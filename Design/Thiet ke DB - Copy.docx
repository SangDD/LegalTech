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9C09B2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9C09B2">
        <w:rPr>
          <w:b/>
          <w:sz w:val="54"/>
        </w:rPr>
        <w:t xml:space="preserve">THIẾT KẾ </w:t>
      </w:r>
      <w:r w:rsidR="006C5F2D" w:rsidRPr="009C09B2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Pr="009C09B2" w:rsidRDefault="00660D9E" w:rsidP="007D5FCF"/>
    <w:p w14:paraId="00DDFD87" w14:textId="77777777" w:rsidR="00660D9E" w:rsidRPr="009C09B2" w:rsidRDefault="00660D9E"/>
    <w:p w14:paraId="00DDFD88" w14:textId="77777777" w:rsidR="00660D9E" w:rsidRPr="009C09B2" w:rsidRDefault="00660D9E"/>
    <w:p w14:paraId="00DDFD89" w14:textId="77777777" w:rsidR="00660D9E" w:rsidRPr="009C09B2" w:rsidRDefault="00660D9E"/>
    <w:p w14:paraId="00DDFD8A" w14:textId="77777777" w:rsidR="00660D9E" w:rsidRPr="009C09B2" w:rsidRDefault="00660D9E"/>
    <w:p w14:paraId="00DDFD8B" w14:textId="77777777" w:rsidR="00660D9E" w:rsidRPr="009C09B2" w:rsidRDefault="00660D9E"/>
    <w:p w14:paraId="00DDFD8C" w14:textId="77777777" w:rsidR="00660D9E" w:rsidRPr="009C09B2" w:rsidRDefault="00660D9E"/>
    <w:p w14:paraId="00DDFD8D" w14:textId="77777777" w:rsidR="00660D9E" w:rsidRPr="009C09B2" w:rsidRDefault="00660D9E"/>
    <w:p w14:paraId="00DDFD8E" w14:textId="77777777" w:rsidR="00660D9E" w:rsidRPr="009C09B2" w:rsidRDefault="00660D9E"/>
    <w:p w14:paraId="00DDFD8F" w14:textId="77777777" w:rsidR="00660D9E" w:rsidRPr="009C09B2" w:rsidRDefault="00660D9E"/>
    <w:p w14:paraId="00DDFD90" w14:textId="77777777" w:rsidR="00660D9E" w:rsidRPr="009C09B2" w:rsidRDefault="00660D9E"/>
    <w:p w14:paraId="00DDFD91" w14:textId="77777777" w:rsidR="00660D9E" w:rsidRPr="009C09B2" w:rsidRDefault="00660D9E"/>
    <w:p w14:paraId="00DDFD92" w14:textId="77777777" w:rsidR="00660D9E" w:rsidRPr="009C09B2" w:rsidRDefault="00660D9E"/>
    <w:p w14:paraId="00DDFD93" w14:textId="6262FA22" w:rsidR="00660D9E" w:rsidRPr="009C09B2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 w:rsidRPr="009C09B2">
        <w:t>HÀ NỘI</w:t>
      </w:r>
      <w:r w:rsidR="00660D9E" w:rsidRPr="009C09B2">
        <w:t xml:space="preserve">, </w:t>
      </w:r>
      <w:r w:rsidR="00860757" w:rsidRPr="009C09B2">
        <w:t>04</w:t>
      </w:r>
      <w:r w:rsidRPr="009C09B2">
        <w:t>/201</w:t>
      </w:r>
      <w:bookmarkEnd w:id="3"/>
      <w:bookmarkEnd w:id="4"/>
      <w:bookmarkEnd w:id="5"/>
      <w:r w:rsidR="00860757" w:rsidRPr="009C09B2">
        <w:t>8</w:t>
      </w:r>
    </w:p>
    <w:p w14:paraId="00DDFD94" w14:textId="77777777" w:rsidR="00660D9E" w:rsidRPr="009C09B2" w:rsidRDefault="00660D9E"/>
    <w:p w14:paraId="00DDFD95" w14:textId="77777777" w:rsidR="00660D9E" w:rsidRPr="009C09B2" w:rsidRDefault="00660D9E">
      <w:pPr>
        <w:sectPr w:rsidR="00660D9E" w:rsidRPr="009C09B2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9C09B2" w:rsidRDefault="00B26A4F" w:rsidP="000C35B3">
      <w:pPr>
        <w:outlineLvl w:val="0"/>
        <w:rPr>
          <w:b/>
          <w:sz w:val="24"/>
        </w:rPr>
      </w:pPr>
      <w:bookmarkStart w:id="6" w:name="_Toc523525649"/>
      <w:r w:rsidRPr="009C09B2">
        <w:rPr>
          <w:b/>
          <w:sz w:val="24"/>
        </w:rPr>
        <w:lastRenderedPageBreak/>
        <w:t>MỤC LỤC</w:t>
      </w:r>
      <w:bookmarkEnd w:id="6"/>
    </w:p>
    <w:p w14:paraId="090E3106" w14:textId="46E8B02E" w:rsidR="00D84579" w:rsidRDefault="005347B4">
      <w:pPr>
        <w:pStyle w:val="TOC1"/>
        <w:tabs>
          <w:tab w:val="right" w:leader="dot" w:pos="8787"/>
        </w:tabs>
        <w:rPr>
          <w:ins w:id="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r w:rsidRPr="009C09B2">
        <w:fldChar w:fldCharType="begin"/>
      </w:r>
      <w:r w:rsidR="00F51113" w:rsidRPr="009C09B2">
        <w:instrText xml:space="preserve"> TOC \o "1-3" \h \z \u </w:instrText>
      </w:r>
      <w:r w:rsidRPr="009C09B2">
        <w:fldChar w:fldCharType="separate"/>
      </w:r>
      <w:ins w:id="8" w:author="Lucy Lucy" w:date="2018-09-01T00:26:00Z">
        <w:r w:rsidR="00D84579" w:rsidRPr="008B72D2">
          <w:rPr>
            <w:rStyle w:val="Hyperlink"/>
            <w:noProof/>
          </w:rPr>
          <w:fldChar w:fldCharType="begin"/>
        </w:r>
        <w:r w:rsidR="00D84579" w:rsidRPr="008B72D2">
          <w:rPr>
            <w:rStyle w:val="Hyperlink"/>
            <w:noProof/>
          </w:rPr>
          <w:instrText xml:space="preserve"> </w:instrText>
        </w:r>
        <w:r w:rsidR="00D84579">
          <w:rPr>
            <w:noProof/>
          </w:rPr>
          <w:instrText>HYPERLINK \l "_Toc523525649"</w:instrText>
        </w:r>
        <w:r w:rsidR="00D84579" w:rsidRPr="008B72D2">
          <w:rPr>
            <w:rStyle w:val="Hyperlink"/>
            <w:noProof/>
          </w:rPr>
          <w:instrText xml:space="preserve"> </w:instrText>
        </w:r>
        <w:r w:rsidR="00D84579" w:rsidRPr="008B72D2">
          <w:rPr>
            <w:rStyle w:val="Hyperlink"/>
            <w:noProof/>
          </w:rPr>
          <w:fldChar w:fldCharType="separate"/>
        </w:r>
        <w:r w:rsidR="00D84579" w:rsidRPr="008B72D2">
          <w:rPr>
            <w:rStyle w:val="Hyperlink"/>
            <w:b/>
            <w:noProof/>
          </w:rPr>
          <w:t>MỤC LỤC</w:t>
        </w:r>
        <w:r w:rsidR="00D84579">
          <w:rPr>
            <w:noProof/>
            <w:webHidden/>
          </w:rPr>
          <w:tab/>
        </w:r>
        <w:r w:rsidR="00D84579">
          <w:rPr>
            <w:noProof/>
            <w:webHidden/>
          </w:rPr>
          <w:fldChar w:fldCharType="begin"/>
        </w:r>
        <w:r w:rsidR="00D84579">
          <w:rPr>
            <w:noProof/>
            <w:webHidden/>
          </w:rPr>
          <w:instrText xml:space="preserve"> PAGEREF _Toc523525649 \h </w:instrText>
        </w:r>
      </w:ins>
      <w:r w:rsidR="00D84579">
        <w:rPr>
          <w:noProof/>
          <w:webHidden/>
        </w:rPr>
      </w:r>
      <w:r w:rsidR="00D84579">
        <w:rPr>
          <w:noProof/>
          <w:webHidden/>
        </w:rPr>
        <w:fldChar w:fldCharType="separate"/>
      </w:r>
      <w:ins w:id="9" w:author="Lucy Lucy" w:date="2018-09-01T00:26:00Z">
        <w:r w:rsidR="00D84579">
          <w:rPr>
            <w:noProof/>
            <w:webHidden/>
          </w:rPr>
          <w:t>2</w:t>
        </w:r>
        <w:r w:rsidR="00D84579">
          <w:rPr>
            <w:noProof/>
            <w:webHidden/>
          </w:rPr>
          <w:fldChar w:fldCharType="end"/>
        </w:r>
        <w:r w:rsidR="00D84579" w:rsidRPr="008B72D2">
          <w:rPr>
            <w:rStyle w:val="Hyperlink"/>
            <w:noProof/>
          </w:rPr>
          <w:fldChar w:fldCharType="end"/>
        </w:r>
      </w:ins>
    </w:p>
    <w:p w14:paraId="007B5799" w14:textId="0CA39E83" w:rsidR="00D84579" w:rsidRDefault="00D84579">
      <w:pPr>
        <w:pStyle w:val="TOC1"/>
        <w:tabs>
          <w:tab w:val="right" w:leader="dot" w:pos="8787"/>
        </w:tabs>
        <w:rPr>
          <w:ins w:id="10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1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"_Toc523525650"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BẢNG THÔNG TIN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_Toc523525650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" w:author="Lucy Lucy" w:date="2018-09-01T00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16DC46B3" w14:textId="782DEBC6" w:rsidR="00D84579" w:rsidRDefault="00D84579">
      <w:pPr>
        <w:pStyle w:val="TOC2"/>
        <w:tabs>
          <w:tab w:val="left" w:pos="880"/>
          <w:tab w:val="right" w:leader="dot" w:pos="8787"/>
        </w:tabs>
        <w:rPr>
          <w:ins w:id="1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4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"_Toc523525651"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Mô hình quan hệ thực thể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_Toc523525651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" w:author="Lucy Lucy" w:date="2018-09-01T00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1B910AC3" w14:textId="4E7ED6A2" w:rsidR="00D84579" w:rsidRDefault="00D84579">
      <w:pPr>
        <w:pStyle w:val="TOC2"/>
        <w:tabs>
          <w:tab w:val="left" w:pos="880"/>
          <w:tab w:val="right" w:leader="dot" w:pos="8787"/>
        </w:tabs>
        <w:rPr>
          <w:ins w:id="16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7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"_Toc523525652"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AllCode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_Toc523525652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" w:author="Lucy Lucy" w:date="2018-09-01T00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26568FA1" w14:textId="3DE723E6" w:rsidR="00D84579" w:rsidRDefault="00D84579">
      <w:pPr>
        <w:pStyle w:val="TOC2"/>
        <w:tabs>
          <w:tab w:val="left" w:pos="880"/>
          <w:tab w:val="right" w:leader="dot" w:pos="8787"/>
        </w:tabs>
        <w:rPr>
          <w:ins w:id="1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20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"_Toc523525653"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  <w:highlight w:val="yellow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  <w:highlight w:val="yellow"/>
          </w:rPr>
          <w:t>Sys_Application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_Toc523525653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" w:author="Lucy Lucy" w:date="2018-09-01T00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61D0D8D5" w14:textId="744FE3D7" w:rsidR="00D84579" w:rsidRDefault="00D84579">
      <w:pPr>
        <w:pStyle w:val="TOC2"/>
        <w:tabs>
          <w:tab w:val="left" w:pos="880"/>
          <w:tab w:val="right" w:leader="dot" w:pos="8787"/>
        </w:tabs>
        <w:rPr>
          <w:ins w:id="22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23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"_Toc523526274"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Sys_Fix_Charge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_Toc523526274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4" w:author="Lucy Lucy" w:date="2018-09-01T00:2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241B548F" w14:textId="5EFE560C" w:rsidR="00D84579" w:rsidRDefault="00D84579">
      <w:pPr>
        <w:pStyle w:val="TOC2"/>
        <w:tabs>
          <w:tab w:val="left" w:pos="880"/>
          <w:tab w:val="right" w:leader="dot" w:pos="8787"/>
        </w:tabs>
        <w:rPr>
          <w:ins w:id="2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26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"_Toc523526275"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Sys_App_Fix_Charge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_Toc523526275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" w:author="Lucy Lucy" w:date="2018-09-01T00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4787C6C5" w14:textId="7116ECBC" w:rsidR="00D84579" w:rsidRDefault="00D84579">
      <w:pPr>
        <w:pStyle w:val="TOC2"/>
        <w:tabs>
          <w:tab w:val="left" w:pos="880"/>
          <w:tab w:val="right" w:leader="dot" w:pos="8787"/>
        </w:tabs>
        <w:rPr>
          <w:ins w:id="28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29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"_Toc523526330"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  <w:highlight w:val="green"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  <w:highlight w:val="green"/>
          </w:rPr>
          <w:t>Sys_Service_Charge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_Toc523526330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0" w:author="Lucy Lucy" w:date="2018-09-01T00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3EE13EB8" w14:textId="4E245D27" w:rsidR="00D84579" w:rsidRDefault="00D84579">
      <w:pPr>
        <w:pStyle w:val="TOC2"/>
        <w:tabs>
          <w:tab w:val="left" w:pos="880"/>
          <w:tab w:val="right" w:leader="dot" w:pos="8787"/>
        </w:tabs>
        <w:rPr>
          <w:ins w:id="3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32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"_Toc523526331"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Sys_App_Service_Charge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_Toc523526331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3" w:author="Lucy Lucy" w:date="2018-09-01T00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622FF9CD" w14:textId="1AC0CA25" w:rsidR="00D84579" w:rsidRDefault="00D84579">
      <w:pPr>
        <w:pStyle w:val="TOC2"/>
        <w:tabs>
          <w:tab w:val="left" w:pos="880"/>
          <w:tab w:val="right" w:leader="dot" w:pos="8787"/>
        </w:tabs>
        <w:rPr>
          <w:ins w:id="34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35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"_Toc523526393"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Sys_Document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6" w:author="Lucy Lucy" w:date="2018-09-01T00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658F08F5" w14:textId="085875D3" w:rsidR="00D84579" w:rsidRDefault="00D84579">
      <w:pPr>
        <w:pStyle w:val="TOC2"/>
        <w:tabs>
          <w:tab w:val="left" w:pos="880"/>
          <w:tab w:val="right" w:leader="dot" w:pos="8787"/>
        </w:tabs>
        <w:rPr>
          <w:ins w:id="3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38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"_Toc523526394"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Sys_App_Document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9" w:author="Lucy Lucy" w:date="2018-09-01T00:2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3B5796E4" w14:textId="69758AB0" w:rsidR="00D84579" w:rsidRDefault="00D84579">
      <w:pPr>
        <w:pStyle w:val="TOC2"/>
        <w:tabs>
          <w:tab w:val="left" w:pos="880"/>
          <w:tab w:val="right" w:leader="dot" w:pos="8787"/>
        </w:tabs>
        <w:rPr>
          <w:ins w:id="40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41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"_Toc523526395"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  <w:highlight w:val="yellow"/>
          </w:rPr>
          <w:t>1.10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  <w:highlight w:val="yellow"/>
          </w:rPr>
          <w:t>Application_Header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2" w:author="Lucy Lucy" w:date="2018-09-01T00:2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2A447448" w14:textId="2AB7FCE4" w:rsidR="00D84579" w:rsidRDefault="00D84579">
      <w:pPr>
        <w:pStyle w:val="TOC2"/>
        <w:tabs>
          <w:tab w:val="left" w:pos="880"/>
          <w:tab w:val="right" w:leader="dot" w:pos="8787"/>
        </w:tabs>
        <w:rPr>
          <w:ins w:id="4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44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"_Toc523526396"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App_Fee_Fix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5" w:author="Lucy Lucy" w:date="2018-09-01T00:26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1F2DC4A0" w14:textId="1FEF977E" w:rsidR="00D84579" w:rsidRDefault="00D84579">
      <w:pPr>
        <w:pStyle w:val="TOC2"/>
        <w:tabs>
          <w:tab w:val="left" w:pos="880"/>
          <w:tab w:val="right" w:leader="dot" w:pos="8787"/>
        </w:tabs>
        <w:rPr>
          <w:ins w:id="46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47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"_Toc523526397"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App_Fee_Service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8" w:author="Lucy Lucy" w:date="2018-09-01T00:26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39DCF921" w14:textId="47294981" w:rsidR="00D84579" w:rsidRDefault="00D84579">
      <w:pPr>
        <w:pStyle w:val="TOC2"/>
        <w:tabs>
          <w:tab w:val="left" w:pos="880"/>
          <w:tab w:val="right" w:leader="dot" w:pos="8787"/>
        </w:tabs>
        <w:rPr>
          <w:ins w:id="4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50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"_Toc523526398"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App_Document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1" w:author="Lucy Lucy" w:date="2018-09-01T00:26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6D4E3A02" w14:textId="6103791F" w:rsidR="00D84579" w:rsidRDefault="00D84579">
      <w:pPr>
        <w:pStyle w:val="TOC2"/>
        <w:tabs>
          <w:tab w:val="left" w:pos="880"/>
          <w:tab w:val="right" w:leader="dot" w:pos="8787"/>
        </w:tabs>
        <w:rPr>
          <w:ins w:id="52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53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"_Toc523526399"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App_Lawer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4" w:author="Lucy Lucy" w:date="2018-09-01T00:26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6D144274" w14:textId="31143D7B" w:rsidR="00D84579" w:rsidRDefault="00D84579">
      <w:pPr>
        <w:pStyle w:val="TOC2"/>
        <w:tabs>
          <w:tab w:val="left" w:pos="880"/>
          <w:tab w:val="right" w:leader="dot" w:pos="8787"/>
        </w:tabs>
        <w:rPr>
          <w:ins w:id="5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56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"_Toc523526400"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1.15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App_Reject_Info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7" w:author="Lucy Lucy" w:date="2018-09-01T00:26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3D46535A" w14:textId="42B0B0F9" w:rsidR="00D84579" w:rsidRDefault="00D84579">
      <w:pPr>
        <w:pStyle w:val="TOC2"/>
        <w:tabs>
          <w:tab w:val="left" w:pos="880"/>
          <w:tab w:val="right" w:leader="dot" w:pos="8787"/>
        </w:tabs>
        <w:rPr>
          <w:ins w:id="58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59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"_Toc523526401"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1.16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App_Document_Others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0" w:author="Lucy Lucy" w:date="2018-09-01T00:26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4DF87D3C" w14:textId="258D1932" w:rsidR="00D84579" w:rsidRDefault="00D84579">
      <w:pPr>
        <w:pStyle w:val="TOC2"/>
        <w:tabs>
          <w:tab w:val="left" w:pos="880"/>
          <w:tab w:val="right" w:leader="dot" w:pos="8787"/>
        </w:tabs>
        <w:rPr>
          <w:ins w:id="6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62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"_Toc523526402"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1.17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App_Class_Detail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3" w:author="Lucy Lucy" w:date="2018-09-01T00:26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50E942F5" w14:textId="15E5DECF" w:rsidR="00D84579" w:rsidRDefault="00D84579">
      <w:pPr>
        <w:pStyle w:val="TOC2"/>
        <w:tabs>
          <w:tab w:val="left" w:pos="880"/>
          <w:tab w:val="right" w:leader="dot" w:pos="8787"/>
        </w:tabs>
        <w:rPr>
          <w:ins w:id="64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65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"_Toc523526403"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1.18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TimeSheet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6" w:author="Lucy Lucy" w:date="2018-09-01T00:26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1FBA9AE1" w14:textId="7BC7C6C3" w:rsidR="00D84579" w:rsidRDefault="00D84579">
      <w:pPr>
        <w:pStyle w:val="TOC2"/>
        <w:tabs>
          <w:tab w:val="left" w:pos="880"/>
          <w:tab w:val="right" w:leader="dot" w:pos="8787"/>
        </w:tabs>
        <w:rPr>
          <w:ins w:id="6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68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"_Toc523526404"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1.19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Search_Header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9" w:author="Lucy Lucy" w:date="2018-09-01T00:26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54D47677" w14:textId="0868D278" w:rsidR="00D84579" w:rsidRDefault="00D84579">
      <w:pPr>
        <w:pStyle w:val="TOC2"/>
        <w:tabs>
          <w:tab w:val="left" w:pos="880"/>
          <w:tab w:val="right" w:leader="dot" w:pos="8787"/>
        </w:tabs>
        <w:rPr>
          <w:ins w:id="70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71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"_Toc523526405"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Search_Detail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2" w:author="Lucy Lucy" w:date="2018-09-01T00:26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75D18D11" w14:textId="45E7F556" w:rsidR="00D84579" w:rsidRDefault="00D84579">
      <w:pPr>
        <w:pStyle w:val="TOC2"/>
        <w:tabs>
          <w:tab w:val="left" w:pos="880"/>
          <w:tab w:val="right" w:leader="dot" w:pos="8787"/>
        </w:tabs>
        <w:rPr>
          <w:ins w:id="7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74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"_Toc523526406"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Question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5" w:author="Lucy Lucy" w:date="2018-09-01T00:26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031DBD37" w14:textId="3109A007" w:rsidR="00D84579" w:rsidRDefault="00D84579">
      <w:pPr>
        <w:pStyle w:val="TOC2"/>
        <w:tabs>
          <w:tab w:val="left" w:pos="880"/>
          <w:tab w:val="right" w:leader="dot" w:pos="8787"/>
        </w:tabs>
        <w:rPr>
          <w:ins w:id="76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77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"_Toc523526407"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Docking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8" w:author="Lucy Lucy" w:date="2018-09-01T00:26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26F09A29" w14:textId="1F963801" w:rsidR="00D84579" w:rsidRDefault="00D84579">
      <w:pPr>
        <w:pStyle w:val="TOC2"/>
        <w:tabs>
          <w:tab w:val="left" w:pos="880"/>
          <w:tab w:val="right" w:leader="dot" w:pos="8787"/>
        </w:tabs>
        <w:rPr>
          <w:ins w:id="7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80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"_Toc523526408"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Billing_Header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1" w:author="Lucy Lucy" w:date="2018-09-01T00:26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7756CCB1" w14:textId="1A7390D4" w:rsidR="00D84579" w:rsidRDefault="00D84579">
      <w:pPr>
        <w:pStyle w:val="TOC2"/>
        <w:tabs>
          <w:tab w:val="left" w:pos="880"/>
          <w:tab w:val="right" w:leader="dot" w:pos="8787"/>
        </w:tabs>
        <w:rPr>
          <w:ins w:id="82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83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"_Toc523526409"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Billing_Detail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4" w:author="Lucy Lucy" w:date="2018-09-01T00:26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57F7A32D" w14:textId="7EB8C83C" w:rsidR="00D84579" w:rsidRDefault="00D84579">
      <w:pPr>
        <w:pStyle w:val="TOC2"/>
        <w:tabs>
          <w:tab w:val="left" w:pos="880"/>
          <w:tab w:val="right" w:leader="dot" w:pos="8787"/>
        </w:tabs>
        <w:rPr>
          <w:ins w:id="8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86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"_Toc523526410"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To-do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7" w:author="Lucy Lucy" w:date="2018-09-01T00:26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523BDF5F" w14:textId="04114223" w:rsidR="00D84579" w:rsidRDefault="00D84579">
      <w:pPr>
        <w:pStyle w:val="TOC2"/>
        <w:tabs>
          <w:tab w:val="left" w:pos="880"/>
          <w:tab w:val="right" w:leader="dot" w:pos="8787"/>
        </w:tabs>
        <w:rPr>
          <w:ins w:id="88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89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"_Toc523526411"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0" w:author="Lucy Lucy" w:date="2018-09-01T00:26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5DF51A2C" w14:textId="65F4C146" w:rsidR="00D84579" w:rsidRDefault="00D84579">
      <w:pPr>
        <w:pStyle w:val="TOC2"/>
        <w:tabs>
          <w:tab w:val="left" w:pos="880"/>
          <w:tab w:val="right" w:leader="dot" w:pos="8787"/>
        </w:tabs>
        <w:rPr>
          <w:ins w:id="9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92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"_Toc523526412"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Remind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3" w:author="Lucy Lucy" w:date="2018-09-01T00:26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1EFA01F2" w14:textId="003C94CB" w:rsidR="00D84579" w:rsidRDefault="00D84579">
      <w:pPr>
        <w:pStyle w:val="TOC2"/>
        <w:tabs>
          <w:tab w:val="left" w:pos="880"/>
          <w:tab w:val="right" w:leader="dot" w:pos="8787"/>
        </w:tabs>
        <w:rPr>
          <w:ins w:id="94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95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"_Toc523526413"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Danh sách các bảng đi theo đơn chi tiết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6" w:author="Lucy Lucy" w:date="2018-09-01T00:26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78297355" w14:textId="176C82BE" w:rsidR="00D84579" w:rsidRDefault="00D84579">
      <w:pPr>
        <w:pStyle w:val="TOC3"/>
        <w:tabs>
          <w:tab w:val="left" w:pos="1320"/>
          <w:tab w:val="right" w:leader="dot" w:pos="8787"/>
        </w:tabs>
        <w:rPr>
          <w:ins w:id="9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98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"_Toc523526414"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App_Detail_PL01_SDD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9" w:author="Lucy Lucy" w:date="2018-09-01T00:26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693A7C96" w14:textId="3161E807" w:rsidR="00D84579" w:rsidRDefault="00D84579">
      <w:pPr>
        <w:pStyle w:val="TOC3"/>
        <w:tabs>
          <w:tab w:val="left" w:pos="1320"/>
          <w:tab w:val="right" w:leader="dot" w:pos="8787"/>
        </w:tabs>
        <w:rPr>
          <w:ins w:id="100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01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"_Toc523526415"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App_Detail_04NH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2" w:author="Lucy Lucy" w:date="2018-09-01T00:26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03CA7850" w14:textId="3BCC2B8C" w:rsidR="00D84579" w:rsidRDefault="00D84579">
      <w:pPr>
        <w:pStyle w:val="TOC3"/>
        <w:tabs>
          <w:tab w:val="left" w:pos="1320"/>
          <w:tab w:val="right" w:leader="dot" w:pos="8787"/>
        </w:tabs>
        <w:rPr>
          <w:ins w:id="10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04" w:author="Lucy Lucy" w:date="2018-09-01T00:26:00Z">
        <w:r w:rsidRPr="008B72D2">
          <w:rPr>
            <w:rStyle w:val="Hyperlink"/>
            <w:noProof/>
          </w:rPr>
          <w:lastRenderedPageBreak/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"_Toc523526416"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1.28.3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App_DDSHCN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5" w:author="Lucy Lucy" w:date="2018-09-01T00:26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0976452C" w14:textId="66F66F19" w:rsidR="00D84579" w:rsidRDefault="00D84579">
      <w:pPr>
        <w:pStyle w:val="TOC3"/>
        <w:tabs>
          <w:tab w:val="left" w:pos="1320"/>
          <w:tab w:val="right" w:leader="dot" w:pos="8787"/>
        </w:tabs>
        <w:rPr>
          <w:ins w:id="106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07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"_Toc523526417"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1.28.4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App_DDSHCN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8" w:author="Lucy Lucy" w:date="2018-09-01T00:26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19484DA1" w14:textId="58966A31" w:rsidR="00D84579" w:rsidRDefault="00D84579">
      <w:pPr>
        <w:pStyle w:val="TOC2"/>
        <w:tabs>
          <w:tab w:val="left" w:pos="880"/>
          <w:tab w:val="right" w:leader="dot" w:pos="8787"/>
        </w:tabs>
        <w:rPr>
          <w:ins w:id="10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10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"_Toc523526418"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Danh sách các bảng liên quan tới cấu hình phân quyền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1" w:author="Lucy Lucy" w:date="2018-09-01T00:26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05D6C626" w14:textId="25801CF6" w:rsidR="00D84579" w:rsidRDefault="00D84579">
      <w:pPr>
        <w:pStyle w:val="TOC3"/>
        <w:tabs>
          <w:tab w:val="left" w:pos="1320"/>
          <w:tab w:val="right" w:leader="dot" w:pos="8787"/>
        </w:tabs>
        <w:rPr>
          <w:ins w:id="112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13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"_Toc523526419"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1.29.1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S_User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4" w:author="Lucy Lucy" w:date="2018-09-01T00:26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1B7C5D2C" w14:textId="27399535" w:rsidR="00D84579" w:rsidRDefault="00D84579">
      <w:pPr>
        <w:pStyle w:val="TOC3"/>
        <w:tabs>
          <w:tab w:val="left" w:pos="1320"/>
          <w:tab w:val="right" w:leader="dot" w:pos="8787"/>
        </w:tabs>
        <w:rPr>
          <w:ins w:id="11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16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"_Toc523526420"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1.29.2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S_Function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7" w:author="Lucy Lucy" w:date="2018-09-01T00:26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0D0F31C3" w14:textId="372FDDAE" w:rsidR="00D84579" w:rsidRDefault="00D84579">
      <w:pPr>
        <w:pStyle w:val="TOC3"/>
        <w:tabs>
          <w:tab w:val="left" w:pos="1320"/>
          <w:tab w:val="right" w:leader="dot" w:pos="8787"/>
        </w:tabs>
        <w:rPr>
          <w:ins w:id="118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19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"_Toc523526421"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1.29.3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S_Group_Function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0" w:author="Lucy Lucy" w:date="2018-09-01T00:26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1AF4B1FA" w14:textId="7EDD9DD9" w:rsidR="00D84579" w:rsidRDefault="00D84579">
      <w:pPr>
        <w:pStyle w:val="TOC3"/>
        <w:tabs>
          <w:tab w:val="left" w:pos="1320"/>
          <w:tab w:val="right" w:leader="dot" w:pos="8787"/>
        </w:tabs>
        <w:rPr>
          <w:ins w:id="12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22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"_Toc523526422"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1.29.4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S_Group_User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3" w:author="Lucy Lucy" w:date="2018-09-01T00:26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385C76C6" w14:textId="0DA5A46D" w:rsidR="00D84579" w:rsidRDefault="00D84579">
      <w:pPr>
        <w:pStyle w:val="TOC3"/>
        <w:tabs>
          <w:tab w:val="left" w:pos="1320"/>
          <w:tab w:val="right" w:leader="dot" w:pos="8787"/>
        </w:tabs>
        <w:rPr>
          <w:ins w:id="124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25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"_Toc523526423"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1.29.5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S_Groups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6" w:author="Lucy Lucy" w:date="2018-09-01T00:26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4E455130" w14:textId="1C88EBA8" w:rsidR="00D84579" w:rsidRDefault="00D84579">
      <w:pPr>
        <w:pStyle w:val="TOC3"/>
        <w:tabs>
          <w:tab w:val="left" w:pos="1320"/>
          <w:tab w:val="right" w:leader="dot" w:pos="8787"/>
        </w:tabs>
        <w:rPr>
          <w:ins w:id="12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28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"_Toc523526424"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1.29.6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S_Menu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9" w:author="Lucy Lucy" w:date="2018-09-01T00:26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54486E4F" w14:textId="150D0DE7" w:rsidR="00D84579" w:rsidRDefault="00D84579">
      <w:pPr>
        <w:pStyle w:val="TOC3"/>
        <w:tabs>
          <w:tab w:val="left" w:pos="1320"/>
          <w:tab w:val="right" w:leader="dot" w:pos="8787"/>
        </w:tabs>
        <w:rPr>
          <w:ins w:id="130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31" w:author="Lucy Lucy" w:date="2018-09-01T00:26:00Z">
        <w:r w:rsidRPr="008B72D2">
          <w:rPr>
            <w:rStyle w:val="Hyperlink"/>
            <w:noProof/>
          </w:rPr>
          <w:fldChar w:fldCharType="begin"/>
        </w:r>
        <w:r w:rsidRPr="008B72D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"_Toc523526425"</w:instrText>
        </w:r>
        <w:r w:rsidRPr="008B72D2">
          <w:rPr>
            <w:rStyle w:val="Hyperlink"/>
            <w:noProof/>
          </w:rPr>
          <w:instrText xml:space="preserve"> </w:instrText>
        </w:r>
        <w:r w:rsidRPr="008B72D2">
          <w:rPr>
            <w:rStyle w:val="Hyperlink"/>
            <w:noProof/>
          </w:rPr>
          <w:fldChar w:fldCharType="separate"/>
        </w:r>
        <w:r w:rsidRPr="008B72D2">
          <w:rPr>
            <w:rStyle w:val="Hyperlink"/>
            <w:noProof/>
          </w:rPr>
          <w:t>1.29.7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Hyperlink"/>
            <w:noProof/>
          </w:rPr>
          <w:t>S_Group_User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2" w:author="Lucy Lucy" w:date="2018-09-01T00:26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8B72D2">
          <w:rPr>
            <w:rStyle w:val="Hyperlink"/>
            <w:noProof/>
          </w:rPr>
          <w:fldChar w:fldCharType="end"/>
        </w:r>
      </w:ins>
    </w:p>
    <w:p w14:paraId="38AA2C37" w14:textId="55E68F24" w:rsidR="00D84579" w:rsidDel="00D84579" w:rsidRDefault="00D84579">
      <w:pPr>
        <w:pStyle w:val="TOC1"/>
        <w:tabs>
          <w:tab w:val="right" w:leader="dot" w:pos="8787"/>
        </w:tabs>
        <w:rPr>
          <w:del w:id="13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34" w:author="Lucy Lucy" w:date="2018-09-01T00:26:00Z">
        <w:r w:rsidRPr="00D84579" w:rsidDel="00D84579">
          <w:rPr>
            <w:rStyle w:val="Hyperlink"/>
            <w:b/>
            <w:noProof/>
          </w:rPr>
          <w:delText>MỤC LỤC</w:delText>
        </w:r>
        <w:r w:rsidDel="00D84579">
          <w:rPr>
            <w:noProof/>
            <w:webHidden/>
          </w:rPr>
          <w:tab/>
          <w:delText>2</w:delText>
        </w:r>
      </w:del>
    </w:p>
    <w:p w14:paraId="736EFE50" w14:textId="0C8CB591" w:rsidR="00D84579" w:rsidDel="00D84579" w:rsidRDefault="00D84579">
      <w:pPr>
        <w:pStyle w:val="TOC1"/>
        <w:tabs>
          <w:tab w:val="right" w:leader="dot" w:pos="8787"/>
        </w:tabs>
        <w:rPr>
          <w:del w:id="13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36" w:author="Lucy Lucy" w:date="2018-09-01T00:26:00Z">
        <w:r w:rsidRPr="00D84579" w:rsidDel="00D84579">
          <w:rPr>
            <w:rStyle w:val="Hyperlink"/>
            <w:noProof/>
          </w:rPr>
          <w:delText>BẢNG THÔNG TIN CHÍNH</w:delText>
        </w:r>
        <w:r w:rsidDel="00D84579">
          <w:rPr>
            <w:noProof/>
            <w:webHidden/>
          </w:rPr>
          <w:tab/>
          <w:delText>4</w:delText>
        </w:r>
      </w:del>
    </w:p>
    <w:p w14:paraId="041F3615" w14:textId="352349CB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3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38" w:author="Lucy Lucy" w:date="2018-09-01T00:26:00Z">
        <w:r w:rsidRPr="00D84579" w:rsidDel="00D84579">
          <w:rPr>
            <w:rStyle w:val="Hyperlink"/>
            <w:noProof/>
          </w:rPr>
          <w:delText>1.1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Mô hình quan hệ thực thể</w:delText>
        </w:r>
        <w:r w:rsidDel="00D84579">
          <w:rPr>
            <w:noProof/>
            <w:webHidden/>
          </w:rPr>
          <w:tab/>
          <w:delText>4</w:delText>
        </w:r>
      </w:del>
    </w:p>
    <w:p w14:paraId="3C6A7036" w14:textId="76214F7D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3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40" w:author="Lucy Lucy" w:date="2018-09-01T00:26:00Z">
        <w:r w:rsidRPr="00D84579" w:rsidDel="00D84579">
          <w:rPr>
            <w:rStyle w:val="Hyperlink"/>
            <w:noProof/>
          </w:rPr>
          <w:delText>1.2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AllCode</w:delText>
        </w:r>
        <w:r w:rsidDel="00D84579">
          <w:rPr>
            <w:noProof/>
            <w:webHidden/>
          </w:rPr>
          <w:tab/>
          <w:delText>4</w:delText>
        </w:r>
      </w:del>
    </w:p>
    <w:p w14:paraId="5A5FA461" w14:textId="0E6EDF9E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4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42" w:author="Lucy Lucy" w:date="2018-09-01T00:26:00Z">
        <w:r w:rsidRPr="00D84579" w:rsidDel="00D84579">
          <w:rPr>
            <w:rStyle w:val="Hyperlink"/>
            <w:noProof/>
            <w:highlight w:val="yellow"/>
          </w:rPr>
          <w:delText>1.3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  <w:highlight w:val="yellow"/>
          </w:rPr>
          <w:delText>Sys_Application</w:delText>
        </w:r>
        <w:r w:rsidDel="00D84579">
          <w:rPr>
            <w:noProof/>
            <w:webHidden/>
          </w:rPr>
          <w:tab/>
          <w:delText>4</w:delText>
        </w:r>
      </w:del>
    </w:p>
    <w:p w14:paraId="2231F222" w14:textId="471464C2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4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44" w:author="Lucy Lucy" w:date="2018-09-01T00:26:00Z">
        <w:r w:rsidRPr="00D84579" w:rsidDel="00D84579">
          <w:rPr>
            <w:rStyle w:val="Hyperlink"/>
            <w:noProof/>
          </w:rPr>
          <w:delText>1.4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Sys_Fix_Charge</w:delText>
        </w:r>
        <w:r w:rsidDel="00D84579">
          <w:rPr>
            <w:noProof/>
            <w:webHidden/>
          </w:rPr>
          <w:tab/>
          <w:delText>5</w:delText>
        </w:r>
      </w:del>
    </w:p>
    <w:p w14:paraId="7122D478" w14:textId="04FDD6FD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4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46" w:author="Lucy Lucy" w:date="2018-09-01T00:26:00Z">
        <w:r w:rsidRPr="00D84579" w:rsidDel="00D84579">
          <w:rPr>
            <w:rStyle w:val="Hyperlink"/>
            <w:noProof/>
          </w:rPr>
          <w:delText>1.5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Sys_App_Fix_Charge</w:delText>
        </w:r>
        <w:r w:rsidDel="00D84579">
          <w:rPr>
            <w:noProof/>
            <w:webHidden/>
          </w:rPr>
          <w:tab/>
          <w:delText>6</w:delText>
        </w:r>
      </w:del>
    </w:p>
    <w:p w14:paraId="603E02CB" w14:textId="1EAF2A36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4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48" w:author="Lucy Lucy" w:date="2018-09-01T00:26:00Z">
        <w:r w:rsidRPr="00D84579" w:rsidDel="00D84579">
          <w:rPr>
            <w:rStyle w:val="Hyperlink"/>
            <w:noProof/>
            <w:highlight w:val="green"/>
          </w:rPr>
          <w:delText>1.6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  <w:highlight w:val="green"/>
          </w:rPr>
          <w:delText>Sys_Service_Charge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45FE01AF" w14:textId="48AC254D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4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50" w:author="Lucy Lucy" w:date="2018-09-01T00:26:00Z">
        <w:r w:rsidRPr="00D84579" w:rsidDel="00D84579">
          <w:rPr>
            <w:rStyle w:val="Hyperlink"/>
            <w:noProof/>
          </w:rPr>
          <w:delText>1.7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Sys_App_Service_Charge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3C936B8B" w14:textId="0D6ABE79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5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52" w:author="Lucy Lucy" w:date="2018-09-01T00:26:00Z">
        <w:r w:rsidRPr="00D84579" w:rsidDel="00D84579">
          <w:rPr>
            <w:rStyle w:val="Hyperlink"/>
            <w:noProof/>
          </w:rPr>
          <w:delText>1.8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Sys_Document</w:delText>
        </w:r>
        <w:r w:rsidDel="00D84579">
          <w:rPr>
            <w:noProof/>
            <w:webHidden/>
          </w:rPr>
          <w:tab/>
          <w:delText>6</w:delText>
        </w:r>
      </w:del>
    </w:p>
    <w:p w14:paraId="7E918C95" w14:textId="4092B53B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5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54" w:author="Lucy Lucy" w:date="2018-09-01T00:26:00Z">
        <w:r w:rsidRPr="00D84579" w:rsidDel="00D84579">
          <w:rPr>
            <w:rStyle w:val="Hyperlink"/>
            <w:noProof/>
          </w:rPr>
          <w:delText>1.9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Sys_App_Document</w:delText>
        </w:r>
        <w:r w:rsidDel="00D84579">
          <w:rPr>
            <w:noProof/>
            <w:webHidden/>
          </w:rPr>
          <w:tab/>
          <w:delText>7</w:delText>
        </w:r>
      </w:del>
    </w:p>
    <w:p w14:paraId="30CB2F35" w14:textId="3D6B183C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5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56" w:author="Lucy Lucy" w:date="2018-09-01T00:26:00Z">
        <w:r w:rsidRPr="00D84579" w:rsidDel="00D84579">
          <w:rPr>
            <w:rStyle w:val="Hyperlink"/>
            <w:noProof/>
            <w:highlight w:val="yellow"/>
          </w:rPr>
          <w:delText>1.10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  <w:highlight w:val="yellow"/>
          </w:rPr>
          <w:delText>Application_Header</w:delText>
        </w:r>
        <w:r w:rsidDel="00D84579">
          <w:rPr>
            <w:noProof/>
            <w:webHidden/>
          </w:rPr>
          <w:tab/>
          <w:delText>7</w:delText>
        </w:r>
      </w:del>
    </w:p>
    <w:p w14:paraId="7DDEE07D" w14:textId="7BAC5BBB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5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58" w:author="Lucy Lucy" w:date="2018-09-01T00:26:00Z">
        <w:r w:rsidRPr="00D84579" w:rsidDel="00D84579">
          <w:rPr>
            <w:rStyle w:val="Hyperlink"/>
            <w:noProof/>
          </w:rPr>
          <w:delText>1.11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App_Fee_Fix</w:delText>
        </w:r>
        <w:r w:rsidDel="00D84579">
          <w:rPr>
            <w:noProof/>
            <w:webHidden/>
          </w:rPr>
          <w:tab/>
          <w:delText>10</w:delText>
        </w:r>
      </w:del>
    </w:p>
    <w:p w14:paraId="6A570C40" w14:textId="72DAC8C8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5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60" w:author="Lucy Lucy" w:date="2018-09-01T00:26:00Z">
        <w:r w:rsidRPr="00D84579" w:rsidDel="00D84579">
          <w:rPr>
            <w:rStyle w:val="Hyperlink"/>
            <w:noProof/>
          </w:rPr>
          <w:delText>1.12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App_Fee_Service</w:delText>
        </w:r>
        <w:r w:rsidDel="00D84579">
          <w:rPr>
            <w:noProof/>
            <w:webHidden/>
          </w:rPr>
          <w:tab/>
          <w:delText>10</w:delText>
        </w:r>
      </w:del>
    </w:p>
    <w:p w14:paraId="287DE25F" w14:textId="469A404F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6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62" w:author="Lucy Lucy" w:date="2018-09-01T00:26:00Z">
        <w:r w:rsidRPr="00D84579" w:rsidDel="00D84579">
          <w:rPr>
            <w:rStyle w:val="Hyperlink"/>
            <w:noProof/>
          </w:rPr>
          <w:delText>1.13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App_Document</w:delText>
        </w:r>
        <w:r w:rsidDel="00D84579">
          <w:rPr>
            <w:noProof/>
            <w:webHidden/>
          </w:rPr>
          <w:tab/>
          <w:delText>11</w:delText>
        </w:r>
      </w:del>
    </w:p>
    <w:p w14:paraId="0062184E" w14:textId="69CD5916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6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64" w:author="Lucy Lucy" w:date="2018-09-01T00:26:00Z">
        <w:r w:rsidRPr="00D84579" w:rsidDel="00D84579">
          <w:rPr>
            <w:rStyle w:val="Hyperlink"/>
            <w:noProof/>
          </w:rPr>
          <w:delText>1.14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App_Lawer</w:delText>
        </w:r>
        <w:r w:rsidDel="00D84579">
          <w:rPr>
            <w:noProof/>
            <w:webHidden/>
          </w:rPr>
          <w:tab/>
          <w:delText>12</w:delText>
        </w:r>
      </w:del>
    </w:p>
    <w:p w14:paraId="4E4B07E1" w14:textId="50FAC85E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6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66" w:author="Lucy Lucy" w:date="2018-09-01T00:26:00Z">
        <w:r w:rsidRPr="00D84579" w:rsidDel="00D84579">
          <w:rPr>
            <w:rStyle w:val="Hyperlink"/>
            <w:noProof/>
          </w:rPr>
          <w:delText>1.15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App_Reject_Info</w:delText>
        </w:r>
        <w:r w:rsidDel="00D84579">
          <w:rPr>
            <w:noProof/>
            <w:webHidden/>
          </w:rPr>
          <w:tab/>
          <w:delText>12</w:delText>
        </w:r>
      </w:del>
    </w:p>
    <w:p w14:paraId="2F7A2EA3" w14:textId="6B8D00A2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6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68" w:author="Lucy Lucy" w:date="2018-09-01T00:26:00Z">
        <w:r w:rsidRPr="00D84579" w:rsidDel="00D84579">
          <w:rPr>
            <w:rStyle w:val="Hyperlink"/>
            <w:noProof/>
          </w:rPr>
          <w:delText>1.16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TimeSheet</w:delText>
        </w:r>
        <w:r w:rsidDel="00D84579">
          <w:rPr>
            <w:noProof/>
            <w:webHidden/>
          </w:rPr>
          <w:tab/>
          <w:delText>13</w:delText>
        </w:r>
      </w:del>
    </w:p>
    <w:p w14:paraId="7D5BFAA7" w14:textId="391C79AC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6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70" w:author="Lucy Lucy" w:date="2018-09-01T00:26:00Z">
        <w:r w:rsidRPr="00D84579" w:rsidDel="00D84579">
          <w:rPr>
            <w:rStyle w:val="Hyperlink"/>
            <w:noProof/>
          </w:rPr>
          <w:delText>1.17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Search_Header</w:delText>
        </w:r>
        <w:r w:rsidDel="00D84579">
          <w:rPr>
            <w:noProof/>
            <w:webHidden/>
          </w:rPr>
          <w:tab/>
          <w:delText>14</w:delText>
        </w:r>
      </w:del>
    </w:p>
    <w:p w14:paraId="4CABD7E5" w14:textId="6DE5D56F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7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72" w:author="Lucy Lucy" w:date="2018-09-01T00:26:00Z">
        <w:r w:rsidRPr="00D84579" w:rsidDel="00D84579">
          <w:rPr>
            <w:rStyle w:val="Hyperlink"/>
            <w:noProof/>
          </w:rPr>
          <w:delText>1.18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Search_Detail</w:delText>
        </w:r>
        <w:r w:rsidDel="00D84579">
          <w:rPr>
            <w:noProof/>
            <w:webHidden/>
          </w:rPr>
          <w:tab/>
          <w:delText>14</w:delText>
        </w:r>
      </w:del>
    </w:p>
    <w:p w14:paraId="77865683" w14:textId="28ABA042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7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74" w:author="Lucy Lucy" w:date="2018-09-01T00:26:00Z">
        <w:r w:rsidRPr="00D84579" w:rsidDel="00D84579">
          <w:rPr>
            <w:rStyle w:val="Hyperlink"/>
            <w:noProof/>
          </w:rPr>
          <w:delText>1.19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Question</w:delText>
        </w:r>
        <w:r w:rsidDel="00D84579">
          <w:rPr>
            <w:noProof/>
            <w:webHidden/>
          </w:rPr>
          <w:tab/>
          <w:delText>15</w:delText>
        </w:r>
      </w:del>
    </w:p>
    <w:p w14:paraId="77B1D620" w14:textId="5E0773AB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7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76" w:author="Lucy Lucy" w:date="2018-09-01T00:26:00Z">
        <w:r w:rsidRPr="00D84579" w:rsidDel="00D84579">
          <w:rPr>
            <w:rStyle w:val="Hyperlink"/>
            <w:noProof/>
          </w:rPr>
          <w:delText>1.20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Docking</w:delText>
        </w:r>
        <w:r w:rsidDel="00D84579">
          <w:rPr>
            <w:noProof/>
            <w:webHidden/>
          </w:rPr>
          <w:tab/>
          <w:delText>16</w:delText>
        </w:r>
      </w:del>
    </w:p>
    <w:p w14:paraId="7C70713F" w14:textId="5439C5BA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7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78" w:author="Lucy Lucy" w:date="2018-09-01T00:26:00Z">
        <w:r w:rsidRPr="00D84579" w:rsidDel="00D84579">
          <w:rPr>
            <w:rStyle w:val="Hyperlink"/>
            <w:noProof/>
          </w:rPr>
          <w:delText>1.21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Billing_Header</w:delText>
        </w:r>
        <w:r w:rsidDel="00D84579">
          <w:rPr>
            <w:noProof/>
            <w:webHidden/>
          </w:rPr>
          <w:tab/>
          <w:delText>17</w:delText>
        </w:r>
      </w:del>
    </w:p>
    <w:p w14:paraId="00B5862F" w14:textId="35021FEF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7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80" w:author="Lucy Lucy" w:date="2018-09-01T00:26:00Z">
        <w:r w:rsidRPr="00D84579" w:rsidDel="00D84579">
          <w:rPr>
            <w:rStyle w:val="Hyperlink"/>
            <w:noProof/>
          </w:rPr>
          <w:delText>1.22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Billing_Detail</w:delText>
        </w:r>
        <w:r w:rsidDel="00D84579">
          <w:rPr>
            <w:noProof/>
            <w:webHidden/>
          </w:rPr>
          <w:tab/>
          <w:delText>19</w:delText>
        </w:r>
      </w:del>
    </w:p>
    <w:p w14:paraId="4EE97C22" w14:textId="6467EFCE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8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82" w:author="Lucy Lucy" w:date="2018-09-01T00:26:00Z">
        <w:r w:rsidRPr="00D84579" w:rsidDel="00D84579">
          <w:rPr>
            <w:rStyle w:val="Hyperlink"/>
            <w:noProof/>
          </w:rPr>
          <w:delText>1.23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To-do</w:delText>
        </w:r>
        <w:r w:rsidDel="00D84579">
          <w:rPr>
            <w:noProof/>
            <w:webHidden/>
          </w:rPr>
          <w:tab/>
          <w:delText>19</w:delText>
        </w:r>
      </w:del>
    </w:p>
    <w:p w14:paraId="6E4C13FE" w14:textId="785AFAF9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8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84" w:author="Lucy Lucy" w:date="2018-09-01T00:26:00Z">
        <w:r w:rsidRPr="00D84579" w:rsidDel="00D84579">
          <w:rPr>
            <w:rStyle w:val="Hyperlink"/>
            <w:noProof/>
          </w:rPr>
          <w:delText>1.24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Order</w:delText>
        </w:r>
        <w:r w:rsidDel="00D84579">
          <w:rPr>
            <w:noProof/>
            <w:webHidden/>
          </w:rPr>
          <w:tab/>
          <w:delText>20</w:delText>
        </w:r>
      </w:del>
    </w:p>
    <w:p w14:paraId="77A7F54D" w14:textId="65A22143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8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86" w:author="Lucy Lucy" w:date="2018-09-01T00:26:00Z">
        <w:r w:rsidRPr="00D84579" w:rsidDel="00D84579">
          <w:rPr>
            <w:rStyle w:val="Hyperlink"/>
            <w:noProof/>
          </w:rPr>
          <w:delText>1.25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Remind</w:delText>
        </w:r>
        <w:r w:rsidDel="00D84579">
          <w:rPr>
            <w:noProof/>
            <w:webHidden/>
          </w:rPr>
          <w:tab/>
          <w:delText>21</w:delText>
        </w:r>
      </w:del>
    </w:p>
    <w:p w14:paraId="017A78E6" w14:textId="0FFB67BA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8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88" w:author="Lucy Lucy" w:date="2018-09-01T00:26:00Z">
        <w:r w:rsidRPr="00D84579" w:rsidDel="00D84579">
          <w:rPr>
            <w:rStyle w:val="Hyperlink"/>
            <w:noProof/>
          </w:rPr>
          <w:delText>1.26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App_Document_Others</w:delText>
        </w:r>
        <w:r w:rsidDel="00D84579">
          <w:rPr>
            <w:noProof/>
            <w:webHidden/>
          </w:rPr>
          <w:tab/>
          <w:delText>21</w:delText>
        </w:r>
      </w:del>
    </w:p>
    <w:p w14:paraId="527CAEA6" w14:textId="2DC8A24C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8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90" w:author="Lucy Lucy" w:date="2018-09-01T00:26:00Z">
        <w:r w:rsidRPr="00D84579" w:rsidDel="00D84579">
          <w:rPr>
            <w:rStyle w:val="Hyperlink"/>
            <w:noProof/>
          </w:rPr>
          <w:delText>1.27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App_Class_Detail</w:delText>
        </w:r>
        <w:r w:rsidDel="00D84579">
          <w:rPr>
            <w:noProof/>
            <w:webHidden/>
          </w:rPr>
          <w:tab/>
          <w:delText>22</w:delText>
        </w:r>
      </w:del>
    </w:p>
    <w:p w14:paraId="1444FEC2" w14:textId="60650916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19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92" w:author="Lucy Lucy" w:date="2018-09-01T00:26:00Z">
        <w:r w:rsidRPr="00D84579" w:rsidDel="00D84579">
          <w:rPr>
            <w:rStyle w:val="Hyperlink"/>
            <w:noProof/>
          </w:rPr>
          <w:delText>1.28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Danh sách các bảng đi theo đơn chi tiết</w:delText>
        </w:r>
        <w:r w:rsidDel="00D84579">
          <w:rPr>
            <w:noProof/>
            <w:webHidden/>
          </w:rPr>
          <w:tab/>
          <w:delText>22</w:delText>
        </w:r>
      </w:del>
    </w:p>
    <w:p w14:paraId="35EE1F5C" w14:textId="51F0FB79" w:rsidR="00D84579" w:rsidDel="00D84579" w:rsidRDefault="00D84579">
      <w:pPr>
        <w:pStyle w:val="TOC3"/>
        <w:tabs>
          <w:tab w:val="left" w:pos="1320"/>
          <w:tab w:val="right" w:leader="dot" w:pos="8787"/>
        </w:tabs>
        <w:rPr>
          <w:del w:id="19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94" w:author="Lucy Lucy" w:date="2018-09-01T00:26:00Z">
        <w:r w:rsidRPr="00D84579" w:rsidDel="00D84579">
          <w:rPr>
            <w:rStyle w:val="Hyperlink"/>
            <w:noProof/>
          </w:rPr>
          <w:delText>1.28.1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App_Detail_PL01_SDD</w:delText>
        </w:r>
        <w:r w:rsidDel="00D84579">
          <w:rPr>
            <w:noProof/>
            <w:webHidden/>
          </w:rPr>
          <w:tab/>
          <w:delText>22</w:delText>
        </w:r>
      </w:del>
    </w:p>
    <w:p w14:paraId="0B35DFD2" w14:textId="756A2819" w:rsidR="00D84579" w:rsidDel="00D84579" w:rsidRDefault="00D84579">
      <w:pPr>
        <w:pStyle w:val="TOC3"/>
        <w:tabs>
          <w:tab w:val="left" w:pos="1320"/>
          <w:tab w:val="right" w:leader="dot" w:pos="8787"/>
        </w:tabs>
        <w:rPr>
          <w:del w:id="19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96" w:author="Lucy Lucy" w:date="2018-09-01T00:26:00Z">
        <w:r w:rsidRPr="00D84579" w:rsidDel="00D84579">
          <w:rPr>
            <w:rStyle w:val="Hyperlink"/>
            <w:noProof/>
          </w:rPr>
          <w:delText>1.28.2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App_Detail_04NH</w:delText>
        </w:r>
        <w:r w:rsidDel="00D84579">
          <w:rPr>
            <w:noProof/>
            <w:webHidden/>
          </w:rPr>
          <w:tab/>
          <w:delText>23</w:delText>
        </w:r>
      </w:del>
    </w:p>
    <w:p w14:paraId="2CD83523" w14:textId="439382BF" w:rsidR="00D84579" w:rsidDel="00D84579" w:rsidRDefault="00D84579">
      <w:pPr>
        <w:pStyle w:val="TOC3"/>
        <w:tabs>
          <w:tab w:val="left" w:pos="1320"/>
          <w:tab w:val="right" w:leader="dot" w:pos="8787"/>
        </w:tabs>
        <w:rPr>
          <w:del w:id="19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98" w:author="Lucy Lucy" w:date="2018-09-01T00:26:00Z">
        <w:r w:rsidRPr="00D84579" w:rsidDel="00D84579">
          <w:rPr>
            <w:rStyle w:val="Hyperlink"/>
            <w:noProof/>
          </w:rPr>
          <w:delText>1.28.3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App_DDSHCN</w:delText>
        </w:r>
        <w:r w:rsidDel="00D84579">
          <w:rPr>
            <w:noProof/>
            <w:webHidden/>
          </w:rPr>
          <w:tab/>
          <w:delText>24</w:delText>
        </w:r>
      </w:del>
    </w:p>
    <w:p w14:paraId="7D7B3BE1" w14:textId="2A315A4F" w:rsidR="00D84579" w:rsidDel="00D84579" w:rsidRDefault="00D84579">
      <w:pPr>
        <w:pStyle w:val="TOC3"/>
        <w:tabs>
          <w:tab w:val="left" w:pos="1320"/>
          <w:tab w:val="right" w:leader="dot" w:pos="8787"/>
        </w:tabs>
        <w:rPr>
          <w:del w:id="19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00" w:author="Lucy Lucy" w:date="2018-09-01T00:26:00Z">
        <w:r w:rsidRPr="00D84579" w:rsidDel="00D84579">
          <w:rPr>
            <w:rStyle w:val="Hyperlink"/>
            <w:noProof/>
          </w:rPr>
          <w:delText>1.28.4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App_DDSHCN</w:delText>
        </w:r>
        <w:r w:rsidDel="00D84579">
          <w:rPr>
            <w:noProof/>
            <w:webHidden/>
          </w:rPr>
          <w:tab/>
          <w:delText>25</w:delText>
        </w:r>
      </w:del>
    </w:p>
    <w:p w14:paraId="7BB52178" w14:textId="1B7F8ECE" w:rsidR="00D84579" w:rsidDel="00D84579" w:rsidRDefault="00D84579">
      <w:pPr>
        <w:pStyle w:val="TOC2"/>
        <w:tabs>
          <w:tab w:val="left" w:pos="880"/>
          <w:tab w:val="right" w:leader="dot" w:pos="8787"/>
        </w:tabs>
        <w:rPr>
          <w:del w:id="20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02" w:author="Lucy Lucy" w:date="2018-09-01T00:26:00Z">
        <w:r w:rsidRPr="00D84579" w:rsidDel="00D84579">
          <w:rPr>
            <w:rStyle w:val="Hyperlink"/>
            <w:noProof/>
          </w:rPr>
          <w:delText>1.29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Danh sách các bảng liên quan tới cấu hình phân quyền hệ thống</w:delText>
        </w:r>
        <w:r w:rsidDel="00D84579">
          <w:rPr>
            <w:noProof/>
            <w:webHidden/>
          </w:rPr>
          <w:tab/>
          <w:delText>26</w:delText>
        </w:r>
      </w:del>
    </w:p>
    <w:p w14:paraId="6ED1E6D0" w14:textId="0CE7E764" w:rsidR="00D84579" w:rsidDel="00D84579" w:rsidRDefault="00D84579">
      <w:pPr>
        <w:pStyle w:val="TOC3"/>
        <w:tabs>
          <w:tab w:val="left" w:pos="1320"/>
          <w:tab w:val="right" w:leader="dot" w:pos="8787"/>
        </w:tabs>
        <w:rPr>
          <w:del w:id="20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04" w:author="Lucy Lucy" w:date="2018-09-01T00:26:00Z">
        <w:r w:rsidRPr="00D84579" w:rsidDel="00D84579">
          <w:rPr>
            <w:rStyle w:val="Hyperlink"/>
            <w:noProof/>
          </w:rPr>
          <w:delText>1.29.1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S_User</w:delText>
        </w:r>
        <w:r w:rsidDel="00D84579">
          <w:rPr>
            <w:noProof/>
            <w:webHidden/>
          </w:rPr>
          <w:tab/>
          <w:delText>26</w:delText>
        </w:r>
      </w:del>
    </w:p>
    <w:p w14:paraId="05909AE6" w14:textId="6B1E8854" w:rsidR="00D84579" w:rsidDel="00D84579" w:rsidRDefault="00D84579">
      <w:pPr>
        <w:pStyle w:val="TOC3"/>
        <w:tabs>
          <w:tab w:val="left" w:pos="1320"/>
          <w:tab w:val="right" w:leader="dot" w:pos="8787"/>
        </w:tabs>
        <w:rPr>
          <w:del w:id="20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06" w:author="Lucy Lucy" w:date="2018-09-01T00:26:00Z">
        <w:r w:rsidRPr="00D84579" w:rsidDel="00D84579">
          <w:rPr>
            <w:rStyle w:val="Hyperlink"/>
            <w:noProof/>
          </w:rPr>
          <w:delText>1.29.2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S_Function</w:delText>
        </w:r>
        <w:r w:rsidDel="00D84579">
          <w:rPr>
            <w:noProof/>
            <w:webHidden/>
          </w:rPr>
          <w:tab/>
          <w:delText>27</w:delText>
        </w:r>
      </w:del>
    </w:p>
    <w:p w14:paraId="17931B3C" w14:textId="36EA8909" w:rsidR="00D84579" w:rsidDel="00D84579" w:rsidRDefault="00D84579">
      <w:pPr>
        <w:pStyle w:val="TOC3"/>
        <w:tabs>
          <w:tab w:val="left" w:pos="1320"/>
          <w:tab w:val="right" w:leader="dot" w:pos="8787"/>
        </w:tabs>
        <w:rPr>
          <w:del w:id="20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08" w:author="Lucy Lucy" w:date="2018-09-01T00:26:00Z">
        <w:r w:rsidRPr="00D84579" w:rsidDel="00D84579">
          <w:rPr>
            <w:rStyle w:val="Hyperlink"/>
            <w:noProof/>
          </w:rPr>
          <w:delText>1.29.3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S_Group_Function</w:delText>
        </w:r>
        <w:r w:rsidDel="00D84579">
          <w:rPr>
            <w:noProof/>
            <w:webHidden/>
          </w:rPr>
          <w:tab/>
          <w:delText>28</w:delText>
        </w:r>
      </w:del>
    </w:p>
    <w:p w14:paraId="018890B0" w14:textId="7AACC825" w:rsidR="00D84579" w:rsidDel="00D84579" w:rsidRDefault="00D84579">
      <w:pPr>
        <w:pStyle w:val="TOC3"/>
        <w:tabs>
          <w:tab w:val="left" w:pos="1320"/>
          <w:tab w:val="right" w:leader="dot" w:pos="8787"/>
        </w:tabs>
        <w:rPr>
          <w:del w:id="20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10" w:author="Lucy Lucy" w:date="2018-09-01T00:26:00Z">
        <w:r w:rsidRPr="00D84579" w:rsidDel="00D84579">
          <w:rPr>
            <w:rStyle w:val="Hyperlink"/>
            <w:noProof/>
          </w:rPr>
          <w:delText>1.29.4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S_Group_User</w:delText>
        </w:r>
        <w:r w:rsidDel="00D84579">
          <w:rPr>
            <w:noProof/>
            <w:webHidden/>
          </w:rPr>
          <w:tab/>
          <w:delText>28</w:delText>
        </w:r>
      </w:del>
    </w:p>
    <w:p w14:paraId="6F2352C7" w14:textId="47859428" w:rsidR="00D84579" w:rsidDel="00D84579" w:rsidRDefault="00D84579">
      <w:pPr>
        <w:pStyle w:val="TOC3"/>
        <w:tabs>
          <w:tab w:val="left" w:pos="1320"/>
          <w:tab w:val="right" w:leader="dot" w:pos="8787"/>
        </w:tabs>
        <w:rPr>
          <w:del w:id="21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12" w:author="Lucy Lucy" w:date="2018-09-01T00:26:00Z">
        <w:r w:rsidRPr="00D84579" w:rsidDel="00D84579">
          <w:rPr>
            <w:rStyle w:val="Hyperlink"/>
            <w:noProof/>
          </w:rPr>
          <w:delText>1.29.5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S_Groups</w:delText>
        </w:r>
        <w:r w:rsidDel="00D84579">
          <w:rPr>
            <w:noProof/>
            <w:webHidden/>
          </w:rPr>
          <w:tab/>
          <w:delText>28</w:delText>
        </w:r>
      </w:del>
    </w:p>
    <w:p w14:paraId="392B87E4" w14:textId="48AD4163" w:rsidR="00D84579" w:rsidDel="00D84579" w:rsidRDefault="00D84579">
      <w:pPr>
        <w:pStyle w:val="TOC3"/>
        <w:tabs>
          <w:tab w:val="left" w:pos="1320"/>
          <w:tab w:val="right" w:leader="dot" w:pos="8787"/>
        </w:tabs>
        <w:rPr>
          <w:del w:id="21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14" w:author="Lucy Lucy" w:date="2018-09-01T00:26:00Z">
        <w:r w:rsidRPr="00D84579" w:rsidDel="00D84579">
          <w:rPr>
            <w:rStyle w:val="Hyperlink"/>
            <w:noProof/>
          </w:rPr>
          <w:delText>1.29.6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S_Menu</w:delText>
        </w:r>
        <w:r w:rsidDel="00D84579">
          <w:rPr>
            <w:noProof/>
            <w:webHidden/>
          </w:rPr>
          <w:tab/>
          <w:delText>29</w:delText>
        </w:r>
      </w:del>
    </w:p>
    <w:p w14:paraId="560914E9" w14:textId="177B1F37" w:rsidR="00D84579" w:rsidDel="00D84579" w:rsidRDefault="00D84579">
      <w:pPr>
        <w:pStyle w:val="TOC3"/>
        <w:tabs>
          <w:tab w:val="left" w:pos="1320"/>
          <w:tab w:val="right" w:leader="dot" w:pos="8787"/>
        </w:tabs>
        <w:rPr>
          <w:del w:id="21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16" w:author="Lucy Lucy" w:date="2018-09-01T00:26:00Z">
        <w:r w:rsidRPr="00D84579" w:rsidDel="00D84579">
          <w:rPr>
            <w:rStyle w:val="Hyperlink"/>
            <w:noProof/>
          </w:rPr>
          <w:delText>1.29.7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S_Group_User</w:delText>
        </w:r>
        <w:r w:rsidDel="00D84579">
          <w:rPr>
            <w:noProof/>
            <w:webHidden/>
          </w:rPr>
          <w:tab/>
          <w:delText>29</w:delText>
        </w:r>
      </w:del>
    </w:p>
    <w:p w14:paraId="3257C4CE" w14:textId="3AE32FB6" w:rsidR="00CF568F" w:rsidDel="00D84579" w:rsidRDefault="00CF568F">
      <w:pPr>
        <w:pStyle w:val="TOC1"/>
        <w:tabs>
          <w:tab w:val="right" w:leader="dot" w:pos="8787"/>
        </w:tabs>
        <w:rPr>
          <w:del w:id="21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18" w:author="Lucy Lucy" w:date="2018-09-01T00:25:00Z">
        <w:r w:rsidRPr="00D84579" w:rsidDel="00D84579">
          <w:rPr>
            <w:rStyle w:val="Hyperlink"/>
            <w:b/>
            <w:noProof/>
          </w:rPr>
          <w:delText>MỤC LỤC</w:delText>
        </w:r>
        <w:r w:rsidDel="00D84579">
          <w:rPr>
            <w:noProof/>
            <w:webHidden/>
          </w:rPr>
          <w:tab/>
          <w:delText>2</w:delText>
        </w:r>
      </w:del>
    </w:p>
    <w:p w14:paraId="6C25E51B" w14:textId="037D0738" w:rsidR="00CF568F" w:rsidDel="00D84579" w:rsidRDefault="00CF568F">
      <w:pPr>
        <w:pStyle w:val="TOC1"/>
        <w:tabs>
          <w:tab w:val="right" w:leader="dot" w:pos="8787"/>
        </w:tabs>
        <w:rPr>
          <w:del w:id="21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20" w:author="Lucy Lucy" w:date="2018-09-01T00:25:00Z">
        <w:r w:rsidRPr="00D84579" w:rsidDel="00D84579">
          <w:rPr>
            <w:rStyle w:val="Hyperlink"/>
            <w:noProof/>
          </w:rPr>
          <w:delText>BẢNG THÔNG TIN CHÍNH</w:delText>
        </w:r>
        <w:r w:rsidDel="00D84579">
          <w:rPr>
            <w:noProof/>
            <w:webHidden/>
          </w:rPr>
          <w:tab/>
          <w:delText>4</w:delText>
        </w:r>
      </w:del>
    </w:p>
    <w:p w14:paraId="04D32796" w14:textId="1B7E787E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2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22" w:author="Lucy Lucy" w:date="2018-09-01T00:25:00Z">
        <w:r w:rsidRPr="00D84579" w:rsidDel="00D84579">
          <w:rPr>
            <w:rStyle w:val="Hyperlink"/>
            <w:noProof/>
          </w:rPr>
          <w:delText>1.1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Mô hình quan hệ thực thể</w:delText>
        </w:r>
        <w:r w:rsidDel="00D84579">
          <w:rPr>
            <w:noProof/>
            <w:webHidden/>
          </w:rPr>
          <w:tab/>
          <w:delText>4</w:delText>
        </w:r>
      </w:del>
    </w:p>
    <w:p w14:paraId="33A252D3" w14:textId="10EDEEDA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2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24" w:author="Lucy Lucy" w:date="2018-09-01T00:25:00Z">
        <w:r w:rsidRPr="00D84579" w:rsidDel="00D84579">
          <w:rPr>
            <w:rStyle w:val="Hyperlink"/>
            <w:noProof/>
          </w:rPr>
          <w:delText>1.2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AllCode</w:delText>
        </w:r>
        <w:r w:rsidDel="00D84579">
          <w:rPr>
            <w:noProof/>
            <w:webHidden/>
          </w:rPr>
          <w:tab/>
          <w:delText>4</w:delText>
        </w:r>
      </w:del>
    </w:p>
    <w:p w14:paraId="75503E5E" w14:textId="519D2763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2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26" w:author="Lucy Lucy" w:date="2018-09-01T00:25:00Z">
        <w:r w:rsidRPr="00D84579" w:rsidDel="00D84579">
          <w:rPr>
            <w:rStyle w:val="Hyperlink"/>
            <w:noProof/>
            <w:highlight w:val="yellow"/>
          </w:rPr>
          <w:delText>1.3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  <w:highlight w:val="yellow"/>
          </w:rPr>
          <w:delText>Sys_Application</w:delText>
        </w:r>
        <w:r w:rsidDel="00D84579">
          <w:rPr>
            <w:noProof/>
            <w:webHidden/>
          </w:rPr>
          <w:tab/>
          <w:delText>4</w:delText>
        </w:r>
      </w:del>
    </w:p>
    <w:p w14:paraId="2275948F" w14:textId="3E7731C9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2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28" w:author="Lucy Lucy" w:date="2018-09-01T00:25:00Z">
        <w:r w:rsidRPr="00D84579" w:rsidDel="00D84579">
          <w:rPr>
            <w:rStyle w:val="Hyperlink"/>
            <w:noProof/>
          </w:rPr>
          <w:delText>1.4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Sys_Fix_Charge</w:delText>
        </w:r>
        <w:r w:rsidDel="00D84579">
          <w:rPr>
            <w:noProof/>
            <w:webHidden/>
          </w:rPr>
          <w:tab/>
          <w:delText>5</w:delText>
        </w:r>
      </w:del>
    </w:p>
    <w:p w14:paraId="13D107E5" w14:textId="07D38E63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2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30" w:author="Lucy Lucy" w:date="2018-09-01T00:25:00Z">
        <w:r w:rsidRPr="00D84579" w:rsidDel="00D84579">
          <w:rPr>
            <w:rStyle w:val="Hyperlink"/>
            <w:noProof/>
          </w:rPr>
          <w:delText>1.5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Sys_App_Fix_Charge</w:delText>
        </w:r>
        <w:r w:rsidDel="00D84579">
          <w:rPr>
            <w:noProof/>
            <w:webHidden/>
          </w:rPr>
          <w:tab/>
          <w:delText>6</w:delText>
        </w:r>
      </w:del>
    </w:p>
    <w:p w14:paraId="55289CC7" w14:textId="109EC493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3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32" w:author="Lucy Lucy" w:date="2018-09-01T00:25:00Z">
        <w:r w:rsidRPr="00D84579" w:rsidDel="00D84579">
          <w:rPr>
            <w:rStyle w:val="Hyperlink"/>
            <w:noProof/>
            <w:highlight w:val="green"/>
          </w:rPr>
          <w:delText>1.6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  <w:highlight w:val="green"/>
          </w:rPr>
          <w:delText>Sys_Service_Charge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12136E2A" w14:textId="7135E0DF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3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34" w:author="Lucy Lucy" w:date="2018-09-01T00:25:00Z">
        <w:r w:rsidRPr="00D84579" w:rsidDel="00D84579">
          <w:rPr>
            <w:rStyle w:val="Hyperlink"/>
            <w:noProof/>
          </w:rPr>
          <w:delText>1.7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Sys_App_Service_Charge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0E75FC01" w14:textId="53304A42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3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36" w:author="Lucy Lucy" w:date="2018-09-01T00:25:00Z">
        <w:r w:rsidRPr="00D84579" w:rsidDel="00D84579">
          <w:rPr>
            <w:rStyle w:val="Hyperlink"/>
            <w:noProof/>
          </w:rPr>
          <w:delText>1.8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Sys_Document</w:delText>
        </w:r>
        <w:r w:rsidDel="00D84579">
          <w:rPr>
            <w:noProof/>
            <w:webHidden/>
          </w:rPr>
          <w:tab/>
          <w:delText>6</w:delText>
        </w:r>
      </w:del>
    </w:p>
    <w:p w14:paraId="5F51756C" w14:textId="4BDA170C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3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38" w:author="Lucy Lucy" w:date="2018-09-01T00:25:00Z">
        <w:r w:rsidRPr="00D84579" w:rsidDel="00D84579">
          <w:rPr>
            <w:rStyle w:val="Hyperlink"/>
            <w:noProof/>
          </w:rPr>
          <w:delText>1.9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Sys_App_Document</w:delText>
        </w:r>
        <w:r w:rsidDel="00D84579">
          <w:rPr>
            <w:noProof/>
            <w:webHidden/>
          </w:rPr>
          <w:tab/>
          <w:delText>7</w:delText>
        </w:r>
      </w:del>
    </w:p>
    <w:p w14:paraId="53129FE0" w14:textId="12147F05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3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40" w:author="Lucy Lucy" w:date="2018-09-01T00:25:00Z">
        <w:r w:rsidRPr="00D84579" w:rsidDel="00D84579">
          <w:rPr>
            <w:rStyle w:val="Hyperlink"/>
            <w:noProof/>
            <w:highlight w:val="yellow"/>
          </w:rPr>
          <w:delText>1.10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  <w:highlight w:val="yellow"/>
          </w:rPr>
          <w:delText>Application_Header</w:delText>
        </w:r>
        <w:r w:rsidDel="00D84579">
          <w:rPr>
            <w:noProof/>
            <w:webHidden/>
          </w:rPr>
          <w:tab/>
          <w:delText>7</w:delText>
        </w:r>
      </w:del>
    </w:p>
    <w:p w14:paraId="0C8C46F2" w14:textId="76A70A4F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4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42" w:author="Lucy Lucy" w:date="2018-09-01T00:25:00Z">
        <w:r w:rsidRPr="00D84579" w:rsidDel="00D84579">
          <w:rPr>
            <w:rStyle w:val="Hyperlink"/>
            <w:noProof/>
          </w:rPr>
          <w:delText>1.11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App_Fee_Fix</w:delText>
        </w:r>
        <w:r w:rsidDel="00D84579">
          <w:rPr>
            <w:noProof/>
            <w:webHidden/>
          </w:rPr>
          <w:tab/>
          <w:delText>10</w:delText>
        </w:r>
      </w:del>
    </w:p>
    <w:p w14:paraId="7C8A5AF9" w14:textId="5BD713D0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4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44" w:author="Lucy Lucy" w:date="2018-09-01T00:25:00Z">
        <w:r w:rsidRPr="00D84579" w:rsidDel="00D84579">
          <w:rPr>
            <w:rStyle w:val="Hyperlink"/>
            <w:noProof/>
          </w:rPr>
          <w:delText>1.12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App_Fee_Service</w:delText>
        </w:r>
        <w:r w:rsidDel="00D84579">
          <w:rPr>
            <w:noProof/>
            <w:webHidden/>
          </w:rPr>
          <w:tab/>
          <w:delText>10</w:delText>
        </w:r>
      </w:del>
    </w:p>
    <w:p w14:paraId="62D0F0F9" w14:textId="57885EAD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4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46" w:author="Lucy Lucy" w:date="2018-09-01T00:25:00Z">
        <w:r w:rsidRPr="00D84579" w:rsidDel="00D84579">
          <w:rPr>
            <w:rStyle w:val="Hyperlink"/>
            <w:noProof/>
          </w:rPr>
          <w:delText>1.13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App_Document</w:delText>
        </w:r>
        <w:r w:rsidDel="00D84579">
          <w:rPr>
            <w:noProof/>
            <w:webHidden/>
          </w:rPr>
          <w:tab/>
          <w:delText>11</w:delText>
        </w:r>
      </w:del>
    </w:p>
    <w:p w14:paraId="04B97DAB" w14:textId="495EAC17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4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48" w:author="Lucy Lucy" w:date="2018-09-01T00:25:00Z">
        <w:r w:rsidRPr="00D84579" w:rsidDel="00D84579">
          <w:rPr>
            <w:rStyle w:val="Hyperlink"/>
            <w:noProof/>
          </w:rPr>
          <w:delText>1.14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App_Lawer</w:delText>
        </w:r>
        <w:r w:rsidDel="00D84579">
          <w:rPr>
            <w:noProof/>
            <w:webHidden/>
          </w:rPr>
          <w:tab/>
          <w:delText>12</w:delText>
        </w:r>
      </w:del>
    </w:p>
    <w:p w14:paraId="5B16AA3D" w14:textId="01F8DF10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4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50" w:author="Lucy Lucy" w:date="2018-09-01T00:25:00Z">
        <w:r w:rsidRPr="00D84579" w:rsidDel="00D84579">
          <w:rPr>
            <w:rStyle w:val="Hyperlink"/>
            <w:noProof/>
          </w:rPr>
          <w:delText>1.15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App_Reject_Info</w:delText>
        </w:r>
        <w:r w:rsidDel="00D84579">
          <w:rPr>
            <w:noProof/>
            <w:webHidden/>
          </w:rPr>
          <w:tab/>
          <w:delText>12</w:delText>
        </w:r>
      </w:del>
    </w:p>
    <w:p w14:paraId="0F8DCAF1" w14:textId="2EB9485A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5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52" w:author="Lucy Lucy" w:date="2018-09-01T00:25:00Z">
        <w:r w:rsidRPr="00D84579" w:rsidDel="00D84579">
          <w:rPr>
            <w:rStyle w:val="Hyperlink"/>
            <w:noProof/>
          </w:rPr>
          <w:delText>1.16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TimeSheet</w:delText>
        </w:r>
        <w:r w:rsidDel="00D84579">
          <w:rPr>
            <w:noProof/>
            <w:webHidden/>
          </w:rPr>
          <w:tab/>
          <w:delText>13</w:delText>
        </w:r>
      </w:del>
    </w:p>
    <w:p w14:paraId="4DAF3ECA" w14:textId="2D3360F1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5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54" w:author="Lucy Lucy" w:date="2018-09-01T00:25:00Z">
        <w:r w:rsidRPr="00D84579" w:rsidDel="00D84579">
          <w:rPr>
            <w:rStyle w:val="Hyperlink"/>
            <w:noProof/>
          </w:rPr>
          <w:delText>1.17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Search_Header</w:delText>
        </w:r>
        <w:r w:rsidDel="00D84579">
          <w:rPr>
            <w:noProof/>
            <w:webHidden/>
          </w:rPr>
          <w:tab/>
          <w:delText>14</w:delText>
        </w:r>
      </w:del>
    </w:p>
    <w:p w14:paraId="5708B0E9" w14:textId="0AB37D3A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5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56" w:author="Lucy Lucy" w:date="2018-09-01T00:25:00Z">
        <w:r w:rsidRPr="00D84579" w:rsidDel="00D84579">
          <w:rPr>
            <w:rStyle w:val="Hyperlink"/>
            <w:noProof/>
          </w:rPr>
          <w:delText>1.18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Search_Detail</w:delText>
        </w:r>
        <w:r w:rsidDel="00D84579">
          <w:rPr>
            <w:noProof/>
            <w:webHidden/>
          </w:rPr>
          <w:tab/>
          <w:delText>14</w:delText>
        </w:r>
      </w:del>
    </w:p>
    <w:p w14:paraId="0377B935" w14:textId="5ECDE9D7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5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58" w:author="Lucy Lucy" w:date="2018-09-01T00:25:00Z">
        <w:r w:rsidRPr="00D84579" w:rsidDel="00D84579">
          <w:rPr>
            <w:rStyle w:val="Hyperlink"/>
            <w:noProof/>
          </w:rPr>
          <w:delText>1.19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Question</w:delText>
        </w:r>
        <w:r w:rsidDel="00D84579">
          <w:rPr>
            <w:noProof/>
            <w:webHidden/>
          </w:rPr>
          <w:tab/>
          <w:delText>15</w:delText>
        </w:r>
      </w:del>
    </w:p>
    <w:p w14:paraId="2308E293" w14:textId="39F3C4D5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5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60" w:author="Lucy Lucy" w:date="2018-09-01T00:25:00Z">
        <w:r w:rsidRPr="00D84579" w:rsidDel="00D84579">
          <w:rPr>
            <w:rStyle w:val="Hyperlink"/>
            <w:noProof/>
          </w:rPr>
          <w:delText>1.20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Docking</w:delText>
        </w:r>
        <w:r w:rsidDel="00D84579">
          <w:rPr>
            <w:noProof/>
            <w:webHidden/>
          </w:rPr>
          <w:tab/>
          <w:delText>16</w:delText>
        </w:r>
      </w:del>
    </w:p>
    <w:p w14:paraId="26E8DD59" w14:textId="42B289EB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6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62" w:author="Lucy Lucy" w:date="2018-09-01T00:25:00Z">
        <w:r w:rsidRPr="00D84579" w:rsidDel="00D84579">
          <w:rPr>
            <w:rStyle w:val="Hyperlink"/>
            <w:noProof/>
          </w:rPr>
          <w:delText>1.21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Biling_Header</w:delText>
        </w:r>
        <w:r w:rsidDel="00D84579">
          <w:rPr>
            <w:noProof/>
            <w:webHidden/>
          </w:rPr>
          <w:tab/>
          <w:delText>17</w:delText>
        </w:r>
      </w:del>
    </w:p>
    <w:p w14:paraId="4E805ECC" w14:textId="55ECFB4C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6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64" w:author="Lucy Lucy" w:date="2018-09-01T00:25:00Z">
        <w:r w:rsidRPr="00D84579" w:rsidDel="00D84579">
          <w:rPr>
            <w:rStyle w:val="Hyperlink"/>
            <w:noProof/>
          </w:rPr>
          <w:delText>1.22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Biling_Detail</w:delText>
        </w:r>
        <w:r w:rsidDel="00D84579">
          <w:rPr>
            <w:noProof/>
            <w:webHidden/>
          </w:rPr>
          <w:tab/>
          <w:delText>19</w:delText>
        </w:r>
      </w:del>
    </w:p>
    <w:p w14:paraId="2DC18C2E" w14:textId="64DE3CA1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6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66" w:author="Lucy Lucy" w:date="2018-09-01T00:25:00Z">
        <w:r w:rsidRPr="00D84579" w:rsidDel="00D84579">
          <w:rPr>
            <w:rStyle w:val="Hyperlink"/>
            <w:noProof/>
          </w:rPr>
          <w:delText>1.23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To-do</w:delText>
        </w:r>
        <w:r w:rsidDel="00D84579">
          <w:rPr>
            <w:noProof/>
            <w:webHidden/>
          </w:rPr>
          <w:tab/>
          <w:delText>19</w:delText>
        </w:r>
      </w:del>
    </w:p>
    <w:p w14:paraId="752B92E8" w14:textId="564E9479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6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68" w:author="Lucy Lucy" w:date="2018-09-01T00:25:00Z">
        <w:r w:rsidRPr="00D84579" w:rsidDel="00D84579">
          <w:rPr>
            <w:rStyle w:val="Hyperlink"/>
            <w:noProof/>
          </w:rPr>
          <w:delText>1.24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Order</w:delText>
        </w:r>
        <w:r w:rsidDel="00D84579">
          <w:rPr>
            <w:noProof/>
            <w:webHidden/>
          </w:rPr>
          <w:tab/>
          <w:delText>20</w:delText>
        </w:r>
      </w:del>
    </w:p>
    <w:p w14:paraId="23AFB216" w14:textId="7783E57A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6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70" w:author="Lucy Lucy" w:date="2018-09-01T00:25:00Z">
        <w:r w:rsidRPr="00D84579" w:rsidDel="00D84579">
          <w:rPr>
            <w:rStyle w:val="Hyperlink"/>
            <w:noProof/>
          </w:rPr>
          <w:delText>1.25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Remind</w:delText>
        </w:r>
        <w:r w:rsidDel="00D84579">
          <w:rPr>
            <w:noProof/>
            <w:webHidden/>
          </w:rPr>
          <w:tab/>
          <w:delText>21</w:delText>
        </w:r>
      </w:del>
    </w:p>
    <w:p w14:paraId="264FCDBC" w14:textId="1D123938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7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72" w:author="Lucy Lucy" w:date="2018-09-01T00:25:00Z">
        <w:r w:rsidRPr="00D84579" w:rsidDel="00D84579">
          <w:rPr>
            <w:rStyle w:val="Hyperlink"/>
            <w:noProof/>
          </w:rPr>
          <w:delText>1.26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App_Document_Others</w:delText>
        </w:r>
        <w:r w:rsidDel="00D84579">
          <w:rPr>
            <w:noProof/>
            <w:webHidden/>
          </w:rPr>
          <w:tab/>
          <w:delText>21</w:delText>
        </w:r>
      </w:del>
    </w:p>
    <w:p w14:paraId="5E9473AC" w14:textId="7CC4D7DC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7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74" w:author="Lucy Lucy" w:date="2018-09-01T00:25:00Z">
        <w:r w:rsidRPr="00D84579" w:rsidDel="00D84579">
          <w:rPr>
            <w:rStyle w:val="Hyperlink"/>
            <w:noProof/>
          </w:rPr>
          <w:delText>1.27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App_Class_Detail</w:delText>
        </w:r>
        <w:r w:rsidDel="00D84579">
          <w:rPr>
            <w:noProof/>
            <w:webHidden/>
          </w:rPr>
          <w:tab/>
          <w:delText>22</w:delText>
        </w:r>
      </w:del>
    </w:p>
    <w:p w14:paraId="0026672E" w14:textId="739B4E72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7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76" w:author="Lucy Lucy" w:date="2018-09-01T00:25:00Z">
        <w:r w:rsidRPr="00D84579" w:rsidDel="00D84579">
          <w:rPr>
            <w:rStyle w:val="Hyperlink"/>
            <w:noProof/>
          </w:rPr>
          <w:delText>1.28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Danh sách các bảng đi theo đơn chi tiết</w:delText>
        </w:r>
        <w:r w:rsidDel="00D84579">
          <w:rPr>
            <w:noProof/>
            <w:webHidden/>
          </w:rPr>
          <w:tab/>
          <w:delText>22</w:delText>
        </w:r>
      </w:del>
    </w:p>
    <w:p w14:paraId="5C50ED15" w14:textId="27445C59" w:rsidR="00CF568F" w:rsidDel="00D84579" w:rsidRDefault="00CF568F">
      <w:pPr>
        <w:pStyle w:val="TOC3"/>
        <w:tabs>
          <w:tab w:val="left" w:pos="1320"/>
          <w:tab w:val="right" w:leader="dot" w:pos="8787"/>
        </w:tabs>
        <w:rPr>
          <w:del w:id="27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78" w:author="Lucy Lucy" w:date="2018-09-01T00:25:00Z">
        <w:r w:rsidRPr="00D84579" w:rsidDel="00D84579">
          <w:rPr>
            <w:rStyle w:val="Hyperlink"/>
            <w:noProof/>
          </w:rPr>
          <w:delText>1.28.1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App_Detail_PL01_SDD</w:delText>
        </w:r>
        <w:r w:rsidDel="00D84579">
          <w:rPr>
            <w:noProof/>
            <w:webHidden/>
          </w:rPr>
          <w:tab/>
          <w:delText>22</w:delText>
        </w:r>
      </w:del>
    </w:p>
    <w:p w14:paraId="27A42044" w14:textId="4CDAF83A" w:rsidR="00CF568F" w:rsidDel="00D84579" w:rsidRDefault="00CF568F">
      <w:pPr>
        <w:pStyle w:val="TOC3"/>
        <w:tabs>
          <w:tab w:val="left" w:pos="1320"/>
          <w:tab w:val="right" w:leader="dot" w:pos="8787"/>
        </w:tabs>
        <w:rPr>
          <w:del w:id="27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80" w:author="Lucy Lucy" w:date="2018-09-01T00:25:00Z">
        <w:r w:rsidRPr="00D84579" w:rsidDel="00D84579">
          <w:rPr>
            <w:rStyle w:val="Hyperlink"/>
            <w:noProof/>
          </w:rPr>
          <w:delText>1.28.2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App_Detail_04NH</w:delText>
        </w:r>
        <w:r w:rsidDel="00D84579">
          <w:rPr>
            <w:noProof/>
            <w:webHidden/>
          </w:rPr>
          <w:tab/>
          <w:delText>23</w:delText>
        </w:r>
      </w:del>
    </w:p>
    <w:p w14:paraId="5E768633" w14:textId="31EE38B0" w:rsidR="00CF568F" w:rsidDel="00D84579" w:rsidRDefault="00CF568F">
      <w:pPr>
        <w:pStyle w:val="TOC3"/>
        <w:tabs>
          <w:tab w:val="left" w:pos="1320"/>
          <w:tab w:val="right" w:leader="dot" w:pos="8787"/>
        </w:tabs>
        <w:rPr>
          <w:del w:id="28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82" w:author="Lucy Lucy" w:date="2018-09-01T00:25:00Z">
        <w:r w:rsidRPr="00D84579" w:rsidDel="00D84579">
          <w:rPr>
            <w:rStyle w:val="Hyperlink"/>
            <w:noProof/>
          </w:rPr>
          <w:delText>1.28.3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App_DDSHCN</w:delText>
        </w:r>
        <w:r w:rsidDel="00D84579">
          <w:rPr>
            <w:noProof/>
            <w:webHidden/>
          </w:rPr>
          <w:tab/>
          <w:delText>24</w:delText>
        </w:r>
      </w:del>
    </w:p>
    <w:p w14:paraId="040746E5" w14:textId="4EC8E66E" w:rsidR="00CF568F" w:rsidDel="00D84579" w:rsidRDefault="00CF568F">
      <w:pPr>
        <w:pStyle w:val="TOC3"/>
        <w:tabs>
          <w:tab w:val="left" w:pos="1320"/>
          <w:tab w:val="right" w:leader="dot" w:pos="8787"/>
        </w:tabs>
        <w:rPr>
          <w:del w:id="28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84" w:author="Lucy Lucy" w:date="2018-09-01T00:25:00Z">
        <w:r w:rsidRPr="00D84579" w:rsidDel="00D84579">
          <w:rPr>
            <w:rStyle w:val="Hyperlink"/>
            <w:noProof/>
          </w:rPr>
          <w:delText>1.28.4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App_DDSHCN</w:delText>
        </w:r>
        <w:r w:rsidDel="00D84579">
          <w:rPr>
            <w:noProof/>
            <w:webHidden/>
          </w:rPr>
          <w:tab/>
          <w:delText>25</w:delText>
        </w:r>
      </w:del>
    </w:p>
    <w:p w14:paraId="2637760A" w14:textId="635F024C" w:rsidR="00CF568F" w:rsidDel="00D84579" w:rsidRDefault="00CF568F">
      <w:pPr>
        <w:pStyle w:val="TOC2"/>
        <w:tabs>
          <w:tab w:val="left" w:pos="880"/>
          <w:tab w:val="right" w:leader="dot" w:pos="8787"/>
        </w:tabs>
        <w:rPr>
          <w:del w:id="28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86" w:author="Lucy Lucy" w:date="2018-09-01T00:25:00Z">
        <w:r w:rsidRPr="00D84579" w:rsidDel="00D84579">
          <w:rPr>
            <w:rStyle w:val="Hyperlink"/>
            <w:noProof/>
          </w:rPr>
          <w:delText>1.29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Danh sách các bảng liên quan tới cấu hình phân quyền hệ thống</w:delText>
        </w:r>
        <w:r w:rsidDel="00D84579">
          <w:rPr>
            <w:noProof/>
            <w:webHidden/>
          </w:rPr>
          <w:tab/>
          <w:delText>26</w:delText>
        </w:r>
      </w:del>
    </w:p>
    <w:p w14:paraId="38B835F9" w14:textId="3A2A6B3F" w:rsidR="00CF568F" w:rsidDel="00D84579" w:rsidRDefault="00CF568F">
      <w:pPr>
        <w:pStyle w:val="TOC3"/>
        <w:tabs>
          <w:tab w:val="left" w:pos="1320"/>
          <w:tab w:val="right" w:leader="dot" w:pos="8787"/>
        </w:tabs>
        <w:rPr>
          <w:del w:id="28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88" w:author="Lucy Lucy" w:date="2018-09-01T00:25:00Z">
        <w:r w:rsidRPr="00D84579" w:rsidDel="00D84579">
          <w:rPr>
            <w:rStyle w:val="Hyperlink"/>
            <w:noProof/>
          </w:rPr>
          <w:delText>1.29.1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S_User</w:delText>
        </w:r>
        <w:r w:rsidDel="00D84579">
          <w:rPr>
            <w:noProof/>
            <w:webHidden/>
          </w:rPr>
          <w:tab/>
          <w:delText>26</w:delText>
        </w:r>
      </w:del>
    </w:p>
    <w:p w14:paraId="0DFB7138" w14:textId="7D710514" w:rsidR="00CF568F" w:rsidDel="00D84579" w:rsidRDefault="00CF568F">
      <w:pPr>
        <w:pStyle w:val="TOC3"/>
        <w:tabs>
          <w:tab w:val="left" w:pos="1320"/>
          <w:tab w:val="right" w:leader="dot" w:pos="8787"/>
        </w:tabs>
        <w:rPr>
          <w:del w:id="28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90" w:author="Lucy Lucy" w:date="2018-09-01T00:25:00Z">
        <w:r w:rsidRPr="00D84579" w:rsidDel="00D84579">
          <w:rPr>
            <w:rStyle w:val="Hyperlink"/>
            <w:noProof/>
          </w:rPr>
          <w:delText>1.29.2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S_Function</w:delText>
        </w:r>
        <w:r w:rsidDel="00D84579">
          <w:rPr>
            <w:noProof/>
            <w:webHidden/>
          </w:rPr>
          <w:tab/>
          <w:delText>27</w:delText>
        </w:r>
      </w:del>
    </w:p>
    <w:p w14:paraId="02332A12" w14:textId="06683CD2" w:rsidR="00CF568F" w:rsidDel="00D84579" w:rsidRDefault="00CF568F">
      <w:pPr>
        <w:pStyle w:val="TOC3"/>
        <w:tabs>
          <w:tab w:val="left" w:pos="1320"/>
          <w:tab w:val="right" w:leader="dot" w:pos="8787"/>
        </w:tabs>
        <w:rPr>
          <w:del w:id="29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92" w:author="Lucy Lucy" w:date="2018-09-01T00:25:00Z">
        <w:r w:rsidRPr="00D84579" w:rsidDel="00D84579">
          <w:rPr>
            <w:rStyle w:val="Hyperlink"/>
            <w:noProof/>
          </w:rPr>
          <w:delText>1.29.3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S_Group_Function</w:delText>
        </w:r>
        <w:r w:rsidDel="00D84579">
          <w:rPr>
            <w:noProof/>
            <w:webHidden/>
          </w:rPr>
          <w:tab/>
          <w:delText>28</w:delText>
        </w:r>
      </w:del>
    </w:p>
    <w:p w14:paraId="7FE194E8" w14:textId="1CF25E54" w:rsidR="00CF568F" w:rsidDel="00D84579" w:rsidRDefault="00CF568F">
      <w:pPr>
        <w:pStyle w:val="TOC3"/>
        <w:tabs>
          <w:tab w:val="left" w:pos="1320"/>
          <w:tab w:val="right" w:leader="dot" w:pos="8787"/>
        </w:tabs>
        <w:rPr>
          <w:del w:id="29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94" w:author="Lucy Lucy" w:date="2018-09-01T00:25:00Z">
        <w:r w:rsidRPr="00D84579" w:rsidDel="00D84579">
          <w:rPr>
            <w:rStyle w:val="Hyperlink"/>
            <w:noProof/>
          </w:rPr>
          <w:delText>1.29.4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S_Group_User</w:delText>
        </w:r>
        <w:r w:rsidDel="00D84579">
          <w:rPr>
            <w:noProof/>
            <w:webHidden/>
          </w:rPr>
          <w:tab/>
          <w:delText>28</w:delText>
        </w:r>
      </w:del>
    </w:p>
    <w:p w14:paraId="0C1A741C" w14:textId="2AC2DED0" w:rsidR="00CF568F" w:rsidDel="00D84579" w:rsidRDefault="00CF568F">
      <w:pPr>
        <w:pStyle w:val="TOC3"/>
        <w:tabs>
          <w:tab w:val="left" w:pos="1320"/>
          <w:tab w:val="right" w:leader="dot" w:pos="8787"/>
        </w:tabs>
        <w:rPr>
          <w:del w:id="29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96" w:author="Lucy Lucy" w:date="2018-09-01T00:25:00Z">
        <w:r w:rsidRPr="00D84579" w:rsidDel="00D84579">
          <w:rPr>
            <w:rStyle w:val="Hyperlink"/>
            <w:noProof/>
          </w:rPr>
          <w:delText>1.29.5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S_Groups</w:delText>
        </w:r>
        <w:r w:rsidDel="00D84579">
          <w:rPr>
            <w:noProof/>
            <w:webHidden/>
          </w:rPr>
          <w:tab/>
          <w:delText>28</w:delText>
        </w:r>
      </w:del>
    </w:p>
    <w:p w14:paraId="6DE508E5" w14:textId="1FAFB062" w:rsidR="00CF568F" w:rsidDel="00D84579" w:rsidRDefault="00CF568F">
      <w:pPr>
        <w:pStyle w:val="TOC3"/>
        <w:tabs>
          <w:tab w:val="left" w:pos="1320"/>
          <w:tab w:val="right" w:leader="dot" w:pos="8787"/>
        </w:tabs>
        <w:rPr>
          <w:del w:id="29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98" w:author="Lucy Lucy" w:date="2018-09-01T00:25:00Z">
        <w:r w:rsidRPr="00D84579" w:rsidDel="00D84579">
          <w:rPr>
            <w:rStyle w:val="Hyperlink"/>
            <w:noProof/>
          </w:rPr>
          <w:delText>1.29.6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S_Menu</w:delText>
        </w:r>
        <w:r w:rsidDel="00D84579">
          <w:rPr>
            <w:noProof/>
            <w:webHidden/>
          </w:rPr>
          <w:tab/>
          <w:delText>29</w:delText>
        </w:r>
      </w:del>
    </w:p>
    <w:p w14:paraId="06933846" w14:textId="7FD4A316" w:rsidR="00CF568F" w:rsidDel="00D84579" w:rsidRDefault="00CF568F">
      <w:pPr>
        <w:pStyle w:val="TOC3"/>
        <w:tabs>
          <w:tab w:val="left" w:pos="1320"/>
          <w:tab w:val="right" w:leader="dot" w:pos="8787"/>
        </w:tabs>
        <w:rPr>
          <w:del w:id="29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00" w:author="Lucy Lucy" w:date="2018-09-01T00:25:00Z">
        <w:r w:rsidRPr="00D84579" w:rsidDel="00D84579">
          <w:rPr>
            <w:rStyle w:val="Hyperlink"/>
            <w:noProof/>
          </w:rPr>
          <w:delText>1.29.7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Hyperlink"/>
            <w:noProof/>
          </w:rPr>
          <w:delText>S_Group_User</w:delText>
        </w:r>
        <w:r w:rsidDel="00D84579">
          <w:rPr>
            <w:noProof/>
            <w:webHidden/>
          </w:rPr>
          <w:tab/>
          <w:delText>29</w:delText>
        </w:r>
      </w:del>
    </w:p>
    <w:p w14:paraId="2050E1D9" w14:textId="28F0A0DB" w:rsidR="005B7459" w:rsidDel="00CF568F" w:rsidRDefault="005B7459">
      <w:pPr>
        <w:pStyle w:val="TOC1"/>
        <w:tabs>
          <w:tab w:val="right" w:leader="dot" w:pos="8787"/>
        </w:tabs>
        <w:rPr>
          <w:del w:id="30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02" w:author="Lucy Lucy" w:date="2018-09-01T00:08:00Z">
        <w:r w:rsidRPr="00CF568F" w:rsidDel="00CF568F">
          <w:rPr>
            <w:rStyle w:val="Hyperlink"/>
            <w:b/>
            <w:noProof/>
          </w:rPr>
          <w:delText>MỤC LỤC</w:delText>
        </w:r>
        <w:r w:rsidDel="00CF568F">
          <w:rPr>
            <w:noProof/>
            <w:webHidden/>
          </w:rPr>
          <w:tab/>
          <w:delText>2</w:delText>
        </w:r>
      </w:del>
    </w:p>
    <w:p w14:paraId="59F5185F" w14:textId="3EAFF513" w:rsidR="005B7459" w:rsidDel="00CF568F" w:rsidRDefault="005B7459">
      <w:pPr>
        <w:pStyle w:val="TOC1"/>
        <w:tabs>
          <w:tab w:val="right" w:leader="dot" w:pos="8787"/>
        </w:tabs>
        <w:rPr>
          <w:del w:id="30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04" w:author="Lucy Lucy" w:date="2018-09-01T00:08:00Z">
        <w:r w:rsidRPr="00CF568F" w:rsidDel="00CF568F">
          <w:rPr>
            <w:rStyle w:val="Hyperlink"/>
            <w:noProof/>
          </w:rPr>
          <w:delText>BẢNG THÔNG TIN CHÍNH</w:delText>
        </w:r>
        <w:r w:rsidDel="00CF568F">
          <w:rPr>
            <w:noProof/>
            <w:webHidden/>
          </w:rPr>
          <w:tab/>
          <w:delText>4</w:delText>
        </w:r>
      </w:del>
    </w:p>
    <w:p w14:paraId="2AB4ECD9" w14:textId="232BC8CE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0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06" w:author="Lucy Lucy" w:date="2018-09-01T00:08:00Z">
        <w:r w:rsidRPr="00CF568F" w:rsidDel="00CF568F">
          <w:rPr>
            <w:rStyle w:val="Hyperlink"/>
            <w:noProof/>
          </w:rPr>
          <w:delText>1.1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Mô hình quan hệ thực thể</w:delText>
        </w:r>
        <w:r w:rsidDel="00CF568F">
          <w:rPr>
            <w:noProof/>
            <w:webHidden/>
          </w:rPr>
          <w:tab/>
          <w:delText>4</w:delText>
        </w:r>
      </w:del>
    </w:p>
    <w:p w14:paraId="79EF0FBA" w14:textId="75E77048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0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08" w:author="Lucy Lucy" w:date="2018-09-01T00:08:00Z">
        <w:r w:rsidRPr="00CF568F" w:rsidDel="00CF568F">
          <w:rPr>
            <w:rStyle w:val="Hyperlink"/>
            <w:noProof/>
          </w:rPr>
          <w:delText>1.2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AllCode</w:delText>
        </w:r>
        <w:r w:rsidDel="00CF568F">
          <w:rPr>
            <w:noProof/>
            <w:webHidden/>
          </w:rPr>
          <w:tab/>
          <w:delText>4</w:delText>
        </w:r>
      </w:del>
    </w:p>
    <w:p w14:paraId="633B5D09" w14:textId="46092272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0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10" w:author="Lucy Lucy" w:date="2018-09-01T00:08:00Z">
        <w:r w:rsidRPr="00CF568F" w:rsidDel="00CF568F">
          <w:rPr>
            <w:rStyle w:val="Hyperlink"/>
            <w:noProof/>
            <w:highlight w:val="yellow"/>
          </w:rPr>
          <w:delText>1.3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  <w:highlight w:val="yellow"/>
          </w:rPr>
          <w:delText>Sys_Application</w:delText>
        </w:r>
        <w:r w:rsidDel="00CF568F">
          <w:rPr>
            <w:noProof/>
            <w:webHidden/>
          </w:rPr>
          <w:tab/>
          <w:delText>4</w:delText>
        </w:r>
      </w:del>
    </w:p>
    <w:p w14:paraId="776D15E1" w14:textId="36629612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1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12" w:author="Lucy Lucy" w:date="2018-09-01T00:08:00Z">
        <w:r w:rsidRPr="00CF568F" w:rsidDel="00CF568F">
          <w:rPr>
            <w:rStyle w:val="Hyperlink"/>
            <w:noProof/>
            <w:highlight w:val="yellow"/>
          </w:rPr>
          <w:delText>1.4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  <w:highlight w:val="yellow"/>
          </w:rPr>
          <w:delText>Application_Header</w:delText>
        </w:r>
        <w:r w:rsidDel="00CF568F">
          <w:rPr>
            <w:noProof/>
            <w:webHidden/>
          </w:rPr>
          <w:tab/>
          <w:delText>5</w:delText>
        </w:r>
      </w:del>
    </w:p>
    <w:p w14:paraId="2EED635B" w14:textId="3E66C495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1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14" w:author="Lucy Lucy" w:date="2018-09-01T00:08:00Z">
        <w:r w:rsidRPr="00CF568F" w:rsidDel="00CF568F">
          <w:rPr>
            <w:rStyle w:val="Hyperlink"/>
            <w:noProof/>
          </w:rPr>
          <w:delText>1.5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Sys_Fix_Charge</w:delText>
        </w:r>
        <w:r w:rsidDel="00CF568F">
          <w:rPr>
            <w:noProof/>
            <w:webHidden/>
          </w:rPr>
          <w:tab/>
          <w:delText>8</w:delText>
        </w:r>
      </w:del>
    </w:p>
    <w:p w14:paraId="64097565" w14:textId="1C13AA8E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1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16" w:author="Lucy Lucy" w:date="2018-09-01T00:08:00Z">
        <w:r w:rsidRPr="00CF568F" w:rsidDel="00CF568F">
          <w:rPr>
            <w:rStyle w:val="Hyperlink"/>
            <w:noProof/>
          </w:rPr>
          <w:delText>1.6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Sys_App_Fix_Charge</w:delText>
        </w:r>
        <w:r w:rsidDel="00CF568F">
          <w:rPr>
            <w:noProof/>
            <w:webHidden/>
          </w:rPr>
          <w:tab/>
          <w:delText>8</w:delText>
        </w:r>
      </w:del>
    </w:p>
    <w:p w14:paraId="59E98DA4" w14:textId="2AF70E12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1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18" w:author="Lucy Lucy" w:date="2018-09-01T00:08:00Z">
        <w:r w:rsidRPr="00CF568F" w:rsidDel="00CF568F">
          <w:rPr>
            <w:rStyle w:val="Hyperlink"/>
            <w:noProof/>
          </w:rPr>
          <w:delText>1.7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App_Fee_Fix</w:delText>
        </w:r>
        <w:r w:rsidDel="00CF568F">
          <w:rPr>
            <w:noProof/>
            <w:webHidden/>
          </w:rPr>
          <w:tab/>
          <w:delText>8</w:delText>
        </w:r>
      </w:del>
    </w:p>
    <w:p w14:paraId="6FEBA045" w14:textId="1A012BCA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1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20" w:author="Lucy Lucy" w:date="2018-09-01T00:08:00Z">
        <w:r w:rsidRPr="00CF568F" w:rsidDel="00CF568F">
          <w:rPr>
            <w:rStyle w:val="Hyperlink"/>
            <w:noProof/>
            <w:highlight w:val="green"/>
          </w:rPr>
          <w:delText>1.8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  <w:highlight w:val="green"/>
          </w:rPr>
          <w:delText>Sys_Service_Charge</w:delText>
        </w:r>
        <w:r w:rsidDel="00CF568F">
          <w:rPr>
            <w:noProof/>
            <w:webHidden/>
          </w:rPr>
          <w:tab/>
          <w:delText>9</w:delText>
        </w:r>
      </w:del>
    </w:p>
    <w:p w14:paraId="3D707326" w14:textId="5D6DD84B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2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22" w:author="Lucy Lucy" w:date="2018-09-01T00:08:00Z">
        <w:r w:rsidRPr="00CF568F" w:rsidDel="00CF568F">
          <w:rPr>
            <w:rStyle w:val="Hyperlink"/>
            <w:noProof/>
          </w:rPr>
          <w:delText>1.9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Sys_App_Service_Charge</w:delText>
        </w:r>
        <w:r w:rsidDel="00CF568F">
          <w:rPr>
            <w:noProof/>
            <w:webHidden/>
          </w:rPr>
          <w:tab/>
          <w:delText>9</w:delText>
        </w:r>
      </w:del>
    </w:p>
    <w:p w14:paraId="1DFE4ADB" w14:textId="0DE5D638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2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24" w:author="Lucy Lucy" w:date="2018-09-01T00:08:00Z">
        <w:r w:rsidRPr="00CF568F" w:rsidDel="00CF568F">
          <w:rPr>
            <w:rStyle w:val="Hyperlink"/>
            <w:noProof/>
          </w:rPr>
          <w:delText>1.10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App_Fee_Service</w:delText>
        </w:r>
        <w:r w:rsidDel="00CF568F">
          <w:rPr>
            <w:noProof/>
            <w:webHidden/>
          </w:rPr>
          <w:tab/>
          <w:delText>9</w:delText>
        </w:r>
      </w:del>
    </w:p>
    <w:p w14:paraId="3F8A6310" w14:textId="16C0D653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2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26" w:author="Lucy Lucy" w:date="2018-09-01T00:08:00Z">
        <w:r w:rsidRPr="00CF568F" w:rsidDel="00CF568F">
          <w:rPr>
            <w:rStyle w:val="Hyperlink"/>
            <w:noProof/>
          </w:rPr>
          <w:delText>1.11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Sys_Document</w:delText>
        </w:r>
        <w:r w:rsidDel="00CF568F">
          <w:rPr>
            <w:noProof/>
            <w:webHidden/>
          </w:rPr>
          <w:tab/>
          <w:delText>10</w:delText>
        </w:r>
      </w:del>
    </w:p>
    <w:p w14:paraId="3B073CCC" w14:textId="7A5265A9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2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28" w:author="Lucy Lucy" w:date="2018-09-01T00:08:00Z">
        <w:r w:rsidRPr="00CF568F" w:rsidDel="00CF568F">
          <w:rPr>
            <w:rStyle w:val="Hyperlink"/>
            <w:noProof/>
          </w:rPr>
          <w:delText>1.12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Sys_App_Document</w:delText>
        </w:r>
        <w:r w:rsidDel="00CF568F">
          <w:rPr>
            <w:noProof/>
            <w:webHidden/>
          </w:rPr>
          <w:tab/>
          <w:delText>10</w:delText>
        </w:r>
      </w:del>
    </w:p>
    <w:p w14:paraId="1FB42BBD" w14:textId="23554F69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2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30" w:author="Lucy Lucy" w:date="2018-09-01T00:08:00Z">
        <w:r w:rsidRPr="00CF568F" w:rsidDel="00CF568F">
          <w:rPr>
            <w:rStyle w:val="Hyperlink"/>
            <w:noProof/>
          </w:rPr>
          <w:delText>1.13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App_Document</w:delText>
        </w:r>
        <w:r w:rsidDel="00CF568F">
          <w:rPr>
            <w:noProof/>
            <w:webHidden/>
          </w:rPr>
          <w:tab/>
          <w:delText>11</w:delText>
        </w:r>
      </w:del>
    </w:p>
    <w:p w14:paraId="5DFEAC07" w14:textId="1ABB516D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3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32" w:author="Lucy Lucy" w:date="2018-09-01T00:08:00Z">
        <w:r w:rsidRPr="00CF568F" w:rsidDel="00CF568F">
          <w:rPr>
            <w:rStyle w:val="Hyperlink"/>
            <w:noProof/>
          </w:rPr>
          <w:delText>1.14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App_Lawer</w:delText>
        </w:r>
        <w:r w:rsidDel="00CF568F">
          <w:rPr>
            <w:noProof/>
            <w:webHidden/>
          </w:rPr>
          <w:tab/>
          <w:delText>11</w:delText>
        </w:r>
      </w:del>
    </w:p>
    <w:p w14:paraId="0E1A757E" w14:textId="7CB00517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3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34" w:author="Lucy Lucy" w:date="2018-09-01T00:08:00Z">
        <w:r w:rsidRPr="00CF568F" w:rsidDel="00CF568F">
          <w:rPr>
            <w:rStyle w:val="Hyperlink"/>
            <w:noProof/>
          </w:rPr>
          <w:delText>1.15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App_Reject_Info</w:delText>
        </w:r>
        <w:r w:rsidDel="00CF568F">
          <w:rPr>
            <w:noProof/>
            <w:webHidden/>
          </w:rPr>
          <w:tab/>
          <w:delText>12</w:delText>
        </w:r>
      </w:del>
    </w:p>
    <w:p w14:paraId="281A1A4C" w14:textId="69059BB2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3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36" w:author="Lucy Lucy" w:date="2018-09-01T00:08:00Z">
        <w:r w:rsidRPr="00CF568F" w:rsidDel="00CF568F">
          <w:rPr>
            <w:rStyle w:val="Hyperlink"/>
            <w:noProof/>
          </w:rPr>
          <w:delText>1.16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TimeSheet</w:delText>
        </w:r>
        <w:r w:rsidDel="00CF568F">
          <w:rPr>
            <w:noProof/>
            <w:webHidden/>
          </w:rPr>
          <w:tab/>
          <w:delText>13</w:delText>
        </w:r>
      </w:del>
    </w:p>
    <w:p w14:paraId="0C6F9FF1" w14:textId="06FDDDE3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3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38" w:author="Lucy Lucy" w:date="2018-09-01T00:08:00Z">
        <w:r w:rsidRPr="00CF568F" w:rsidDel="00CF568F">
          <w:rPr>
            <w:rStyle w:val="Hyperlink"/>
            <w:noProof/>
          </w:rPr>
          <w:delText>1.17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Search_Header</w:delText>
        </w:r>
        <w:r w:rsidDel="00CF568F">
          <w:rPr>
            <w:noProof/>
            <w:webHidden/>
          </w:rPr>
          <w:tab/>
          <w:delText>14</w:delText>
        </w:r>
      </w:del>
    </w:p>
    <w:p w14:paraId="31579B39" w14:textId="53BD8CF2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3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40" w:author="Lucy Lucy" w:date="2018-09-01T00:08:00Z">
        <w:r w:rsidRPr="00CF568F" w:rsidDel="00CF568F">
          <w:rPr>
            <w:rStyle w:val="Hyperlink"/>
            <w:noProof/>
          </w:rPr>
          <w:delText>1.18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Search_Detail</w:delText>
        </w:r>
        <w:r w:rsidDel="00CF568F">
          <w:rPr>
            <w:noProof/>
            <w:webHidden/>
          </w:rPr>
          <w:tab/>
          <w:delText>14</w:delText>
        </w:r>
      </w:del>
    </w:p>
    <w:p w14:paraId="08EA95CE" w14:textId="5DFDC95B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4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42" w:author="Lucy Lucy" w:date="2018-09-01T00:08:00Z">
        <w:r w:rsidRPr="00CF568F" w:rsidDel="00CF568F">
          <w:rPr>
            <w:rStyle w:val="Hyperlink"/>
            <w:noProof/>
          </w:rPr>
          <w:delText>1.19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Question</w:delText>
        </w:r>
        <w:r w:rsidDel="00CF568F">
          <w:rPr>
            <w:noProof/>
            <w:webHidden/>
          </w:rPr>
          <w:tab/>
          <w:delText>15</w:delText>
        </w:r>
      </w:del>
    </w:p>
    <w:p w14:paraId="2A81A6E0" w14:textId="686CE004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4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44" w:author="Lucy Lucy" w:date="2018-09-01T00:08:00Z">
        <w:r w:rsidRPr="00CF568F" w:rsidDel="00CF568F">
          <w:rPr>
            <w:rStyle w:val="Hyperlink"/>
            <w:noProof/>
          </w:rPr>
          <w:delText>1.20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Docking</w:delText>
        </w:r>
        <w:r w:rsidDel="00CF568F">
          <w:rPr>
            <w:noProof/>
            <w:webHidden/>
          </w:rPr>
          <w:tab/>
          <w:delText>16</w:delText>
        </w:r>
      </w:del>
    </w:p>
    <w:p w14:paraId="4AEBAB34" w14:textId="07ABD9EB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4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46" w:author="Lucy Lucy" w:date="2018-09-01T00:08:00Z">
        <w:r w:rsidRPr="00CF568F" w:rsidDel="00CF568F">
          <w:rPr>
            <w:rStyle w:val="Hyperlink"/>
            <w:noProof/>
          </w:rPr>
          <w:delText>1.21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Biling_Header</w:delText>
        </w:r>
        <w:r w:rsidDel="00CF568F">
          <w:rPr>
            <w:noProof/>
            <w:webHidden/>
          </w:rPr>
          <w:tab/>
          <w:delText>17</w:delText>
        </w:r>
      </w:del>
    </w:p>
    <w:p w14:paraId="4E13BCD6" w14:textId="4B038A49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4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48" w:author="Lucy Lucy" w:date="2018-09-01T00:08:00Z">
        <w:r w:rsidRPr="00CF568F" w:rsidDel="00CF568F">
          <w:rPr>
            <w:rStyle w:val="Hyperlink"/>
            <w:noProof/>
          </w:rPr>
          <w:delText>1.22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Biling_Detail</w:delText>
        </w:r>
        <w:r w:rsidDel="00CF568F">
          <w:rPr>
            <w:noProof/>
            <w:webHidden/>
          </w:rPr>
          <w:tab/>
          <w:delText>18</w:delText>
        </w:r>
      </w:del>
    </w:p>
    <w:p w14:paraId="66403A80" w14:textId="1F5599EC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4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50" w:author="Lucy Lucy" w:date="2018-09-01T00:08:00Z">
        <w:r w:rsidRPr="00CF568F" w:rsidDel="00CF568F">
          <w:rPr>
            <w:rStyle w:val="Hyperlink"/>
            <w:noProof/>
          </w:rPr>
          <w:delText>1.23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To-do</w:delText>
        </w:r>
        <w:r w:rsidDel="00CF568F">
          <w:rPr>
            <w:noProof/>
            <w:webHidden/>
          </w:rPr>
          <w:tab/>
          <w:delText>19</w:delText>
        </w:r>
      </w:del>
    </w:p>
    <w:p w14:paraId="49113BC2" w14:textId="5CDD3848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5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52" w:author="Lucy Lucy" w:date="2018-09-01T00:08:00Z">
        <w:r w:rsidRPr="00CF568F" w:rsidDel="00CF568F">
          <w:rPr>
            <w:rStyle w:val="Hyperlink"/>
            <w:noProof/>
          </w:rPr>
          <w:delText>1.24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Order</w:delText>
        </w:r>
        <w:r w:rsidDel="00CF568F">
          <w:rPr>
            <w:noProof/>
            <w:webHidden/>
          </w:rPr>
          <w:tab/>
          <w:delText>20</w:delText>
        </w:r>
      </w:del>
    </w:p>
    <w:p w14:paraId="352E5399" w14:textId="4DDD0175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5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54" w:author="Lucy Lucy" w:date="2018-09-01T00:08:00Z">
        <w:r w:rsidRPr="00CF568F" w:rsidDel="00CF568F">
          <w:rPr>
            <w:rStyle w:val="Hyperlink"/>
            <w:noProof/>
          </w:rPr>
          <w:delText>1.25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Remind</w:delText>
        </w:r>
        <w:r w:rsidDel="00CF568F">
          <w:rPr>
            <w:noProof/>
            <w:webHidden/>
          </w:rPr>
          <w:tab/>
          <w:delText>21</w:delText>
        </w:r>
      </w:del>
    </w:p>
    <w:p w14:paraId="4D49F16B" w14:textId="2B29B874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5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56" w:author="Lucy Lucy" w:date="2018-09-01T00:08:00Z">
        <w:r w:rsidRPr="00CF568F" w:rsidDel="00CF568F">
          <w:rPr>
            <w:rStyle w:val="Hyperlink"/>
            <w:noProof/>
          </w:rPr>
          <w:delText>1.26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App_Document_Others</w:delText>
        </w:r>
        <w:r w:rsidDel="00CF568F">
          <w:rPr>
            <w:noProof/>
            <w:webHidden/>
          </w:rPr>
          <w:tab/>
          <w:delText>21</w:delText>
        </w:r>
      </w:del>
    </w:p>
    <w:p w14:paraId="28BF71BC" w14:textId="3E914BA0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5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58" w:author="Lucy Lucy" w:date="2018-09-01T00:08:00Z">
        <w:r w:rsidRPr="00CF568F" w:rsidDel="00CF568F">
          <w:rPr>
            <w:rStyle w:val="Hyperlink"/>
            <w:noProof/>
          </w:rPr>
          <w:delText>1.27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App_Class_Detail</w:delText>
        </w:r>
        <w:r w:rsidDel="00CF568F">
          <w:rPr>
            <w:noProof/>
            <w:webHidden/>
          </w:rPr>
          <w:tab/>
          <w:delText>22</w:delText>
        </w:r>
      </w:del>
    </w:p>
    <w:p w14:paraId="537B074C" w14:textId="266F41E0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5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60" w:author="Lucy Lucy" w:date="2018-09-01T00:08:00Z">
        <w:r w:rsidRPr="00CF568F" w:rsidDel="00CF568F">
          <w:rPr>
            <w:rStyle w:val="Hyperlink"/>
            <w:noProof/>
          </w:rPr>
          <w:delText>1.28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Danh sách các bảng đi theo đơn chi tiết</w:delText>
        </w:r>
        <w:r w:rsidDel="00CF568F">
          <w:rPr>
            <w:noProof/>
            <w:webHidden/>
          </w:rPr>
          <w:tab/>
          <w:delText>22</w:delText>
        </w:r>
      </w:del>
    </w:p>
    <w:p w14:paraId="31D3CBD2" w14:textId="0BABED1B" w:rsidR="005B7459" w:rsidDel="00CF568F" w:rsidRDefault="005B7459">
      <w:pPr>
        <w:pStyle w:val="TOC3"/>
        <w:tabs>
          <w:tab w:val="left" w:pos="1320"/>
          <w:tab w:val="right" w:leader="dot" w:pos="8787"/>
        </w:tabs>
        <w:rPr>
          <w:del w:id="36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62" w:author="Lucy Lucy" w:date="2018-09-01T00:08:00Z">
        <w:r w:rsidRPr="00CF568F" w:rsidDel="00CF568F">
          <w:rPr>
            <w:rStyle w:val="Hyperlink"/>
            <w:noProof/>
          </w:rPr>
          <w:delText>1.28.1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App_Detail_PL01_SDD</w:delText>
        </w:r>
        <w:r w:rsidDel="00CF568F">
          <w:rPr>
            <w:noProof/>
            <w:webHidden/>
          </w:rPr>
          <w:tab/>
          <w:delText>22</w:delText>
        </w:r>
      </w:del>
    </w:p>
    <w:p w14:paraId="253F0FA2" w14:textId="7D30CF64" w:rsidR="005B7459" w:rsidDel="00CF568F" w:rsidRDefault="005B7459">
      <w:pPr>
        <w:pStyle w:val="TOC3"/>
        <w:tabs>
          <w:tab w:val="left" w:pos="1320"/>
          <w:tab w:val="right" w:leader="dot" w:pos="8787"/>
        </w:tabs>
        <w:rPr>
          <w:del w:id="36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64" w:author="Lucy Lucy" w:date="2018-09-01T00:08:00Z">
        <w:r w:rsidRPr="00CF568F" w:rsidDel="00CF568F">
          <w:rPr>
            <w:rStyle w:val="Hyperlink"/>
            <w:noProof/>
          </w:rPr>
          <w:delText>1.28.2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App_Detail_04NH</w:delText>
        </w:r>
        <w:r w:rsidDel="00CF568F">
          <w:rPr>
            <w:noProof/>
            <w:webHidden/>
          </w:rPr>
          <w:tab/>
          <w:delText>23</w:delText>
        </w:r>
      </w:del>
    </w:p>
    <w:p w14:paraId="7F47733E" w14:textId="68217B34" w:rsidR="005B7459" w:rsidDel="00CF568F" w:rsidRDefault="005B7459">
      <w:pPr>
        <w:pStyle w:val="TOC3"/>
        <w:tabs>
          <w:tab w:val="left" w:pos="1320"/>
          <w:tab w:val="right" w:leader="dot" w:pos="8787"/>
        </w:tabs>
        <w:rPr>
          <w:del w:id="36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66" w:author="Lucy Lucy" w:date="2018-09-01T00:08:00Z">
        <w:r w:rsidRPr="00CF568F" w:rsidDel="00CF568F">
          <w:rPr>
            <w:rStyle w:val="Hyperlink"/>
            <w:noProof/>
          </w:rPr>
          <w:delText>1.28.3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App_DDSHCN</w:delText>
        </w:r>
        <w:r w:rsidDel="00CF568F">
          <w:rPr>
            <w:noProof/>
            <w:webHidden/>
          </w:rPr>
          <w:tab/>
          <w:delText>24</w:delText>
        </w:r>
      </w:del>
    </w:p>
    <w:p w14:paraId="731D16F8" w14:textId="3C8B33A6" w:rsidR="005B7459" w:rsidDel="00CF568F" w:rsidRDefault="005B7459">
      <w:pPr>
        <w:pStyle w:val="TOC3"/>
        <w:tabs>
          <w:tab w:val="left" w:pos="1320"/>
          <w:tab w:val="right" w:leader="dot" w:pos="8787"/>
        </w:tabs>
        <w:rPr>
          <w:del w:id="36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68" w:author="Lucy Lucy" w:date="2018-09-01T00:08:00Z">
        <w:r w:rsidRPr="00CF568F" w:rsidDel="00CF568F">
          <w:rPr>
            <w:rStyle w:val="Hyperlink"/>
            <w:noProof/>
          </w:rPr>
          <w:delText>1.28.4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App_DDSHCN</w:delText>
        </w:r>
        <w:r w:rsidDel="00CF568F">
          <w:rPr>
            <w:noProof/>
            <w:webHidden/>
          </w:rPr>
          <w:tab/>
          <w:delText>25</w:delText>
        </w:r>
      </w:del>
    </w:p>
    <w:p w14:paraId="3E071544" w14:textId="2485F440" w:rsidR="005B7459" w:rsidDel="00CF568F" w:rsidRDefault="005B7459">
      <w:pPr>
        <w:pStyle w:val="TOC2"/>
        <w:tabs>
          <w:tab w:val="left" w:pos="880"/>
          <w:tab w:val="right" w:leader="dot" w:pos="8787"/>
        </w:tabs>
        <w:rPr>
          <w:del w:id="36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70" w:author="Lucy Lucy" w:date="2018-09-01T00:08:00Z">
        <w:r w:rsidRPr="00CF568F" w:rsidDel="00CF568F">
          <w:rPr>
            <w:rStyle w:val="Hyperlink"/>
            <w:noProof/>
          </w:rPr>
          <w:delText>1.29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Danh sách các bảng liên quan tới cấu hình phân quyền hệ thống</w:delText>
        </w:r>
        <w:r w:rsidDel="00CF568F">
          <w:rPr>
            <w:noProof/>
            <w:webHidden/>
          </w:rPr>
          <w:tab/>
          <w:delText>25</w:delText>
        </w:r>
      </w:del>
    </w:p>
    <w:p w14:paraId="30C79E35" w14:textId="0F2F25C4" w:rsidR="005B7459" w:rsidDel="00CF568F" w:rsidRDefault="005B7459">
      <w:pPr>
        <w:pStyle w:val="TOC3"/>
        <w:tabs>
          <w:tab w:val="left" w:pos="1320"/>
          <w:tab w:val="right" w:leader="dot" w:pos="8787"/>
        </w:tabs>
        <w:rPr>
          <w:del w:id="37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72" w:author="Lucy Lucy" w:date="2018-09-01T00:08:00Z">
        <w:r w:rsidRPr="00CF568F" w:rsidDel="00CF568F">
          <w:rPr>
            <w:rStyle w:val="Hyperlink"/>
            <w:noProof/>
          </w:rPr>
          <w:delText>1.29.1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S_User</w:delText>
        </w:r>
        <w:r w:rsidDel="00CF568F">
          <w:rPr>
            <w:noProof/>
            <w:webHidden/>
          </w:rPr>
          <w:tab/>
          <w:delText>25</w:delText>
        </w:r>
      </w:del>
    </w:p>
    <w:p w14:paraId="750D1C2F" w14:textId="7D12A952" w:rsidR="005B7459" w:rsidDel="00CF568F" w:rsidRDefault="005B7459">
      <w:pPr>
        <w:pStyle w:val="TOC3"/>
        <w:tabs>
          <w:tab w:val="left" w:pos="1320"/>
          <w:tab w:val="right" w:leader="dot" w:pos="8787"/>
        </w:tabs>
        <w:rPr>
          <w:del w:id="37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74" w:author="Lucy Lucy" w:date="2018-09-01T00:08:00Z">
        <w:r w:rsidRPr="00CF568F" w:rsidDel="00CF568F">
          <w:rPr>
            <w:rStyle w:val="Hyperlink"/>
            <w:noProof/>
          </w:rPr>
          <w:delText>1.29.2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S_Function</w:delText>
        </w:r>
        <w:r w:rsidDel="00CF568F">
          <w:rPr>
            <w:noProof/>
            <w:webHidden/>
          </w:rPr>
          <w:tab/>
          <w:delText>27</w:delText>
        </w:r>
      </w:del>
    </w:p>
    <w:p w14:paraId="12FF3B7A" w14:textId="23B65AFC" w:rsidR="005B7459" w:rsidDel="00CF568F" w:rsidRDefault="005B7459">
      <w:pPr>
        <w:pStyle w:val="TOC3"/>
        <w:tabs>
          <w:tab w:val="left" w:pos="1320"/>
          <w:tab w:val="right" w:leader="dot" w:pos="8787"/>
        </w:tabs>
        <w:rPr>
          <w:del w:id="37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76" w:author="Lucy Lucy" w:date="2018-09-01T00:08:00Z">
        <w:r w:rsidRPr="00CF568F" w:rsidDel="00CF568F">
          <w:rPr>
            <w:rStyle w:val="Hyperlink"/>
            <w:noProof/>
          </w:rPr>
          <w:delText>1.29.3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S_Group_Function</w:delText>
        </w:r>
        <w:r w:rsidDel="00CF568F">
          <w:rPr>
            <w:noProof/>
            <w:webHidden/>
          </w:rPr>
          <w:tab/>
          <w:delText>28</w:delText>
        </w:r>
      </w:del>
    </w:p>
    <w:p w14:paraId="6499694C" w14:textId="46DE5998" w:rsidR="005B7459" w:rsidDel="00CF568F" w:rsidRDefault="005B7459">
      <w:pPr>
        <w:pStyle w:val="TOC3"/>
        <w:tabs>
          <w:tab w:val="left" w:pos="1320"/>
          <w:tab w:val="right" w:leader="dot" w:pos="8787"/>
        </w:tabs>
        <w:rPr>
          <w:del w:id="37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78" w:author="Lucy Lucy" w:date="2018-09-01T00:08:00Z">
        <w:r w:rsidRPr="00CF568F" w:rsidDel="00CF568F">
          <w:rPr>
            <w:rStyle w:val="Hyperlink"/>
            <w:noProof/>
          </w:rPr>
          <w:delText>1.29.4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S_Group_User</w:delText>
        </w:r>
        <w:r w:rsidDel="00CF568F">
          <w:rPr>
            <w:noProof/>
            <w:webHidden/>
          </w:rPr>
          <w:tab/>
          <w:delText>28</w:delText>
        </w:r>
      </w:del>
    </w:p>
    <w:p w14:paraId="6C69685E" w14:textId="17B20240" w:rsidR="005B7459" w:rsidDel="00CF568F" w:rsidRDefault="005B7459">
      <w:pPr>
        <w:pStyle w:val="TOC3"/>
        <w:tabs>
          <w:tab w:val="left" w:pos="1320"/>
          <w:tab w:val="right" w:leader="dot" w:pos="8787"/>
        </w:tabs>
        <w:rPr>
          <w:del w:id="37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80" w:author="Lucy Lucy" w:date="2018-09-01T00:08:00Z">
        <w:r w:rsidRPr="00CF568F" w:rsidDel="00CF568F">
          <w:rPr>
            <w:rStyle w:val="Hyperlink"/>
            <w:noProof/>
          </w:rPr>
          <w:delText>1.29.5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S_Groups</w:delText>
        </w:r>
        <w:r w:rsidDel="00CF568F">
          <w:rPr>
            <w:noProof/>
            <w:webHidden/>
          </w:rPr>
          <w:tab/>
          <w:delText>28</w:delText>
        </w:r>
      </w:del>
    </w:p>
    <w:p w14:paraId="22D5BD3C" w14:textId="7D462B39" w:rsidR="005B7459" w:rsidDel="00CF568F" w:rsidRDefault="005B7459">
      <w:pPr>
        <w:pStyle w:val="TOC3"/>
        <w:tabs>
          <w:tab w:val="left" w:pos="1320"/>
          <w:tab w:val="right" w:leader="dot" w:pos="8787"/>
        </w:tabs>
        <w:rPr>
          <w:del w:id="38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82" w:author="Lucy Lucy" w:date="2018-09-01T00:08:00Z">
        <w:r w:rsidRPr="00CF568F" w:rsidDel="00CF568F">
          <w:rPr>
            <w:rStyle w:val="Hyperlink"/>
            <w:noProof/>
          </w:rPr>
          <w:delText>1.29.6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S_Menu</w:delText>
        </w:r>
        <w:r w:rsidDel="00CF568F">
          <w:rPr>
            <w:noProof/>
            <w:webHidden/>
          </w:rPr>
          <w:tab/>
          <w:delText>29</w:delText>
        </w:r>
      </w:del>
    </w:p>
    <w:p w14:paraId="7CC96D9A" w14:textId="273CB429" w:rsidR="005B7459" w:rsidDel="00CF568F" w:rsidRDefault="005B7459">
      <w:pPr>
        <w:pStyle w:val="TOC3"/>
        <w:tabs>
          <w:tab w:val="left" w:pos="1320"/>
          <w:tab w:val="right" w:leader="dot" w:pos="8787"/>
        </w:tabs>
        <w:rPr>
          <w:del w:id="38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84" w:author="Lucy Lucy" w:date="2018-09-01T00:08:00Z">
        <w:r w:rsidRPr="00CF568F" w:rsidDel="00CF568F">
          <w:rPr>
            <w:rStyle w:val="Hyperlink"/>
            <w:noProof/>
          </w:rPr>
          <w:delText>1.29.7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Hyperlink"/>
            <w:noProof/>
          </w:rPr>
          <w:delText>S_Group_User</w:delText>
        </w:r>
        <w:r w:rsidDel="00CF568F">
          <w:rPr>
            <w:noProof/>
            <w:webHidden/>
          </w:rPr>
          <w:tab/>
          <w:delText>29</w:delText>
        </w:r>
      </w:del>
    </w:p>
    <w:p w14:paraId="162ADA78" w14:textId="626D9097" w:rsidR="00E719E6" w:rsidDel="005B7459" w:rsidRDefault="00E719E6">
      <w:pPr>
        <w:pStyle w:val="TOC1"/>
        <w:tabs>
          <w:tab w:val="right" w:leader="dot" w:pos="8787"/>
        </w:tabs>
        <w:rPr>
          <w:del w:id="38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86" w:author="Lucy Lucy" w:date="2018-09-01T00:06:00Z">
        <w:r w:rsidRPr="005B7459" w:rsidDel="005B7459">
          <w:rPr>
            <w:rStyle w:val="Hyperlink"/>
            <w:b/>
            <w:noProof/>
          </w:rPr>
          <w:delText>MỤC LỤC</w:delText>
        </w:r>
        <w:r w:rsidDel="005B7459">
          <w:rPr>
            <w:noProof/>
            <w:webHidden/>
          </w:rPr>
          <w:tab/>
          <w:delText>2</w:delText>
        </w:r>
      </w:del>
    </w:p>
    <w:p w14:paraId="050BDBD5" w14:textId="2E54F3FA" w:rsidR="00E719E6" w:rsidDel="005B7459" w:rsidRDefault="00E719E6">
      <w:pPr>
        <w:pStyle w:val="TOC1"/>
        <w:tabs>
          <w:tab w:val="right" w:leader="dot" w:pos="8787"/>
        </w:tabs>
        <w:rPr>
          <w:del w:id="38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88" w:author="Lucy Lucy" w:date="2018-09-01T00:06:00Z">
        <w:r w:rsidRPr="005B7459" w:rsidDel="005B7459">
          <w:rPr>
            <w:rStyle w:val="Hyperlink"/>
            <w:noProof/>
          </w:rPr>
          <w:delText>BẢNG THÔNG TIN CHÍNH</w:delText>
        </w:r>
        <w:r w:rsidDel="005B7459">
          <w:rPr>
            <w:noProof/>
            <w:webHidden/>
          </w:rPr>
          <w:tab/>
          <w:delText>4</w:delText>
        </w:r>
      </w:del>
    </w:p>
    <w:p w14:paraId="32FD2145" w14:textId="7EAE8328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38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90" w:author="Lucy Lucy" w:date="2018-09-01T00:06:00Z">
        <w:r w:rsidRPr="005B7459" w:rsidDel="005B7459">
          <w:rPr>
            <w:rStyle w:val="Hyperlink"/>
            <w:noProof/>
          </w:rPr>
          <w:delText>1.1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Mô hình quan hệ thực thể</w:delText>
        </w:r>
        <w:r w:rsidDel="005B7459">
          <w:rPr>
            <w:noProof/>
            <w:webHidden/>
          </w:rPr>
          <w:tab/>
          <w:delText>4</w:delText>
        </w:r>
      </w:del>
    </w:p>
    <w:p w14:paraId="33F211F5" w14:textId="71EE88AB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39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92" w:author="Lucy Lucy" w:date="2018-09-01T00:06:00Z">
        <w:r w:rsidRPr="005B7459" w:rsidDel="005B7459">
          <w:rPr>
            <w:rStyle w:val="Hyperlink"/>
            <w:noProof/>
          </w:rPr>
          <w:delText>1.2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AllCode</w:delText>
        </w:r>
        <w:r w:rsidDel="005B7459">
          <w:rPr>
            <w:noProof/>
            <w:webHidden/>
          </w:rPr>
          <w:tab/>
          <w:delText>4</w:delText>
        </w:r>
      </w:del>
    </w:p>
    <w:p w14:paraId="68A7BF31" w14:textId="358B1AA2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39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94" w:author="Lucy Lucy" w:date="2018-09-01T00:06:00Z">
        <w:r w:rsidRPr="005B7459" w:rsidDel="005B7459">
          <w:rPr>
            <w:rStyle w:val="Hyperlink"/>
            <w:noProof/>
            <w:highlight w:val="yellow"/>
          </w:rPr>
          <w:delText>1.3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  <w:highlight w:val="yellow"/>
          </w:rPr>
          <w:delText>Sys_Application</w:delText>
        </w:r>
        <w:r w:rsidDel="005B7459">
          <w:rPr>
            <w:noProof/>
            <w:webHidden/>
          </w:rPr>
          <w:tab/>
          <w:delText>4</w:delText>
        </w:r>
      </w:del>
    </w:p>
    <w:p w14:paraId="065E96D1" w14:textId="52798A78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39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96" w:author="Lucy Lucy" w:date="2018-09-01T00:06:00Z">
        <w:r w:rsidRPr="005B7459" w:rsidDel="005B7459">
          <w:rPr>
            <w:rStyle w:val="Hyperlink"/>
            <w:noProof/>
            <w:highlight w:val="yellow"/>
          </w:rPr>
          <w:delText>1.4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  <w:highlight w:val="yellow"/>
          </w:rPr>
          <w:delText>Application_Header</w:delText>
        </w:r>
        <w:r w:rsidDel="005B7459">
          <w:rPr>
            <w:noProof/>
            <w:webHidden/>
          </w:rPr>
          <w:tab/>
          <w:delText>5</w:delText>
        </w:r>
      </w:del>
    </w:p>
    <w:p w14:paraId="75CC857F" w14:textId="0C1CECA5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39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98" w:author="Lucy Lucy" w:date="2018-09-01T00:06:00Z">
        <w:r w:rsidRPr="005B7459" w:rsidDel="005B7459">
          <w:rPr>
            <w:rStyle w:val="Hyperlink"/>
            <w:noProof/>
          </w:rPr>
          <w:delText>1.5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App_Detail_01</w:delText>
        </w:r>
        <w:r w:rsidDel="005B7459">
          <w:rPr>
            <w:noProof/>
            <w:webHidden/>
          </w:rPr>
          <w:tab/>
          <w:delText>7</w:delText>
        </w:r>
      </w:del>
    </w:p>
    <w:p w14:paraId="422A5478" w14:textId="6A236DFD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39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00" w:author="Lucy Lucy" w:date="2018-09-01T00:06:00Z">
        <w:r w:rsidRPr="005B7459" w:rsidDel="005B7459">
          <w:rPr>
            <w:rStyle w:val="Hyperlink"/>
            <w:noProof/>
          </w:rPr>
          <w:delText>1.6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App_Detail_PL01_SDD</w:delText>
        </w:r>
        <w:r w:rsidDel="005B7459">
          <w:rPr>
            <w:noProof/>
            <w:webHidden/>
          </w:rPr>
          <w:tab/>
          <w:delText>8</w:delText>
        </w:r>
      </w:del>
    </w:p>
    <w:p w14:paraId="6CF758D5" w14:textId="33EA3010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0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02" w:author="Lucy Lucy" w:date="2018-09-01T00:06:00Z">
        <w:r w:rsidRPr="005B7459" w:rsidDel="005B7459">
          <w:rPr>
            <w:rStyle w:val="Hyperlink"/>
            <w:noProof/>
          </w:rPr>
          <w:delText>1.7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App_Detail_04NH</w:delText>
        </w:r>
        <w:r w:rsidDel="005B7459">
          <w:rPr>
            <w:noProof/>
            <w:webHidden/>
          </w:rPr>
          <w:tab/>
          <w:delText>9</w:delText>
        </w:r>
      </w:del>
    </w:p>
    <w:p w14:paraId="6817CA07" w14:textId="0CC1A019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0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04" w:author="Lucy Lucy" w:date="2018-09-01T00:06:00Z">
        <w:r w:rsidRPr="005B7459" w:rsidDel="005B7459">
          <w:rPr>
            <w:rStyle w:val="Hyperlink"/>
            <w:noProof/>
          </w:rPr>
          <w:delText>1.8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Sys_Fix_Charge</w:delText>
        </w:r>
        <w:r w:rsidDel="005B7459">
          <w:rPr>
            <w:noProof/>
            <w:webHidden/>
          </w:rPr>
          <w:tab/>
          <w:delText>11</w:delText>
        </w:r>
      </w:del>
    </w:p>
    <w:p w14:paraId="73AE690C" w14:textId="16F5B781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0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06" w:author="Lucy Lucy" w:date="2018-09-01T00:06:00Z">
        <w:r w:rsidRPr="005B7459" w:rsidDel="005B7459">
          <w:rPr>
            <w:rStyle w:val="Hyperlink"/>
            <w:noProof/>
          </w:rPr>
          <w:delText>1.9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Sys_App_Fix_Charge</w:delText>
        </w:r>
        <w:r w:rsidDel="005B7459">
          <w:rPr>
            <w:noProof/>
            <w:webHidden/>
          </w:rPr>
          <w:tab/>
          <w:delText>11</w:delText>
        </w:r>
      </w:del>
    </w:p>
    <w:p w14:paraId="0500F0E4" w14:textId="7B4C9901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0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08" w:author="Lucy Lucy" w:date="2018-09-01T00:06:00Z">
        <w:r w:rsidRPr="005B7459" w:rsidDel="005B7459">
          <w:rPr>
            <w:rStyle w:val="Hyperlink"/>
            <w:noProof/>
          </w:rPr>
          <w:delText>1.10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App_Fee_Fix</w:delText>
        </w:r>
        <w:r w:rsidDel="005B7459">
          <w:rPr>
            <w:noProof/>
            <w:webHidden/>
          </w:rPr>
          <w:tab/>
          <w:delText>11</w:delText>
        </w:r>
      </w:del>
    </w:p>
    <w:p w14:paraId="1026144D" w14:textId="33639E60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0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10" w:author="Lucy Lucy" w:date="2018-09-01T00:06:00Z">
        <w:r w:rsidRPr="005B7459" w:rsidDel="005B7459">
          <w:rPr>
            <w:rStyle w:val="Hyperlink"/>
            <w:noProof/>
            <w:highlight w:val="green"/>
          </w:rPr>
          <w:delText>1.11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  <w:highlight w:val="green"/>
          </w:rPr>
          <w:delText>Sys_Service_Charge</w:delText>
        </w:r>
        <w:r w:rsidDel="005B7459">
          <w:rPr>
            <w:noProof/>
            <w:webHidden/>
          </w:rPr>
          <w:tab/>
          <w:delText>12</w:delText>
        </w:r>
      </w:del>
    </w:p>
    <w:p w14:paraId="1FE58DAA" w14:textId="7CF631D1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1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12" w:author="Lucy Lucy" w:date="2018-09-01T00:06:00Z">
        <w:r w:rsidRPr="005B7459" w:rsidDel="005B7459">
          <w:rPr>
            <w:rStyle w:val="Hyperlink"/>
            <w:noProof/>
          </w:rPr>
          <w:delText>1.12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Sys_App_Service_Charge</w:delText>
        </w:r>
        <w:r w:rsidDel="005B7459">
          <w:rPr>
            <w:noProof/>
            <w:webHidden/>
          </w:rPr>
          <w:tab/>
          <w:delText>12</w:delText>
        </w:r>
      </w:del>
    </w:p>
    <w:p w14:paraId="4478755E" w14:textId="3948A743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1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14" w:author="Lucy Lucy" w:date="2018-09-01T00:06:00Z">
        <w:r w:rsidRPr="005B7459" w:rsidDel="005B7459">
          <w:rPr>
            <w:rStyle w:val="Hyperlink"/>
            <w:noProof/>
          </w:rPr>
          <w:delText>1.13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App_Fee_Service</w:delText>
        </w:r>
        <w:r w:rsidDel="005B7459">
          <w:rPr>
            <w:noProof/>
            <w:webHidden/>
          </w:rPr>
          <w:tab/>
          <w:delText>13</w:delText>
        </w:r>
      </w:del>
    </w:p>
    <w:p w14:paraId="5C3B8358" w14:textId="7FBC898F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1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16" w:author="Lucy Lucy" w:date="2018-09-01T00:06:00Z">
        <w:r w:rsidRPr="005B7459" w:rsidDel="005B7459">
          <w:rPr>
            <w:rStyle w:val="Hyperlink"/>
            <w:noProof/>
          </w:rPr>
          <w:delText>1.14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Sys_Document</w:delText>
        </w:r>
        <w:r w:rsidDel="005B7459">
          <w:rPr>
            <w:noProof/>
            <w:webHidden/>
          </w:rPr>
          <w:tab/>
          <w:delText>13</w:delText>
        </w:r>
      </w:del>
    </w:p>
    <w:p w14:paraId="722AABE5" w14:textId="65213710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1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18" w:author="Lucy Lucy" w:date="2018-09-01T00:06:00Z">
        <w:r w:rsidRPr="005B7459" w:rsidDel="005B7459">
          <w:rPr>
            <w:rStyle w:val="Hyperlink"/>
            <w:noProof/>
          </w:rPr>
          <w:delText>1.15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Sys_App_Document</w:delText>
        </w:r>
        <w:r w:rsidDel="005B7459">
          <w:rPr>
            <w:noProof/>
            <w:webHidden/>
          </w:rPr>
          <w:tab/>
          <w:delText>13</w:delText>
        </w:r>
      </w:del>
    </w:p>
    <w:p w14:paraId="6A1163BB" w14:textId="2F7C2DC0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1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20" w:author="Lucy Lucy" w:date="2018-09-01T00:06:00Z">
        <w:r w:rsidRPr="005B7459" w:rsidDel="005B7459">
          <w:rPr>
            <w:rStyle w:val="Hyperlink"/>
            <w:noProof/>
          </w:rPr>
          <w:delText>1.16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App_Document</w:delText>
        </w:r>
        <w:r w:rsidDel="005B7459">
          <w:rPr>
            <w:noProof/>
            <w:webHidden/>
          </w:rPr>
          <w:tab/>
          <w:delText>14</w:delText>
        </w:r>
      </w:del>
    </w:p>
    <w:p w14:paraId="382BDA5F" w14:textId="644EC6FC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2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22" w:author="Lucy Lucy" w:date="2018-09-01T00:06:00Z">
        <w:r w:rsidRPr="005B7459" w:rsidDel="005B7459">
          <w:rPr>
            <w:rStyle w:val="Hyperlink"/>
            <w:noProof/>
          </w:rPr>
          <w:delText>1.17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App_Lawer</w:delText>
        </w:r>
        <w:r w:rsidDel="005B7459">
          <w:rPr>
            <w:noProof/>
            <w:webHidden/>
          </w:rPr>
          <w:tab/>
          <w:delText>14</w:delText>
        </w:r>
      </w:del>
    </w:p>
    <w:p w14:paraId="05653566" w14:textId="68BBDBC2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2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24" w:author="Lucy Lucy" w:date="2018-09-01T00:06:00Z">
        <w:r w:rsidRPr="005B7459" w:rsidDel="005B7459">
          <w:rPr>
            <w:rStyle w:val="Hyperlink"/>
            <w:noProof/>
          </w:rPr>
          <w:delText>1.18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App_Reject_Info</w:delText>
        </w:r>
        <w:r w:rsidDel="005B7459">
          <w:rPr>
            <w:noProof/>
            <w:webHidden/>
          </w:rPr>
          <w:tab/>
          <w:delText>15</w:delText>
        </w:r>
      </w:del>
    </w:p>
    <w:p w14:paraId="16BE3717" w14:textId="3B90D109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2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26" w:author="Lucy Lucy" w:date="2018-09-01T00:06:00Z">
        <w:r w:rsidRPr="005B7459" w:rsidDel="005B7459">
          <w:rPr>
            <w:rStyle w:val="Hyperlink"/>
            <w:noProof/>
          </w:rPr>
          <w:delText>1.19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TimeSheet</w:delText>
        </w:r>
        <w:r w:rsidDel="005B7459">
          <w:rPr>
            <w:noProof/>
            <w:webHidden/>
          </w:rPr>
          <w:tab/>
          <w:delText>16</w:delText>
        </w:r>
      </w:del>
    </w:p>
    <w:p w14:paraId="1A542734" w14:textId="7E04F923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2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28" w:author="Lucy Lucy" w:date="2018-09-01T00:06:00Z">
        <w:r w:rsidRPr="005B7459" w:rsidDel="005B7459">
          <w:rPr>
            <w:rStyle w:val="Hyperlink"/>
            <w:noProof/>
          </w:rPr>
          <w:delText>1.20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Search_Header</w:delText>
        </w:r>
        <w:r w:rsidDel="005B7459">
          <w:rPr>
            <w:noProof/>
            <w:webHidden/>
          </w:rPr>
          <w:tab/>
          <w:delText>17</w:delText>
        </w:r>
      </w:del>
    </w:p>
    <w:p w14:paraId="2970B20F" w14:textId="69564231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2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30" w:author="Lucy Lucy" w:date="2018-09-01T00:06:00Z">
        <w:r w:rsidRPr="005B7459" w:rsidDel="005B7459">
          <w:rPr>
            <w:rStyle w:val="Hyperlink"/>
            <w:noProof/>
          </w:rPr>
          <w:delText>1.21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Search_Detail</w:delText>
        </w:r>
        <w:r w:rsidDel="005B7459">
          <w:rPr>
            <w:noProof/>
            <w:webHidden/>
          </w:rPr>
          <w:tab/>
          <w:delText>17</w:delText>
        </w:r>
      </w:del>
    </w:p>
    <w:p w14:paraId="636BBDD1" w14:textId="5C5D19D2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3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32" w:author="Lucy Lucy" w:date="2018-09-01T00:06:00Z">
        <w:r w:rsidRPr="005B7459" w:rsidDel="005B7459">
          <w:rPr>
            <w:rStyle w:val="Hyperlink"/>
            <w:noProof/>
          </w:rPr>
          <w:delText>1.22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Question</w:delText>
        </w:r>
        <w:r w:rsidDel="005B7459">
          <w:rPr>
            <w:noProof/>
            <w:webHidden/>
          </w:rPr>
          <w:tab/>
          <w:delText>18</w:delText>
        </w:r>
      </w:del>
    </w:p>
    <w:p w14:paraId="375DE8FF" w14:textId="6B55CAB7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3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34" w:author="Lucy Lucy" w:date="2018-09-01T00:06:00Z">
        <w:r w:rsidRPr="005B7459" w:rsidDel="005B7459">
          <w:rPr>
            <w:rStyle w:val="Hyperlink"/>
            <w:noProof/>
          </w:rPr>
          <w:delText>1.23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Danh sách các bảng liên quan tới cấu hình phân quyền hệ thống</w:delText>
        </w:r>
        <w:r w:rsidDel="005B7459">
          <w:rPr>
            <w:noProof/>
            <w:webHidden/>
          </w:rPr>
          <w:tab/>
          <w:delText>19</w:delText>
        </w:r>
      </w:del>
    </w:p>
    <w:p w14:paraId="28C051F5" w14:textId="1724020F" w:rsidR="00E719E6" w:rsidDel="005B7459" w:rsidRDefault="00E719E6">
      <w:pPr>
        <w:pStyle w:val="TOC3"/>
        <w:tabs>
          <w:tab w:val="left" w:pos="1320"/>
          <w:tab w:val="right" w:leader="dot" w:pos="8787"/>
        </w:tabs>
        <w:rPr>
          <w:del w:id="43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36" w:author="Lucy Lucy" w:date="2018-09-01T00:06:00Z">
        <w:r w:rsidRPr="005B7459" w:rsidDel="005B7459">
          <w:rPr>
            <w:rStyle w:val="Hyperlink"/>
            <w:noProof/>
          </w:rPr>
          <w:delText>1.23.1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S_User</w:delText>
        </w:r>
        <w:r w:rsidDel="005B7459">
          <w:rPr>
            <w:noProof/>
            <w:webHidden/>
          </w:rPr>
          <w:tab/>
          <w:delText>19</w:delText>
        </w:r>
      </w:del>
    </w:p>
    <w:p w14:paraId="7514FD3E" w14:textId="63800754" w:rsidR="00E719E6" w:rsidDel="005B7459" w:rsidRDefault="00E719E6">
      <w:pPr>
        <w:pStyle w:val="TOC3"/>
        <w:tabs>
          <w:tab w:val="left" w:pos="1320"/>
          <w:tab w:val="right" w:leader="dot" w:pos="8787"/>
        </w:tabs>
        <w:rPr>
          <w:del w:id="43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38" w:author="Lucy Lucy" w:date="2018-09-01T00:06:00Z">
        <w:r w:rsidRPr="005B7459" w:rsidDel="005B7459">
          <w:rPr>
            <w:rStyle w:val="Hyperlink"/>
            <w:noProof/>
          </w:rPr>
          <w:delText>1.23.2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S_Function</w:delText>
        </w:r>
        <w:r w:rsidDel="005B7459">
          <w:rPr>
            <w:noProof/>
            <w:webHidden/>
          </w:rPr>
          <w:tab/>
          <w:delText>21</w:delText>
        </w:r>
      </w:del>
    </w:p>
    <w:p w14:paraId="41441A2D" w14:textId="42982918" w:rsidR="00E719E6" w:rsidDel="005B7459" w:rsidRDefault="00E719E6">
      <w:pPr>
        <w:pStyle w:val="TOC3"/>
        <w:tabs>
          <w:tab w:val="left" w:pos="1320"/>
          <w:tab w:val="right" w:leader="dot" w:pos="8787"/>
        </w:tabs>
        <w:rPr>
          <w:del w:id="43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40" w:author="Lucy Lucy" w:date="2018-09-01T00:06:00Z">
        <w:r w:rsidRPr="005B7459" w:rsidDel="005B7459">
          <w:rPr>
            <w:rStyle w:val="Hyperlink"/>
            <w:noProof/>
          </w:rPr>
          <w:delText>1.23.3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S_Group_Function</w:delText>
        </w:r>
        <w:r w:rsidDel="005B7459">
          <w:rPr>
            <w:noProof/>
            <w:webHidden/>
          </w:rPr>
          <w:tab/>
          <w:delText>21</w:delText>
        </w:r>
      </w:del>
    </w:p>
    <w:p w14:paraId="6CAD047D" w14:textId="0006C928" w:rsidR="00E719E6" w:rsidDel="005B7459" w:rsidRDefault="00E719E6">
      <w:pPr>
        <w:pStyle w:val="TOC3"/>
        <w:tabs>
          <w:tab w:val="left" w:pos="1320"/>
          <w:tab w:val="right" w:leader="dot" w:pos="8787"/>
        </w:tabs>
        <w:rPr>
          <w:del w:id="44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42" w:author="Lucy Lucy" w:date="2018-09-01T00:06:00Z">
        <w:r w:rsidRPr="005B7459" w:rsidDel="005B7459">
          <w:rPr>
            <w:rStyle w:val="Hyperlink"/>
            <w:noProof/>
          </w:rPr>
          <w:delText>1.23.4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S_Group_User</w:delText>
        </w:r>
        <w:r w:rsidDel="005B7459">
          <w:rPr>
            <w:noProof/>
            <w:webHidden/>
          </w:rPr>
          <w:tab/>
          <w:delText>22</w:delText>
        </w:r>
      </w:del>
    </w:p>
    <w:p w14:paraId="44922EF0" w14:textId="5BD6E191" w:rsidR="00E719E6" w:rsidDel="005B7459" w:rsidRDefault="00E719E6">
      <w:pPr>
        <w:pStyle w:val="TOC3"/>
        <w:tabs>
          <w:tab w:val="left" w:pos="1320"/>
          <w:tab w:val="right" w:leader="dot" w:pos="8787"/>
        </w:tabs>
        <w:rPr>
          <w:del w:id="44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44" w:author="Lucy Lucy" w:date="2018-09-01T00:06:00Z">
        <w:r w:rsidRPr="005B7459" w:rsidDel="005B7459">
          <w:rPr>
            <w:rStyle w:val="Hyperlink"/>
            <w:noProof/>
          </w:rPr>
          <w:delText>1.23.5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S_Groups</w:delText>
        </w:r>
        <w:r w:rsidDel="005B7459">
          <w:rPr>
            <w:noProof/>
            <w:webHidden/>
          </w:rPr>
          <w:tab/>
          <w:delText>22</w:delText>
        </w:r>
      </w:del>
    </w:p>
    <w:p w14:paraId="371F8D06" w14:textId="68C4CC90" w:rsidR="00E719E6" w:rsidDel="005B7459" w:rsidRDefault="00E719E6">
      <w:pPr>
        <w:pStyle w:val="TOC3"/>
        <w:tabs>
          <w:tab w:val="left" w:pos="1320"/>
          <w:tab w:val="right" w:leader="dot" w:pos="8787"/>
        </w:tabs>
        <w:rPr>
          <w:del w:id="44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46" w:author="Lucy Lucy" w:date="2018-09-01T00:06:00Z">
        <w:r w:rsidRPr="005B7459" w:rsidDel="005B7459">
          <w:rPr>
            <w:rStyle w:val="Hyperlink"/>
            <w:noProof/>
          </w:rPr>
          <w:delText>1.23.6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S_Menu</w:delText>
        </w:r>
        <w:r w:rsidDel="005B7459">
          <w:rPr>
            <w:noProof/>
            <w:webHidden/>
          </w:rPr>
          <w:tab/>
          <w:delText>22</w:delText>
        </w:r>
      </w:del>
    </w:p>
    <w:p w14:paraId="5071DEDE" w14:textId="0AE319C9" w:rsidR="00E719E6" w:rsidDel="005B7459" w:rsidRDefault="00E719E6">
      <w:pPr>
        <w:pStyle w:val="TOC3"/>
        <w:tabs>
          <w:tab w:val="left" w:pos="1320"/>
          <w:tab w:val="right" w:leader="dot" w:pos="8787"/>
        </w:tabs>
        <w:rPr>
          <w:del w:id="44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48" w:author="Lucy Lucy" w:date="2018-09-01T00:06:00Z">
        <w:r w:rsidRPr="005B7459" w:rsidDel="005B7459">
          <w:rPr>
            <w:rStyle w:val="Hyperlink"/>
            <w:noProof/>
          </w:rPr>
          <w:delText>1.23.7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S_Group_User</w:delText>
        </w:r>
        <w:r w:rsidDel="005B7459">
          <w:rPr>
            <w:noProof/>
            <w:webHidden/>
          </w:rPr>
          <w:tab/>
          <w:delText>23</w:delText>
        </w:r>
      </w:del>
    </w:p>
    <w:p w14:paraId="3B7FD3A0" w14:textId="209DB839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4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50" w:author="Lucy Lucy" w:date="2018-09-01T00:06:00Z">
        <w:r w:rsidRPr="005B7459" w:rsidDel="005B7459">
          <w:rPr>
            <w:rStyle w:val="Hyperlink"/>
            <w:noProof/>
          </w:rPr>
          <w:delText>1.24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App_Document_Others</w:delText>
        </w:r>
        <w:r w:rsidDel="005B7459">
          <w:rPr>
            <w:noProof/>
            <w:webHidden/>
          </w:rPr>
          <w:tab/>
          <w:delText>23</w:delText>
        </w:r>
      </w:del>
    </w:p>
    <w:p w14:paraId="31E666F6" w14:textId="32B6C37B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5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52" w:author="Lucy Lucy" w:date="2018-09-01T00:06:00Z">
        <w:r w:rsidRPr="005B7459" w:rsidDel="005B7459">
          <w:rPr>
            <w:rStyle w:val="Hyperlink"/>
            <w:noProof/>
          </w:rPr>
          <w:delText>1.25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App_Class_Detail</w:delText>
        </w:r>
        <w:r w:rsidDel="005B7459">
          <w:rPr>
            <w:noProof/>
            <w:webHidden/>
          </w:rPr>
          <w:tab/>
          <w:delText>23</w:delText>
        </w:r>
      </w:del>
    </w:p>
    <w:p w14:paraId="6F08A9EE" w14:textId="06FE767C" w:rsidR="00E719E6" w:rsidDel="005B7459" w:rsidRDefault="00E719E6">
      <w:pPr>
        <w:pStyle w:val="TOC2"/>
        <w:tabs>
          <w:tab w:val="left" w:pos="880"/>
          <w:tab w:val="right" w:leader="dot" w:pos="8787"/>
        </w:tabs>
        <w:rPr>
          <w:del w:id="45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54" w:author="Lucy Lucy" w:date="2018-09-01T00:06:00Z">
        <w:r w:rsidRPr="005B7459" w:rsidDel="005B7459">
          <w:rPr>
            <w:rStyle w:val="Hyperlink"/>
            <w:noProof/>
          </w:rPr>
          <w:delText>1.26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Hyperlink"/>
            <w:noProof/>
          </w:rPr>
          <w:delText>App_DDSHCN</w:delText>
        </w:r>
        <w:r w:rsidDel="005B7459">
          <w:rPr>
            <w:noProof/>
            <w:webHidden/>
          </w:rPr>
          <w:tab/>
          <w:delText>23</w:delText>
        </w:r>
      </w:del>
    </w:p>
    <w:p w14:paraId="5133B886" w14:textId="02446D89" w:rsidR="00A04D7A" w:rsidDel="00E719E6" w:rsidRDefault="00A04D7A">
      <w:pPr>
        <w:pStyle w:val="TOC1"/>
        <w:tabs>
          <w:tab w:val="right" w:leader="dot" w:pos="8787"/>
        </w:tabs>
        <w:rPr>
          <w:del w:id="45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56" w:author="Lucy Lucy" w:date="2018-08-31T22:35:00Z">
        <w:r w:rsidRPr="00E719E6" w:rsidDel="00E719E6">
          <w:rPr>
            <w:rStyle w:val="Hyperlink"/>
            <w:b/>
            <w:noProof/>
          </w:rPr>
          <w:delText>MỤC LỤC</w:delText>
        </w:r>
        <w:r w:rsidDel="00E719E6">
          <w:rPr>
            <w:noProof/>
            <w:webHidden/>
          </w:rPr>
          <w:tab/>
          <w:delText>2</w:delText>
        </w:r>
      </w:del>
    </w:p>
    <w:p w14:paraId="483AC8B1" w14:textId="04E1C681" w:rsidR="00A04D7A" w:rsidDel="00E719E6" w:rsidRDefault="00A04D7A">
      <w:pPr>
        <w:pStyle w:val="TOC1"/>
        <w:tabs>
          <w:tab w:val="right" w:leader="dot" w:pos="8787"/>
        </w:tabs>
        <w:rPr>
          <w:del w:id="45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58" w:author="Lucy Lucy" w:date="2018-08-31T22:35:00Z">
        <w:r w:rsidRPr="00E719E6" w:rsidDel="00E719E6">
          <w:rPr>
            <w:rStyle w:val="Hyperlink"/>
            <w:noProof/>
          </w:rPr>
          <w:delText>BẢNG THÔNG TIN CHÍNH</w:delText>
        </w:r>
        <w:r w:rsidDel="00E719E6">
          <w:rPr>
            <w:noProof/>
            <w:webHidden/>
          </w:rPr>
          <w:tab/>
          <w:delText>4</w:delText>
        </w:r>
      </w:del>
    </w:p>
    <w:p w14:paraId="12320A3E" w14:textId="5D61C7EB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5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60" w:author="Lucy Lucy" w:date="2018-08-31T22:35:00Z">
        <w:r w:rsidRPr="00E719E6" w:rsidDel="00E719E6">
          <w:rPr>
            <w:rStyle w:val="Hyperlink"/>
            <w:noProof/>
          </w:rPr>
          <w:delText>1.1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Mô hình quan hệ thực thể</w:delText>
        </w:r>
        <w:r w:rsidDel="00E719E6">
          <w:rPr>
            <w:noProof/>
            <w:webHidden/>
          </w:rPr>
          <w:tab/>
          <w:delText>4</w:delText>
        </w:r>
      </w:del>
    </w:p>
    <w:p w14:paraId="24BF9B21" w14:textId="7E3B368D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6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62" w:author="Lucy Lucy" w:date="2018-08-31T22:35:00Z">
        <w:r w:rsidRPr="00E719E6" w:rsidDel="00E719E6">
          <w:rPr>
            <w:rStyle w:val="Hyperlink"/>
            <w:noProof/>
          </w:rPr>
          <w:delText>1.2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AllCode</w:delText>
        </w:r>
        <w:r w:rsidDel="00E719E6">
          <w:rPr>
            <w:noProof/>
            <w:webHidden/>
          </w:rPr>
          <w:tab/>
          <w:delText>4</w:delText>
        </w:r>
      </w:del>
    </w:p>
    <w:p w14:paraId="65AF1A13" w14:textId="1280B917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6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64" w:author="Lucy Lucy" w:date="2018-08-31T22:35:00Z">
        <w:r w:rsidRPr="00E719E6" w:rsidDel="00E719E6">
          <w:rPr>
            <w:rStyle w:val="Hyperlink"/>
            <w:noProof/>
            <w:highlight w:val="yellow"/>
          </w:rPr>
          <w:delText>1.3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  <w:highlight w:val="yellow"/>
          </w:rPr>
          <w:delText>Sys_Application</w:delText>
        </w:r>
        <w:r w:rsidDel="00E719E6">
          <w:rPr>
            <w:noProof/>
            <w:webHidden/>
          </w:rPr>
          <w:tab/>
          <w:delText>4</w:delText>
        </w:r>
      </w:del>
    </w:p>
    <w:p w14:paraId="098849FC" w14:textId="1350CCF0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6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66" w:author="Lucy Lucy" w:date="2018-08-31T22:35:00Z">
        <w:r w:rsidRPr="00E719E6" w:rsidDel="00E719E6">
          <w:rPr>
            <w:rStyle w:val="Hyperlink"/>
            <w:noProof/>
            <w:highlight w:val="yellow"/>
          </w:rPr>
          <w:delText>1.4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  <w:highlight w:val="yellow"/>
          </w:rPr>
          <w:delText>Application_Header</w:delText>
        </w:r>
        <w:r w:rsidDel="00E719E6">
          <w:rPr>
            <w:noProof/>
            <w:webHidden/>
          </w:rPr>
          <w:tab/>
          <w:delText>5</w:delText>
        </w:r>
      </w:del>
    </w:p>
    <w:p w14:paraId="4C8AFE6B" w14:textId="5B91AE5F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6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68" w:author="Lucy Lucy" w:date="2018-08-31T22:35:00Z">
        <w:r w:rsidRPr="00E719E6" w:rsidDel="00E719E6">
          <w:rPr>
            <w:rStyle w:val="Hyperlink"/>
            <w:noProof/>
          </w:rPr>
          <w:delText>1.5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App_Detail_01</w:delText>
        </w:r>
        <w:r w:rsidDel="00E719E6">
          <w:rPr>
            <w:noProof/>
            <w:webHidden/>
          </w:rPr>
          <w:tab/>
          <w:delText>7</w:delText>
        </w:r>
      </w:del>
    </w:p>
    <w:p w14:paraId="0B4F3FB7" w14:textId="2C3395E7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6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70" w:author="Lucy Lucy" w:date="2018-08-31T22:35:00Z">
        <w:r w:rsidRPr="00E719E6" w:rsidDel="00E719E6">
          <w:rPr>
            <w:rStyle w:val="Hyperlink"/>
            <w:noProof/>
          </w:rPr>
          <w:delText>1.6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App_Detail_PL01_SDD</w:delText>
        </w:r>
        <w:r w:rsidDel="00E719E6">
          <w:rPr>
            <w:noProof/>
            <w:webHidden/>
          </w:rPr>
          <w:tab/>
          <w:delText>8</w:delText>
        </w:r>
      </w:del>
    </w:p>
    <w:p w14:paraId="7A4C1815" w14:textId="2215682C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7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72" w:author="Lucy Lucy" w:date="2018-08-31T22:35:00Z">
        <w:r w:rsidRPr="00E719E6" w:rsidDel="00E719E6">
          <w:rPr>
            <w:rStyle w:val="Hyperlink"/>
            <w:noProof/>
          </w:rPr>
          <w:delText>1.7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App_Detail_04NH</w:delText>
        </w:r>
        <w:r w:rsidDel="00E719E6">
          <w:rPr>
            <w:noProof/>
            <w:webHidden/>
          </w:rPr>
          <w:tab/>
          <w:delText>8</w:delText>
        </w:r>
      </w:del>
    </w:p>
    <w:p w14:paraId="5444DE34" w14:textId="02FE2EFF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7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74" w:author="Lucy Lucy" w:date="2018-08-31T22:35:00Z">
        <w:r w:rsidRPr="00E719E6" w:rsidDel="00E719E6">
          <w:rPr>
            <w:rStyle w:val="Hyperlink"/>
            <w:noProof/>
          </w:rPr>
          <w:delText>1.8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Sys_Fix_Charge</w:delText>
        </w:r>
        <w:r w:rsidDel="00E719E6">
          <w:rPr>
            <w:noProof/>
            <w:webHidden/>
          </w:rPr>
          <w:tab/>
          <w:delText>10</w:delText>
        </w:r>
      </w:del>
    </w:p>
    <w:p w14:paraId="710D6567" w14:textId="7635C25F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7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76" w:author="Lucy Lucy" w:date="2018-08-31T22:35:00Z">
        <w:r w:rsidRPr="00E719E6" w:rsidDel="00E719E6">
          <w:rPr>
            <w:rStyle w:val="Hyperlink"/>
            <w:noProof/>
          </w:rPr>
          <w:delText>1.9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Sys_App_Fix_Charge</w:delText>
        </w:r>
        <w:r w:rsidDel="00E719E6">
          <w:rPr>
            <w:noProof/>
            <w:webHidden/>
          </w:rPr>
          <w:tab/>
          <w:delText>10</w:delText>
        </w:r>
      </w:del>
    </w:p>
    <w:p w14:paraId="29F80B91" w14:textId="480587D7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7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78" w:author="Lucy Lucy" w:date="2018-08-31T22:35:00Z">
        <w:r w:rsidRPr="00E719E6" w:rsidDel="00E719E6">
          <w:rPr>
            <w:rStyle w:val="Hyperlink"/>
            <w:noProof/>
          </w:rPr>
          <w:delText>1.10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App_Fee_Fix</w:delText>
        </w:r>
        <w:r w:rsidDel="00E719E6">
          <w:rPr>
            <w:noProof/>
            <w:webHidden/>
          </w:rPr>
          <w:tab/>
          <w:delText>10</w:delText>
        </w:r>
      </w:del>
    </w:p>
    <w:p w14:paraId="2BE089ED" w14:textId="0BA5A4F8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7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80" w:author="Lucy Lucy" w:date="2018-08-31T22:35:00Z">
        <w:r w:rsidRPr="00E719E6" w:rsidDel="00E719E6">
          <w:rPr>
            <w:rStyle w:val="Hyperlink"/>
            <w:noProof/>
            <w:highlight w:val="green"/>
          </w:rPr>
          <w:delText>1.11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  <w:highlight w:val="green"/>
          </w:rPr>
          <w:delText>Sys_Service_Charge</w:delText>
        </w:r>
        <w:r w:rsidDel="00E719E6">
          <w:rPr>
            <w:noProof/>
            <w:webHidden/>
          </w:rPr>
          <w:tab/>
          <w:delText>11</w:delText>
        </w:r>
      </w:del>
    </w:p>
    <w:p w14:paraId="6018112D" w14:textId="3C89E76C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8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82" w:author="Lucy Lucy" w:date="2018-08-31T22:35:00Z">
        <w:r w:rsidRPr="00E719E6" w:rsidDel="00E719E6">
          <w:rPr>
            <w:rStyle w:val="Hyperlink"/>
            <w:noProof/>
          </w:rPr>
          <w:delText>1.12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Sys_App_Service_Charge</w:delText>
        </w:r>
        <w:r w:rsidDel="00E719E6">
          <w:rPr>
            <w:noProof/>
            <w:webHidden/>
          </w:rPr>
          <w:tab/>
          <w:delText>11</w:delText>
        </w:r>
      </w:del>
    </w:p>
    <w:p w14:paraId="1657E183" w14:textId="6365E46C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8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84" w:author="Lucy Lucy" w:date="2018-08-31T22:35:00Z">
        <w:r w:rsidRPr="00E719E6" w:rsidDel="00E719E6">
          <w:rPr>
            <w:rStyle w:val="Hyperlink"/>
            <w:noProof/>
          </w:rPr>
          <w:delText>1.13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App_Fee_Service</w:delText>
        </w:r>
        <w:r w:rsidDel="00E719E6">
          <w:rPr>
            <w:noProof/>
            <w:webHidden/>
          </w:rPr>
          <w:tab/>
          <w:delText>12</w:delText>
        </w:r>
      </w:del>
    </w:p>
    <w:p w14:paraId="44732339" w14:textId="5D85DA4A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8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86" w:author="Lucy Lucy" w:date="2018-08-31T22:35:00Z">
        <w:r w:rsidRPr="00E719E6" w:rsidDel="00E719E6">
          <w:rPr>
            <w:rStyle w:val="Hyperlink"/>
            <w:noProof/>
          </w:rPr>
          <w:delText>1.14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Sys_Document</w:delText>
        </w:r>
        <w:r w:rsidDel="00E719E6">
          <w:rPr>
            <w:noProof/>
            <w:webHidden/>
          </w:rPr>
          <w:tab/>
          <w:delText>12</w:delText>
        </w:r>
      </w:del>
    </w:p>
    <w:p w14:paraId="101B2A3C" w14:textId="4C18D9C1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8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88" w:author="Lucy Lucy" w:date="2018-08-31T22:35:00Z">
        <w:r w:rsidRPr="00E719E6" w:rsidDel="00E719E6">
          <w:rPr>
            <w:rStyle w:val="Hyperlink"/>
            <w:noProof/>
          </w:rPr>
          <w:delText>1.15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Sys_App_Document</w:delText>
        </w:r>
        <w:r w:rsidDel="00E719E6">
          <w:rPr>
            <w:noProof/>
            <w:webHidden/>
          </w:rPr>
          <w:tab/>
          <w:delText>12</w:delText>
        </w:r>
      </w:del>
    </w:p>
    <w:p w14:paraId="7D30022E" w14:textId="2BE1823B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8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90" w:author="Lucy Lucy" w:date="2018-08-31T22:35:00Z">
        <w:r w:rsidRPr="00E719E6" w:rsidDel="00E719E6">
          <w:rPr>
            <w:rStyle w:val="Hyperlink"/>
            <w:noProof/>
          </w:rPr>
          <w:delText>1.16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App_Document</w:delText>
        </w:r>
        <w:r w:rsidDel="00E719E6">
          <w:rPr>
            <w:noProof/>
            <w:webHidden/>
          </w:rPr>
          <w:tab/>
          <w:delText>13</w:delText>
        </w:r>
      </w:del>
    </w:p>
    <w:p w14:paraId="35D09C5E" w14:textId="4F1138D4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9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92" w:author="Lucy Lucy" w:date="2018-08-31T22:35:00Z">
        <w:r w:rsidRPr="00E719E6" w:rsidDel="00E719E6">
          <w:rPr>
            <w:rStyle w:val="Hyperlink"/>
            <w:noProof/>
          </w:rPr>
          <w:delText>1.17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App_Lawer</w:delText>
        </w:r>
        <w:r w:rsidDel="00E719E6">
          <w:rPr>
            <w:noProof/>
            <w:webHidden/>
          </w:rPr>
          <w:tab/>
          <w:delText>14</w:delText>
        </w:r>
      </w:del>
    </w:p>
    <w:p w14:paraId="1F0B8D27" w14:textId="72F454A3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9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94" w:author="Lucy Lucy" w:date="2018-08-31T22:35:00Z">
        <w:r w:rsidRPr="00E719E6" w:rsidDel="00E719E6">
          <w:rPr>
            <w:rStyle w:val="Hyperlink"/>
            <w:noProof/>
          </w:rPr>
          <w:delText>1.18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App_Reject_Info</w:delText>
        </w:r>
        <w:r w:rsidDel="00E719E6">
          <w:rPr>
            <w:noProof/>
            <w:webHidden/>
          </w:rPr>
          <w:tab/>
          <w:delText>14</w:delText>
        </w:r>
      </w:del>
    </w:p>
    <w:p w14:paraId="1932E431" w14:textId="7334910C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9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96" w:author="Lucy Lucy" w:date="2018-08-31T22:35:00Z">
        <w:r w:rsidRPr="00E719E6" w:rsidDel="00E719E6">
          <w:rPr>
            <w:rStyle w:val="Hyperlink"/>
            <w:noProof/>
          </w:rPr>
          <w:delText>1.19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TimeSheet</w:delText>
        </w:r>
        <w:r w:rsidDel="00E719E6">
          <w:rPr>
            <w:noProof/>
            <w:webHidden/>
          </w:rPr>
          <w:tab/>
          <w:delText>15</w:delText>
        </w:r>
      </w:del>
    </w:p>
    <w:p w14:paraId="5068E92B" w14:textId="4A5C4EB0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9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98" w:author="Lucy Lucy" w:date="2018-08-31T22:35:00Z">
        <w:r w:rsidRPr="00E719E6" w:rsidDel="00E719E6">
          <w:rPr>
            <w:rStyle w:val="Hyperlink"/>
            <w:noProof/>
          </w:rPr>
          <w:delText>1.20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Request_Search_Header</w:delText>
        </w:r>
        <w:r w:rsidDel="00E719E6">
          <w:rPr>
            <w:noProof/>
            <w:webHidden/>
          </w:rPr>
          <w:tab/>
          <w:delText>15</w:delText>
        </w:r>
      </w:del>
    </w:p>
    <w:p w14:paraId="63C5E764" w14:textId="40E23134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49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00" w:author="Lucy Lucy" w:date="2018-08-31T22:35:00Z">
        <w:r w:rsidRPr="00E719E6" w:rsidDel="00E719E6">
          <w:rPr>
            <w:rStyle w:val="Hyperlink"/>
            <w:noProof/>
          </w:rPr>
          <w:delText>1.21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Request_Search_Detail</w:delText>
        </w:r>
        <w:r w:rsidDel="00E719E6">
          <w:rPr>
            <w:noProof/>
            <w:webHidden/>
          </w:rPr>
          <w:tab/>
          <w:delText>16</w:delText>
        </w:r>
      </w:del>
    </w:p>
    <w:p w14:paraId="3A4AE030" w14:textId="2ED664F8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50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02" w:author="Lucy Lucy" w:date="2018-08-31T22:35:00Z">
        <w:r w:rsidRPr="00E719E6" w:rsidDel="00E719E6">
          <w:rPr>
            <w:rStyle w:val="Hyperlink"/>
            <w:noProof/>
          </w:rPr>
          <w:delText>1.22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Danh sách các bảng liên quan tới cấu hình phân quyền hệ thống</w:delText>
        </w:r>
        <w:r w:rsidDel="00E719E6">
          <w:rPr>
            <w:noProof/>
            <w:webHidden/>
          </w:rPr>
          <w:tab/>
          <w:delText>16</w:delText>
        </w:r>
      </w:del>
    </w:p>
    <w:p w14:paraId="65876AC0" w14:textId="1C05F9C6" w:rsidR="00A04D7A" w:rsidDel="00E719E6" w:rsidRDefault="00A04D7A">
      <w:pPr>
        <w:pStyle w:val="TOC3"/>
        <w:tabs>
          <w:tab w:val="left" w:pos="1320"/>
          <w:tab w:val="right" w:leader="dot" w:pos="8787"/>
        </w:tabs>
        <w:rPr>
          <w:del w:id="50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04" w:author="Lucy Lucy" w:date="2018-08-31T22:35:00Z">
        <w:r w:rsidRPr="00E719E6" w:rsidDel="00E719E6">
          <w:rPr>
            <w:rStyle w:val="Hyperlink"/>
            <w:noProof/>
          </w:rPr>
          <w:delText>1.22.1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S_User</w:delText>
        </w:r>
        <w:r w:rsidDel="00E719E6">
          <w:rPr>
            <w:noProof/>
            <w:webHidden/>
          </w:rPr>
          <w:tab/>
          <w:delText>16</w:delText>
        </w:r>
      </w:del>
    </w:p>
    <w:p w14:paraId="1717355F" w14:textId="12864CF6" w:rsidR="00A04D7A" w:rsidDel="00E719E6" w:rsidRDefault="00A04D7A">
      <w:pPr>
        <w:pStyle w:val="TOC3"/>
        <w:tabs>
          <w:tab w:val="left" w:pos="1320"/>
          <w:tab w:val="right" w:leader="dot" w:pos="8787"/>
        </w:tabs>
        <w:rPr>
          <w:del w:id="50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06" w:author="Lucy Lucy" w:date="2018-08-31T22:35:00Z">
        <w:r w:rsidRPr="00E719E6" w:rsidDel="00E719E6">
          <w:rPr>
            <w:rStyle w:val="Hyperlink"/>
            <w:noProof/>
          </w:rPr>
          <w:delText>1.22.2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S_Function</w:delText>
        </w:r>
        <w:r w:rsidDel="00E719E6">
          <w:rPr>
            <w:noProof/>
            <w:webHidden/>
          </w:rPr>
          <w:tab/>
          <w:delText>18</w:delText>
        </w:r>
      </w:del>
    </w:p>
    <w:p w14:paraId="70674D62" w14:textId="19FB2BDC" w:rsidR="00A04D7A" w:rsidDel="00E719E6" w:rsidRDefault="00A04D7A">
      <w:pPr>
        <w:pStyle w:val="TOC3"/>
        <w:tabs>
          <w:tab w:val="left" w:pos="1320"/>
          <w:tab w:val="right" w:leader="dot" w:pos="8787"/>
        </w:tabs>
        <w:rPr>
          <w:del w:id="50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08" w:author="Lucy Lucy" w:date="2018-08-31T22:35:00Z">
        <w:r w:rsidRPr="00E719E6" w:rsidDel="00E719E6">
          <w:rPr>
            <w:rStyle w:val="Hyperlink"/>
            <w:noProof/>
          </w:rPr>
          <w:delText>1.22.3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S_Group_Function</w:delText>
        </w:r>
        <w:r w:rsidDel="00E719E6">
          <w:rPr>
            <w:noProof/>
            <w:webHidden/>
          </w:rPr>
          <w:tab/>
          <w:delText>19</w:delText>
        </w:r>
      </w:del>
    </w:p>
    <w:p w14:paraId="46109A91" w14:textId="3CCAF90C" w:rsidR="00A04D7A" w:rsidDel="00E719E6" w:rsidRDefault="00A04D7A">
      <w:pPr>
        <w:pStyle w:val="TOC3"/>
        <w:tabs>
          <w:tab w:val="left" w:pos="1320"/>
          <w:tab w:val="right" w:leader="dot" w:pos="8787"/>
        </w:tabs>
        <w:rPr>
          <w:del w:id="50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10" w:author="Lucy Lucy" w:date="2018-08-31T22:35:00Z">
        <w:r w:rsidRPr="00E719E6" w:rsidDel="00E719E6">
          <w:rPr>
            <w:rStyle w:val="Hyperlink"/>
            <w:noProof/>
          </w:rPr>
          <w:delText>1.22.4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S_Group_User</w:delText>
        </w:r>
        <w:r w:rsidDel="00E719E6">
          <w:rPr>
            <w:noProof/>
            <w:webHidden/>
          </w:rPr>
          <w:tab/>
          <w:delText>19</w:delText>
        </w:r>
      </w:del>
    </w:p>
    <w:p w14:paraId="06069129" w14:textId="74D0771B" w:rsidR="00A04D7A" w:rsidDel="00E719E6" w:rsidRDefault="00A04D7A">
      <w:pPr>
        <w:pStyle w:val="TOC3"/>
        <w:tabs>
          <w:tab w:val="left" w:pos="1320"/>
          <w:tab w:val="right" w:leader="dot" w:pos="8787"/>
        </w:tabs>
        <w:rPr>
          <w:del w:id="51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12" w:author="Lucy Lucy" w:date="2018-08-31T22:35:00Z">
        <w:r w:rsidRPr="00E719E6" w:rsidDel="00E719E6">
          <w:rPr>
            <w:rStyle w:val="Hyperlink"/>
            <w:noProof/>
          </w:rPr>
          <w:delText>1.22.5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S_Groups</w:delText>
        </w:r>
        <w:r w:rsidDel="00E719E6">
          <w:rPr>
            <w:noProof/>
            <w:webHidden/>
          </w:rPr>
          <w:tab/>
          <w:delText>19</w:delText>
        </w:r>
      </w:del>
    </w:p>
    <w:p w14:paraId="44FB7543" w14:textId="0EF3601E" w:rsidR="00A04D7A" w:rsidDel="00E719E6" w:rsidRDefault="00A04D7A">
      <w:pPr>
        <w:pStyle w:val="TOC3"/>
        <w:tabs>
          <w:tab w:val="left" w:pos="1320"/>
          <w:tab w:val="right" w:leader="dot" w:pos="8787"/>
        </w:tabs>
        <w:rPr>
          <w:del w:id="51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14" w:author="Lucy Lucy" w:date="2018-08-31T22:35:00Z">
        <w:r w:rsidRPr="00E719E6" w:rsidDel="00E719E6">
          <w:rPr>
            <w:rStyle w:val="Hyperlink"/>
            <w:noProof/>
          </w:rPr>
          <w:delText>1.22.6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S_Menu</w:delText>
        </w:r>
        <w:r w:rsidDel="00E719E6">
          <w:rPr>
            <w:noProof/>
            <w:webHidden/>
          </w:rPr>
          <w:tab/>
          <w:delText>20</w:delText>
        </w:r>
      </w:del>
    </w:p>
    <w:p w14:paraId="7DCE5AFC" w14:textId="265F94DD" w:rsidR="00A04D7A" w:rsidDel="00E719E6" w:rsidRDefault="00A04D7A">
      <w:pPr>
        <w:pStyle w:val="TOC3"/>
        <w:tabs>
          <w:tab w:val="left" w:pos="1320"/>
          <w:tab w:val="right" w:leader="dot" w:pos="8787"/>
        </w:tabs>
        <w:rPr>
          <w:del w:id="51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16" w:author="Lucy Lucy" w:date="2018-08-31T22:35:00Z">
        <w:r w:rsidRPr="00E719E6" w:rsidDel="00E719E6">
          <w:rPr>
            <w:rStyle w:val="Hyperlink"/>
            <w:noProof/>
          </w:rPr>
          <w:delText>1.22.7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S_Group_User</w:delText>
        </w:r>
        <w:r w:rsidDel="00E719E6">
          <w:rPr>
            <w:noProof/>
            <w:webHidden/>
          </w:rPr>
          <w:tab/>
          <w:delText>20</w:delText>
        </w:r>
      </w:del>
    </w:p>
    <w:p w14:paraId="708578F8" w14:textId="0F6D6B12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51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18" w:author="Lucy Lucy" w:date="2018-08-31T22:35:00Z">
        <w:r w:rsidRPr="00E719E6" w:rsidDel="00E719E6">
          <w:rPr>
            <w:rStyle w:val="Hyperlink"/>
            <w:noProof/>
          </w:rPr>
          <w:delText>1.23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App_Document_Others</w:delText>
        </w:r>
        <w:r w:rsidDel="00E719E6">
          <w:rPr>
            <w:noProof/>
            <w:webHidden/>
          </w:rPr>
          <w:tab/>
          <w:delText>20</w:delText>
        </w:r>
      </w:del>
    </w:p>
    <w:p w14:paraId="4B7EB303" w14:textId="3370DC17" w:rsidR="00A04D7A" w:rsidDel="00E719E6" w:rsidRDefault="00A04D7A">
      <w:pPr>
        <w:pStyle w:val="TOC2"/>
        <w:tabs>
          <w:tab w:val="left" w:pos="880"/>
          <w:tab w:val="right" w:leader="dot" w:pos="8787"/>
        </w:tabs>
        <w:rPr>
          <w:del w:id="51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20" w:author="Lucy Lucy" w:date="2018-08-31T22:35:00Z">
        <w:r w:rsidRPr="00E719E6" w:rsidDel="00E719E6">
          <w:rPr>
            <w:rStyle w:val="Hyperlink"/>
            <w:noProof/>
          </w:rPr>
          <w:delText>1.24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Hyperlink"/>
            <w:noProof/>
          </w:rPr>
          <w:delText>App_Class_Detail</w:delText>
        </w:r>
        <w:r w:rsidDel="00E719E6">
          <w:rPr>
            <w:noProof/>
            <w:webHidden/>
          </w:rPr>
          <w:tab/>
          <w:delText>21</w:delText>
        </w:r>
      </w:del>
    </w:p>
    <w:p w14:paraId="00DDFF4F" w14:textId="4ADB114E" w:rsidR="00660D9E" w:rsidRPr="009C09B2" w:rsidRDefault="005347B4" w:rsidP="00853389">
      <w:pPr>
        <w:tabs>
          <w:tab w:val="right" w:leader="dot" w:pos="8820"/>
        </w:tabs>
      </w:pPr>
      <w:r w:rsidRPr="009C09B2">
        <w:fldChar w:fldCharType="end"/>
      </w:r>
    </w:p>
    <w:p w14:paraId="00DE01A4" w14:textId="14B4F2E3" w:rsidR="005A49D1" w:rsidRPr="009C09B2" w:rsidRDefault="00B26A4F" w:rsidP="00C37664">
      <w:pPr>
        <w:pStyle w:val="Heading1"/>
        <w:numPr>
          <w:ilvl w:val="0"/>
          <w:numId w:val="0"/>
        </w:numPr>
      </w:pPr>
      <w:r w:rsidRPr="009C09B2">
        <w:br w:type="page"/>
      </w:r>
      <w:bookmarkStart w:id="521" w:name="_Toc523525650"/>
      <w:r w:rsidR="00B80D1A" w:rsidRPr="009C09B2">
        <w:lastRenderedPageBreak/>
        <w:t xml:space="preserve">BẢNG </w:t>
      </w:r>
      <w:r w:rsidR="00A435B9" w:rsidRPr="009C09B2">
        <w:t>THÔNG TIN CHÍNH</w:t>
      </w:r>
      <w:bookmarkEnd w:id="521"/>
    </w:p>
    <w:p w14:paraId="00DE01A5" w14:textId="77777777" w:rsidR="00CE7043" w:rsidRPr="009C09B2" w:rsidRDefault="00CE7043" w:rsidP="0012754C">
      <w:pPr>
        <w:pStyle w:val="Heading2"/>
      </w:pPr>
      <w:bookmarkStart w:id="522" w:name="_Toc523525651"/>
      <w:r w:rsidRPr="009C09B2">
        <w:t>Mô hình quan hệ thực thể</w:t>
      </w:r>
      <w:bookmarkEnd w:id="522"/>
    </w:p>
    <w:p w14:paraId="00DE01A6" w14:textId="4829FC4D" w:rsidR="00764C73" w:rsidRPr="009C09B2" w:rsidRDefault="00E719E6" w:rsidP="00764C73">
      <w:r w:rsidRPr="009C09B2">
        <w:object w:dxaOrig="19515" w:dyaOrig="10231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8pt;height:230.25pt" o:ole="">
            <v:imagedata r:id="rId37" o:title=""/>
          </v:shape>
          <o:OLEObject Type="Embed" ProgID="Visio.Drawing.15" ShapeID="_x0000_i1025" DrawAspect="Content" ObjectID="_1597517362" r:id="rId38"/>
        </w:object>
      </w:r>
    </w:p>
    <w:p w14:paraId="67B376C2" w14:textId="4C8BD623" w:rsidR="00304D5C" w:rsidRPr="009C09B2" w:rsidRDefault="00304D5C" w:rsidP="00304D5C">
      <w:pPr>
        <w:pStyle w:val="Heading2"/>
      </w:pPr>
      <w:bookmarkStart w:id="523" w:name="_Toc523525652"/>
      <w:r w:rsidRPr="009C09B2">
        <w:t>AllCode</w:t>
      </w:r>
      <w:bookmarkEnd w:id="523"/>
    </w:p>
    <w:p w14:paraId="61E50BF6" w14:textId="696D6D58" w:rsidR="00304D5C" w:rsidRPr="009C09B2" w:rsidRDefault="00304D5C" w:rsidP="00304D5C">
      <w:pPr>
        <w:pStyle w:val="ListParagraph"/>
        <w:numPr>
          <w:ilvl w:val="0"/>
          <w:numId w:val="8"/>
        </w:numPr>
      </w:pPr>
      <w:r w:rsidRPr="009C09B2">
        <w:t xml:space="preserve">Mục đích: </w:t>
      </w:r>
    </w:p>
    <w:p w14:paraId="2B08D24E" w14:textId="77777777" w:rsidR="00304D5C" w:rsidRPr="009C09B2" w:rsidRDefault="00304D5C" w:rsidP="00304D5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:rsidRPr="009C09B2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9C09B2" w:rsidRDefault="00304D5C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04D5C" w:rsidRPr="009C09B2" w14:paraId="2540A826" w14:textId="77777777" w:rsidTr="001F2731">
        <w:tc>
          <w:tcPr>
            <w:tcW w:w="1422" w:type="pct"/>
          </w:tcPr>
          <w:p w14:paraId="52621217" w14:textId="1466B837" w:rsidR="00304D5C" w:rsidRPr="009C09B2" w:rsidRDefault="00304D5C" w:rsidP="00304D5C">
            <w:pPr>
              <w:tabs>
                <w:tab w:val="center" w:pos="1173"/>
              </w:tabs>
            </w:pPr>
            <w:r w:rsidRPr="009C09B2">
              <w:t>CDNAME</w:t>
            </w:r>
            <w:r w:rsidRPr="009C09B2">
              <w:tab/>
            </w:r>
          </w:p>
        </w:tc>
        <w:tc>
          <w:tcPr>
            <w:tcW w:w="804" w:type="pct"/>
          </w:tcPr>
          <w:p w14:paraId="175CCD81" w14:textId="4F24618F" w:rsidR="00304D5C" w:rsidRPr="009C09B2" w:rsidRDefault="00962DDF" w:rsidP="001F2731">
            <w:r w:rsidRPr="009C09B2">
              <w:t>VARCHAR2</w:t>
            </w:r>
          </w:p>
        </w:tc>
        <w:tc>
          <w:tcPr>
            <w:tcW w:w="370" w:type="pct"/>
          </w:tcPr>
          <w:p w14:paraId="5E449CD6" w14:textId="2CC1F3CA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0941A8D2" w14:textId="77777777" w:rsidR="00304D5C" w:rsidRPr="009C09B2" w:rsidRDefault="00304D5C" w:rsidP="001F2731"/>
        </w:tc>
        <w:tc>
          <w:tcPr>
            <w:tcW w:w="496" w:type="pct"/>
          </w:tcPr>
          <w:p w14:paraId="36F6230F" w14:textId="77777777" w:rsidR="00304D5C" w:rsidRPr="009C09B2" w:rsidRDefault="00304D5C" w:rsidP="001F2731"/>
        </w:tc>
        <w:tc>
          <w:tcPr>
            <w:tcW w:w="1537" w:type="pct"/>
          </w:tcPr>
          <w:p w14:paraId="1BABB4B8" w14:textId="2E3860A9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3C1238E" w14:textId="77777777" w:rsidTr="001F2731">
        <w:tc>
          <w:tcPr>
            <w:tcW w:w="1422" w:type="pct"/>
          </w:tcPr>
          <w:p w14:paraId="3C7F8136" w14:textId="51ACFF0C" w:rsidR="00304D5C" w:rsidRPr="009C09B2" w:rsidRDefault="00304D5C" w:rsidP="001F2731">
            <w:r w:rsidRPr="009C09B2">
              <w:t>CDTYPE</w:t>
            </w:r>
          </w:p>
        </w:tc>
        <w:tc>
          <w:tcPr>
            <w:tcW w:w="804" w:type="pct"/>
          </w:tcPr>
          <w:p w14:paraId="028CD26E" w14:textId="14A1124D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6F718952" w14:textId="77777777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71ADF3F1" w14:textId="77777777" w:rsidR="00304D5C" w:rsidRPr="009C09B2" w:rsidRDefault="00304D5C" w:rsidP="001F2731"/>
        </w:tc>
        <w:tc>
          <w:tcPr>
            <w:tcW w:w="496" w:type="pct"/>
          </w:tcPr>
          <w:p w14:paraId="39745DB6" w14:textId="77777777" w:rsidR="00304D5C" w:rsidRPr="009C09B2" w:rsidRDefault="00304D5C" w:rsidP="001F2731"/>
        </w:tc>
        <w:tc>
          <w:tcPr>
            <w:tcW w:w="1537" w:type="pct"/>
          </w:tcPr>
          <w:p w14:paraId="403BDE04" w14:textId="7E57EAB5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0305659" w14:textId="77777777" w:rsidTr="001F2731">
        <w:tc>
          <w:tcPr>
            <w:tcW w:w="1422" w:type="pct"/>
          </w:tcPr>
          <w:p w14:paraId="337DF234" w14:textId="4D32514A" w:rsidR="00304D5C" w:rsidRPr="009C09B2" w:rsidRDefault="00304D5C" w:rsidP="001F2731">
            <w:r w:rsidRPr="009C09B2">
              <w:t>CDVAL</w:t>
            </w:r>
          </w:p>
        </w:tc>
        <w:tc>
          <w:tcPr>
            <w:tcW w:w="804" w:type="pct"/>
          </w:tcPr>
          <w:p w14:paraId="01C172C9" w14:textId="19E763EB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755D3DD7" w14:textId="5C9011BC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151A637C" w14:textId="77777777" w:rsidR="00304D5C" w:rsidRPr="009C09B2" w:rsidRDefault="00304D5C" w:rsidP="001F2731"/>
        </w:tc>
        <w:tc>
          <w:tcPr>
            <w:tcW w:w="496" w:type="pct"/>
          </w:tcPr>
          <w:p w14:paraId="306758B3" w14:textId="77777777" w:rsidR="00304D5C" w:rsidRPr="009C09B2" w:rsidRDefault="00304D5C" w:rsidP="001F2731"/>
        </w:tc>
        <w:tc>
          <w:tcPr>
            <w:tcW w:w="1537" w:type="pct"/>
          </w:tcPr>
          <w:p w14:paraId="07C29DE7" w14:textId="76C38D7A" w:rsidR="00304D5C" w:rsidRPr="009C09B2" w:rsidRDefault="00870AD5" w:rsidP="001F2731">
            <w:r w:rsidRPr="009C09B2">
              <w:t>Giá trị</w:t>
            </w:r>
            <w:r w:rsidR="003D5488" w:rsidRPr="009C09B2">
              <w:t xml:space="preserve"> (Viết liền không dấu)</w:t>
            </w:r>
          </w:p>
        </w:tc>
      </w:tr>
      <w:tr w:rsidR="00304D5C" w:rsidRPr="009C09B2" w14:paraId="48FD1BFD" w14:textId="77777777" w:rsidTr="001F2731">
        <w:tc>
          <w:tcPr>
            <w:tcW w:w="1422" w:type="pct"/>
          </w:tcPr>
          <w:p w14:paraId="636C9D54" w14:textId="4D353E2D" w:rsidR="00304D5C" w:rsidRPr="009C09B2" w:rsidRDefault="00304D5C" w:rsidP="00304D5C">
            <w:r w:rsidRPr="009C09B2">
              <w:t>CONTENT</w:t>
            </w:r>
          </w:p>
        </w:tc>
        <w:tc>
          <w:tcPr>
            <w:tcW w:w="804" w:type="pct"/>
          </w:tcPr>
          <w:p w14:paraId="58DC8245" w14:textId="20E59122" w:rsidR="00304D5C" w:rsidRPr="009C09B2" w:rsidRDefault="00BC0982" w:rsidP="00304D5C">
            <w:r w:rsidRPr="009C09B2">
              <w:t>VARCHAR2</w:t>
            </w:r>
          </w:p>
        </w:tc>
        <w:tc>
          <w:tcPr>
            <w:tcW w:w="370" w:type="pct"/>
          </w:tcPr>
          <w:p w14:paraId="1E7E7A58" w14:textId="04CBE018" w:rsidR="00304D5C" w:rsidRPr="009C09B2" w:rsidRDefault="00304D5C" w:rsidP="00304D5C">
            <w:r w:rsidRPr="009C09B2">
              <w:t>250</w:t>
            </w:r>
          </w:p>
        </w:tc>
        <w:tc>
          <w:tcPr>
            <w:tcW w:w="371" w:type="pct"/>
          </w:tcPr>
          <w:p w14:paraId="75283D4F" w14:textId="77777777" w:rsidR="00304D5C" w:rsidRPr="009C09B2" w:rsidRDefault="00304D5C" w:rsidP="00304D5C"/>
        </w:tc>
        <w:tc>
          <w:tcPr>
            <w:tcW w:w="496" w:type="pct"/>
          </w:tcPr>
          <w:p w14:paraId="23C4FA82" w14:textId="77777777" w:rsidR="00304D5C" w:rsidRPr="009C09B2" w:rsidRDefault="00304D5C" w:rsidP="00304D5C"/>
        </w:tc>
        <w:tc>
          <w:tcPr>
            <w:tcW w:w="1537" w:type="pct"/>
          </w:tcPr>
          <w:p w14:paraId="56CB1BFA" w14:textId="51273716" w:rsidR="00304D5C" w:rsidRPr="009C09B2" w:rsidRDefault="00870AD5" w:rsidP="00304D5C">
            <w:r w:rsidRPr="009C09B2">
              <w:t>Mô tả</w:t>
            </w:r>
          </w:p>
        </w:tc>
      </w:tr>
      <w:tr w:rsidR="000C1067" w:rsidRPr="009C09B2" w14:paraId="7EA879AE" w14:textId="77777777" w:rsidTr="001F2731">
        <w:tc>
          <w:tcPr>
            <w:tcW w:w="1422" w:type="pct"/>
          </w:tcPr>
          <w:p w14:paraId="654E7635" w14:textId="2050F5D5" w:rsidR="000C1067" w:rsidRPr="009C09B2" w:rsidRDefault="000C1067" w:rsidP="000C1067">
            <w:r w:rsidRPr="009C09B2">
              <w:t>CONTENT_ENG</w:t>
            </w:r>
          </w:p>
        </w:tc>
        <w:tc>
          <w:tcPr>
            <w:tcW w:w="804" w:type="pct"/>
          </w:tcPr>
          <w:p w14:paraId="0E19BD8D" w14:textId="0ABA33A5" w:rsidR="000C1067" w:rsidRPr="009C09B2" w:rsidRDefault="000C1067" w:rsidP="000C1067">
            <w:r w:rsidRPr="009C09B2">
              <w:t>VARCHAR2</w:t>
            </w:r>
          </w:p>
        </w:tc>
        <w:tc>
          <w:tcPr>
            <w:tcW w:w="370" w:type="pct"/>
          </w:tcPr>
          <w:p w14:paraId="0C898C17" w14:textId="245BED9A" w:rsidR="000C1067" w:rsidRPr="009C09B2" w:rsidRDefault="000C1067" w:rsidP="000C1067">
            <w:r w:rsidRPr="009C09B2">
              <w:t>250</w:t>
            </w:r>
          </w:p>
        </w:tc>
        <w:tc>
          <w:tcPr>
            <w:tcW w:w="371" w:type="pct"/>
          </w:tcPr>
          <w:p w14:paraId="13CFF4DF" w14:textId="77777777" w:rsidR="000C1067" w:rsidRPr="009C09B2" w:rsidRDefault="000C1067" w:rsidP="000C1067"/>
        </w:tc>
        <w:tc>
          <w:tcPr>
            <w:tcW w:w="496" w:type="pct"/>
          </w:tcPr>
          <w:p w14:paraId="2BF1D06D" w14:textId="77777777" w:rsidR="000C1067" w:rsidRPr="009C09B2" w:rsidRDefault="000C1067" w:rsidP="000C1067"/>
        </w:tc>
        <w:tc>
          <w:tcPr>
            <w:tcW w:w="1537" w:type="pct"/>
          </w:tcPr>
          <w:p w14:paraId="76D5AF06" w14:textId="6D1775EB" w:rsidR="000C1067" w:rsidRPr="009C09B2" w:rsidRDefault="000C1067" w:rsidP="000C1067">
            <w:r w:rsidRPr="009C09B2">
              <w:t>Hiển thị nội dung cho phần ngôn ngữ tiếng anh</w:t>
            </w:r>
          </w:p>
        </w:tc>
      </w:tr>
      <w:tr w:rsidR="00304D5C" w:rsidRPr="009C09B2" w14:paraId="64D290A4" w14:textId="77777777" w:rsidTr="001F2731">
        <w:tc>
          <w:tcPr>
            <w:tcW w:w="1422" w:type="pct"/>
          </w:tcPr>
          <w:p w14:paraId="46A94959" w14:textId="5E7C7A65" w:rsidR="00304D5C" w:rsidRPr="009C09B2" w:rsidRDefault="00304D5C" w:rsidP="00304D5C">
            <w:r w:rsidRPr="009C09B2">
              <w:t>LSTORD</w:t>
            </w:r>
          </w:p>
        </w:tc>
        <w:tc>
          <w:tcPr>
            <w:tcW w:w="804" w:type="pct"/>
          </w:tcPr>
          <w:p w14:paraId="676FA86E" w14:textId="6768375F" w:rsidR="00304D5C" w:rsidRPr="009C09B2" w:rsidRDefault="00304D5C" w:rsidP="00304D5C">
            <w:r w:rsidRPr="009C09B2">
              <w:t>NUMBER</w:t>
            </w:r>
          </w:p>
        </w:tc>
        <w:tc>
          <w:tcPr>
            <w:tcW w:w="370" w:type="pct"/>
          </w:tcPr>
          <w:p w14:paraId="419D80A4" w14:textId="77777777" w:rsidR="00304D5C" w:rsidRPr="009C09B2" w:rsidRDefault="00304D5C" w:rsidP="00304D5C"/>
        </w:tc>
        <w:tc>
          <w:tcPr>
            <w:tcW w:w="371" w:type="pct"/>
          </w:tcPr>
          <w:p w14:paraId="525CF702" w14:textId="77777777" w:rsidR="00304D5C" w:rsidRPr="009C09B2" w:rsidRDefault="00304D5C" w:rsidP="00304D5C"/>
        </w:tc>
        <w:tc>
          <w:tcPr>
            <w:tcW w:w="496" w:type="pct"/>
          </w:tcPr>
          <w:p w14:paraId="537CE2FD" w14:textId="77777777" w:rsidR="00304D5C" w:rsidRPr="009C09B2" w:rsidRDefault="00304D5C" w:rsidP="00304D5C"/>
        </w:tc>
        <w:tc>
          <w:tcPr>
            <w:tcW w:w="1537" w:type="pct"/>
          </w:tcPr>
          <w:p w14:paraId="791CE6E3" w14:textId="06BEE7D6" w:rsidR="00304D5C" w:rsidRPr="009C09B2" w:rsidRDefault="00870AD5" w:rsidP="00304D5C">
            <w:r w:rsidRPr="009C09B2">
              <w:t>Sắp xếp</w:t>
            </w:r>
          </w:p>
        </w:tc>
      </w:tr>
    </w:tbl>
    <w:p w14:paraId="00DE01A8" w14:textId="27B72C81" w:rsidR="0012754C" w:rsidRPr="0094760C" w:rsidRDefault="001422F0" w:rsidP="0012754C">
      <w:pPr>
        <w:pStyle w:val="Heading2"/>
        <w:rPr>
          <w:highlight w:val="yellow"/>
        </w:rPr>
      </w:pPr>
      <w:bookmarkStart w:id="524" w:name="_Toc523525653"/>
      <w:r w:rsidRPr="0094760C">
        <w:rPr>
          <w:highlight w:val="yellow"/>
        </w:rPr>
        <w:t>Sys_Application</w:t>
      </w:r>
      <w:bookmarkEnd w:id="524"/>
    </w:p>
    <w:p w14:paraId="00DE01A9" w14:textId="1E1928A8" w:rsidR="00FF298C" w:rsidRPr="009C09B2" w:rsidRDefault="00FF298C" w:rsidP="00DE7B1B">
      <w:pPr>
        <w:pStyle w:val="ListParagraph"/>
        <w:numPr>
          <w:ilvl w:val="0"/>
          <w:numId w:val="8"/>
        </w:numPr>
      </w:pPr>
      <w:r w:rsidRPr="009C09B2">
        <w:t xml:space="preserve">Mục đích: Lưu trữ </w:t>
      </w:r>
      <w:r w:rsidR="00552E50" w:rsidRPr="009C09B2">
        <w:t>thông tin</w:t>
      </w:r>
      <w:r w:rsidR="001422F0" w:rsidRPr="009C09B2">
        <w:t xml:space="preserve"> về các mẫu đơn</w:t>
      </w:r>
    </w:p>
    <w:p w14:paraId="00DE01AA" w14:textId="34909878" w:rsidR="00FF298C" w:rsidRPr="009C09B2" w:rsidRDefault="00594AC1" w:rsidP="00DE7B1B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FF298C" w:rsidRPr="009C09B2">
        <w:t>:</w:t>
      </w:r>
      <w:r w:rsidR="00C1328A" w:rsidRPr="009C09B2">
        <w:t xml:space="preserve"> Khai báo bằng tay vì các mẫu đơn gần như cố định rất ít thêm, không cần phải có màn hình khai báo trên ứng dụng.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:rsidRPr="009C09B2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9C09B2" w:rsidRDefault="009B0FC6" w:rsidP="00FB3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9C09B2" w:rsidRDefault="00EB15D8" w:rsidP="00FB3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9C09B2" w:rsidRDefault="003C2CBC" w:rsidP="00FB3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9C09B2" w:rsidRDefault="009B0FC6" w:rsidP="00FB3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B0FC6" w:rsidRPr="009C09B2" w14:paraId="00DE01B8" w14:textId="77777777" w:rsidTr="00345DB9">
        <w:tc>
          <w:tcPr>
            <w:tcW w:w="1422" w:type="pct"/>
          </w:tcPr>
          <w:p w14:paraId="00DE01B2" w14:textId="77777777" w:rsidR="009B0FC6" w:rsidRPr="009C09B2" w:rsidRDefault="009B0FC6" w:rsidP="006C524C">
            <w:r w:rsidRPr="009C09B2">
              <w:t>ID</w:t>
            </w:r>
          </w:p>
        </w:tc>
        <w:tc>
          <w:tcPr>
            <w:tcW w:w="804" w:type="pct"/>
          </w:tcPr>
          <w:p w14:paraId="00DE01B3" w14:textId="77777777" w:rsidR="009B0FC6" w:rsidRPr="009C09B2" w:rsidRDefault="009B0FC6" w:rsidP="006C524C">
            <w:r w:rsidRPr="009C09B2">
              <w:t>NUMBER</w:t>
            </w:r>
          </w:p>
        </w:tc>
        <w:tc>
          <w:tcPr>
            <w:tcW w:w="370" w:type="pct"/>
          </w:tcPr>
          <w:p w14:paraId="00DE01B4" w14:textId="77777777" w:rsidR="009B0FC6" w:rsidRPr="009C09B2" w:rsidRDefault="009B0FC6" w:rsidP="006C524C"/>
        </w:tc>
        <w:tc>
          <w:tcPr>
            <w:tcW w:w="371" w:type="pct"/>
          </w:tcPr>
          <w:p w14:paraId="00DE01B5" w14:textId="77777777" w:rsidR="009B0FC6" w:rsidRPr="009C09B2" w:rsidRDefault="009B0FC6" w:rsidP="006C524C"/>
        </w:tc>
        <w:tc>
          <w:tcPr>
            <w:tcW w:w="496" w:type="pct"/>
          </w:tcPr>
          <w:p w14:paraId="00DE01B6" w14:textId="77777777" w:rsidR="009B0FC6" w:rsidRPr="009C09B2" w:rsidRDefault="009B0FC6" w:rsidP="00FB3D87"/>
        </w:tc>
        <w:tc>
          <w:tcPr>
            <w:tcW w:w="1537" w:type="pct"/>
          </w:tcPr>
          <w:p w14:paraId="00DE01B7" w14:textId="3F6D80E0" w:rsidR="009B0FC6" w:rsidRPr="009C09B2" w:rsidRDefault="002D6A45" w:rsidP="006C524C">
            <w:r w:rsidRPr="009C09B2">
              <w:t>ID tự tăng</w:t>
            </w:r>
            <w:r w:rsidR="00FF6D29" w:rsidRPr="009C09B2">
              <w:t xml:space="preserve"> + Language thành 1 key </w:t>
            </w:r>
          </w:p>
        </w:tc>
      </w:tr>
      <w:tr w:rsidR="00E6314C" w:rsidRPr="009C09B2" w14:paraId="019C2ECE" w14:textId="77777777" w:rsidTr="00345DB9">
        <w:tc>
          <w:tcPr>
            <w:tcW w:w="1422" w:type="pct"/>
          </w:tcPr>
          <w:p w14:paraId="19085AF0" w14:textId="4A5EA4E8" w:rsidR="00E6314C" w:rsidRPr="009C09B2" w:rsidRDefault="00E6314C" w:rsidP="00E6314C">
            <w:r w:rsidRPr="009C09B2">
              <w:lastRenderedPageBreak/>
              <w:t>LANGUAGECODE</w:t>
            </w:r>
          </w:p>
        </w:tc>
        <w:tc>
          <w:tcPr>
            <w:tcW w:w="804" w:type="pct"/>
          </w:tcPr>
          <w:p w14:paraId="70956D5F" w14:textId="2BE94754" w:rsidR="00E6314C" w:rsidRPr="009C09B2" w:rsidRDefault="00E6314C" w:rsidP="00E6314C">
            <w:r w:rsidRPr="009C09B2">
              <w:t>Varchar2</w:t>
            </w:r>
          </w:p>
        </w:tc>
        <w:tc>
          <w:tcPr>
            <w:tcW w:w="370" w:type="pct"/>
          </w:tcPr>
          <w:p w14:paraId="2F91BA97" w14:textId="2F621C56" w:rsidR="00E6314C" w:rsidRPr="009C09B2" w:rsidRDefault="00E6314C" w:rsidP="00E6314C">
            <w:r w:rsidRPr="009C09B2">
              <w:t>5</w:t>
            </w:r>
          </w:p>
        </w:tc>
        <w:tc>
          <w:tcPr>
            <w:tcW w:w="371" w:type="pct"/>
          </w:tcPr>
          <w:p w14:paraId="04B00E0C" w14:textId="77777777" w:rsidR="00E6314C" w:rsidRPr="009C09B2" w:rsidRDefault="00E6314C" w:rsidP="00E6314C"/>
        </w:tc>
        <w:tc>
          <w:tcPr>
            <w:tcW w:w="496" w:type="pct"/>
          </w:tcPr>
          <w:p w14:paraId="71179801" w14:textId="77777777" w:rsidR="00E6314C" w:rsidRPr="009C09B2" w:rsidRDefault="00E6314C" w:rsidP="00E6314C"/>
        </w:tc>
        <w:tc>
          <w:tcPr>
            <w:tcW w:w="1537" w:type="pct"/>
          </w:tcPr>
          <w:p w14:paraId="312F60AA" w14:textId="61E5D945" w:rsidR="00E6314C" w:rsidRPr="009C09B2" w:rsidRDefault="00E6314C" w:rsidP="00E6314C">
            <w:r w:rsidRPr="009C09B2">
              <w:t>Ngôn ngữ hiển thị (VI_VN,EN_US)</w:t>
            </w:r>
          </w:p>
        </w:tc>
      </w:tr>
      <w:tr w:rsidR="00F475EC" w:rsidRPr="009C09B2" w14:paraId="00DE01BF" w14:textId="77777777" w:rsidTr="000360D0">
        <w:trPr>
          <w:trHeight w:val="347"/>
        </w:trPr>
        <w:tc>
          <w:tcPr>
            <w:tcW w:w="1422" w:type="pct"/>
          </w:tcPr>
          <w:p w14:paraId="00DE01B9" w14:textId="49B68C19" w:rsidR="00F475EC" w:rsidRPr="009C09B2" w:rsidRDefault="000360D0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00DE01BA" w14:textId="378799B9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0DE01BB" w14:textId="3B052A86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00DE01BC" w14:textId="77777777" w:rsidR="00F475EC" w:rsidRPr="009C09B2" w:rsidRDefault="00F475EC" w:rsidP="00F475EC"/>
        </w:tc>
        <w:tc>
          <w:tcPr>
            <w:tcW w:w="496" w:type="pct"/>
          </w:tcPr>
          <w:p w14:paraId="00DE01BD" w14:textId="77777777" w:rsidR="00F475EC" w:rsidRPr="009C09B2" w:rsidRDefault="00F475EC" w:rsidP="00F475EC"/>
        </w:tc>
        <w:tc>
          <w:tcPr>
            <w:tcW w:w="1537" w:type="pct"/>
          </w:tcPr>
          <w:p w14:paraId="00DE01BE" w14:textId="57D9E036" w:rsidR="00F475EC" w:rsidRPr="009C09B2" w:rsidRDefault="00F475EC" w:rsidP="00F475EC">
            <w:r w:rsidRPr="009C09B2">
              <w:t>Mã mẫu đơn</w:t>
            </w:r>
          </w:p>
        </w:tc>
      </w:tr>
      <w:tr w:rsidR="009B0FC6" w:rsidRPr="009C09B2" w14:paraId="00DE01C6" w14:textId="77777777" w:rsidTr="000705A6">
        <w:trPr>
          <w:trHeight w:val="660"/>
        </w:trPr>
        <w:tc>
          <w:tcPr>
            <w:tcW w:w="1422" w:type="pct"/>
          </w:tcPr>
          <w:p w14:paraId="00DE01C0" w14:textId="7B2970F2" w:rsidR="009B0FC6" w:rsidRPr="009C09B2" w:rsidRDefault="001422F0" w:rsidP="000360D0">
            <w:r w:rsidRPr="009C09B2">
              <w:t>AppName</w:t>
            </w:r>
          </w:p>
        </w:tc>
        <w:tc>
          <w:tcPr>
            <w:tcW w:w="804" w:type="pct"/>
          </w:tcPr>
          <w:p w14:paraId="00DE01C1" w14:textId="59C554A5" w:rsidR="009B0FC6" w:rsidRPr="009C09B2" w:rsidRDefault="00BC0982" w:rsidP="006C524C">
            <w:r w:rsidRPr="009C09B2">
              <w:t>VARCHAR2</w:t>
            </w:r>
          </w:p>
        </w:tc>
        <w:tc>
          <w:tcPr>
            <w:tcW w:w="370" w:type="pct"/>
          </w:tcPr>
          <w:p w14:paraId="00DE01C2" w14:textId="2382C97F" w:rsidR="009B0FC6" w:rsidRPr="009C09B2" w:rsidRDefault="008C1B4F" w:rsidP="008D3ADB">
            <w:r w:rsidRPr="009C09B2">
              <w:t>200</w:t>
            </w:r>
          </w:p>
        </w:tc>
        <w:tc>
          <w:tcPr>
            <w:tcW w:w="371" w:type="pct"/>
          </w:tcPr>
          <w:p w14:paraId="00DE01C3" w14:textId="77777777" w:rsidR="009B0FC6" w:rsidRPr="009C09B2" w:rsidRDefault="009B0FC6" w:rsidP="006C524C"/>
        </w:tc>
        <w:tc>
          <w:tcPr>
            <w:tcW w:w="496" w:type="pct"/>
          </w:tcPr>
          <w:p w14:paraId="00DE01C4" w14:textId="77777777" w:rsidR="009B0FC6" w:rsidRPr="009C09B2" w:rsidRDefault="009B0FC6" w:rsidP="00FB3D87"/>
        </w:tc>
        <w:tc>
          <w:tcPr>
            <w:tcW w:w="1537" w:type="pct"/>
          </w:tcPr>
          <w:p w14:paraId="00DE01C5" w14:textId="5B794328" w:rsidR="009B0FC6" w:rsidRPr="009C09B2" w:rsidRDefault="001422F0" w:rsidP="006C524C">
            <w:r w:rsidRPr="009C09B2">
              <w:t>Tên mẫu đơn</w:t>
            </w:r>
          </w:p>
        </w:tc>
      </w:tr>
      <w:tr w:rsidR="005A2CD2" w:rsidRPr="009C09B2" w14:paraId="7F7ACDCE" w14:textId="77777777" w:rsidTr="00345DB9">
        <w:tc>
          <w:tcPr>
            <w:tcW w:w="1422" w:type="pct"/>
          </w:tcPr>
          <w:p w14:paraId="77BEDD6C" w14:textId="7FDEFA42" w:rsidR="005A2CD2" w:rsidRPr="009C09B2" w:rsidRDefault="005A2CD2" w:rsidP="000360D0">
            <w:r>
              <w:t>APPTO</w:t>
            </w:r>
          </w:p>
        </w:tc>
        <w:tc>
          <w:tcPr>
            <w:tcW w:w="804" w:type="pct"/>
          </w:tcPr>
          <w:p w14:paraId="70417AC2" w14:textId="31903088" w:rsidR="005A2CD2" w:rsidRPr="009C09B2" w:rsidRDefault="005A2CD2" w:rsidP="006C524C">
            <w:r>
              <w:t>Varchar2</w:t>
            </w:r>
          </w:p>
        </w:tc>
        <w:tc>
          <w:tcPr>
            <w:tcW w:w="370" w:type="pct"/>
          </w:tcPr>
          <w:p w14:paraId="1B0F4E81" w14:textId="03A29E83" w:rsidR="005A2CD2" w:rsidRPr="009C09B2" w:rsidRDefault="005A2CD2" w:rsidP="008D3ADB">
            <w:r>
              <w:t>250</w:t>
            </w:r>
          </w:p>
        </w:tc>
        <w:tc>
          <w:tcPr>
            <w:tcW w:w="371" w:type="pct"/>
          </w:tcPr>
          <w:p w14:paraId="35435F3D" w14:textId="77777777" w:rsidR="005A2CD2" w:rsidRPr="009C09B2" w:rsidRDefault="005A2CD2" w:rsidP="006C524C"/>
        </w:tc>
        <w:tc>
          <w:tcPr>
            <w:tcW w:w="496" w:type="pct"/>
          </w:tcPr>
          <w:p w14:paraId="74A97FB9" w14:textId="77777777" w:rsidR="005A2CD2" w:rsidRPr="009C09B2" w:rsidRDefault="005A2CD2" w:rsidP="00FB3D87"/>
        </w:tc>
        <w:tc>
          <w:tcPr>
            <w:tcW w:w="1537" w:type="pct"/>
          </w:tcPr>
          <w:p w14:paraId="2595D0DF" w14:textId="2A8DC827" w:rsidR="005A2CD2" w:rsidRPr="009C09B2" w:rsidRDefault="002F1CCB" w:rsidP="006C524C">
            <w:r>
              <w:t>G</w:t>
            </w:r>
            <w:r w:rsidR="005A2CD2">
              <w:t>ửi tới đâu đấy</w:t>
            </w:r>
          </w:p>
        </w:tc>
      </w:tr>
      <w:tr w:rsidR="005A2CD2" w:rsidRPr="009C09B2" w14:paraId="70EB6B3A" w14:textId="77777777" w:rsidTr="00345DB9">
        <w:tc>
          <w:tcPr>
            <w:tcW w:w="1422" w:type="pct"/>
          </w:tcPr>
          <w:p w14:paraId="740C10EA" w14:textId="2833AA0B" w:rsidR="005A2CD2" w:rsidRDefault="005A2CD2" w:rsidP="000360D0">
            <w:r>
              <w:t>APPCONTENT</w:t>
            </w:r>
          </w:p>
        </w:tc>
        <w:tc>
          <w:tcPr>
            <w:tcW w:w="804" w:type="pct"/>
          </w:tcPr>
          <w:p w14:paraId="0DF1CDCF" w14:textId="2C09EB0B" w:rsidR="005A2CD2" w:rsidRDefault="005A2CD2" w:rsidP="006C524C">
            <w:r>
              <w:t>VARCHAR2</w:t>
            </w:r>
          </w:p>
        </w:tc>
        <w:tc>
          <w:tcPr>
            <w:tcW w:w="370" w:type="pct"/>
          </w:tcPr>
          <w:p w14:paraId="107127CA" w14:textId="138ABDF2" w:rsidR="005A2CD2" w:rsidRDefault="005A2CD2" w:rsidP="008D3ADB">
            <w:r>
              <w:t>250</w:t>
            </w:r>
          </w:p>
        </w:tc>
        <w:tc>
          <w:tcPr>
            <w:tcW w:w="371" w:type="pct"/>
          </w:tcPr>
          <w:p w14:paraId="60101C97" w14:textId="77777777" w:rsidR="005A2CD2" w:rsidRPr="009C09B2" w:rsidRDefault="005A2CD2" w:rsidP="006C524C"/>
        </w:tc>
        <w:tc>
          <w:tcPr>
            <w:tcW w:w="496" w:type="pct"/>
          </w:tcPr>
          <w:p w14:paraId="6525AD23" w14:textId="77777777" w:rsidR="005A2CD2" w:rsidRPr="009C09B2" w:rsidRDefault="005A2CD2" w:rsidP="00FB3D87"/>
        </w:tc>
        <w:tc>
          <w:tcPr>
            <w:tcW w:w="1537" w:type="pct"/>
          </w:tcPr>
          <w:p w14:paraId="71700136" w14:textId="14A8AD33" w:rsidR="005A2CD2" w:rsidRDefault="005A2CD2" w:rsidP="006C524C">
            <w:r>
              <w:t xml:space="preserve">Nội dung đơn là gì </w:t>
            </w:r>
          </w:p>
        </w:tc>
      </w:tr>
      <w:tr w:rsidR="008D3ADB" w:rsidRPr="009C09B2" w14:paraId="5FF4FC11" w14:textId="77777777" w:rsidTr="00345DB9">
        <w:tc>
          <w:tcPr>
            <w:tcW w:w="1422" w:type="pct"/>
          </w:tcPr>
          <w:p w14:paraId="5567E067" w14:textId="5476F96F" w:rsidR="008D3ADB" w:rsidRPr="009C09B2" w:rsidRDefault="008D3ADB" w:rsidP="009D0358">
            <w:r w:rsidRPr="009C09B2">
              <w:t>LISTORD</w:t>
            </w:r>
          </w:p>
        </w:tc>
        <w:tc>
          <w:tcPr>
            <w:tcW w:w="804" w:type="pct"/>
          </w:tcPr>
          <w:p w14:paraId="0D18A810" w14:textId="734BE852" w:rsidR="008D3ADB" w:rsidRPr="009C09B2" w:rsidRDefault="008D3ADB" w:rsidP="006C524C">
            <w:r w:rsidRPr="009C09B2">
              <w:t>NUMBER</w:t>
            </w:r>
          </w:p>
        </w:tc>
        <w:tc>
          <w:tcPr>
            <w:tcW w:w="370" w:type="pct"/>
          </w:tcPr>
          <w:p w14:paraId="05F41CB9" w14:textId="421C7931" w:rsidR="008D3ADB" w:rsidRPr="009C09B2" w:rsidRDefault="008D3ADB" w:rsidP="006C524C">
            <w:r w:rsidRPr="009C09B2">
              <w:t>3</w:t>
            </w:r>
          </w:p>
        </w:tc>
        <w:tc>
          <w:tcPr>
            <w:tcW w:w="371" w:type="pct"/>
          </w:tcPr>
          <w:p w14:paraId="00FE8D73" w14:textId="77777777" w:rsidR="008D3ADB" w:rsidRPr="009C09B2" w:rsidRDefault="008D3ADB" w:rsidP="006C524C"/>
        </w:tc>
        <w:tc>
          <w:tcPr>
            <w:tcW w:w="496" w:type="pct"/>
          </w:tcPr>
          <w:p w14:paraId="408516A5" w14:textId="77777777" w:rsidR="008D3ADB" w:rsidRPr="009C09B2" w:rsidRDefault="008D3ADB" w:rsidP="00FB3D87"/>
        </w:tc>
        <w:tc>
          <w:tcPr>
            <w:tcW w:w="1537" w:type="pct"/>
          </w:tcPr>
          <w:p w14:paraId="4CC295AD" w14:textId="596219C0" w:rsidR="008D3ADB" w:rsidRPr="009C09B2" w:rsidRDefault="008D3ADB" w:rsidP="006C524C">
            <w:r w:rsidRPr="009C09B2">
              <w:t>Vị trí hiển thị</w:t>
            </w:r>
          </w:p>
        </w:tc>
      </w:tr>
      <w:tr w:rsidR="00533696" w:rsidRPr="009C09B2" w14:paraId="199D3DC9" w14:textId="77777777" w:rsidTr="00345DB9">
        <w:tc>
          <w:tcPr>
            <w:tcW w:w="1422" w:type="pct"/>
          </w:tcPr>
          <w:p w14:paraId="487DFA79" w14:textId="4058023D" w:rsidR="00533696" w:rsidRPr="009C09B2" w:rsidRDefault="00533696" w:rsidP="009D0358">
            <w:r w:rsidRPr="009C09B2">
              <w:t>NOTE</w:t>
            </w:r>
          </w:p>
        </w:tc>
        <w:tc>
          <w:tcPr>
            <w:tcW w:w="804" w:type="pct"/>
          </w:tcPr>
          <w:p w14:paraId="23FEC1A9" w14:textId="0B5ABD2C" w:rsidR="00533696" w:rsidRPr="009C09B2" w:rsidRDefault="00533696" w:rsidP="006C524C">
            <w:r w:rsidRPr="009C09B2">
              <w:t>Varchar2</w:t>
            </w:r>
          </w:p>
        </w:tc>
        <w:tc>
          <w:tcPr>
            <w:tcW w:w="370" w:type="pct"/>
          </w:tcPr>
          <w:p w14:paraId="7F5831BA" w14:textId="331800C0" w:rsidR="00533696" w:rsidRPr="009C09B2" w:rsidRDefault="00533696" w:rsidP="006C524C">
            <w:r w:rsidRPr="009C09B2">
              <w:t>250</w:t>
            </w:r>
          </w:p>
        </w:tc>
        <w:tc>
          <w:tcPr>
            <w:tcW w:w="371" w:type="pct"/>
          </w:tcPr>
          <w:p w14:paraId="7578BBC1" w14:textId="77777777" w:rsidR="00533696" w:rsidRPr="009C09B2" w:rsidRDefault="00533696" w:rsidP="006C524C"/>
        </w:tc>
        <w:tc>
          <w:tcPr>
            <w:tcW w:w="496" w:type="pct"/>
          </w:tcPr>
          <w:p w14:paraId="33C7DFD0" w14:textId="77777777" w:rsidR="00533696" w:rsidRPr="009C09B2" w:rsidRDefault="00533696" w:rsidP="00FB3D87"/>
        </w:tc>
        <w:tc>
          <w:tcPr>
            <w:tcW w:w="1537" w:type="pct"/>
          </w:tcPr>
          <w:p w14:paraId="15E1FC6A" w14:textId="3AE18F55" w:rsidR="00533696" w:rsidRPr="009C09B2" w:rsidRDefault="00533696" w:rsidP="006C524C">
            <w:r w:rsidRPr="009C09B2">
              <w:t>Nội dung ghi chú, khi bổ sung hoặc thay đổi note lại cho nhớ</w:t>
            </w:r>
          </w:p>
        </w:tc>
      </w:tr>
      <w:tr w:rsidR="00533696" w:rsidRPr="009C09B2" w14:paraId="2E959BE6" w14:textId="77777777" w:rsidTr="00345DB9">
        <w:tc>
          <w:tcPr>
            <w:tcW w:w="1422" w:type="pct"/>
          </w:tcPr>
          <w:p w14:paraId="28E8497C" w14:textId="3C8A8E69" w:rsidR="00533696" w:rsidRPr="009C09B2" w:rsidRDefault="00533696" w:rsidP="009D0358">
            <w:r w:rsidRPr="009C09B2">
              <w:t>PUBLICDATE</w:t>
            </w:r>
          </w:p>
        </w:tc>
        <w:tc>
          <w:tcPr>
            <w:tcW w:w="804" w:type="pct"/>
          </w:tcPr>
          <w:p w14:paraId="7257D743" w14:textId="2A863367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2EEA0E8A" w14:textId="77777777" w:rsidR="00533696" w:rsidRPr="009C09B2" w:rsidRDefault="00533696" w:rsidP="006C524C"/>
        </w:tc>
        <w:tc>
          <w:tcPr>
            <w:tcW w:w="371" w:type="pct"/>
          </w:tcPr>
          <w:p w14:paraId="643C9EDE" w14:textId="77777777" w:rsidR="00533696" w:rsidRPr="009C09B2" w:rsidRDefault="00533696" w:rsidP="006C524C"/>
        </w:tc>
        <w:tc>
          <w:tcPr>
            <w:tcW w:w="496" w:type="pct"/>
          </w:tcPr>
          <w:p w14:paraId="04A7A995" w14:textId="77777777" w:rsidR="00533696" w:rsidRPr="009C09B2" w:rsidRDefault="00533696" w:rsidP="00FB3D87"/>
        </w:tc>
        <w:tc>
          <w:tcPr>
            <w:tcW w:w="1537" w:type="pct"/>
          </w:tcPr>
          <w:p w14:paraId="2F216111" w14:textId="796EC76A" w:rsidR="00533696" w:rsidRPr="009C09B2" w:rsidRDefault="00533696" w:rsidP="006C524C">
            <w:r w:rsidRPr="009C09B2">
              <w:t>Ngày ban hành</w:t>
            </w:r>
          </w:p>
        </w:tc>
      </w:tr>
      <w:tr w:rsidR="00533696" w:rsidRPr="009C09B2" w14:paraId="33D94358" w14:textId="77777777" w:rsidTr="00345DB9">
        <w:tc>
          <w:tcPr>
            <w:tcW w:w="1422" w:type="pct"/>
          </w:tcPr>
          <w:p w14:paraId="1DCB280B" w14:textId="1FA59598" w:rsidR="00533696" w:rsidRPr="009C09B2" w:rsidRDefault="00533696" w:rsidP="009D0358">
            <w:r w:rsidRPr="009C09B2">
              <w:t>DUEDATE</w:t>
            </w:r>
          </w:p>
        </w:tc>
        <w:tc>
          <w:tcPr>
            <w:tcW w:w="804" w:type="pct"/>
          </w:tcPr>
          <w:p w14:paraId="15CC0002" w14:textId="2E68A091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4E290BEE" w14:textId="77777777" w:rsidR="00533696" w:rsidRPr="009C09B2" w:rsidRDefault="00533696" w:rsidP="006C524C"/>
        </w:tc>
        <w:tc>
          <w:tcPr>
            <w:tcW w:w="371" w:type="pct"/>
          </w:tcPr>
          <w:p w14:paraId="17BB7853" w14:textId="77777777" w:rsidR="00533696" w:rsidRPr="009C09B2" w:rsidRDefault="00533696" w:rsidP="006C524C"/>
        </w:tc>
        <w:tc>
          <w:tcPr>
            <w:tcW w:w="496" w:type="pct"/>
          </w:tcPr>
          <w:p w14:paraId="0E03D5A2" w14:textId="77777777" w:rsidR="00533696" w:rsidRPr="009C09B2" w:rsidRDefault="00533696" w:rsidP="00FB3D87"/>
        </w:tc>
        <w:tc>
          <w:tcPr>
            <w:tcW w:w="1537" w:type="pct"/>
          </w:tcPr>
          <w:p w14:paraId="44275449" w14:textId="79F1B367" w:rsidR="00533696" w:rsidRPr="009C09B2" w:rsidRDefault="00533696" w:rsidP="006C524C">
            <w:r w:rsidRPr="009C09B2">
              <w:t>Ngày hết hạn</w:t>
            </w:r>
          </w:p>
        </w:tc>
      </w:tr>
      <w:tr w:rsidR="00691458" w:rsidRPr="009C09B2" w14:paraId="2ABB6B39" w14:textId="77777777" w:rsidTr="00345DB9">
        <w:tc>
          <w:tcPr>
            <w:tcW w:w="1422" w:type="pct"/>
          </w:tcPr>
          <w:p w14:paraId="0ABC3A62" w14:textId="0A949549" w:rsidR="00691458" w:rsidRPr="009C09B2" w:rsidRDefault="0023618D" w:rsidP="009D0358">
            <w:r w:rsidRPr="009C09B2">
              <w:t>Display</w:t>
            </w:r>
          </w:p>
        </w:tc>
        <w:tc>
          <w:tcPr>
            <w:tcW w:w="804" w:type="pct"/>
          </w:tcPr>
          <w:p w14:paraId="72187AEB" w14:textId="77AB0F09" w:rsidR="00691458" w:rsidRPr="009C09B2" w:rsidRDefault="00691458" w:rsidP="006C524C">
            <w:r w:rsidRPr="009C09B2">
              <w:t>Number</w:t>
            </w:r>
          </w:p>
        </w:tc>
        <w:tc>
          <w:tcPr>
            <w:tcW w:w="370" w:type="pct"/>
          </w:tcPr>
          <w:p w14:paraId="303087DA" w14:textId="786CBE15" w:rsidR="00691458" w:rsidRPr="009C09B2" w:rsidRDefault="00691458" w:rsidP="006C524C">
            <w:r w:rsidRPr="009C09B2">
              <w:t xml:space="preserve"> 1</w:t>
            </w:r>
          </w:p>
        </w:tc>
        <w:tc>
          <w:tcPr>
            <w:tcW w:w="371" w:type="pct"/>
          </w:tcPr>
          <w:p w14:paraId="50D8810C" w14:textId="77777777" w:rsidR="00691458" w:rsidRPr="009C09B2" w:rsidRDefault="00691458" w:rsidP="006C524C"/>
        </w:tc>
        <w:tc>
          <w:tcPr>
            <w:tcW w:w="496" w:type="pct"/>
          </w:tcPr>
          <w:p w14:paraId="1CDB94CF" w14:textId="2C372EA4" w:rsidR="00691458" w:rsidRPr="009C09B2" w:rsidRDefault="00964659" w:rsidP="00FB3D87">
            <w:r w:rsidRPr="009C09B2">
              <w:t>1</w:t>
            </w:r>
          </w:p>
        </w:tc>
        <w:tc>
          <w:tcPr>
            <w:tcW w:w="1537" w:type="pct"/>
          </w:tcPr>
          <w:p w14:paraId="2EE88ECF" w14:textId="48EAF70C" w:rsidR="00691458" w:rsidRPr="009C09B2" w:rsidRDefault="00964659" w:rsidP="006C524C">
            <w:r w:rsidRPr="009C09B2">
              <w:t>1: Hiển thị, 0: không hiển thị</w:t>
            </w:r>
          </w:p>
        </w:tc>
      </w:tr>
      <w:tr w:rsidR="000A18A4" w:rsidRPr="009C09B2" w14:paraId="529CE925" w14:textId="77777777" w:rsidTr="00345DB9">
        <w:tc>
          <w:tcPr>
            <w:tcW w:w="1422" w:type="pct"/>
          </w:tcPr>
          <w:p w14:paraId="0A2BA815" w14:textId="36E59521" w:rsidR="000A18A4" w:rsidRPr="009C09B2" w:rsidRDefault="000A18A4" w:rsidP="000A18A4">
            <w:r>
              <w:t>CONFIRMAPP</w:t>
            </w:r>
          </w:p>
        </w:tc>
        <w:tc>
          <w:tcPr>
            <w:tcW w:w="804" w:type="pct"/>
          </w:tcPr>
          <w:p w14:paraId="47DBDE7B" w14:textId="2096D4DA" w:rsidR="000A18A4" w:rsidRPr="009C09B2" w:rsidRDefault="000A18A4" w:rsidP="006C524C">
            <w:r>
              <w:t>VARCHAR2</w:t>
            </w:r>
          </w:p>
        </w:tc>
        <w:tc>
          <w:tcPr>
            <w:tcW w:w="370" w:type="pct"/>
          </w:tcPr>
          <w:p w14:paraId="58F2FF01" w14:textId="55707C12" w:rsidR="000A18A4" w:rsidRPr="009C09B2" w:rsidRDefault="000A18A4" w:rsidP="006C524C">
            <w:r>
              <w:t>1000</w:t>
            </w:r>
          </w:p>
        </w:tc>
        <w:tc>
          <w:tcPr>
            <w:tcW w:w="371" w:type="pct"/>
          </w:tcPr>
          <w:p w14:paraId="7D2DBFE5" w14:textId="77777777" w:rsidR="000A18A4" w:rsidRPr="009C09B2" w:rsidRDefault="000A18A4" w:rsidP="006C524C"/>
        </w:tc>
        <w:tc>
          <w:tcPr>
            <w:tcW w:w="496" w:type="pct"/>
          </w:tcPr>
          <w:p w14:paraId="5F27C207" w14:textId="77777777" w:rsidR="000A18A4" w:rsidRPr="009C09B2" w:rsidRDefault="000A18A4" w:rsidP="00FB3D87"/>
        </w:tc>
        <w:tc>
          <w:tcPr>
            <w:tcW w:w="1537" w:type="pct"/>
          </w:tcPr>
          <w:p w14:paraId="134B80E7" w14:textId="2B454336" w:rsidR="000A18A4" w:rsidRPr="009C09B2" w:rsidRDefault="000A18A4" w:rsidP="000A18A4">
            <w:r>
              <w:t>Cam kết của chủ đơn</w:t>
            </w:r>
          </w:p>
        </w:tc>
      </w:tr>
    </w:tbl>
    <w:p w14:paraId="677D402E" w14:textId="1544137B" w:rsidR="00336DAF" w:rsidRPr="0094760C" w:rsidDel="00CF568F" w:rsidRDefault="00336DAF" w:rsidP="00336DAF">
      <w:pPr>
        <w:pStyle w:val="Heading2"/>
        <w:rPr>
          <w:del w:id="525" w:author="Lucy Lucy" w:date="2018-09-01T00:07:00Z"/>
          <w:highlight w:val="yellow"/>
        </w:rPr>
      </w:pPr>
      <w:del w:id="526" w:author="Lucy Lucy" w:date="2018-09-01T00:07:00Z">
        <w:r w:rsidRPr="0094760C" w:rsidDel="00CF568F">
          <w:rPr>
            <w:highlight w:val="yellow"/>
          </w:rPr>
          <w:delText>Application_Header</w:delText>
        </w:r>
        <w:bookmarkStart w:id="527" w:name="_Toc523524030"/>
        <w:bookmarkStart w:id="528" w:name="_Toc523524877"/>
        <w:bookmarkStart w:id="529" w:name="_Toc523525654"/>
        <w:bookmarkEnd w:id="527"/>
        <w:bookmarkEnd w:id="528"/>
        <w:bookmarkEnd w:id="529"/>
      </w:del>
    </w:p>
    <w:p w14:paraId="4B140CC9" w14:textId="6FAC190B" w:rsidR="00336DAF" w:rsidRPr="009C09B2" w:rsidDel="00CF568F" w:rsidRDefault="00336DAF" w:rsidP="00336DAF">
      <w:pPr>
        <w:pStyle w:val="ListParagraph"/>
        <w:numPr>
          <w:ilvl w:val="0"/>
          <w:numId w:val="8"/>
        </w:numPr>
        <w:rPr>
          <w:del w:id="530" w:author="Lucy Lucy" w:date="2018-09-01T00:07:00Z"/>
        </w:rPr>
      </w:pPr>
      <w:del w:id="531" w:author="Lucy Lucy" w:date="2018-09-01T00:07:00Z">
        <w:r w:rsidRPr="009C09B2" w:rsidDel="00CF568F">
          <w:delText>Mục đích: Lưu trữ thông tin về đơn</w:delText>
        </w:r>
        <w:bookmarkStart w:id="532" w:name="_Toc523524031"/>
        <w:bookmarkStart w:id="533" w:name="_Toc523524878"/>
        <w:bookmarkStart w:id="534" w:name="_Toc523525655"/>
        <w:bookmarkEnd w:id="532"/>
        <w:bookmarkEnd w:id="533"/>
        <w:bookmarkEnd w:id="534"/>
      </w:del>
    </w:p>
    <w:p w14:paraId="5B3B6052" w14:textId="7B91B408" w:rsidR="00336DAF" w:rsidRPr="009C09B2" w:rsidDel="00CF568F" w:rsidRDefault="00336DAF" w:rsidP="00336DAF">
      <w:pPr>
        <w:pStyle w:val="ListParagraph"/>
        <w:numPr>
          <w:ilvl w:val="0"/>
          <w:numId w:val="8"/>
        </w:numPr>
        <w:rPr>
          <w:del w:id="535" w:author="Lucy Lucy" w:date="2018-09-01T00:07:00Z"/>
        </w:rPr>
      </w:pPr>
      <w:del w:id="536" w:author="Lucy Lucy" w:date="2018-09-01T00:07:00Z">
        <w:r w:rsidRPr="009C09B2" w:rsidDel="00CF568F">
          <w:delText>Chi tiết các trường:</w:delText>
        </w:r>
        <w:bookmarkStart w:id="537" w:name="_Toc523524032"/>
        <w:bookmarkStart w:id="538" w:name="_Toc523524879"/>
        <w:bookmarkStart w:id="539" w:name="_Toc523525656"/>
        <w:bookmarkEnd w:id="537"/>
        <w:bookmarkEnd w:id="538"/>
        <w:bookmarkEnd w:id="539"/>
      </w:del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82"/>
        <w:gridCol w:w="1761"/>
        <w:gridCol w:w="662"/>
        <w:gridCol w:w="595"/>
        <w:gridCol w:w="894"/>
        <w:gridCol w:w="2619"/>
      </w:tblGrid>
      <w:tr w:rsidR="00336DAF" w:rsidRPr="009C09B2" w:rsidDel="00CF568F" w14:paraId="2B5C60B0" w14:textId="1E9BFAA0" w:rsidTr="00226219">
        <w:trPr>
          <w:tblHeader/>
          <w:del w:id="540" w:author="Lucy Lucy" w:date="2018-09-01T00:07:00Z"/>
        </w:trPr>
        <w:tc>
          <w:tcPr>
            <w:tcW w:w="1377" w:type="pct"/>
            <w:shd w:val="clear" w:color="auto" w:fill="E6E6E6"/>
          </w:tcPr>
          <w:p w14:paraId="0FEB19CF" w14:textId="1FB49C22" w:rsidR="00336DAF" w:rsidRPr="009C09B2" w:rsidDel="00CF568F" w:rsidRDefault="00336DAF" w:rsidP="00F35832">
            <w:pPr>
              <w:rPr>
                <w:del w:id="541" w:author="Lucy Lucy" w:date="2018-09-01T00:07:00Z"/>
                <w:b/>
              </w:rPr>
            </w:pPr>
            <w:del w:id="542" w:author="Lucy Lucy" w:date="2018-09-01T00:07:00Z">
              <w:r w:rsidRPr="009C09B2" w:rsidDel="00CF568F">
                <w:rPr>
                  <w:b/>
                </w:rPr>
                <w:delText>Tên trường</w:delText>
              </w:r>
              <w:bookmarkStart w:id="543" w:name="_Toc523524033"/>
              <w:bookmarkStart w:id="544" w:name="_Toc523524880"/>
              <w:bookmarkStart w:id="545" w:name="_Toc523525657"/>
              <w:bookmarkEnd w:id="543"/>
              <w:bookmarkEnd w:id="544"/>
              <w:bookmarkEnd w:id="545"/>
            </w:del>
          </w:p>
        </w:tc>
        <w:tc>
          <w:tcPr>
            <w:tcW w:w="977" w:type="pct"/>
            <w:shd w:val="clear" w:color="auto" w:fill="E6E6E6"/>
          </w:tcPr>
          <w:p w14:paraId="4949E2E1" w14:textId="6ED67654" w:rsidR="00336DAF" w:rsidRPr="009C09B2" w:rsidDel="00CF568F" w:rsidRDefault="00336DAF" w:rsidP="00F35832">
            <w:pPr>
              <w:jc w:val="center"/>
              <w:rPr>
                <w:del w:id="546" w:author="Lucy Lucy" w:date="2018-09-01T00:07:00Z"/>
                <w:b/>
              </w:rPr>
            </w:pPr>
            <w:del w:id="547" w:author="Lucy Lucy" w:date="2018-09-01T00:07:00Z">
              <w:r w:rsidRPr="009C09B2" w:rsidDel="00CF568F">
                <w:rPr>
                  <w:b/>
                </w:rPr>
                <w:delText>Kiểu dữ liệu</w:delText>
              </w:r>
              <w:bookmarkStart w:id="548" w:name="_Toc523524034"/>
              <w:bookmarkStart w:id="549" w:name="_Toc523524881"/>
              <w:bookmarkStart w:id="550" w:name="_Toc523525658"/>
              <w:bookmarkEnd w:id="548"/>
              <w:bookmarkEnd w:id="549"/>
              <w:bookmarkEnd w:id="550"/>
            </w:del>
          </w:p>
        </w:tc>
        <w:tc>
          <w:tcPr>
            <w:tcW w:w="367" w:type="pct"/>
            <w:shd w:val="clear" w:color="auto" w:fill="E6E6E6"/>
          </w:tcPr>
          <w:p w14:paraId="3291B2EC" w14:textId="34865446" w:rsidR="00336DAF" w:rsidRPr="009C09B2" w:rsidDel="00CF568F" w:rsidRDefault="00336DAF" w:rsidP="00F35832">
            <w:pPr>
              <w:rPr>
                <w:del w:id="551" w:author="Lucy Lucy" w:date="2018-09-01T00:07:00Z"/>
                <w:b/>
              </w:rPr>
            </w:pPr>
            <w:del w:id="552" w:author="Lucy Lucy" w:date="2018-09-01T00:07:00Z">
              <w:r w:rsidRPr="009C09B2" w:rsidDel="00CF568F">
                <w:rPr>
                  <w:b/>
                </w:rPr>
                <w:delText>Size</w:delText>
              </w:r>
              <w:bookmarkStart w:id="553" w:name="_Toc523524035"/>
              <w:bookmarkStart w:id="554" w:name="_Toc523524882"/>
              <w:bookmarkStart w:id="555" w:name="_Toc523525659"/>
              <w:bookmarkEnd w:id="553"/>
              <w:bookmarkEnd w:id="554"/>
              <w:bookmarkEnd w:id="555"/>
            </w:del>
          </w:p>
        </w:tc>
        <w:tc>
          <w:tcPr>
            <w:tcW w:w="330" w:type="pct"/>
            <w:shd w:val="clear" w:color="auto" w:fill="E6E6E6"/>
          </w:tcPr>
          <w:p w14:paraId="1A89D1C4" w14:textId="205BE0AA" w:rsidR="00336DAF" w:rsidRPr="009C09B2" w:rsidDel="00CF568F" w:rsidRDefault="00336DAF" w:rsidP="00F35832">
            <w:pPr>
              <w:rPr>
                <w:del w:id="556" w:author="Lucy Lucy" w:date="2018-09-01T00:07:00Z"/>
                <w:b/>
              </w:rPr>
            </w:pPr>
            <w:del w:id="557" w:author="Lucy Lucy" w:date="2018-09-01T00:07:00Z">
              <w:r w:rsidRPr="009C09B2" w:rsidDel="00CF568F">
                <w:rPr>
                  <w:b/>
                </w:rPr>
                <w:delText>Null</w:delText>
              </w:r>
              <w:bookmarkStart w:id="558" w:name="_Toc523524036"/>
              <w:bookmarkStart w:id="559" w:name="_Toc523524883"/>
              <w:bookmarkStart w:id="560" w:name="_Toc523525660"/>
              <w:bookmarkEnd w:id="558"/>
              <w:bookmarkEnd w:id="559"/>
              <w:bookmarkEnd w:id="560"/>
            </w:del>
          </w:p>
        </w:tc>
        <w:tc>
          <w:tcPr>
            <w:tcW w:w="496" w:type="pct"/>
            <w:shd w:val="clear" w:color="auto" w:fill="E6E6E6"/>
          </w:tcPr>
          <w:p w14:paraId="3441115D" w14:textId="7FC6AE6C" w:rsidR="00336DAF" w:rsidRPr="009C09B2" w:rsidDel="00CF568F" w:rsidRDefault="00336DAF" w:rsidP="00F35832">
            <w:pPr>
              <w:rPr>
                <w:del w:id="561" w:author="Lucy Lucy" w:date="2018-09-01T00:07:00Z"/>
                <w:b/>
              </w:rPr>
            </w:pPr>
            <w:del w:id="562" w:author="Lucy Lucy" w:date="2018-09-01T00:07:00Z">
              <w:r w:rsidRPr="009C09B2" w:rsidDel="00CF568F">
                <w:rPr>
                  <w:b/>
                </w:rPr>
                <w:delText>Default</w:delText>
              </w:r>
              <w:bookmarkStart w:id="563" w:name="_Toc523524037"/>
              <w:bookmarkStart w:id="564" w:name="_Toc523524884"/>
              <w:bookmarkStart w:id="565" w:name="_Toc523525661"/>
              <w:bookmarkEnd w:id="563"/>
              <w:bookmarkEnd w:id="564"/>
              <w:bookmarkEnd w:id="565"/>
            </w:del>
          </w:p>
        </w:tc>
        <w:tc>
          <w:tcPr>
            <w:tcW w:w="1454" w:type="pct"/>
            <w:shd w:val="clear" w:color="auto" w:fill="E6E6E6"/>
          </w:tcPr>
          <w:p w14:paraId="3F43E95D" w14:textId="041E6F2E" w:rsidR="00336DAF" w:rsidRPr="009C09B2" w:rsidDel="00CF568F" w:rsidRDefault="00336DAF" w:rsidP="00F35832">
            <w:pPr>
              <w:jc w:val="left"/>
              <w:rPr>
                <w:del w:id="566" w:author="Lucy Lucy" w:date="2018-09-01T00:07:00Z"/>
                <w:b/>
              </w:rPr>
            </w:pPr>
            <w:del w:id="567" w:author="Lucy Lucy" w:date="2018-09-01T00:07:00Z">
              <w:r w:rsidRPr="009C09B2" w:rsidDel="00CF568F">
                <w:rPr>
                  <w:b/>
                </w:rPr>
                <w:delText>Mô tả</w:delText>
              </w:r>
              <w:bookmarkStart w:id="568" w:name="_Toc523524038"/>
              <w:bookmarkStart w:id="569" w:name="_Toc523524885"/>
              <w:bookmarkStart w:id="570" w:name="_Toc523525662"/>
              <w:bookmarkEnd w:id="568"/>
              <w:bookmarkEnd w:id="569"/>
              <w:bookmarkEnd w:id="570"/>
            </w:del>
          </w:p>
        </w:tc>
        <w:bookmarkStart w:id="571" w:name="_Toc523524039"/>
        <w:bookmarkStart w:id="572" w:name="_Toc523524886"/>
        <w:bookmarkStart w:id="573" w:name="_Toc523525663"/>
        <w:bookmarkEnd w:id="571"/>
        <w:bookmarkEnd w:id="572"/>
        <w:bookmarkEnd w:id="573"/>
      </w:tr>
      <w:tr w:rsidR="00336DAF" w:rsidRPr="009C09B2" w:rsidDel="00CF568F" w14:paraId="5544FCD5" w14:textId="1731D866" w:rsidTr="00226219">
        <w:trPr>
          <w:del w:id="574" w:author="Lucy Lucy" w:date="2018-09-01T00:07:00Z"/>
        </w:trPr>
        <w:tc>
          <w:tcPr>
            <w:tcW w:w="1377" w:type="pct"/>
          </w:tcPr>
          <w:p w14:paraId="11F619DB" w14:textId="60EA8777" w:rsidR="00336DAF" w:rsidRPr="009C09B2" w:rsidDel="00CF568F" w:rsidRDefault="00336DAF" w:rsidP="00F35832">
            <w:pPr>
              <w:rPr>
                <w:del w:id="575" w:author="Lucy Lucy" w:date="2018-09-01T00:07:00Z"/>
              </w:rPr>
            </w:pPr>
            <w:del w:id="576" w:author="Lucy Lucy" w:date="2018-09-01T00:07:00Z">
              <w:r w:rsidRPr="009C09B2" w:rsidDel="00CF568F">
                <w:delText>Id</w:delText>
              </w:r>
              <w:bookmarkStart w:id="577" w:name="_Toc523524040"/>
              <w:bookmarkStart w:id="578" w:name="_Toc523524887"/>
              <w:bookmarkStart w:id="579" w:name="_Toc523525664"/>
              <w:bookmarkEnd w:id="577"/>
              <w:bookmarkEnd w:id="578"/>
              <w:bookmarkEnd w:id="579"/>
            </w:del>
          </w:p>
        </w:tc>
        <w:tc>
          <w:tcPr>
            <w:tcW w:w="977" w:type="pct"/>
          </w:tcPr>
          <w:p w14:paraId="294A98D6" w14:textId="205BDB0A" w:rsidR="00336DAF" w:rsidRPr="009C09B2" w:rsidDel="00CF568F" w:rsidRDefault="00336DAF" w:rsidP="00F35832">
            <w:pPr>
              <w:rPr>
                <w:del w:id="580" w:author="Lucy Lucy" w:date="2018-09-01T00:07:00Z"/>
              </w:rPr>
            </w:pPr>
            <w:del w:id="581" w:author="Lucy Lucy" w:date="2018-09-01T00:07:00Z">
              <w:r w:rsidRPr="009C09B2" w:rsidDel="00CF568F">
                <w:delText>NUMBER</w:delText>
              </w:r>
              <w:bookmarkStart w:id="582" w:name="_Toc523524041"/>
              <w:bookmarkStart w:id="583" w:name="_Toc523524888"/>
              <w:bookmarkStart w:id="584" w:name="_Toc523525665"/>
              <w:bookmarkEnd w:id="582"/>
              <w:bookmarkEnd w:id="583"/>
              <w:bookmarkEnd w:id="584"/>
            </w:del>
          </w:p>
        </w:tc>
        <w:tc>
          <w:tcPr>
            <w:tcW w:w="367" w:type="pct"/>
          </w:tcPr>
          <w:p w14:paraId="2DD61F03" w14:textId="7EEEDD4E" w:rsidR="00336DAF" w:rsidRPr="009C09B2" w:rsidDel="00CF568F" w:rsidRDefault="00336DAF" w:rsidP="00F35832">
            <w:pPr>
              <w:rPr>
                <w:del w:id="585" w:author="Lucy Lucy" w:date="2018-09-01T00:07:00Z"/>
              </w:rPr>
            </w:pPr>
            <w:bookmarkStart w:id="586" w:name="_Toc523524042"/>
            <w:bookmarkStart w:id="587" w:name="_Toc523524889"/>
            <w:bookmarkStart w:id="588" w:name="_Toc523525666"/>
            <w:bookmarkEnd w:id="586"/>
            <w:bookmarkEnd w:id="587"/>
            <w:bookmarkEnd w:id="588"/>
          </w:p>
        </w:tc>
        <w:tc>
          <w:tcPr>
            <w:tcW w:w="330" w:type="pct"/>
          </w:tcPr>
          <w:p w14:paraId="0A7084B1" w14:textId="2CACEEE6" w:rsidR="00336DAF" w:rsidRPr="009C09B2" w:rsidDel="00CF568F" w:rsidRDefault="00336DAF" w:rsidP="00F35832">
            <w:pPr>
              <w:rPr>
                <w:del w:id="589" w:author="Lucy Lucy" w:date="2018-09-01T00:07:00Z"/>
              </w:rPr>
            </w:pPr>
            <w:bookmarkStart w:id="590" w:name="_Toc523524043"/>
            <w:bookmarkStart w:id="591" w:name="_Toc523524890"/>
            <w:bookmarkStart w:id="592" w:name="_Toc523525667"/>
            <w:bookmarkEnd w:id="590"/>
            <w:bookmarkEnd w:id="591"/>
            <w:bookmarkEnd w:id="592"/>
          </w:p>
        </w:tc>
        <w:tc>
          <w:tcPr>
            <w:tcW w:w="496" w:type="pct"/>
          </w:tcPr>
          <w:p w14:paraId="199F4289" w14:textId="0155C73F" w:rsidR="00336DAF" w:rsidRPr="009C09B2" w:rsidDel="00CF568F" w:rsidRDefault="00336DAF" w:rsidP="00F35832">
            <w:pPr>
              <w:rPr>
                <w:del w:id="593" w:author="Lucy Lucy" w:date="2018-09-01T00:07:00Z"/>
              </w:rPr>
            </w:pPr>
            <w:bookmarkStart w:id="594" w:name="_Toc523524044"/>
            <w:bookmarkStart w:id="595" w:name="_Toc523524891"/>
            <w:bookmarkStart w:id="596" w:name="_Toc523525668"/>
            <w:bookmarkEnd w:id="594"/>
            <w:bookmarkEnd w:id="595"/>
            <w:bookmarkEnd w:id="596"/>
          </w:p>
        </w:tc>
        <w:tc>
          <w:tcPr>
            <w:tcW w:w="1454" w:type="pct"/>
          </w:tcPr>
          <w:p w14:paraId="0DC83925" w14:textId="52C97F9F" w:rsidR="00336DAF" w:rsidRPr="009C09B2" w:rsidDel="00CF568F" w:rsidRDefault="00336DAF" w:rsidP="00F35832">
            <w:pPr>
              <w:rPr>
                <w:del w:id="597" w:author="Lucy Lucy" w:date="2018-09-01T00:07:00Z"/>
              </w:rPr>
            </w:pPr>
            <w:del w:id="598" w:author="Lucy Lucy" w:date="2018-09-01T00:07:00Z">
              <w:r w:rsidRPr="009C09B2" w:rsidDel="00CF568F">
                <w:delText>ID tự tăng + Language thành 1 key duy nhất</w:delText>
              </w:r>
              <w:bookmarkStart w:id="599" w:name="_Toc523524045"/>
              <w:bookmarkStart w:id="600" w:name="_Toc523524892"/>
              <w:bookmarkStart w:id="601" w:name="_Toc523525669"/>
              <w:bookmarkEnd w:id="599"/>
              <w:bookmarkEnd w:id="600"/>
              <w:bookmarkEnd w:id="601"/>
            </w:del>
          </w:p>
        </w:tc>
        <w:bookmarkStart w:id="602" w:name="_Toc523524046"/>
        <w:bookmarkStart w:id="603" w:name="_Toc523524893"/>
        <w:bookmarkStart w:id="604" w:name="_Toc523525670"/>
        <w:bookmarkEnd w:id="602"/>
        <w:bookmarkEnd w:id="603"/>
        <w:bookmarkEnd w:id="604"/>
      </w:tr>
      <w:tr w:rsidR="00336DAF" w:rsidRPr="009C09B2" w:rsidDel="00CF568F" w14:paraId="7933EA50" w14:textId="326C966A" w:rsidTr="00226219">
        <w:trPr>
          <w:del w:id="605" w:author="Lucy Lucy" w:date="2018-09-01T00:07:00Z"/>
        </w:trPr>
        <w:tc>
          <w:tcPr>
            <w:tcW w:w="1377" w:type="pct"/>
          </w:tcPr>
          <w:p w14:paraId="52A460A7" w14:textId="6E4773A1" w:rsidR="00336DAF" w:rsidRPr="009C09B2" w:rsidDel="00CF568F" w:rsidRDefault="00336DAF" w:rsidP="00DB5691">
            <w:pPr>
              <w:rPr>
                <w:del w:id="606" w:author="Lucy Lucy" w:date="2018-09-01T00:07:00Z"/>
              </w:rPr>
            </w:pPr>
            <w:del w:id="607" w:author="Lucy Lucy" w:date="2018-09-01T00:07:00Z">
              <w:r w:rsidRPr="009C09B2" w:rsidDel="00CF568F">
                <w:delText>AppCode</w:delText>
              </w:r>
              <w:bookmarkStart w:id="608" w:name="_Toc523524047"/>
              <w:bookmarkStart w:id="609" w:name="_Toc523524894"/>
              <w:bookmarkStart w:id="610" w:name="_Toc523525671"/>
              <w:bookmarkEnd w:id="608"/>
              <w:bookmarkEnd w:id="609"/>
              <w:bookmarkEnd w:id="610"/>
            </w:del>
          </w:p>
        </w:tc>
        <w:tc>
          <w:tcPr>
            <w:tcW w:w="977" w:type="pct"/>
          </w:tcPr>
          <w:p w14:paraId="071CC861" w14:textId="462BD8A1" w:rsidR="00336DAF" w:rsidRPr="009C09B2" w:rsidDel="00CF568F" w:rsidRDefault="00336DAF" w:rsidP="00F35832">
            <w:pPr>
              <w:rPr>
                <w:del w:id="611" w:author="Lucy Lucy" w:date="2018-09-01T00:07:00Z"/>
              </w:rPr>
            </w:pPr>
            <w:del w:id="612" w:author="Lucy Lucy" w:date="2018-09-01T00:07:00Z">
              <w:r w:rsidRPr="009C09B2" w:rsidDel="00CF568F">
                <w:delText>VARCHAR2</w:delText>
              </w:r>
              <w:bookmarkStart w:id="613" w:name="_Toc523524048"/>
              <w:bookmarkStart w:id="614" w:name="_Toc523524895"/>
              <w:bookmarkStart w:id="615" w:name="_Toc523525672"/>
              <w:bookmarkEnd w:id="613"/>
              <w:bookmarkEnd w:id="614"/>
              <w:bookmarkEnd w:id="615"/>
            </w:del>
          </w:p>
        </w:tc>
        <w:tc>
          <w:tcPr>
            <w:tcW w:w="367" w:type="pct"/>
          </w:tcPr>
          <w:p w14:paraId="763FDF51" w14:textId="1B227D1F" w:rsidR="00336DAF" w:rsidRPr="009C09B2" w:rsidDel="00CF568F" w:rsidRDefault="00336DAF" w:rsidP="00F35832">
            <w:pPr>
              <w:rPr>
                <w:del w:id="616" w:author="Lucy Lucy" w:date="2018-09-01T00:07:00Z"/>
              </w:rPr>
            </w:pPr>
            <w:del w:id="617" w:author="Lucy Lucy" w:date="2018-09-01T00:07:00Z">
              <w:r w:rsidRPr="009C09B2" w:rsidDel="00CF568F">
                <w:delText>50</w:delText>
              </w:r>
              <w:bookmarkStart w:id="618" w:name="_Toc523524049"/>
              <w:bookmarkStart w:id="619" w:name="_Toc523524896"/>
              <w:bookmarkStart w:id="620" w:name="_Toc523525673"/>
              <w:bookmarkEnd w:id="618"/>
              <w:bookmarkEnd w:id="619"/>
              <w:bookmarkEnd w:id="620"/>
            </w:del>
          </w:p>
        </w:tc>
        <w:tc>
          <w:tcPr>
            <w:tcW w:w="330" w:type="pct"/>
          </w:tcPr>
          <w:p w14:paraId="0B671B78" w14:textId="1526BF91" w:rsidR="00336DAF" w:rsidRPr="009C09B2" w:rsidDel="00CF568F" w:rsidRDefault="00336DAF" w:rsidP="00F35832">
            <w:pPr>
              <w:rPr>
                <w:del w:id="621" w:author="Lucy Lucy" w:date="2018-09-01T00:07:00Z"/>
              </w:rPr>
            </w:pPr>
            <w:bookmarkStart w:id="622" w:name="_Toc523524050"/>
            <w:bookmarkStart w:id="623" w:name="_Toc523524897"/>
            <w:bookmarkStart w:id="624" w:name="_Toc523525674"/>
            <w:bookmarkEnd w:id="622"/>
            <w:bookmarkEnd w:id="623"/>
            <w:bookmarkEnd w:id="624"/>
          </w:p>
        </w:tc>
        <w:tc>
          <w:tcPr>
            <w:tcW w:w="496" w:type="pct"/>
          </w:tcPr>
          <w:p w14:paraId="0D957395" w14:textId="0A8FE516" w:rsidR="00336DAF" w:rsidRPr="009C09B2" w:rsidDel="00CF568F" w:rsidRDefault="00336DAF" w:rsidP="00F35832">
            <w:pPr>
              <w:rPr>
                <w:del w:id="625" w:author="Lucy Lucy" w:date="2018-09-01T00:07:00Z"/>
              </w:rPr>
            </w:pPr>
            <w:bookmarkStart w:id="626" w:name="_Toc523524051"/>
            <w:bookmarkStart w:id="627" w:name="_Toc523524898"/>
            <w:bookmarkStart w:id="628" w:name="_Toc523525675"/>
            <w:bookmarkEnd w:id="626"/>
            <w:bookmarkEnd w:id="627"/>
            <w:bookmarkEnd w:id="628"/>
          </w:p>
        </w:tc>
        <w:tc>
          <w:tcPr>
            <w:tcW w:w="1454" w:type="pct"/>
          </w:tcPr>
          <w:p w14:paraId="397FDC51" w14:textId="4D543470" w:rsidR="00336DAF" w:rsidRPr="009C09B2" w:rsidDel="00CF568F" w:rsidRDefault="00336DAF" w:rsidP="00F35832">
            <w:pPr>
              <w:rPr>
                <w:del w:id="629" w:author="Lucy Lucy" w:date="2018-09-01T00:07:00Z"/>
              </w:rPr>
            </w:pPr>
            <w:del w:id="630" w:author="Lucy Lucy" w:date="2018-09-01T00:07:00Z">
              <w:r w:rsidRPr="009C09B2" w:rsidDel="00CF568F">
                <w:delText>Mã đơn, link với App_Code bảng Sys_Application</w:delText>
              </w:r>
              <w:bookmarkStart w:id="631" w:name="_Toc523524052"/>
              <w:bookmarkStart w:id="632" w:name="_Toc523524899"/>
              <w:bookmarkStart w:id="633" w:name="_Toc523525676"/>
              <w:bookmarkEnd w:id="631"/>
              <w:bookmarkEnd w:id="632"/>
              <w:bookmarkEnd w:id="633"/>
            </w:del>
          </w:p>
        </w:tc>
        <w:bookmarkStart w:id="634" w:name="_Toc523524053"/>
        <w:bookmarkStart w:id="635" w:name="_Toc523524900"/>
        <w:bookmarkStart w:id="636" w:name="_Toc523525677"/>
        <w:bookmarkEnd w:id="634"/>
        <w:bookmarkEnd w:id="635"/>
        <w:bookmarkEnd w:id="636"/>
      </w:tr>
      <w:tr w:rsidR="00336DAF" w:rsidRPr="009C09B2" w:rsidDel="00CF568F" w14:paraId="7109C0FB" w14:textId="2B0E8162" w:rsidTr="00226219">
        <w:trPr>
          <w:del w:id="637" w:author="Lucy Lucy" w:date="2018-09-01T00:07:00Z"/>
        </w:trPr>
        <w:tc>
          <w:tcPr>
            <w:tcW w:w="1377" w:type="pct"/>
          </w:tcPr>
          <w:p w14:paraId="57B0E590" w14:textId="0AD31F4D" w:rsidR="00336DAF" w:rsidRPr="005D4CD8" w:rsidDel="00CF568F" w:rsidRDefault="00336DAF" w:rsidP="00F35832">
            <w:pPr>
              <w:rPr>
                <w:del w:id="638" w:author="Lucy Lucy" w:date="2018-09-01T00:07:00Z"/>
                <w:color w:val="FF0000"/>
              </w:rPr>
            </w:pPr>
            <w:del w:id="639" w:author="Lucy Lucy" w:date="2018-09-01T00:07:00Z">
              <w:r w:rsidRPr="005D4CD8" w:rsidDel="00CF568F">
                <w:rPr>
                  <w:color w:val="FF0000"/>
                </w:rPr>
                <w:delText>Master_Name</w:delText>
              </w:r>
              <w:bookmarkStart w:id="640" w:name="_Toc523524054"/>
              <w:bookmarkStart w:id="641" w:name="_Toc523524901"/>
              <w:bookmarkStart w:id="642" w:name="_Toc523525678"/>
              <w:bookmarkEnd w:id="640"/>
              <w:bookmarkEnd w:id="641"/>
              <w:bookmarkEnd w:id="642"/>
            </w:del>
          </w:p>
        </w:tc>
        <w:tc>
          <w:tcPr>
            <w:tcW w:w="977" w:type="pct"/>
          </w:tcPr>
          <w:p w14:paraId="3863B1BC" w14:textId="606488B0" w:rsidR="00336DAF" w:rsidRPr="005D4CD8" w:rsidDel="00CF568F" w:rsidRDefault="00336DAF" w:rsidP="00F35832">
            <w:pPr>
              <w:rPr>
                <w:del w:id="643" w:author="Lucy Lucy" w:date="2018-09-01T00:07:00Z"/>
                <w:color w:val="FF0000"/>
              </w:rPr>
            </w:pPr>
            <w:del w:id="644" w:author="Lucy Lucy" w:date="2018-09-01T00:07:00Z">
              <w:r w:rsidRPr="005D4CD8" w:rsidDel="00CF568F">
                <w:rPr>
                  <w:color w:val="FF0000"/>
                </w:rPr>
                <w:delText>VARCHAR2</w:delText>
              </w:r>
              <w:bookmarkStart w:id="645" w:name="_Toc523524055"/>
              <w:bookmarkStart w:id="646" w:name="_Toc523524902"/>
              <w:bookmarkStart w:id="647" w:name="_Toc523525679"/>
              <w:bookmarkEnd w:id="645"/>
              <w:bookmarkEnd w:id="646"/>
              <w:bookmarkEnd w:id="647"/>
            </w:del>
          </w:p>
        </w:tc>
        <w:tc>
          <w:tcPr>
            <w:tcW w:w="367" w:type="pct"/>
          </w:tcPr>
          <w:p w14:paraId="63A64CC4" w14:textId="2EA0CE24" w:rsidR="00336DAF" w:rsidRPr="005D4CD8" w:rsidDel="00CF568F" w:rsidRDefault="00336DAF" w:rsidP="00F35832">
            <w:pPr>
              <w:rPr>
                <w:del w:id="648" w:author="Lucy Lucy" w:date="2018-09-01T00:07:00Z"/>
                <w:color w:val="FF0000"/>
              </w:rPr>
            </w:pPr>
            <w:del w:id="649" w:author="Lucy Lucy" w:date="2018-09-01T00:07:00Z">
              <w:r w:rsidDel="00CF568F">
                <w:delText>50</w:delText>
              </w:r>
              <w:bookmarkStart w:id="650" w:name="_Toc523524056"/>
              <w:bookmarkStart w:id="651" w:name="_Toc523524903"/>
              <w:bookmarkStart w:id="652" w:name="_Toc523525680"/>
              <w:bookmarkEnd w:id="650"/>
              <w:bookmarkEnd w:id="651"/>
              <w:bookmarkEnd w:id="652"/>
            </w:del>
          </w:p>
        </w:tc>
        <w:tc>
          <w:tcPr>
            <w:tcW w:w="330" w:type="pct"/>
          </w:tcPr>
          <w:p w14:paraId="7DDBE260" w14:textId="6A110C26" w:rsidR="00336DAF" w:rsidRPr="005D4CD8" w:rsidDel="00CF568F" w:rsidRDefault="00336DAF" w:rsidP="00F35832">
            <w:pPr>
              <w:rPr>
                <w:del w:id="653" w:author="Lucy Lucy" w:date="2018-09-01T00:07:00Z"/>
                <w:color w:val="FF0000"/>
              </w:rPr>
            </w:pPr>
            <w:bookmarkStart w:id="654" w:name="_Toc523524057"/>
            <w:bookmarkStart w:id="655" w:name="_Toc523524904"/>
            <w:bookmarkStart w:id="656" w:name="_Toc523525681"/>
            <w:bookmarkEnd w:id="654"/>
            <w:bookmarkEnd w:id="655"/>
            <w:bookmarkEnd w:id="656"/>
          </w:p>
        </w:tc>
        <w:tc>
          <w:tcPr>
            <w:tcW w:w="496" w:type="pct"/>
            <w:vMerge w:val="restart"/>
          </w:tcPr>
          <w:p w14:paraId="778881A5" w14:textId="05D6132F" w:rsidR="00336DAF" w:rsidRPr="005D4CD8" w:rsidDel="00CF568F" w:rsidRDefault="00336DAF" w:rsidP="00F35832">
            <w:pPr>
              <w:rPr>
                <w:del w:id="657" w:author="Lucy Lucy" w:date="2018-09-01T00:07:00Z"/>
                <w:color w:val="FF0000"/>
              </w:rPr>
            </w:pPr>
            <w:del w:id="658" w:author="Lucy Lucy" w:date="2018-09-01T00:07:00Z">
              <w:r w:rsidDel="00CF568F">
                <w:rPr>
                  <w:color w:val="FF0000"/>
                </w:rPr>
                <w:delText>Chủ đơn</w:delText>
              </w:r>
              <w:bookmarkStart w:id="659" w:name="_Toc523524058"/>
              <w:bookmarkStart w:id="660" w:name="_Toc523524905"/>
              <w:bookmarkStart w:id="661" w:name="_Toc523525682"/>
              <w:bookmarkEnd w:id="659"/>
              <w:bookmarkEnd w:id="660"/>
              <w:bookmarkEnd w:id="661"/>
            </w:del>
          </w:p>
        </w:tc>
        <w:tc>
          <w:tcPr>
            <w:tcW w:w="1454" w:type="pct"/>
          </w:tcPr>
          <w:p w14:paraId="4AE2920C" w14:textId="00AA9478" w:rsidR="00336DAF" w:rsidRPr="005D4CD8" w:rsidDel="00CF568F" w:rsidRDefault="00336DAF" w:rsidP="00F35832">
            <w:pPr>
              <w:rPr>
                <w:del w:id="662" w:author="Lucy Lucy" w:date="2018-09-01T00:07:00Z"/>
                <w:color w:val="FF0000"/>
              </w:rPr>
            </w:pPr>
            <w:del w:id="663" w:author="Lucy Lucy" w:date="2018-09-01T00:07:00Z">
              <w:r w:rsidRPr="005D4CD8" w:rsidDel="00CF568F">
                <w:rPr>
                  <w:color w:val="FF0000"/>
                </w:rPr>
                <w:delText>Tên chủ đơn</w:delText>
              </w:r>
              <w:bookmarkStart w:id="664" w:name="_Toc523524059"/>
              <w:bookmarkStart w:id="665" w:name="_Toc523524906"/>
              <w:bookmarkStart w:id="666" w:name="_Toc523525683"/>
              <w:bookmarkEnd w:id="664"/>
              <w:bookmarkEnd w:id="665"/>
              <w:bookmarkEnd w:id="666"/>
            </w:del>
          </w:p>
        </w:tc>
        <w:bookmarkStart w:id="667" w:name="_Toc523524060"/>
        <w:bookmarkStart w:id="668" w:name="_Toc523524907"/>
        <w:bookmarkStart w:id="669" w:name="_Toc523525684"/>
        <w:bookmarkEnd w:id="667"/>
        <w:bookmarkEnd w:id="668"/>
        <w:bookmarkEnd w:id="669"/>
      </w:tr>
      <w:tr w:rsidR="00336DAF" w:rsidRPr="009C09B2" w:rsidDel="00CF568F" w14:paraId="201F332E" w14:textId="3887DC63" w:rsidTr="00226219">
        <w:trPr>
          <w:del w:id="670" w:author="Lucy Lucy" w:date="2018-09-01T00:07:00Z"/>
        </w:trPr>
        <w:tc>
          <w:tcPr>
            <w:tcW w:w="1377" w:type="pct"/>
          </w:tcPr>
          <w:p w14:paraId="1E3D493C" w14:textId="66865282" w:rsidR="00336DAF" w:rsidRPr="005D4CD8" w:rsidDel="00CF568F" w:rsidRDefault="00336DAF" w:rsidP="00F35832">
            <w:pPr>
              <w:rPr>
                <w:del w:id="671" w:author="Lucy Lucy" w:date="2018-09-01T00:07:00Z"/>
                <w:color w:val="FF0000"/>
              </w:rPr>
            </w:pPr>
            <w:del w:id="672" w:author="Lucy Lucy" w:date="2018-09-01T00:07:00Z">
              <w:r w:rsidRPr="005D4CD8" w:rsidDel="00CF568F">
                <w:rPr>
                  <w:color w:val="FF0000"/>
                </w:rPr>
                <w:delText>Master_Address</w:delText>
              </w:r>
              <w:bookmarkStart w:id="673" w:name="_Toc523524061"/>
              <w:bookmarkStart w:id="674" w:name="_Toc523524908"/>
              <w:bookmarkStart w:id="675" w:name="_Toc523525685"/>
              <w:bookmarkEnd w:id="673"/>
              <w:bookmarkEnd w:id="674"/>
              <w:bookmarkEnd w:id="675"/>
            </w:del>
          </w:p>
        </w:tc>
        <w:tc>
          <w:tcPr>
            <w:tcW w:w="977" w:type="pct"/>
          </w:tcPr>
          <w:p w14:paraId="302F3394" w14:textId="1EDA9DCB" w:rsidR="00336DAF" w:rsidRPr="005D4CD8" w:rsidDel="00CF568F" w:rsidRDefault="00336DAF" w:rsidP="00F35832">
            <w:pPr>
              <w:rPr>
                <w:del w:id="676" w:author="Lucy Lucy" w:date="2018-09-01T00:07:00Z"/>
                <w:color w:val="FF0000"/>
              </w:rPr>
            </w:pPr>
            <w:del w:id="677" w:author="Lucy Lucy" w:date="2018-09-01T00:07:00Z">
              <w:r w:rsidRPr="005D4CD8" w:rsidDel="00CF568F">
                <w:rPr>
                  <w:color w:val="FF0000"/>
                </w:rPr>
                <w:delText>VARCHAR2</w:delText>
              </w:r>
              <w:bookmarkStart w:id="678" w:name="_Toc523524062"/>
              <w:bookmarkStart w:id="679" w:name="_Toc523524909"/>
              <w:bookmarkStart w:id="680" w:name="_Toc523525686"/>
              <w:bookmarkEnd w:id="678"/>
              <w:bookmarkEnd w:id="679"/>
              <w:bookmarkEnd w:id="680"/>
            </w:del>
          </w:p>
        </w:tc>
        <w:tc>
          <w:tcPr>
            <w:tcW w:w="367" w:type="pct"/>
          </w:tcPr>
          <w:p w14:paraId="1DDA71C2" w14:textId="43E43C27" w:rsidR="00336DAF" w:rsidRPr="005D4CD8" w:rsidDel="00CF568F" w:rsidRDefault="00336DAF" w:rsidP="00F35832">
            <w:pPr>
              <w:rPr>
                <w:del w:id="681" w:author="Lucy Lucy" w:date="2018-09-01T00:07:00Z"/>
                <w:color w:val="FF0000"/>
              </w:rPr>
            </w:pPr>
            <w:del w:id="682" w:author="Lucy Lucy" w:date="2018-09-01T00:07:00Z">
              <w:r w:rsidRPr="005D4CD8" w:rsidDel="00CF568F">
                <w:rPr>
                  <w:color w:val="FF0000"/>
                </w:rPr>
                <w:delText>200</w:delText>
              </w:r>
              <w:bookmarkStart w:id="683" w:name="_Toc523524063"/>
              <w:bookmarkStart w:id="684" w:name="_Toc523524910"/>
              <w:bookmarkStart w:id="685" w:name="_Toc523525687"/>
              <w:bookmarkEnd w:id="683"/>
              <w:bookmarkEnd w:id="684"/>
              <w:bookmarkEnd w:id="685"/>
            </w:del>
          </w:p>
        </w:tc>
        <w:tc>
          <w:tcPr>
            <w:tcW w:w="330" w:type="pct"/>
          </w:tcPr>
          <w:p w14:paraId="604AF3C5" w14:textId="25E481FB" w:rsidR="00336DAF" w:rsidRPr="005D4CD8" w:rsidDel="00CF568F" w:rsidRDefault="00336DAF" w:rsidP="00F35832">
            <w:pPr>
              <w:rPr>
                <w:del w:id="686" w:author="Lucy Lucy" w:date="2018-09-01T00:07:00Z"/>
                <w:color w:val="FF0000"/>
              </w:rPr>
            </w:pPr>
            <w:bookmarkStart w:id="687" w:name="_Toc523524064"/>
            <w:bookmarkStart w:id="688" w:name="_Toc523524911"/>
            <w:bookmarkStart w:id="689" w:name="_Toc523525688"/>
            <w:bookmarkEnd w:id="687"/>
            <w:bookmarkEnd w:id="688"/>
            <w:bookmarkEnd w:id="689"/>
          </w:p>
        </w:tc>
        <w:tc>
          <w:tcPr>
            <w:tcW w:w="496" w:type="pct"/>
            <w:vMerge/>
          </w:tcPr>
          <w:p w14:paraId="3676B3AB" w14:textId="4A5B3D8B" w:rsidR="00336DAF" w:rsidRPr="005D4CD8" w:rsidDel="00CF568F" w:rsidRDefault="00336DAF" w:rsidP="00F35832">
            <w:pPr>
              <w:rPr>
                <w:del w:id="690" w:author="Lucy Lucy" w:date="2018-09-01T00:07:00Z"/>
                <w:color w:val="FF0000"/>
              </w:rPr>
            </w:pPr>
            <w:bookmarkStart w:id="691" w:name="_Toc523524065"/>
            <w:bookmarkStart w:id="692" w:name="_Toc523524912"/>
            <w:bookmarkStart w:id="693" w:name="_Toc523525689"/>
            <w:bookmarkEnd w:id="691"/>
            <w:bookmarkEnd w:id="692"/>
            <w:bookmarkEnd w:id="693"/>
          </w:p>
        </w:tc>
        <w:tc>
          <w:tcPr>
            <w:tcW w:w="1454" w:type="pct"/>
          </w:tcPr>
          <w:p w14:paraId="02D77E91" w14:textId="2954E2A7" w:rsidR="00336DAF" w:rsidRPr="005D4CD8" w:rsidDel="00CF568F" w:rsidRDefault="00336DAF" w:rsidP="00F35832">
            <w:pPr>
              <w:rPr>
                <w:del w:id="694" w:author="Lucy Lucy" w:date="2018-09-01T00:07:00Z"/>
                <w:color w:val="FF0000"/>
              </w:rPr>
            </w:pPr>
            <w:del w:id="695" w:author="Lucy Lucy" w:date="2018-09-01T00:07:00Z">
              <w:r w:rsidRPr="005D4CD8" w:rsidDel="00CF568F">
                <w:rPr>
                  <w:color w:val="FF0000"/>
                </w:rPr>
                <w:delText>Địa chỉ chủ đơn</w:delText>
              </w:r>
              <w:bookmarkStart w:id="696" w:name="_Toc523524066"/>
              <w:bookmarkStart w:id="697" w:name="_Toc523524913"/>
              <w:bookmarkStart w:id="698" w:name="_Toc523525690"/>
              <w:bookmarkEnd w:id="696"/>
              <w:bookmarkEnd w:id="697"/>
              <w:bookmarkEnd w:id="698"/>
            </w:del>
          </w:p>
        </w:tc>
        <w:bookmarkStart w:id="699" w:name="_Toc523524067"/>
        <w:bookmarkStart w:id="700" w:name="_Toc523524914"/>
        <w:bookmarkStart w:id="701" w:name="_Toc523525691"/>
        <w:bookmarkEnd w:id="699"/>
        <w:bookmarkEnd w:id="700"/>
        <w:bookmarkEnd w:id="701"/>
      </w:tr>
      <w:tr w:rsidR="00336DAF" w:rsidRPr="009C09B2" w:rsidDel="00CF568F" w14:paraId="75152119" w14:textId="27C84CFC" w:rsidTr="00226219">
        <w:trPr>
          <w:del w:id="702" w:author="Lucy Lucy" w:date="2018-09-01T00:07:00Z"/>
        </w:trPr>
        <w:tc>
          <w:tcPr>
            <w:tcW w:w="1377" w:type="pct"/>
          </w:tcPr>
          <w:p w14:paraId="67FB2F85" w14:textId="4F1E92E3" w:rsidR="00336DAF" w:rsidRPr="005D4CD8" w:rsidDel="00CF568F" w:rsidRDefault="00336DAF" w:rsidP="00F35832">
            <w:pPr>
              <w:rPr>
                <w:del w:id="703" w:author="Lucy Lucy" w:date="2018-09-01T00:07:00Z"/>
                <w:color w:val="FF0000"/>
              </w:rPr>
            </w:pPr>
            <w:del w:id="704" w:author="Lucy Lucy" w:date="2018-09-01T00:07:00Z">
              <w:r w:rsidRPr="005D4CD8" w:rsidDel="00CF568F">
                <w:rPr>
                  <w:color w:val="FF0000"/>
                </w:rPr>
                <w:delText>Master_Phone</w:delText>
              </w:r>
              <w:bookmarkStart w:id="705" w:name="_Toc523524068"/>
              <w:bookmarkStart w:id="706" w:name="_Toc523524915"/>
              <w:bookmarkStart w:id="707" w:name="_Toc523525692"/>
              <w:bookmarkEnd w:id="705"/>
              <w:bookmarkEnd w:id="706"/>
              <w:bookmarkEnd w:id="707"/>
            </w:del>
          </w:p>
        </w:tc>
        <w:tc>
          <w:tcPr>
            <w:tcW w:w="977" w:type="pct"/>
          </w:tcPr>
          <w:p w14:paraId="2A5B00EC" w14:textId="62F5EEE5" w:rsidR="00336DAF" w:rsidRPr="005D4CD8" w:rsidDel="00CF568F" w:rsidRDefault="00336DAF" w:rsidP="00F35832">
            <w:pPr>
              <w:rPr>
                <w:del w:id="708" w:author="Lucy Lucy" w:date="2018-09-01T00:07:00Z"/>
                <w:color w:val="FF0000"/>
              </w:rPr>
            </w:pPr>
            <w:del w:id="709" w:author="Lucy Lucy" w:date="2018-09-01T00:07:00Z">
              <w:r w:rsidRPr="005D4CD8" w:rsidDel="00CF568F">
                <w:rPr>
                  <w:color w:val="FF0000"/>
                </w:rPr>
                <w:delText>VARCHAR2</w:delText>
              </w:r>
              <w:bookmarkStart w:id="710" w:name="_Toc523524069"/>
              <w:bookmarkStart w:id="711" w:name="_Toc523524916"/>
              <w:bookmarkStart w:id="712" w:name="_Toc523525693"/>
              <w:bookmarkEnd w:id="710"/>
              <w:bookmarkEnd w:id="711"/>
              <w:bookmarkEnd w:id="712"/>
            </w:del>
          </w:p>
        </w:tc>
        <w:tc>
          <w:tcPr>
            <w:tcW w:w="367" w:type="pct"/>
          </w:tcPr>
          <w:p w14:paraId="003F1E07" w14:textId="0FDABEA1" w:rsidR="00336DAF" w:rsidRPr="005D4CD8" w:rsidDel="00CF568F" w:rsidRDefault="00336DAF" w:rsidP="00F35832">
            <w:pPr>
              <w:rPr>
                <w:del w:id="713" w:author="Lucy Lucy" w:date="2018-09-01T00:07:00Z"/>
                <w:color w:val="FF0000"/>
              </w:rPr>
            </w:pPr>
            <w:del w:id="714" w:author="Lucy Lucy" w:date="2018-09-01T00:07:00Z">
              <w:r w:rsidRPr="005D4CD8" w:rsidDel="00CF568F">
                <w:rPr>
                  <w:color w:val="FF0000"/>
                </w:rPr>
                <w:delText>50</w:delText>
              </w:r>
              <w:bookmarkStart w:id="715" w:name="_Toc523524070"/>
              <w:bookmarkStart w:id="716" w:name="_Toc523524917"/>
              <w:bookmarkStart w:id="717" w:name="_Toc523525694"/>
              <w:bookmarkEnd w:id="715"/>
              <w:bookmarkEnd w:id="716"/>
              <w:bookmarkEnd w:id="717"/>
            </w:del>
          </w:p>
        </w:tc>
        <w:tc>
          <w:tcPr>
            <w:tcW w:w="330" w:type="pct"/>
          </w:tcPr>
          <w:p w14:paraId="106FA02D" w14:textId="55CFEE7E" w:rsidR="00336DAF" w:rsidRPr="005D4CD8" w:rsidDel="00CF568F" w:rsidRDefault="00336DAF" w:rsidP="00F35832">
            <w:pPr>
              <w:rPr>
                <w:del w:id="718" w:author="Lucy Lucy" w:date="2018-09-01T00:07:00Z"/>
                <w:color w:val="FF0000"/>
              </w:rPr>
            </w:pPr>
            <w:bookmarkStart w:id="719" w:name="_Toc523524071"/>
            <w:bookmarkStart w:id="720" w:name="_Toc523524918"/>
            <w:bookmarkStart w:id="721" w:name="_Toc523525695"/>
            <w:bookmarkEnd w:id="719"/>
            <w:bookmarkEnd w:id="720"/>
            <w:bookmarkEnd w:id="721"/>
          </w:p>
        </w:tc>
        <w:tc>
          <w:tcPr>
            <w:tcW w:w="496" w:type="pct"/>
            <w:vMerge/>
          </w:tcPr>
          <w:p w14:paraId="2560A994" w14:textId="24FD46F8" w:rsidR="00336DAF" w:rsidRPr="005D4CD8" w:rsidDel="00CF568F" w:rsidRDefault="00336DAF" w:rsidP="00F35832">
            <w:pPr>
              <w:rPr>
                <w:del w:id="722" w:author="Lucy Lucy" w:date="2018-09-01T00:07:00Z"/>
                <w:color w:val="FF0000"/>
              </w:rPr>
            </w:pPr>
            <w:bookmarkStart w:id="723" w:name="_Toc523524072"/>
            <w:bookmarkStart w:id="724" w:name="_Toc523524919"/>
            <w:bookmarkStart w:id="725" w:name="_Toc523525696"/>
            <w:bookmarkEnd w:id="723"/>
            <w:bookmarkEnd w:id="724"/>
            <w:bookmarkEnd w:id="725"/>
          </w:p>
        </w:tc>
        <w:tc>
          <w:tcPr>
            <w:tcW w:w="1454" w:type="pct"/>
          </w:tcPr>
          <w:p w14:paraId="085662B3" w14:textId="239860DA" w:rsidR="00336DAF" w:rsidRPr="005D4CD8" w:rsidDel="00CF568F" w:rsidRDefault="00336DAF" w:rsidP="00F35832">
            <w:pPr>
              <w:rPr>
                <w:del w:id="726" w:author="Lucy Lucy" w:date="2018-09-01T00:07:00Z"/>
                <w:color w:val="FF0000"/>
              </w:rPr>
            </w:pPr>
            <w:del w:id="727" w:author="Lucy Lucy" w:date="2018-09-01T00:07:00Z">
              <w:r w:rsidRPr="005D4CD8" w:rsidDel="00CF568F">
                <w:rPr>
                  <w:color w:val="FF0000"/>
                </w:rPr>
                <w:delText>Số đt chủ đơn</w:delText>
              </w:r>
              <w:bookmarkStart w:id="728" w:name="_Toc523524073"/>
              <w:bookmarkStart w:id="729" w:name="_Toc523524920"/>
              <w:bookmarkStart w:id="730" w:name="_Toc523525697"/>
              <w:bookmarkEnd w:id="728"/>
              <w:bookmarkEnd w:id="729"/>
              <w:bookmarkEnd w:id="730"/>
            </w:del>
          </w:p>
        </w:tc>
        <w:bookmarkStart w:id="731" w:name="_Toc523524074"/>
        <w:bookmarkStart w:id="732" w:name="_Toc523524921"/>
        <w:bookmarkStart w:id="733" w:name="_Toc523525698"/>
        <w:bookmarkEnd w:id="731"/>
        <w:bookmarkEnd w:id="732"/>
        <w:bookmarkEnd w:id="733"/>
      </w:tr>
      <w:tr w:rsidR="00FA0FCA" w:rsidRPr="009C09B2" w:rsidDel="00CF568F" w14:paraId="70FAE62E" w14:textId="64D41483" w:rsidTr="00226219">
        <w:trPr>
          <w:del w:id="734" w:author="Lucy Lucy" w:date="2018-09-01T00:07:00Z"/>
        </w:trPr>
        <w:tc>
          <w:tcPr>
            <w:tcW w:w="1377" w:type="pct"/>
          </w:tcPr>
          <w:p w14:paraId="4AFDAE7A" w14:textId="4A3E2574" w:rsidR="00FA0FCA" w:rsidRPr="00CB165A" w:rsidDel="00CF568F" w:rsidRDefault="00FA0FCA" w:rsidP="00F35832">
            <w:pPr>
              <w:rPr>
                <w:del w:id="735" w:author="Lucy Lucy" w:date="2018-09-01T00:07:00Z"/>
                <w:color w:val="FF0000"/>
                <w:highlight w:val="green"/>
              </w:rPr>
            </w:pPr>
            <w:del w:id="736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REP_MASTER_TYPE</w:delText>
              </w:r>
              <w:bookmarkStart w:id="737" w:name="_Toc523524075"/>
              <w:bookmarkStart w:id="738" w:name="_Toc523524922"/>
              <w:bookmarkStart w:id="739" w:name="_Toc523525699"/>
              <w:bookmarkEnd w:id="737"/>
              <w:bookmarkEnd w:id="738"/>
              <w:bookmarkEnd w:id="739"/>
            </w:del>
          </w:p>
        </w:tc>
        <w:tc>
          <w:tcPr>
            <w:tcW w:w="977" w:type="pct"/>
          </w:tcPr>
          <w:p w14:paraId="011B4E7F" w14:textId="4D2FBF09" w:rsidR="00FA0FCA" w:rsidRPr="00CB165A" w:rsidDel="00CF568F" w:rsidRDefault="00FA0FCA" w:rsidP="00F35832">
            <w:pPr>
              <w:rPr>
                <w:del w:id="740" w:author="Lucy Lucy" w:date="2018-09-01T00:07:00Z"/>
                <w:color w:val="FF0000"/>
                <w:highlight w:val="green"/>
              </w:rPr>
            </w:pPr>
            <w:del w:id="741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VARCHAR2</w:delText>
              </w:r>
              <w:bookmarkStart w:id="742" w:name="_Toc523524076"/>
              <w:bookmarkStart w:id="743" w:name="_Toc523524923"/>
              <w:bookmarkStart w:id="744" w:name="_Toc523525700"/>
              <w:bookmarkEnd w:id="742"/>
              <w:bookmarkEnd w:id="743"/>
              <w:bookmarkEnd w:id="744"/>
            </w:del>
          </w:p>
        </w:tc>
        <w:tc>
          <w:tcPr>
            <w:tcW w:w="367" w:type="pct"/>
          </w:tcPr>
          <w:p w14:paraId="0F9F1F41" w14:textId="3BC0ABB0" w:rsidR="00FA0FCA" w:rsidRPr="00CB165A" w:rsidDel="00CF568F" w:rsidRDefault="00FA0FCA" w:rsidP="00F35832">
            <w:pPr>
              <w:rPr>
                <w:del w:id="745" w:author="Lucy Lucy" w:date="2018-09-01T00:07:00Z"/>
                <w:color w:val="FF0000"/>
                <w:highlight w:val="green"/>
              </w:rPr>
            </w:pPr>
            <w:del w:id="746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50</w:delText>
              </w:r>
              <w:bookmarkStart w:id="747" w:name="_Toc523524077"/>
              <w:bookmarkStart w:id="748" w:name="_Toc523524924"/>
              <w:bookmarkStart w:id="749" w:name="_Toc523525701"/>
              <w:bookmarkEnd w:id="747"/>
              <w:bookmarkEnd w:id="748"/>
              <w:bookmarkEnd w:id="749"/>
            </w:del>
          </w:p>
        </w:tc>
        <w:tc>
          <w:tcPr>
            <w:tcW w:w="330" w:type="pct"/>
          </w:tcPr>
          <w:p w14:paraId="667EAE2B" w14:textId="69875C98" w:rsidR="00FA0FCA" w:rsidRPr="00CB165A" w:rsidDel="00CF568F" w:rsidRDefault="00FA0FCA" w:rsidP="00F35832">
            <w:pPr>
              <w:rPr>
                <w:del w:id="750" w:author="Lucy Lucy" w:date="2018-09-01T00:07:00Z"/>
                <w:color w:val="FF0000"/>
                <w:highlight w:val="green"/>
              </w:rPr>
            </w:pPr>
            <w:bookmarkStart w:id="751" w:name="_Toc523524078"/>
            <w:bookmarkStart w:id="752" w:name="_Toc523524925"/>
            <w:bookmarkStart w:id="753" w:name="_Toc523525702"/>
            <w:bookmarkEnd w:id="751"/>
            <w:bookmarkEnd w:id="752"/>
            <w:bookmarkEnd w:id="753"/>
          </w:p>
        </w:tc>
        <w:tc>
          <w:tcPr>
            <w:tcW w:w="496" w:type="pct"/>
          </w:tcPr>
          <w:p w14:paraId="24EC9DBF" w14:textId="08F8355F" w:rsidR="00FA0FCA" w:rsidRPr="00CB165A" w:rsidDel="00CF568F" w:rsidRDefault="00FA0FCA" w:rsidP="00F35832">
            <w:pPr>
              <w:rPr>
                <w:del w:id="754" w:author="Lucy Lucy" w:date="2018-09-01T00:07:00Z"/>
                <w:color w:val="FF0000"/>
                <w:highlight w:val="green"/>
              </w:rPr>
            </w:pPr>
            <w:bookmarkStart w:id="755" w:name="_Toc523524079"/>
            <w:bookmarkStart w:id="756" w:name="_Toc523524926"/>
            <w:bookmarkStart w:id="757" w:name="_Toc523525703"/>
            <w:bookmarkEnd w:id="755"/>
            <w:bookmarkEnd w:id="756"/>
            <w:bookmarkEnd w:id="757"/>
          </w:p>
        </w:tc>
        <w:tc>
          <w:tcPr>
            <w:tcW w:w="1454" w:type="pct"/>
          </w:tcPr>
          <w:p w14:paraId="373B1E83" w14:textId="4B6669D4" w:rsidR="00FA0FCA" w:rsidDel="00CF568F" w:rsidRDefault="00FA0FCA" w:rsidP="00F35832">
            <w:pPr>
              <w:rPr>
                <w:del w:id="758" w:author="Lucy Lucy" w:date="2018-09-01T00:07:00Z"/>
                <w:color w:val="FF0000"/>
                <w:highlight w:val="green"/>
              </w:rPr>
            </w:pPr>
            <w:del w:id="759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Đẩy vào allcode để duyệt hiển thị cả 3 giá trị cho người dùng click.</w:delText>
              </w:r>
              <w:bookmarkStart w:id="760" w:name="_Toc523524080"/>
              <w:bookmarkStart w:id="761" w:name="_Toc523524927"/>
              <w:bookmarkStart w:id="762" w:name="_Toc523525704"/>
              <w:bookmarkEnd w:id="760"/>
              <w:bookmarkEnd w:id="761"/>
              <w:bookmarkEnd w:id="762"/>
            </w:del>
          </w:p>
          <w:p w14:paraId="735003DE" w14:textId="32F6C1FC" w:rsidR="00816EDA" w:rsidDel="00CF568F" w:rsidRDefault="00816EDA" w:rsidP="00F35832">
            <w:pPr>
              <w:rPr>
                <w:del w:id="763" w:author="Lucy Lucy" w:date="2018-09-01T00:07:00Z"/>
                <w:color w:val="FF0000"/>
                <w:highlight w:val="green"/>
              </w:rPr>
            </w:pPr>
            <w:bookmarkStart w:id="764" w:name="_Toc523524081"/>
            <w:bookmarkStart w:id="765" w:name="_Toc523524928"/>
            <w:bookmarkStart w:id="766" w:name="_Toc523525705"/>
            <w:bookmarkEnd w:id="764"/>
            <w:bookmarkEnd w:id="765"/>
            <w:bookmarkEnd w:id="766"/>
          </w:p>
          <w:p w14:paraId="2DE04ABC" w14:textId="3F7C9D77" w:rsidR="00816EDA" w:rsidDel="00CF568F" w:rsidRDefault="00816EDA" w:rsidP="00F35832">
            <w:pPr>
              <w:rPr>
                <w:del w:id="767" w:author="Lucy Lucy" w:date="2018-09-01T00:07:00Z"/>
                <w:color w:val="FF0000"/>
                <w:highlight w:val="green"/>
              </w:rPr>
            </w:pPr>
            <w:del w:id="768" w:author="Lucy Lucy" w:date="2018-09-01T00:07:00Z">
              <w:r w:rsidDel="00CF568F">
                <w:rPr>
                  <w:color w:val="FF0000"/>
                  <w:highlight w:val="green"/>
                </w:rPr>
                <w:delText>Đại diện chủ đơn</w:delText>
              </w:r>
              <w:bookmarkStart w:id="769" w:name="_Toc523524082"/>
              <w:bookmarkStart w:id="770" w:name="_Toc523524929"/>
              <w:bookmarkStart w:id="771" w:name="_Toc523525706"/>
              <w:bookmarkEnd w:id="769"/>
              <w:bookmarkEnd w:id="770"/>
              <w:bookmarkEnd w:id="771"/>
            </w:del>
          </w:p>
          <w:p w14:paraId="648500B0" w14:textId="2AB1AB8F" w:rsidR="00E342C7" w:rsidDel="00CF568F" w:rsidRDefault="00E342C7" w:rsidP="00F35832">
            <w:pPr>
              <w:rPr>
                <w:del w:id="772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del w:id="773" w:author="Lucy Lucy" w:date="2018-09-01T00:07:00Z">
              <w:r w:rsidDel="00CF568F"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delText>DDPL:ĐẠI DIỆN PHÁP LUẬ</w:delText>
              </w:r>
              <w:bookmarkStart w:id="774" w:name="_Toc523524083"/>
              <w:bookmarkStart w:id="775" w:name="_Toc523524930"/>
              <w:bookmarkStart w:id="776" w:name="_Toc523525707"/>
              <w:bookmarkEnd w:id="774"/>
              <w:bookmarkEnd w:id="775"/>
              <w:bookmarkEnd w:id="776"/>
            </w:del>
          </w:p>
          <w:p w14:paraId="36249B35" w14:textId="7D0F51CE" w:rsidR="00E342C7" w:rsidDel="00CF568F" w:rsidRDefault="00E342C7" w:rsidP="00F35832">
            <w:pPr>
              <w:rPr>
                <w:del w:id="777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del w:id="778" w:author="Lucy Lucy" w:date="2018-09-01T00:07:00Z">
              <w:r w:rsidDel="00CF568F"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delText>DDSH ĐẠI DIỆN SỞ HỮU</w:delText>
              </w:r>
              <w:bookmarkStart w:id="779" w:name="_Toc523524084"/>
              <w:bookmarkStart w:id="780" w:name="_Toc523524931"/>
              <w:bookmarkStart w:id="781" w:name="_Toc523525708"/>
              <w:bookmarkEnd w:id="779"/>
              <w:bookmarkEnd w:id="780"/>
              <w:bookmarkEnd w:id="781"/>
            </w:del>
          </w:p>
          <w:p w14:paraId="246C7CC2" w14:textId="6B81923D" w:rsidR="00E342C7" w:rsidRPr="00CB165A" w:rsidDel="00CF568F" w:rsidRDefault="00E342C7" w:rsidP="00F35832">
            <w:pPr>
              <w:rPr>
                <w:del w:id="782" w:author="Lucy Lucy" w:date="2018-09-01T00:07:00Z"/>
                <w:color w:val="FF0000"/>
                <w:highlight w:val="green"/>
              </w:rPr>
            </w:pPr>
            <w:del w:id="783" w:author="Lucy Lucy" w:date="2018-09-01T00:07:00Z">
              <w:r w:rsidDel="00CF568F"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delText>DDUQ: ĐẠI DIỆN ỦY QUYỀN</w:delText>
              </w:r>
              <w:bookmarkStart w:id="784" w:name="_Toc523524085"/>
              <w:bookmarkStart w:id="785" w:name="_Toc523524932"/>
              <w:bookmarkStart w:id="786" w:name="_Toc523525709"/>
              <w:bookmarkEnd w:id="784"/>
              <w:bookmarkEnd w:id="785"/>
              <w:bookmarkEnd w:id="786"/>
            </w:del>
          </w:p>
        </w:tc>
        <w:bookmarkStart w:id="787" w:name="_Toc523524086"/>
        <w:bookmarkStart w:id="788" w:name="_Toc523524933"/>
        <w:bookmarkStart w:id="789" w:name="_Toc523525710"/>
        <w:bookmarkEnd w:id="787"/>
        <w:bookmarkEnd w:id="788"/>
        <w:bookmarkEnd w:id="789"/>
      </w:tr>
      <w:tr w:rsidR="000705A6" w:rsidRPr="009C09B2" w:rsidDel="00CF568F" w14:paraId="4C7D942F" w14:textId="077DE5E1" w:rsidTr="00226219">
        <w:trPr>
          <w:del w:id="790" w:author="Lucy Lucy" w:date="2018-09-01T00:07:00Z"/>
        </w:trPr>
        <w:tc>
          <w:tcPr>
            <w:tcW w:w="1377" w:type="pct"/>
          </w:tcPr>
          <w:p w14:paraId="46A3C580" w14:textId="722BA85A" w:rsidR="000705A6" w:rsidRPr="000705A6" w:rsidDel="00CF568F" w:rsidRDefault="000705A6" w:rsidP="00F35832">
            <w:pPr>
              <w:rPr>
                <w:del w:id="791" w:author="Lucy Lucy" w:date="2018-09-01T00:07:00Z"/>
                <w:highlight w:val="yellow"/>
              </w:rPr>
            </w:pPr>
            <w:del w:id="792" w:author="Lucy Lucy" w:date="2018-09-01T00:07:00Z">
              <w:r w:rsidRPr="000705A6" w:rsidDel="00CF568F">
                <w:rPr>
                  <w:highlight w:val="yellow"/>
                </w:rPr>
                <w:delText>Rep_Master_Name</w:delText>
              </w:r>
              <w:bookmarkStart w:id="793" w:name="_Toc523524087"/>
              <w:bookmarkStart w:id="794" w:name="_Toc523524934"/>
              <w:bookmarkStart w:id="795" w:name="_Toc523525711"/>
              <w:bookmarkEnd w:id="793"/>
              <w:bookmarkEnd w:id="794"/>
              <w:bookmarkEnd w:id="795"/>
            </w:del>
          </w:p>
        </w:tc>
        <w:tc>
          <w:tcPr>
            <w:tcW w:w="977" w:type="pct"/>
          </w:tcPr>
          <w:p w14:paraId="13DC9E70" w14:textId="0FE6893F" w:rsidR="000705A6" w:rsidRPr="000705A6" w:rsidDel="00CF568F" w:rsidRDefault="000705A6" w:rsidP="00F35832">
            <w:pPr>
              <w:rPr>
                <w:del w:id="796" w:author="Lucy Lucy" w:date="2018-09-01T00:07:00Z"/>
                <w:highlight w:val="yellow"/>
              </w:rPr>
            </w:pPr>
            <w:del w:id="797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798" w:name="_Toc523524088"/>
              <w:bookmarkStart w:id="799" w:name="_Toc523524935"/>
              <w:bookmarkStart w:id="800" w:name="_Toc523525712"/>
              <w:bookmarkEnd w:id="798"/>
              <w:bookmarkEnd w:id="799"/>
              <w:bookmarkEnd w:id="800"/>
            </w:del>
          </w:p>
        </w:tc>
        <w:tc>
          <w:tcPr>
            <w:tcW w:w="367" w:type="pct"/>
          </w:tcPr>
          <w:p w14:paraId="11B6E77C" w14:textId="1A2BF5CE" w:rsidR="000705A6" w:rsidRPr="000705A6" w:rsidDel="00CF568F" w:rsidRDefault="000705A6" w:rsidP="00F35832">
            <w:pPr>
              <w:rPr>
                <w:del w:id="801" w:author="Lucy Lucy" w:date="2018-09-01T00:07:00Z"/>
                <w:highlight w:val="yellow"/>
              </w:rPr>
            </w:pPr>
            <w:del w:id="802" w:author="Lucy Lucy" w:date="2018-09-01T00:07:00Z">
              <w:r w:rsidRPr="000705A6" w:rsidDel="00CF568F">
                <w:rPr>
                  <w:highlight w:val="yellow"/>
                </w:rPr>
                <w:delText>50</w:delText>
              </w:r>
              <w:bookmarkStart w:id="803" w:name="_Toc523524089"/>
              <w:bookmarkStart w:id="804" w:name="_Toc523524936"/>
              <w:bookmarkStart w:id="805" w:name="_Toc523525713"/>
              <w:bookmarkEnd w:id="803"/>
              <w:bookmarkEnd w:id="804"/>
              <w:bookmarkEnd w:id="805"/>
            </w:del>
          </w:p>
        </w:tc>
        <w:tc>
          <w:tcPr>
            <w:tcW w:w="330" w:type="pct"/>
          </w:tcPr>
          <w:p w14:paraId="30DB4DC0" w14:textId="238190FE" w:rsidR="000705A6" w:rsidRPr="000705A6" w:rsidDel="00CF568F" w:rsidRDefault="000705A6" w:rsidP="00F35832">
            <w:pPr>
              <w:rPr>
                <w:del w:id="806" w:author="Lucy Lucy" w:date="2018-09-01T00:07:00Z"/>
                <w:highlight w:val="yellow"/>
              </w:rPr>
            </w:pPr>
            <w:bookmarkStart w:id="807" w:name="_Toc523524090"/>
            <w:bookmarkStart w:id="808" w:name="_Toc523524937"/>
            <w:bookmarkStart w:id="809" w:name="_Toc523525714"/>
            <w:bookmarkEnd w:id="807"/>
            <w:bookmarkEnd w:id="808"/>
            <w:bookmarkEnd w:id="809"/>
          </w:p>
        </w:tc>
        <w:tc>
          <w:tcPr>
            <w:tcW w:w="496" w:type="pct"/>
            <w:vMerge w:val="restart"/>
          </w:tcPr>
          <w:p w14:paraId="68428016" w14:textId="3CA419BE" w:rsidR="000705A6" w:rsidRPr="000705A6" w:rsidDel="00CF568F" w:rsidRDefault="000705A6" w:rsidP="00F35832">
            <w:pPr>
              <w:rPr>
                <w:del w:id="810" w:author="Lucy Lucy" w:date="2018-09-01T00:07:00Z"/>
                <w:color w:val="FF0000"/>
                <w:highlight w:val="yellow"/>
              </w:rPr>
            </w:pPr>
            <w:del w:id="811" w:author="Lucy Lucy" w:date="2018-09-01T00:07:00Z">
              <w:r w:rsidRPr="000705A6" w:rsidDel="00CF568F">
                <w:rPr>
                  <w:color w:val="FF0000"/>
                  <w:highlight w:val="yellow"/>
                </w:rPr>
                <w:delText>Đại điện chủ đơn</w:delText>
              </w:r>
              <w:bookmarkStart w:id="812" w:name="_Toc523524091"/>
              <w:bookmarkStart w:id="813" w:name="_Toc523524938"/>
              <w:bookmarkStart w:id="814" w:name="_Toc523525715"/>
              <w:bookmarkEnd w:id="812"/>
              <w:bookmarkEnd w:id="813"/>
              <w:bookmarkEnd w:id="814"/>
            </w:del>
          </w:p>
        </w:tc>
        <w:tc>
          <w:tcPr>
            <w:tcW w:w="1454" w:type="pct"/>
          </w:tcPr>
          <w:p w14:paraId="5A38B4D1" w14:textId="7E7C7413" w:rsidR="000705A6" w:rsidRPr="000705A6" w:rsidDel="00CF568F" w:rsidRDefault="000705A6" w:rsidP="00F35832">
            <w:pPr>
              <w:jc w:val="left"/>
              <w:rPr>
                <w:del w:id="815" w:author="Lucy Lucy" w:date="2018-09-01T00:07:00Z"/>
                <w:highlight w:val="yellow"/>
              </w:rPr>
            </w:pPr>
            <w:del w:id="816" w:author="Lucy Lucy" w:date="2018-09-01T00:07:00Z">
              <w:r w:rsidRPr="000705A6" w:rsidDel="00CF568F">
                <w:rPr>
                  <w:highlight w:val="yellow"/>
                </w:rPr>
                <w:delText>Tên đại diện chủ đơn</w:delText>
              </w:r>
              <w:bookmarkStart w:id="817" w:name="_Toc523524092"/>
              <w:bookmarkStart w:id="818" w:name="_Toc523524939"/>
              <w:bookmarkStart w:id="819" w:name="_Toc523525716"/>
              <w:bookmarkEnd w:id="817"/>
              <w:bookmarkEnd w:id="818"/>
              <w:bookmarkEnd w:id="819"/>
            </w:del>
          </w:p>
        </w:tc>
        <w:bookmarkStart w:id="820" w:name="_Toc523524093"/>
        <w:bookmarkStart w:id="821" w:name="_Toc523524940"/>
        <w:bookmarkStart w:id="822" w:name="_Toc523525717"/>
        <w:bookmarkEnd w:id="820"/>
        <w:bookmarkEnd w:id="821"/>
        <w:bookmarkEnd w:id="822"/>
      </w:tr>
      <w:tr w:rsidR="000705A6" w:rsidRPr="009C09B2" w:rsidDel="00CF568F" w14:paraId="72374EF2" w14:textId="7FCA21FF" w:rsidTr="00226219">
        <w:trPr>
          <w:del w:id="823" w:author="Lucy Lucy" w:date="2018-09-01T00:07:00Z"/>
        </w:trPr>
        <w:tc>
          <w:tcPr>
            <w:tcW w:w="1377" w:type="pct"/>
          </w:tcPr>
          <w:p w14:paraId="08AABC40" w14:textId="03E8AEA6" w:rsidR="000705A6" w:rsidRPr="000705A6" w:rsidDel="00CF568F" w:rsidRDefault="000705A6" w:rsidP="00F35832">
            <w:pPr>
              <w:rPr>
                <w:del w:id="824" w:author="Lucy Lucy" w:date="2018-09-01T00:07:00Z"/>
                <w:highlight w:val="yellow"/>
              </w:rPr>
            </w:pPr>
            <w:del w:id="825" w:author="Lucy Lucy" w:date="2018-09-01T00:07:00Z">
              <w:r w:rsidRPr="000705A6" w:rsidDel="00CF568F">
                <w:rPr>
                  <w:highlight w:val="yellow"/>
                </w:rPr>
                <w:delText>Rep_Master_Address</w:delText>
              </w:r>
              <w:bookmarkStart w:id="826" w:name="_Toc523524094"/>
              <w:bookmarkStart w:id="827" w:name="_Toc523524941"/>
              <w:bookmarkStart w:id="828" w:name="_Toc523525718"/>
              <w:bookmarkEnd w:id="826"/>
              <w:bookmarkEnd w:id="827"/>
              <w:bookmarkEnd w:id="828"/>
            </w:del>
          </w:p>
        </w:tc>
        <w:tc>
          <w:tcPr>
            <w:tcW w:w="977" w:type="pct"/>
          </w:tcPr>
          <w:p w14:paraId="19048951" w14:textId="1080DBD7" w:rsidR="000705A6" w:rsidRPr="000705A6" w:rsidDel="00CF568F" w:rsidRDefault="000705A6" w:rsidP="00F35832">
            <w:pPr>
              <w:rPr>
                <w:del w:id="829" w:author="Lucy Lucy" w:date="2018-09-01T00:07:00Z"/>
                <w:highlight w:val="yellow"/>
              </w:rPr>
            </w:pPr>
            <w:del w:id="830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831" w:name="_Toc523524095"/>
              <w:bookmarkStart w:id="832" w:name="_Toc523524942"/>
              <w:bookmarkStart w:id="833" w:name="_Toc523525719"/>
              <w:bookmarkEnd w:id="831"/>
              <w:bookmarkEnd w:id="832"/>
              <w:bookmarkEnd w:id="833"/>
            </w:del>
          </w:p>
        </w:tc>
        <w:tc>
          <w:tcPr>
            <w:tcW w:w="367" w:type="pct"/>
          </w:tcPr>
          <w:p w14:paraId="5E14A664" w14:textId="246D528F" w:rsidR="000705A6" w:rsidRPr="000705A6" w:rsidDel="00CF568F" w:rsidRDefault="000705A6" w:rsidP="00F35832">
            <w:pPr>
              <w:rPr>
                <w:del w:id="834" w:author="Lucy Lucy" w:date="2018-09-01T00:07:00Z"/>
                <w:highlight w:val="yellow"/>
              </w:rPr>
            </w:pPr>
            <w:del w:id="835" w:author="Lucy Lucy" w:date="2018-09-01T00:07:00Z">
              <w:r w:rsidRPr="000705A6" w:rsidDel="00CF568F">
                <w:rPr>
                  <w:color w:val="FF0000"/>
                  <w:highlight w:val="yellow"/>
                </w:rPr>
                <w:delText>200</w:delText>
              </w:r>
              <w:bookmarkStart w:id="836" w:name="_Toc523524096"/>
              <w:bookmarkStart w:id="837" w:name="_Toc523524943"/>
              <w:bookmarkStart w:id="838" w:name="_Toc523525720"/>
              <w:bookmarkEnd w:id="836"/>
              <w:bookmarkEnd w:id="837"/>
              <w:bookmarkEnd w:id="838"/>
            </w:del>
          </w:p>
        </w:tc>
        <w:tc>
          <w:tcPr>
            <w:tcW w:w="330" w:type="pct"/>
          </w:tcPr>
          <w:p w14:paraId="59402C7C" w14:textId="1104ED60" w:rsidR="000705A6" w:rsidRPr="000705A6" w:rsidDel="00CF568F" w:rsidRDefault="000705A6" w:rsidP="00F35832">
            <w:pPr>
              <w:rPr>
                <w:del w:id="839" w:author="Lucy Lucy" w:date="2018-09-01T00:07:00Z"/>
                <w:highlight w:val="yellow"/>
              </w:rPr>
            </w:pPr>
            <w:bookmarkStart w:id="840" w:name="_Toc523524097"/>
            <w:bookmarkStart w:id="841" w:name="_Toc523524944"/>
            <w:bookmarkStart w:id="842" w:name="_Toc523525721"/>
            <w:bookmarkEnd w:id="840"/>
            <w:bookmarkEnd w:id="841"/>
            <w:bookmarkEnd w:id="842"/>
          </w:p>
        </w:tc>
        <w:tc>
          <w:tcPr>
            <w:tcW w:w="496" w:type="pct"/>
            <w:vMerge/>
          </w:tcPr>
          <w:p w14:paraId="0DF768F1" w14:textId="051342E9" w:rsidR="000705A6" w:rsidRPr="000705A6" w:rsidDel="00CF568F" w:rsidRDefault="000705A6" w:rsidP="00F35832">
            <w:pPr>
              <w:rPr>
                <w:del w:id="843" w:author="Lucy Lucy" w:date="2018-09-01T00:07:00Z"/>
                <w:highlight w:val="yellow"/>
              </w:rPr>
            </w:pPr>
            <w:bookmarkStart w:id="844" w:name="_Toc523524098"/>
            <w:bookmarkStart w:id="845" w:name="_Toc523524945"/>
            <w:bookmarkStart w:id="846" w:name="_Toc523525722"/>
            <w:bookmarkEnd w:id="844"/>
            <w:bookmarkEnd w:id="845"/>
            <w:bookmarkEnd w:id="846"/>
          </w:p>
        </w:tc>
        <w:tc>
          <w:tcPr>
            <w:tcW w:w="1454" w:type="pct"/>
          </w:tcPr>
          <w:p w14:paraId="67819B7F" w14:textId="4EFA9F9D" w:rsidR="000705A6" w:rsidRPr="000705A6" w:rsidDel="00CF568F" w:rsidRDefault="000705A6" w:rsidP="00F35832">
            <w:pPr>
              <w:jc w:val="left"/>
              <w:rPr>
                <w:del w:id="847" w:author="Lucy Lucy" w:date="2018-09-01T00:07:00Z"/>
                <w:highlight w:val="yellow"/>
              </w:rPr>
            </w:pPr>
            <w:del w:id="848" w:author="Lucy Lucy" w:date="2018-09-01T00:07:00Z">
              <w:r w:rsidRPr="000705A6" w:rsidDel="00CF568F">
                <w:rPr>
                  <w:highlight w:val="yellow"/>
                </w:rPr>
                <w:delText>Địa chỉ đại diện chủ đơn</w:delText>
              </w:r>
              <w:bookmarkStart w:id="849" w:name="_Toc523524099"/>
              <w:bookmarkStart w:id="850" w:name="_Toc523524946"/>
              <w:bookmarkStart w:id="851" w:name="_Toc523525723"/>
              <w:bookmarkEnd w:id="849"/>
              <w:bookmarkEnd w:id="850"/>
              <w:bookmarkEnd w:id="851"/>
            </w:del>
          </w:p>
        </w:tc>
        <w:bookmarkStart w:id="852" w:name="_Toc523524100"/>
        <w:bookmarkStart w:id="853" w:name="_Toc523524947"/>
        <w:bookmarkStart w:id="854" w:name="_Toc523525724"/>
        <w:bookmarkEnd w:id="852"/>
        <w:bookmarkEnd w:id="853"/>
        <w:bookmarkEnd w:id="854"/>
      </w:tr>
      <w:tr w:rsidR="000705A6" w:rsidRPr="009C09B2" w:rsidDel="00CF568F" w14:paraId="15BE1944" w14:textId="42220E84" w:rsidTr="00226219">
        <w:trPr>
          <w:del w:id="855" w:author="Lucy Lucy" w:date="2018-09-01T00:07:00Z"/>
        </w:trPr>
        <w:tc>
          <w:tcPr>
            <w:tcW w:w="1377" w:type="pct"/>
          </w:tcPr>
          <w:p w14:paraId="4EDC84C3" w14:textId="08873D49" w:rsidR="000705A6" w:rsidRPr="000705A6" w:rsidDel="00CF568F" w:rsidRDefault="000705A6" w:rsidP="00F35832">
            <w:pPr>
              <w:rPr>
                <w:del w:id="856" w:author="Lucy Lucy" w:date="2018-09-01T00:07:00Z"/>
                <w:highlight w:val="yellow"/>
              </w:rPr>
            </w:pPr>
            <w:del w:id="857" w:author="Lucy Lucy" w:date="2018-09-01T00:07:00Z">
              <w:r w:rsidRPr="000705A6" w:rsidDel="00CF568F">
                <w:rPr>
                  <w:highlight w:val="yellow"/>
                </w:rPr>
                <w:delText>Rep_Master_Phone</w:delText>
              </w:r>
              <w:bookmarkStart w:id="858" w:name="_Toc523524101"/>
              <w:bookmarkStart w:id="859" w:name="_Toc523524948"/>
              <w:bookmarkStart w:id="860" w:name="_Toc523525725"/>
              <w:bookmarkEnd w:id="858"/>
              <w:bookmarkEnd w:id="859"/>
              <w:bookmarkEnd w:id="860"/>
            </w:del>
          </w:p>
        </w:tc>
        <w:tc>
          <w:tcPr>
            <w:tcW w:w="977" w:type="pct"/>
          </w:tcPr>
          <w:p w14:paraId="7CDE0793" w14:textId="4746C08F" w:rsidR="000705A6" w:rsidRPr="000705A6" w:rsidDel="00CF568F" w:rsidRDefault="000705A6" w:rsidP="00F35832">
            <w:pPr>
              <w:rPr>
                <w:del w:id="861" w:author="Lucy Lucy" w:date="2018-09-01T00:07:00Z"/>
                <w:highlight w:val="yellow"/>
              </w:rPr>
            </w:pPr>
            <w:del w:id="862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863" w:name="_Toc523524102"/>
              <w:bookmarkStart w:id="864" w:name="_Toc523524949"/>
              <w:bookmarkStart w:id="865" w:name="_Toc523525726"/>
              <w:bookmarkEnd w:id="863"/>
              <w:bookmarkEnd w:id="864"/>
              <w:bookmarkEnd w:id="865"/>
            </w:del>
          </w:p>
        </w:tc>
        <w:tc>
          <w:tcPr>
            <w:tcW w:w="367" w:type="pct"/>
          </w:tcPr>
          <w:p w14:paraId="6CD59154" w14:textId="7D5C1A3C" w:rsidR="000705A6" w:rsidRPr="000705A6" w:rsidDel="00CF568F" w:rsidRDefault="003012C2" w:rsidP="00F35832">
            <w:pPr>
              <w:rPr>
                <w:del w:id="866" w:author="Lucy Lucy" w:date="2018-09-01T00:07:00Z"/>
                <w:highlight w:val="yellow"/>
              </w:rPr>
            </w:pPr>
            <w:del w:id="867" w:author="Lucy Lucy" w:date="2018-09-01T00:07:00Z">
              <w:r w:rsidDel="00CF568F">
                <w:rPr>
                  <w:highlight w:val="yellow"/>
                </w:rPr>
                <w:delText>50</w:delText>
              </w:r>
              <w:bookmarkStart w:id="868" w:name="_Toc523524103"/>
              <w:bookmarkStart w:id="869" w:name="_Toc523524950"/>
              <w:bookmarkStart w:id="870" w:name="_Toc523525727"/>
              <w:bookmarkEnd w:id="868"/>
              <w:bookmarkEnd w:id="869"/>
              <w:bookmarkEnd w:id="870"/>
            </w:del>
          </w:p>
        </w:tc>
        <w:tc>
          <w:tcPr>
            <w:tcW w:w="330" w:type="pct"/>
          </w:tcPr>
          <w:p w14:paraId="58353854" w14:textId="516772EC" w:rsidR="000705A6" w:rsidRPr="000705A6" w:rsidDel="00CF568F" w:rsidRDefault="000705A6" w:rsidP="00F35832">
            <w:pPr>
              <w:rPr>
                <w:del w:id="871" w:author="Lucy Lucy" w:date="2018-09-01T00:07:00Z"/>
                <w:highlight w:val="yellow"/>
              </w:rPr>
            </w:pPr>
            <w:bookmarkStart w:id="872" w:name="_Toc523524104"/>
            <w:bookmarkStart w:id="873" w:name="_Toc523524951"/>
            <w:bookmarkStart w:id="874" w:name="_Toc523525728"/>
            <w:bookmarkEnd w:id="872"/>
            <w:bookmarkEnd w:id="873"/>
            <w:bookmarkEnd w:id="874"/>
          </w:p>
        </w:tc>
        <w:tc>
          <w:tcPr>
            <w:tcW w:w="496" w:type="pct"/>
            <w:vMerge/>
          </w:tcPr>
          <w:p w14:paraId="0CBECF40" w14:textId="08B0AB05" w:rsidR="000705A6" w:rsidRPr="000705A6" w:rsidDel="00CF568F" w:rsidRDefault="000705A6" w:rsidP="00F35832">
            <w:pPr>
              <w:rPr>
                <w:del w:id="875" w:author="Lucy Lucy" w:date="2018-09-01T00:07:00Z"/>
                <w:highlight w:val="yellow"/>
              </w:rPr>
            </w:pPr>
            <w:bookmarkStart w:id="876" w:name="_Toc523524105"/>
            <w:bookmarkStart w:id="877" w:name="_Toc523524952"/>
            <w:bookmarkStart w:id="878" w:name="_Toc523525729"/>
            <w:bookmarkEnd w:id="876"/>
            <w:bookmarkEnd w:id="877"/>
            <w:bookmarkEnd w:id="878"/>
          </w:p>
        </w:tc>
        <w:tc>
          <w:tcPr>
            <w:tcW w:w="1454" w:type="pct"/>
          </w:tcPr>
          <w:p w14:paraId="0F2190D6" w14:textId="7C9D85C7" w:rsidR="000705A6" w:rsidRPr="000705A6" w:rsidDel="00CF568F" w:rsidRDefault="000705A6" w:rsidP="00F35832">
            <w:pPr>
              <w:jc w:val="left"/>
              <w:rPr>
                <w:del w:id="879" w:author="Lucy Lucy" w:date="2018-09-01T00:07:00Z"/>
                <w:highlight w:val="yellow"/>
              </w:rPr>
            </w:pPr>
            <w:del w:id="880" w:author="Lucy Lucy" w:date="2018-09-01T00:07:00Z">
              <w:r w:rsidRPr="000705A6" w:rsidDel="00CF568F">
                <w:rPr>
                  <w:highlight w:val="yellow"/>
                </w:rPr>
                <w:delText>Số đt đại diện chủ đơn</w:delText>
              </w:r>
              <w:bookmarkStart w:id="881" w:name="_Toc523524106"/>
              <w:bookmarkStart w:id="882" w:name="_Toc523524953"/>
              <w:bookmarkStart w:id="883" w:name="_Toc523525730"/>
              <w:bookmarkEnd w:id="881"/>
              <w:bookmarkEnd w:id="882"/>
              <w:bookmarkEnd w:id="883"/>
            </w:del>
          </w:p>
        </w:tc>
        <w:bookmarkStart w:id="884" w:name="_Toc523524107"/>
        <w:bookmarkStart w:id="885" w:name="_Toc523524954"/>
        <w:bookmarkStart w:id="886" w:name="_Toc523525731"/>
        <w:bookmarkEnd w:id="884"/>
        <w:bookmarkEnd w:id="885"/>
        <w:bookmarkEnd w:id="886"/>
      </w:tr>
      <w:tr w:rsidR="000705A6" w:rsidRPr="009C09B2" w:rsidDel="00CF568F" w14:paraId="7F4AC8E1" w14:textId="046FD9B0" w:rsidTr="00226219">
        <w:trPr>
          <w:del w:id="887" w:author="Lucy Lucy" w:date="2018-09-01T00:07:00Z"/>
        </w:trPr>
        <w:tc>
          <w:tcPr>
            <w:tcW w:w="1377" w:type="pct"/>
          </w:tcPr>
          <w:p w14:paraId="1748A8D8" w14:textId="550ED632" w:rsidR="000705A6" w:rsidRPr="000705A6" w:rsidDel="00CF568F" w:rsidRDefault="000705A6" w:rsidP="00F35832">
            <w:pPr>
              <w:rPr>
                <w:del w:id="888" w:author="Lucy Lucy" w:date="2018-09-01T00:07:00Z"/>
                <w:highlight w:val="yellow"/>
              </w:rPr>
            </w:pPr>
            <w:del w:id="889" w:author="Lucy Lucy" w:date="2018-09-01T00:07:00Z">
              <w:r w:rsidRPr="000705A6" w:rsidDel="00CF568F">
                <w:rPr>
                  <w:highlight w:val="yellow"/>
                </w:rPr>
                <w:delText>Rep_Master_F</w:delText>
              </w:r>
              <w:r w:rsidR="00327DEE" w:rsidDel="00CF568F">
                <w:rPr>
                  <w:highlight w:val="yellow"/>
                </w:rPr>
                <w:delText>ax</w:delText>
              </w:r>
              <w:bookmarkStart w:id="890" w:name="_Toc523524108"/>
              <w:bookmarkStart w:id="891" w:name="_Toc523524955"/>
              <w:bookmarkStart w:id="892" w:name="_Toc523525732"/>
              <w:bookmarkEnd w:id="890"/>
              <w:bookmarkEnd w:id="891"/>
              <w:bookmarkEnd w:id="892"/>
            </w:del>
          </w:p>
        </w:tc>
        <w:tc>
          <w:tcPr>
            <w:tcW w:w="977" w:type="pct"/>
          </w:tcPr>
          <w:p w14:paraId="59821A05" w14:textId="353C2344" w:rsidR="000705A6" w:rsidRPr="000705A6" w:rsidDel="00CF568F" w:rsidRDefault="000705A6" w:rsidP="00F35832">
            <w:pPr>
              <w:rPr>
                <w:del w:id="893" w:author="Lucy Lucy" w:date="2018-09-01T00:07:00Z"/>
                <w:highlight w:val="yellow"/>
              </w:rPr>
            </w:pPr>
            <w:del w:id="894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895" w:name="_Toc523524109"/>
              <w:bookmarkStart w:id="896" w:name="_Toc523524956"/>
              <w:bookmarkStart w:id="897" w:name="_Toc523525733"/>
              <w:bookmarkEnd w:id="895"/>
              <w:bookmarkEnd w:id="896"/>
              <w:bookmarkEnd w:id="897"/>
            </w:del>
          </w:p>
        </w:tc>
        <w:tc>
          <w:tcPr>
            <w:tcW w:w="367" w:type="pct"/>
          </w:tcPr>
          <w:p w14:paraId="6F2D0A74" w14:textId="2CAEC74F" w:rsidR="000705A6" w:rsidRPr="000705A6" w:rsidDel="00CF568F" w:rsidRDefault="003012C2" w:rsidP="00F35832">
            <w:pPr>
              <w:rPr>
                <w:del w:id="898" w:author="Lucy Lucy" w:date="2018-09-01T00:07:00Z"/>
                <w:highlight w:val="yellow"/>
              </w:rPr>
            </w:pPr>
            <w:del w:id="899" w:author="Lucy Lucy" w:date="2018-09-01T00:07:00Z">
              <w:r w:rsidDel="00CF568F">
                <w:rPr>
                  <w:highlight w:val="yellow"/>
                </w:rPr>
                <w:delText>50</w:delText>
              </w:r>
              <w:bookmarkStart w:id="900" w:name="_Toc523524110"/>
              <w:bookmarkStart w:id="901" w:name="_Toc523524957"/>
              <w:bookmarkStart w:id="902" w:name="_Toc523525734"/>
              <w:bookmarkEnd w:id="900"/>
              <w:bookmarkEnd w:id="901"/>
              <w:bookmarkEnd w:id="902"/>
            </w:del>
          </w:p>
        </w:tc>
        <w:tc>
          <w:tcPr>
            <w:tcW w:w="330" w:type="pct"/>
          </w:tcPr>
          <w:p w14:paraId="2DF6FFC6" w14:textId="4820E582" w:rsidR="000705A6" w:rsidRPr="000705A6" w:rsidDel="00CF568F" w:rsidRDefault="000705A6" w:rsidP="00F35832">
            <w:pPr>
              <w:rPr>
                <w:del w:id="903" w:author="Lucy Lucy" w:date="2018-09-01T00:07:00Z"/>
                <w:highlight w:val="yellow"/>
              </w:rPr>
            </w:pPr>
            <w:bookmarkStart w:id="904" w:name="_Toc523524111"/>
            <w:bookmarkStart w:id="905" w:name="_Toc523524958"/>
            <w:bookmarkStart w:id="906" w:name="_Toc523525735"/>
            <w:bookmarkEnd w:id="904"/>
            <w:bookmarkEnd w:id="905"/>
            <w:bookmarkEnd w:id="906"/>
          </w:p>
        </w:tc>
        <w:tc>
          <w:tcPr>
            <w:tcW w:w="496" w:type="pct"/>
            <w:vMerge/>
          </w:tcPr>
          <w:p w14:paraId="77BF1DAD" w14:textId="311194D4" w:rsidR="000705A6" w:rsidRPr="000705A6" w:rsidDel="00CF568F" w:rsidRDefault="000705A6" w:rsidP="00F35832">
            <w:pPr>
              <w:rPr>
                <w:del w:id="907" w:author="Lucy Lucy" w:date="2018-09-01T00:07:00Z"/>
                <w:highlight w:val="yellow"/>
              </w:rPr>
            </w:pPr>
            <w:bookmarkStart w:id="908" w:name="_Toc523524112"/>
            <w:bookmarkStart w:id="909" w:name="_Toc523524959"/>
            <w:bookmarkStart w:id="910" w:name="_Toc523525736"/>
            <w:bookmarkEnd w:id="908"/>
            <w:bookmarkEnd w:id="909"/>
            <w:bookmarkEnd w:id="910"/>
          </w:p>
        </w:tc>
        <w:tc>
          <w:tcPr>
            <w:tcW w:w="1454" w:type="pct"/>
          </w:tcPr>
          <w:p w14:paraId="79E27260" w14:textId="0A875260" w:rsidR="000705A6" w:rsidRPr="000705A6" w:rsidDel="00CF568F" w:rsidRDefault="000705A6" w:rsidP="00F35832">
            <w:pPr>
              <w:jc w:val="left"/>
              <w:rPr>
                <w:del w:id="911" w:author="Lucy Lucy" w:date="2018-09-01T00:07:00Z"/>
                <w:highlight w:val="yellow"/>
              </w:rPr>
            </w:pPr>
            <w:del w:id="912" w:author="Lucy Lucy" w:date="2018-09-01T00:07:00Z">
              <w:r w:rsidRPr="000705A6" w:rsidDel="00CF568F">
                <w:rPr>
                  <w:highlight w:val="yellow"/>
                </w:rPr>
                <w:delText>Số Fax của khách hàng</w:delText>
              </w:r>
              <w:bookmarkStart w:id="913" w:name="_Toc523524113"/>
              <w:bookmarkStart w:id="914" w:name="_Toc523524960"/>
              <w:bookmarkStart w:id="915" w:name="_Toc523525737"/>
              <w:bookmarkEnd w:id="913"/>
              <w:bookmarkEnd w:id="914"/>
              <w:bookmarkEnd w:id="915"/>
            </w:del>
          </w:p>
        </w:tc>
        <w:bookmarkStart w:id="916" w:name="_Toc523524114"/>
        <w:bookmarkStart w:id="917" w:name="_Toc523524961"/>
        <w:bookmarkStart w:id="918" w:name="_Toc523525738"/>
        <w:bookmarkEnd w:id="916"/>
        <w:bookmarkEnd w:id="917"/>
        <w:bookmarkEnd w:id="918"/>
      </w:tr>
      <w:tr w:rsidR="000705A6" w:rsidRPr="009C09B2" w:rsidDel="00CF568F" w14:paraId="4D8F772D" w14:textId="39583618" w:rsidTr="00226219">
        <w:trPr>
          <w:del w:id="919" w:author="Lucy Lucy" w:date="2018-09-01T00:07:00Z"/>
        </w:trPr>
        <w:tc>
          <w:tcPr>
            <w:tcW w:w="1377" w:type="pct"/>
          </w:tcPr>
          <w:p w14:paraId="59970690" w14:textId="50490B50" w:rsidR="000705A6" w:rsidRPr="000705A6" w:rsidDel="00CF568F" w:rsidRDefault="000705A6" w:rsidP="00F35832">
            <w:pPr>
              <w:rPr>
                <w:del w:id="920" w:author="Lucy Lucy" w:date="2018-09-01T00:07:00Z"/>
                <w:highlight w:val="yellow"/>
              </w:rPr>
            </w:pPr>
            <w:del w:id="921" w:author="Lucy Lucy" w:date="2018-09-01T00:07:00Z">
              <w:r w:rsidRPr="000705A6" w:rsidDel="00CF568F">
                <w:rPr>
                  <w:highlight w:val="yellow"/>
                </w:rPr>
                <w:delText>Rep_Master_E</w:delText>
              </w:r>
              <w:r w:rsidR="00327DEE" w:rsidDel="00CF568F">
                <w:rPr>
                  <w:highlight w:val="yellow"/>
                </w:rPr>
                <w:delText>mail</w:delText>
              </w:r>
              <w:bookmarkStart w:id="922" w:name="_Toc523524115"/>
              <w:bookmarkStart w:id="923" w:name="_Toc523524962"/>
              <w:bookmarkStart w:id="924" w:name="_Toc523525739"/>
              <w:bookmarkEnd w:id="922"/>
              <w:bookmarkEnd w:id="923"/>
              <w:bookmarkEnd w:id="924"/>
            </w:del>
          </w:p>
        </w:tc>
        <w:tc>
          <w:tcPr>
            <w:tcW w:w="977" w:type="pct"/>
          </w:tcPr>
          <w:p w14:paraId="11E3A9B7" w14:textId="4D4F7DA7" w:rsidR="000705A6" w:rsidRPr="000705A6" w:rsidDel="00CF568F" w:rsidRDefault="000705A6" w:rsidP="00F35832">
            <w:pPr>
              <w:rPr>
                <w:del w:id="925" w:author="Lucy Lucy" w:date="2018-09-01T00:07:00Z"/>
                <w:highlight w:val="yellow"/>
              </w:rPr>
            </w:pPr>
            <w:del w:id="926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927" w:name="_Toc523524116"/>
              <w:bookmarkStart w:id="928" w:name="_Toc523524963"/>
              <w:bookmarkStart w:id="929" w:name="_Toc523525740"/>
              <w:bookmarkEnd w:id="927"/>
              <w:bookmarkEnd w:id="928"/>
              <w:bookmarkEnd w:id="929"/>
            </w:del>
          </w:p>
        </w:tc>
        <w:tc>
          <w:tcPr>
            <w:tcW w:w="367" w:type="pct"/>
          </w:tcPr>
          <w:p w14:paraId="65F29E6E" w14:textId="7D944349" w:rsidR="000705A6" w:rsidRPr="000705A6" w:rsidDel="00CF568F" w:rsidRDefault="000705A6" w:rsidP="00F35832">
            <w:pPr>
              <w:rPr>
                <w:del w:id="930" w:author="Lucy Lucy" w:date="2018-09-01T00:07:00Z"/>
                <w:highlight w:val="yellow"/>
              </w:rPr>
            </w:pPr>
            <w:del w:id="931" w:author="Lucy Lucy" w:date="2018-09-01T00:07:00Z">
              <w:r w:rsidRPr="000705A6" w:rsidDel="00CF568F">
                <w:rPr>
                  <w:highlight w:val="yellow"/>
                </w:rPr>
                <w:delText>50</w:delText>
              </w:r>
              <w:bookmarkStart w:id="932" w:name="_Toc523524117"/>
              <w:bookmarkStart w:id="933" w:name="_Toc523524964"/>
              <w:bookmarkStart w:id="934" w:name="_Toc523525741"/>
              <w:bookmarkEnd w:id="932"/>
              <w:bookmarkEnd w:id="933"/>
              <w:bookmarkEnd w:id="934"/>
            </w:del>
          </w:p>
        </w:tc>
        <w:tc>
          <w:tcPr>
            <w:tcW w:w="330" w:type="pct"/>
          </w:tcPr>
          <w:p w14:paraId="27B4D0B5" w14:textId="3BE63CA2" w:rsidR="000705A6" w:rsidRPr="000705A6" w:rsidDel="00CF568F" w:rsidRDefault="000705A6" w:rsidP="00F35832">
            <w:pPr>
              <w:rPr>
                <w:del w:id="935" w:author="Lucy Lucy" w:date="2018-09-01T00:07:00Z"/>
                <w:highlight w:val="yellow"/>
              </w:rPr>
            </w:pPr>
            <w:bookmarkStart w:id="936" w:name="_Toc523524118"/>
            <w:bookmarkStart w:id="937" w:name="_Toc523524965"/>
            <w:bookmarkStart w:id="938" w:name="_Toc523525742"/>
            <w:bookmarkEnd w:id="936"/>
            <w:bookmarkEnd w:id="937"/>
            <w:bookmarkEnd w:id="938"/>
          </w:p>
        </w:tc>
        <w:tc>
          <w:tcPr>
            <w:tcW w:w="496" w:type="pct"/>
            <w:vMerge/>
          </w:tcPr>
          <w:p w14:paraId="5EB77510" w14:textId="0AB0E919" w:rsidR="000705A6" w:rsidRPr="000705A6" w:rsidDel="00CF568F" w:rsidRDefault="000705A6" w:rsidP="00F35832">
            <w:pPr>
              <w:rPr>
                <w:del w:id="939" w:author="Lucy Lucy" w:date="2018-09-01T00:07:00Z"/>
                <w:highlight w:val="yellow"/>
              </w:rPr>
            </w:pPr>
            <w:bookmarkStart w:id="940" w:name="_Toc523524119"/>
            <w:bookmarkStart w:id="941" w:name="_Toc523524966"/>
            <w:bookmarkStart w:id="942" w:name="_Toc523525743"/>
            <w:bookmarkEnd w:id="940"/>
            <w:bookmarkEnd w:id="941"/>
            <w:bookmarkEnd w:id="942"/>
          </w:p>
        </w:tc>
        <w:tc>
          <w:tcPr>
            <w:tcW w:w="1454" w:type="pct"/>
          </w:tcPr>
          <w:p w14:paraId="3F12C154" w14:textId="3FEB1A2E" w:rsidR="000705A6" w:rsidRPr="000705A6" w:rsidDel="00CF568F" w:rsidRDefault="000705A6" w:rsidP="00F35832">
            <w:pPr>
              <w:jc w:val="left"/>
              <w:rPr>
                <w:del w:id="943" w:author="Lucy Lucy" w:date="2018-09-01T00:07:00Z"/>
                <w:highlight w:val="yellow"/>
              </w:rPr>
            </w:pPr>
            <w:del w:id="944" w:author="Lucy Lucy" w:date="2018-09-01T00:07:00Z">
              <w:r w:rsidRPr="000705A6" w:rsidDel="00CF568F">
                <w:rPr>
                  <w:highlight w:val="yellow"/>
                </w:rPr>
                <w:delText>eMail của khách hàng</w:delText>
              </w:r>
              <w:bookmarkStart w:id="945" w:name="_Toc523524120"/>
              <w:bookmarkStart w:id="946" w:name="_Toc523524967"/>
              <w:bookmarkStart w:id="947" w:name="_Toc523525744"/>
              <w:bookmarkEnd w:id="945"/>
              <w:bookmarkEnd w:id="946"/>
              <w:bookmarkEnd w:id="947"/>
            </w:del>
          </w:p>
        </w:tc>
        <w:bookmarkStart w:id="948" w:name="_Toc523524121"/>
        <w:bookmarkStart w:id="949" w:name="_Toc523524968"/>
        <w:bookmarkStart w:id="950" w:name="_Toc523525745"/>
        <w:bookmarkEnd w:id="948"/>
        <w:bookmarkEnd w:id="949"/>
        <w:bookmarkEnd w:id="950"/>
      </w:tr>
      <w:tr w:rsidR="00336DAF" w:rsidRPr="009C09B2" w:rsidDel="00CF568F" w14:paraId="5F984460" w14:textId="7BB9100F" w:rsidTr="00226219">
        <w:trPr>
          <w:del w:id="951" w:author="Lucy Lucy" w:date="2018-09-01T00:07:00Z"/>
        </w:trPr>
        <w:tc>
          <w:tcPr>
            <w:tcW w:w="1377" w:type="pct"/>
          </w:tcPr>
          <w:p w14:paraId="7FCB5271" w14:textId="08201954" w:rsidR="00336DAF" w:rsidRPr="009C09B2" w:rsidDel="00CF568F" w:rsidRDefault="00336DAF" w:rsidP="00F35832">
            <w:pPr>
              <w:rPr>
                <w:del w:id="952" w:author="Lucy Lucy" w:date="2018-09-01T00:07:00Z"/>
              </w:rPr>
            </w:pPr>
            <w:del w:id="953" w:author="Lucy Lucy" w:date="2018-09-01T00:07:00Z">
              <w:r w:rsidRPr="009C09B2" w:rsidDel="00CF568F">
                <w:delText>Status</w:delText>
              </w:r>
              <w:bookmarkStart w:id="954" w:name="_Toc523524122"/>
              <w:bookmarkStart w:id="955" w:name="_Toc523524969"/>
              <w:bookmarkStart w:id="956" w:name="_Toc523525746"/>
              <w:bookmarkEnd w:id="954"/>
              <w:bookmarkEnd w:id="955"/>
              <w:bookmarkEnd w:id="956"/>
            </w:del>
          </w:p>
        </w:tc>
        <w:tc>
          <w:tcPr>
            <w:tcW w:w="977" w:type="pct"/>
          </w:tcPr>
          <w:p w14:paraId="3626A6F9" w14:textId="5278607D" w:rsidR="00336DAF" w:rsidRPr="009C09B2" w:rsidDel="00CF568F" w:rsidRDefault="00336DAF" w:rsidP="00F35832">
            <w:pPr>
              <w:rPr>
                <w:del w:id="957" w:author="Lucy Lucy" w:date="2018-09-01T00:07:00Z"/>
              </w:rPr>
            </w:pPr>
            <w:del w:id="958" w:author="Lucy Lucy" w:date="2018-09-01T00:07:00Z">
              <w:r w:rsidRPr="009C09B2" w:rsidDel="00CF568F">
                <w:delText>NUMBER</w:delText>
              </w:r>
              <w:bookmarkStart w:id="959" w:name="_Toc523524123"/>
              <w:bookmarkStart w:id="960" w:name="_Toc523524970"/>
              <w:bookmarkStart w:id="961" w:name="_Toc523525747"/>
              <w:bookmarkEnd w:id="959"/>
              <w:bookmarkEnd w:id="960"/>
              <w:bookmarkEnd w:id="961"/>
            </w:del>
          </w:p>
        </w:tc>
        <w:tc>
          <w:tcPr>
            <w:tcW w:w="367" w:type="pct"/>
          </w:tcPr>
          <w:p w14:paraId="03E063EB" w14:textId="6F1A855B" w:rsidR="00336DAF" w:rsidRPr="009C09B2" w:rsidDel="00CF568F" w:rsidRDefault="00336DAF" w:rsidP="00F35832">
            <w:pPr>
              <w:rPr>
                <w:del w:id="962" w:author="Lucy Lucy" w:date="2018-09-01T00:07:00Z"/>
              </w:rPr>
            </w:pPr>
            <w:del w:id="963" w:author="Lucy Lucy" w:date="2018-09-01T00:07:00Z">
              <w:r w:rsidRPr="009C09B2" w:rsidDel="00CF568F">
                <w:delText>2</w:delText>
              </w:r>
              <w:bookmarkStart w:id="964" w:name="_Toc523524124"/>
              <w:bookmarkStart w:id="965" w:name="_Toc523524971"/>
              <w:bookmarkStart w:id="966" w:name="_Toc523525748"/>
              <w:bookmarkEnd w:id="964"/>
              <w:bookmarkEnd w:id="965"/>
              <w:bookmarkEnd w:id="966"/>
            </w:del>
          </w:p>
        </w:tc>
        <w:tc>
          <w:tcPr>
            <w:tcW w:w="330" w:type="pct"/>
          </w:tcPr>
          <w:p w14:paraId="5265F075" w14:textId="677AEE1D" w:rsidR="00336DAF" w:rsidRPr="009C09B2" w:rsidDel="00CF568F" w:rsidRDefault="00336DAF" w:rsidP="00F35832">
            <w:pPr>
              <w:rPr>
                <w:del w:id="967" w:author="Lucy Lucy" w:date="2018-09-01T00:07:00Z"/>
              </w:rPr>
            </w:pPr>
            <w:bookmarkStart w:id="968" w:name="_Toc523524125"/>
            <w:bookmarkStart w:id="969" w:name="_Toc523524972"/>
            <w:bookmarkStart w:id="970" w:name="_Toc523525749"/>
            <w:bookmarkEnd w:id="968"/>
            <w:bookmarkEnd w:id="969"/>
            <w:bookmarkEnd w:id="970"/>
          </w:p>
        </w:tc>
        <w:tc>
          <w:tcPr>
            <w:tcW w:w="496" w:type="pct"/>
          </w:tcPr>
          <w:p w14:paraId="2BC69A49" w14:textId="720DCAB0" w:rsidR="00336DAF" w:rsidRPr="009C09B2" w:rsidDel="00CF568F" w:rsidRDefault="00336DAF" w:rsidP="00F35832">
            <w:pPr>
              <w:rPr>
                <w:del w:id="971" w:author="Lucy Lucy" w:date="2018-09-01T00:07:00Z"/>
              </w:rPr>
            </w:pPr>
            <w:bookmarkStart w:id="972" w:name="_Toc523524126"/>
            <w:bookmarkStart w:id="973" w:name="_Toc523524973"/>
            <w:bookmarkStart w:id="974" w:name="_Toc523525750"/>
            <w:bookmarkEnd w:id="972"/>
            <w:bookmarkEnd w:id="973"/>
            <w:bookmarkEnd w:id="974"/>
          </w:p>
        </w:tc>
        <w:tc>
          <w:tcPr>
            <w:tcW w:w="1454" w:type="pct"/>
          </w:tcPr>
          <w:p w14:paraId="5EE878A8" w14:textId="4176122C" w:rsidR="00336DAF" w:rsidDel="00CF568F" w:rsidRDefault="00336DAF" w:rsidP="00F35832">
            <w:pPr>
              <w:jc w:val="left"/>
              <w:rPr>
                <w:del w:id="975" w:author="Lucy Lucy" w:date="2018-09-01T00:07:00Z"/>
              </w:rPr>
            </w:pPr>
            <w:del w:id="976" w:author="Lucy Lucy" w:date="2018-09-01T00:07:00Z">
              <w:r w:rsidRPr="009C09B2" w:rsidDel="00CF568F">
                <w:delText>Trạng thái đơn</w:delText>
              </w:r>
              <w:bookmarkStart w:id="977" w:name="_Toc523524127"/>
              <w:bookmarkStart w:id="978" w:name="_Toc523524974"/>
              <w:bookmarkStart w:id="979" w:name="_Toc523525751"/>
              <w:bookmarkEnd w:id="977"/>
              <w:bookmarkEnd w:id="978"/>
              <w:bookmarkEnd w:id="979"/>
            </w:del>
          </w:p>
          <w:p w14:paraId="0FBA2DAF" w14:textId="69A40257" w:rsidR="00327DEE" w:rsidDel="00CF568F" w:rsidRDefault="00327DEE" w:rsidP="00F35832">
            <w:pPr>
              <w:jc w:val="left"/>
              <w:rPr>
                <w:del w:id="980" w:author="Lucy Lucy" w:date="2018-09-01T00:07:00Z"/>
              </w:rPr>
            </w:pPr>
            <w:del w:id="981" w:author="Lucy Lucy" w:date="2018-09-01T00:07:00Z">
              <w:r w:rsidDel="00CF568F">
                <w:delText>0: Lưu tạm</w:delText>
              </w:r>
              <w:bookmarkStart w:id="982" w:name="_Toc523524128"/>
              <w:bookmarkStart w:id="983" w:name="_Toc523524975"/>
              <w:bookmarkStart w:id="984" w:name="_Toc523525752"/>
              <w:bookmarkEnd w:id="982"/>
              <w:bookmarkEnd w:id="983"/>
              <w:bookmarkEnd w:id="984"/>
            </w:del>
          </w:p>
          <w:p w14:paraId="7076E5D9" w14:textId="53FAB412" w:rsidR="00327DEE" w:rsidDel="00CF568F" w:rsidRDefault="00327DEE" w:rsidP="00F35832">
            <w:pPr>
              <w:jc w:val="left"/>
              <w:rPr>
                <w:del w:id="985" w:author="Lucy Lucy" w:date="2018-09-01T00:07:00Z"/>
              </w:rPr>
            </w:pPr>
            <w:del w:id="986" w:author="Lucy Lucy" w:date="2018-09-01T00:07:00Z">
              <w:r w:rsidDel="00CF568F">
                <w:delText>1: Đã gửi cho admin, chờ phân cho luật sư</w:delText>
              </w:r>
              <w:bookmarkStart w:id="987" w:name="_Toc523524129"/>
              <w:bookmarkStart w:id="988" w:name="_Toc523524976"/>
              <w:bookmarkStart w:id="989" w:name="_Toc523525753"/>
              <w:bookmarkEnd w:id="987"/>
              <w:bookmarkEnd w:id="988"/>
              <w:bookmarkEnd w:id="989"/>
            </w:del>
          </w:p>
          <w:p w14:paraId="58797DAF" w14:textId="53DB0907" w:rsidR="00327DEE" w:rsidDel="00CF568F" w:rsidRDefault="00327DEE" w:rsidP="00F35832">
            <w:pPr>
              <w:jc w:val="left"/>
              <w:rPr>
                <w:del w:id="990" w:author="Lucy Lucy" w:date="2018-09-01T00:07:00Z"/>
              </w:rPr>
            </w:pPr>
            <w:del w:id="991" w:author="Lucy Lucy" w:date="2018-09-01T00:07:00Z">
              <w:r w:rsidDel="00CF568F">
                <w:delText>2: Đã gửi cho luật sư</w:delText>
              </w:r>
              <w:bookmarkStart w:id="992" w:name="_Toc523524130"/>
              <w:bookmarkStart w:id="993" w:name="_Toc523524977"/>
              <w:bookmarkStart w:id="994" w:name="_Toc523525754"/>
              <w:bookmarkEnd w:id="992"/>
              <w:bookmarkEnd w:id="993"/>
              <w:bookmarkEnd w:id="994"/>
            </w:del>
          </w:p>
          <w:p w14:paraId="7B947F55" w14:textId="14F6405D" w:rsidR="00327DEE" w:rsidDel="00CF568F" w:rsidRDefault="00327DEE" w:rsidP="00F35832">
            <w:pPr>
              <w:jc w:val="left"/>
              <w:rPr>
                <w:del w:id="995" w:author="Lucy Lucy" w:date="2018-09-01T00:07:00Z"/>
              </w:rPr>
            </w:pPr>
            <w:del w:id="996" w:author="Lucy Lucy" w:date="2018-09-01T00:07:00Z">
              <w:r w:rsidDel="00CF568F">
                <w:delText>3: Luật sư đã confirm đơn</w:delText>
              </w:r>
              <w:bookmarkStart w:id="997" w:name="_Toc523524131"/>
              <w:bookmarkStart w:id="998" w:name="_Toc523524978"/>
              <w:bookmarkStart w:id="999" w:name="_Toc523525755"/>
              <w:bookmarkEnd w:id="997"/>
              <w:bookmarkEnd w:id="998"/>
              <w:bookmarkEnd w:id="999"/>
            </w:del>
          </w:p>
          <w:p w14:paraId="59CEDCAD" w14:textId="460FFC10" w:rsidR="00327DEE" w:rsidDel="00CF568F" w:rsidRDefault="00327DEE" w:rsidP="00F35832">
            <w:pPr>
              <w:jc w:val="left"/>
              <w:rPr>
                <w:del w:id="1000" w:author="Lucy Lucy" w:date="2018-09-01T00:07:00Z"/>
              </w:rPr>
            </w:pPr>
            <w:del w:id="1001" w:author="Lucy Lucy" w:date="2018-09-01T00:07:00Z">
              <w:r w:rsidDel="00CF568F">
                <w:delText>4: Chờ KH confirm</w:delText>
              </w:r>
              <w:bookmarkStart w:id="1002" w:name="_Toc523524132"/>
              <w:bookmarkStart w:id="1003" w:name="_Toc523524979"/>
              <w:bookmarkStart w:id="1004" w:name="_Toc523525756"/>
              <w:bookmarkEnd w:id="1002"/>
              <w:bookmarkEnd w:id="1003"/>
              <w:bookmarkEnd w:id="1004"/>
            </w:del>
          </w:p>
          <w:p w14:paraId="4328703F" w14:textId="6E45C834" w:rsidR="00327DEE" w:rsidDel="00CF568F" w:rsidRDefault="00327DEE" w:rsidP="00F35832">
            <w:pPr>
              <w:jc w:val="left"/>
              <w:rPr>
                <w:del w:id="1005" w:author="Lucy Lucy" w:date="2018-09-01T00:07:00Z"/>
              </w:rPr>
            </w:pPr>
            <w:del w:id="1006" w:author="Lucy Lucy" w:date="2018-09-01T00:07:00Z">
              <w:r w:rsidDel="00CF568F">
                <w:delText>5: KH đã xác nhận</w:delText>
              </w:r>
              <w:bookmarkStart w:id="1007" w:name="_Toc523524133"/>
              <w:bookmarkStart w:id="1008" w:name="_Toc523524980"/>
              <w:bookmarkStart w:id="1009" w:name="_Toc523525757"/>
              <w:bookmarkEnd w:id="1007"/>
              <w:bookmarkEnd w:id="1008"/>
              <w:bookmarkEnd w:id="1009"/>
            </w:del>
          </w:p>
          <w:p w14:paraId="46624B00" w14:textId="061E5D4B" w:rsidR="008C1BAB" w:rsidDel="00CF568F" w:rsidRDefault="008C1BAB" w:rsidP="00F35832">
            <w:pPr>
              <w:jc w:val="left"/>
              <w:rPr>
                <w:del w:id="1010" w:author="Lucy Lucy" w:date="2018-09-01T00:07:00Z"/>
              </w:rPr>
            </w:pPr>
            <w:del w:id="1011" w:author="Lucy Lucy" w:date="2018-09-01T00:07:00Z">
              <w:r w:rsidDel="00CF568F">
                <w:delText>51: KH đã reject</w:delText>
              </w:r>
              <w:bookmarkStart w:id="1012" w:name="_Toc523524134"/>
              <w:bookmarkStart w:id="1013" w:name="_Toc523524981"/>
              <w:bookmarkStart w:id="1014" w:name="_Toc523525758"/>
              <w:bookmarkEnd w:id="1012"/>
              <w:bookmarkEnd w:id="1013"/>
              <w:bookmarkEnd w:id="1014"/>
            </w:del>
          </w:p>
          <w:p w14:paraId="7D19BDEE" w14:textId="1B93448A" w:rsidR="00327DEE" w:rsidRPr="009C09B2" w:rsidDel="00CF568F" w:rsidRDefault="00327DEE" w:rsidP="00F35832">
            <w:pPr>
              <w:jc w:val="left"/>
              <w:rPr>
                <w:del w:id="1015" w:author="Lucy Lucy" w:date="2018-09-01T00:07:00Z"/>
              </w:rPr>
            </w:pPr>
            <w:del w:id="1016" w:author="Lucy Lucy" w:date="2018-09-01T00:07:00Z">
              <w:r w:rsidDel="00CF568F">
                <w:delText>6: Đã gửi lên cục</w:delText>
              </w:r>
              <w:bookmarkStart w:id="1017" w:name="_Toc523524135"/>
              <w:bookmarkStart w:id="1018" w:name="_Toc523524982"/>
              <w:bookmarkStart w:id="1019" w:name="_Toc523525759"/>
              <w:bookmarkEnd w:id="1017"/>
              <w:bookmarkEnd w:id="1018"/>
              <w:bookmarkEnd w:id="1019"/>
            </w:del>
          </w:p>
        </w:tc>
        <w:bookmarkStart w:id="1020" w:name="_Toc523524136"/>
        <w:bookmarkStart w:id="1021" w:name="_Toc523524983"/>
        <w:bookmarkStart w:id="1022" w:name="_Toc523525760"/>
        <w:bookmarkEnd w:id="1020"/>
        <w:bookmarkEnd w:id="1021"/>
        <w:bookmarkEnd w:id="1022"/>
      </w:tr>
      <w:tr w:rsidR="00336DAF" w:rsidRPr="009C09B2" w:rsidDel="00CF568F" w14:paraId="56A5F6DC" w14:textId="62E7C57E" w:rsidTr="00226219">
        <w:trPr>
          <w:del w:id="1023" w:author="Lucy Lucy" w:date="2018-09-01T00:07:00Z"/>
        </w:trPr>
        <w:tc>
          <w:tcPr>
            <w:tcW w:w="1377" w:type="pct"/>
          </w:tcPr>
          <w:p w14:paraId="6F840CE2" w14:textId="05AA1CEB" w:rsidR="00336DAF" w:rsidRPr="009C09B2" w:rsidDel="00CF568F" w:rsidRDefault="00336DAF" w:rsidP="00F35832">
            <w:pPr>
              <w:rPr>
                <w:del w:id="1024" w:author="Lucy Lucy" w:date="2018-09-01T00:07:00Z"/>
              </w:rPr>
            </w:pPr>
            <w:del w:id="1025" w:author="Lucy Lucy" w:date="2018-09-01T00:07:00Z">
              <w:r w:rsidRPr="009C09B2" w:rsidDel="00CF568F">
                <w:delText>Status_Form</w:delText>
              </w:r>
              <w:bookmarkStart w:id="1026" w:name="_Toc523524137"/>
              <w:bookmarkStart w:id="1027" w:name="_Toc523524984"/>
              <w:bookmarkStart w:id="1028" w:name="_Toc523525761"/>
              <w:bookmarkEnd w:id="1026"/>
              <w:bookmarkEnd w:id="1027"/>
              <w:bookmarkEnd w:id="1028"/>
            </w:del>
          </w:p>
        </w:tc>
        <w:tc>
          <w:tcPr>
            <w:tcW w:w="977" w:type="pct"/>
          </w:tcPr>
          <w:p w14:paraId="37EF3D87" w14:textId="6A241472" w:rsidR="00336DAF" w:rsidRPr="009C09B2" w:rsidDel="00CF568F" w:rsidRDefault="00336DAF" w:rsidP="00F35832">
            <w:pPr>
              <w:rPr>
                <w:del w:id="1029" w:author="Lucy Lucy" w:date="2018-09-01T00:07:00Z"/>
              </w:rPr>
            </w:pPr>
            <w:del w:id="1030" w:author="Lucy Lucy" w:date="2018-09-01T00:07:00Z">
              <w:r w:rsidRPr="009C09B2" w:rsidDel="00CF568F">
                <w:delText>NUMBER</w:delText>
              </w:r>
              <w:bookmarkStart w:id="1031" w:name="_Toc523524138"/>
              <w:bookmarkStart w:id="1032" w:name="_Toc523524985"/>
              <w:bookmarkStart w:id="1033" w:name="_Toc523525762"/>
              <w:bookmarkEnd w:id="1031"/>
              <w:bookmarkEnd w:id="1032"/>
              <w:bookmarkEnd w:id="1033"/>
            </w:del>
          </w:p>
        </w:tc>
        <w:tc>
          <w:tcPr>
            <w:tcW w:w="367" w:type="pct"/>
          </w:tcPr>
          <w:p w14:paraId="70182E98" w14:textId="053158A5" w:rsidR="00336DAF" w:rsidRPr="009C09B2" w:rsidDel="00CF568F" w:rsidRDefault="00336DAF" w:rsidP="00F35832">
            <w:pPr>
              <w:rPr>
                <w:del w:id="1034" w:author="Lucy Lucy" w:date="2018-09-01T00:07:00Z"/>
              </w:rPr>
            </w:pPr>
            <w:del w:id="1035" w:author="Lucy Lucy" w:date="2018-09-01T00:07:00Z">
              <w:r w:rsidRPr="009C09B2" w:rsidDel="00CF568F">
                <w:delText>2</w:delText>
              </w:r>
              <w:bookmarkStart w:id="1036" w:name="_Toc523524139"/>
              <w:bookmarkStart w:id="1037" w:name="_Toc523524986"/>
              <w:bookmarkStart w:id="1038" w:name="_Toc523525763"/>
              <w:bookmarkEnd w:id="1036"/>
              <w:bookmarkEnd w:id="1037"/>
              <w:bookmarkEnd w:id="1038"/>
            </w:del>
          </w:p>
        </w:tc>
        <w:tc>
          <w:tcPr>
            <w:tcW w:w="330" w:type="pct"/>
          </w:tcPr>
          <w:p w14:paraId="6AC07327" w14:textId="512275C0" w:rsidR="00336DAF" w:rsidRPr="009C09B2" w:rsidDel="00CF568F" w:rsidRDefault="00336DAF" w:rsidP="00F35832">
            <w:pPr>
              <w:rPr>
                <w:del w:id="1039" w:author="Lucy Lucy" w:date="2018-09-01T00:07:00Z"/>
              </w:rPr>
            </w:pPr>
            <w:bookmarkStart w:id="1040" w:name="_Toc523524140"/>
            <w:bookmarkStart w:id="1041" w:name="_Toc523524987"/>
            <w:bookmarkStart w:id="1042" w:name="_Toc523525764"/>
            <w:bookmarkEnd w:id="1040"/>
            <w:bookmarkEnd w:id="1041"/>
            <w:bookmarkEnd w:id="1042"/>
          </w:p>
        </w:tc>
        <w:tc>
          <w:tcPr>
            <w:tcW w:w="496" w:type="pct"/>
          </w:tcPr>
          <w:p w14:paraId="740E9BC5" w14:textId="320C2F5A" w:rsidR="00336DAF" w:rsidRPr="009C09B2" w:rsidDel="00CF568F" w:rsidRDefault="00336DAF" w:rsidP="00F35832">
            <w:pPr>
              <w:rPr>
                <w:del w:id="1043" w:author="Lucy Lucy" w:date="2018-09-01T00:07:00Z"/>
              </w:rPr>
            </w:pPr>
            <w:bookmarkStart w:id="1044" w:name="_Toc523524141"/>
            <w:bookmarkStart w:id="1045" w:name="_Toc523524988"/>
            <w:bookmarkStart w:id="1046" w:name="_Toc523525765"/>
            <w:bookmarkEnd w:id="1044"/>
            <w:bookmarkEnd w:id="1045"/>
            <w:bookmarkEnd w:id="1046"/>
          </w:p>
        </w:tc>
        <w:tc>
          <w:tcPr>
            <w:tcW w:w="1454" w:type="pct"/>
          </w:tcPr>
          <w:p w14:paraId="43FC59F3" w14:textId="35421AE5" w:rsidR="00336DAF" w:rsidDel="00CF568F" w:rsidRDefault="00336DAF" w:rsidP="00F35832">
            <w:pPr>
              <w:jc w:val="left"/>
              <w:rPr>
                <w:del w:id="1047" w:author="Lucy Lucy" w:date="2018-09-01T00:07:00Z"/>
              </w:rPr>
            </w:pPr>
            <w:del w:id="1048" w:author="Lucy Lucy" w:date="2018-09-01T00:07:00Z">
              <w:r w:rsidRPr="009C09B2" w:rsidDel="00CF568F">
                <w:delText>Trạng thái hình thức</w:delText>
              </w:r>
              <w:bookmarkStart w:id="1049" w:name="_Toc523524142"/>
              <w:bookmarkStart w:id="1050" w:name="_Toc523524989"/>
              <w:bookmarkStart w:id="1051" w:name="_Toc523525766"/>
              <w:bookmarkEnd w:id="1049"/>
              <w:bookmarkEnd w:id="1050"/>
              <w:bookmarkEnd w:id="1051"/>
            </w:del>
          </w:p>
          <w:p w14:paraId="3593104D" w14:textId="440E8E7F" w:rsidR="00457C3B" w:rsidDel="00CF568F" w:rsidRDefault="00457C3B" w:rsidP="00F35832">
            <w:pPr>
              <w:jc w:val="left"/>
              <w:rPr>
                <w:del w:id="1052" w:author="Lucy Lucy" w:date="2018-09-01T00:07:00Z"/>
              </w:rPr>
            </w:pPr>
            <w:del w:id="1053" w:author="Lucy Lucy" w:date="2018-09-01T00:07:00Z">
              <w:r w:rsidDel="00CF568F">
                <w:delText>1: Đồng ý</w:delText>
              </w:r>
              <w:bookmarkStart w:id="1054" w:name="_Toc523524143"/>
              <w:bookmarkStart w:id="1055" w:name="_Toc523524990"/>
              <w:bookmarkStart w:id="1056" w:name="_Toc523525767"/>
              <w:bookmarkEnd w:id="1054"/>
              <w:bookmarkEnd w:id="1055"/>
              <w:bookmarkEnd w:id="1056"/>
            </w:del>
          </w:p>
          <w:p w14:paraId="6F7AD763" w14:textId="4ED8815E" w:rsidR="00457C3B" w:rsidRPr="009C09B2" w:rsidDel="00CF568F" w:rsidRDefault="00457C3B" w:rsidP="00F35832">
            <w:pPr>
              <w:jc w:val="left"/>
              <w:rPr>
                <w:del w:id="1057" w:author="Lucy Lucy" w:date="2018-09-01T00:07:00Z"/>
              </w:rPr>
            </w:pPr>
            <w:del w:id="1058" w:author="Lucy Lucy" w:date="2018-09-01T00:07:00Z">
              <w:r w:rsidDel="00CF568F">
                <w:delText>2: Từ chối</w:delText>
              </w:r>
              <w:bookmarkStart w:id="1059" w:name="_Toc523524144"/>
              <w:bookmarkStart w:id="1060" w:name="_Toc523524991"/>
              <w:bookmarkStart w:id="1061" w:name="_Toc523525768"/>
              <w:bookmarkEnd w:id="1059"/>
              <w:bookmarkEnd w:id="1060"/>
              <w:bookmarkEnd w:id="1061"/>
            </w:del>
          </w:p>
        </w:tc>
        <w:bookmarkStart w:id="1062" w:name="_Toc523524145"/>
        <w:bookmarkStart w:id="1063" w:name="_Toc523524992"/>
        <w:bookmarkStart w:id="1064" w:name="_Toc523525769"/>
        <w:bookmarkEnd w:id="1062"/>
        <w:bookmarkEnd w:id="1063"/>
        <w:bookmarkEnd w:id="1064"/>
      </w:tr>
      <w:tr w:rsidR="00336DAF" w:rsidRPr="009C09B2" w:rsidDel="00CF568F" w14:paraId="6735513E" w14:textId="752C39E9" w:rsidTr="00226219">
        <w:trPr>
          <w:del w:id="1065" w:author="Lucy Lucy" w:date="2018-09-01T00:07:00Z"/>
        </w:trPr>
        <w:tc>
          <w:tcPr>
            <w:tcW w:w="1377" w:type="pct"/>
          </w:tcPr>
          <w:p w14:paraId="37FC468A" w14:textId="70906483" w:rsidR="00336DAF" w:rsidRPr="009C09B2" w:rsidDel="00CF568F" w:rsidRDefault="00336DAF" w:rsidP="00F35832">
            <w:pPr>
              <w:rPr>
                <w:del w:id="1066" w:author="Lucy Lucy" w:date="2018-09-01T00:07:00Z"/>
              </w:rPr>
            </w:pPr>
            <w:del w:id="1067" w:author="Lucy Lucy" w:date="2018-09-01T00:07:00Z">
              <w:r w:rsidRPr="009C09B2" w:rsidDel="00CF568F">
                <w:delText>Status_Content</w:delText>
              </w:r>
              <w:bookmarkStart w:id="1068" w:name="_Toc523524146"/>
              <w:bookmarkStart w:id="1069" w:name="_Toc523524993"/>
              <w:bookmarkStart w:id="1070" w:name="_Toc523525770"/>
              <w:bookmarkEnd w:id="1068"/>
              <w:bookmarkEnd w:id="1069"/>
              <w:bookmarkEnd w:id="1070"/>
            </w:del>
          </w:p>
        </w:tc>
        <w:tc>
          <w:tcPr>
            <w:tcW w:w="977" w:type="pct"/>
          </w:tcPr>
          <w:p w14:paraId="642AF632" w14:textId="6E6CEB73" w:rsidR="00336DAF" w:rsidRPr="009C09B2" w:rsidDel="00CF568F" w:rsidRDefault="00336DAF" w:rsidP="00F35832">
            <w:pPr>
              <w:rPr>
                <w:del w:id="1071" w:author="Lucy Lucy" w:date="2018-09-01T00:07:00Z"/>
              </w:rPr>
            </w:pPr>
            <w:del w:id="1072" w:author="Lucy Lucy" w:date="2018-09-01T00:07:00Z">
              <w:r w:rsidRPr="009C09B2" w:rsidDel="00CF568F">
                <w:delText>NUMBER</w:delText>
              </w:r>
              <w:bookmarkStart w:id="1073" w:name="_Toc523524147"/>
              <w:bookmarkStart w:id="1074" w:name="_Toc523524994"/>
              <w:bookmarkStart w:id="1075" w:name="_Toc523525771"/>
              <w:bookmarkEnd w:id="1073"/>
              <w:bookmarkEnd w:id="1074"/>
              <w:bookmarkEnd w:id="1075"/>
            </w:del>
          </w:p>
        </w:tc>
        <w:tc>
          <w:tcPr>
            <w:tcW w:w="367" w:type="pct"/>
          </w:tcPr>
          <w:p w14:paraId="5F33C2BD" w14:textId="63919057" w:rsidR="00336DAF" w:rsidRPr="009C09B2" w:rsidDel="00CF568F" w:rsidRDefault="00336DAF" w:rsidP="00F35832">
            <w:pPr>
              <w:rPr>
                <w:del w:id="1076" w:author="Lucy Lucy" w:date="2018-09-01T00:07:00Z"/>
              </w:rPr>
            </w:pPr>
            <w:del w:id="1077" w:author="Lucy Lucy" w:date="2018-09-01T00:07:00Z">
              <w:r w:rsidRPr="009C09B2" w:rsidDel="00CF568F">
                <w:delText>2</w:delText>
              </w:r>
              <w:bookmarkStart w:id="1078" w:name="_Toc523524148"/>
              <w:bookmarkStart w:id="1079" w:name="_Toc523524995"/>
              <w:bookmarkStart w:id="1080" w:name="_Toc523525772"/>
              <w:bookmarkEnd w:id="1078"/>
              <w:bookmarkEnd w:id="1079"/>
              <w:bookmarkEnd w:id="1080"/>
            </w:del>
          </w:p>
        </w:tc>
        <w:tc>
          <w:tcPr>
            <w:tcW w:w="330" w:type="pct"/>
          </w:tcPr>
          <w:p w14:paraId="5FC2C00C" w14:textId="625B334B" w:rsidR="00336DAF" w:rsidRPr="009C09B2" w:rsidDel="00CF568F" w:rsidRDefault="00336DAF" w:rsidP="00F35832">
            <w:pPr>
              <w:rPr>
                <w:del w:id="1081" w:author="Lucy Lucy" w:date="2018-09-01T00:07:00Z"/>
              </w:rPr>
            </w:pPr>
            <w:bookmarkStart w:id="1082" w:name="_Toc523524149"/>
            <w:bookmarkStart w:id="1083" w:name="_Toc523524996"/>
            <w:bookmarkStart w:id="1084" w:name="_Toc523525773"/>
            <w:bookmarkEnd w:id="1082"/>
            <w:bookmarkEnd w:id="1083"/>
            <w:bookmarkEnd w:id="1084"/>
          </w:p>
        </w:tc>
        <w:tc>
          <w:tcPr>
            <w:tcW w:w="496" w:type="pct"/>
          </w:tcPr>
          <w:p w14:paraId="4D4E8212" w14:textId="5FCBAE58" w:rsidR="00336DAF" w:rsidRPr="009C09B2" w:rsidDel="00CF568F" w:rsidRDefault="00336DAF" w:rsidP="00F35832">
            <w:pPr>
              <w:rPr>
                <w:del w:id="1085" w:author="Lucy Lucy" w:date="2018-09-01T00:07:00Z"/>
              </w:rPr>
            </w:pPr>
            <w:bookmarkStart w:id="1086" w:name="_Toc523524150"/>
            <w:bookmarkStart w:id="1087" w:name="_Toc523524997"/>
            <w:bookmarkStart w:id="1088" w:name="_Toc523525774"/>
            <w:bookmarkEnd w:id="1086"/>
            <w:bookmarkEnd w:id="1087"/>
            <w:bookmarkEnd w:id="1088"/>
          </w:p>
        </w:tc>
        <w:tc>
          <w:tcPr>
            <w:tcW w:w="1454" w:type="pct"/>
          </w:tcPr>
          <w:p w14:paraId="0AEB2D66" w14:textId="3A83AC6C" w:rsidR="00336DAF" w:rsidDel="00CF568F" w:rsidRDefault="00336DAF" w:rsidP="00F35832">
            <w:pPr>
              <w:jc w:val="left"/>
              <w:rPr>
                <w:del w:id="1089" w:author="Lucy Lucy" w:date="2018-09-01T00:07:00Z"/>
              </w:rPr>
            </w:pPr>
            <w:del w:id="1090" w:author="Lucy Lucy" w:date="2018-09-01T00:07:00Z">
              <w:r w:rsidRPr="009C09B2" w:rsidDel="00CF568F">
                <w:delText>Trạng thái nội dung</w:delText>
              </w:r>
              <w:bookmarkStart w:id="1091" w:name="_Toc523524151"/>
              <w:bookmarkStart w:id="1092" w:name="_Toc523524998"/>
              <w:bookmarkStart w:id="1093" w:name="_Toc523525775"/>
              <w:bookmarkEnd w:id="1091"/>
              <w:bookmarkEnd w:id="1092"/>
              <w:bookmarkEnd w:id="1093"/>
            </w:del>
          </w:p>
          <w:p w14:paraId="7B39657D" w14:textId="687A7E07" w:rsidR="00457C3B" w:rsidDel="00CF568F" w:rsidRDefault="00457C3B" w:rsidP="00457C3B">
            <w:pPr>
              <w:jc w:val="left"/>
              <w:rPr>
                <w:del w:id="1094" w:author="Lucy Lucy" w:date="2018-09-01T00:07:00Z"/>
              </w:rPr>
            </w:pPr>
            <w:del w:id="1095" w:author="Lucy Lucy" w:date="2018-09-01T00:07:00Z">
              <w:r w:rsidDel="00CF568F">
                <w:delText>1: Đồng ý</w:delText>
              </w:r>
              <w:bookmarkStart w:id="1096" w:name="_Toc523524152"/>
              <w:bookmarkStart w:id="1097" w:name="_Toc523524999"/>
              <w:bookmarkStart w:id="1098" w:name="_Toc523525776"/>
              <w:bookmarkEnd w:id="1096"/>
              <w:bookmarkEnd w:id="1097"/>
              <w:bookmarkEnd w:id="1098"/>
            </w:del>
          </w:p>
          <w:p w14:paraId="57E0D417" w14:textId="7C982E11" w:rsidR="00457C3B" w:rsidRPr="009C09B2" w:rsidDel="00CF568F" w:rsidRDefault="00457C3B" w:rsidP="00457C3B">
            <w:pPr>
              <w:jc w:val="left"/>
              <w:rPr>
                <w:del w:id="1099" w:author="Lucy Lucy" w:date="2018-09-01T00:07:00Z"/>
              </w:rPr>
            </w:pPr>
            <w:del w:id="1100" w:author="Lucy Lucy" w:date="2018-09-01T00:07:00Z">
              <w:r w:rsidDel="00CF568F">
                <w:delText>2: Từ chối</w:delText>
              </w:r>
              <w:bookmarkStart w:id="1101" w:name="_Toc523524153"/>
              <w:bookmarkStart w:id="1102" w:name="_Toc523525000"/>
              <w:bookmarkStart w:id="1103" w:name="_Toc523525777"/>
              <w:bookmarkEnd w:id="1101"/>
              <w:bookmarkEnd w:id="1102"/>
              <w:bookmarkEnd w:id="1103"/>
            </w:del>
          </w:p>
        </w:tc>
        <w:bookmarkStart w:id="1104" w:name="_Toc523524154"/>
        <w:bookmarkStart w:id="1105" w:name="_Toc523525001"/>
        <w:bookmarkStart w:id="1106" w:name="_Toc523525778"/>
        <w:bookmarkEnd w:id="1104"/>
        <w:bookmarkEnd w:id="1105"/>
        <w:bookmarkEnd w:id="1106"/>
      </w:tr>
      <w:tr w:rsidR="00327DEE" w:rsidRPr="009C09B2" w:rsidDel="00CF568F" w14:paraId="16C5B949" w14:textId="0FD38CEA" w:rsidTr="00226219">
        <w:trPr>
          <w:del w:id="1107" w:author="Lucy Lucy" w:date="2018-09-01T00:07:00Z"/>
        </w:trPr>
        <w:tc>
          <w:tcPr>
            <w:tcW w:w="1377" w:type="pct"/>
          </w:tcPr>
          <w:p w14:paraId="2CFE2B9A" w14:textId="3CB683AD" w:rsidR="00327DEE" w:rsidRPr="009C09B2" w:rsidDel="00CF568F" w:rsidRDefault="00327DEE" w:rsidP="00327DEE">
            <w:pPr>
              <w:rPr>
                <w:del w:id="1108" w:author="Lucy Lucy" w:date="2018-09-01T00:07:00Z"/>
              </w:rPr>
            </w:pPr>
            <w:del w:id="1109" w:author="Lucy Lucy" w:date="2018-09-01T00:07:00Z">
              <w:r w:rsidRPr="009C09B2" w:rsidDel="00CF568F">
                <w:delText>Send_Date</w:delText>
              </w:r>
              <w:bookmarkStart w:id="1110" w:name="_Toc523524155"/>
              <w:bookmarkStart w:id="1111" w:name="_Toc523525002"/>
              <w:bookmarkStart w:id="1112" w:name="_Toc523525779"/>
              <w:bookmarkEnd w:id="1110"/>
              <w:bookmarkEnd w:id="1111"/>
              <w:bookmarkEnd w:id="1112"/>
            </w:del>
          </w:p>
        </w:tc>
        <w:tc>
          <w:tcPr>
            <w:tcW w:w="977" w:type="pct"/>
          </w:tcPr>
          <w:p w14:paraId="2DDB77CE" w14:textId="40E64A35" w:rsidR="00327DEE" w:rsidRPr="009C09B2" w:rsidDel="00CF568F" w:rsidRDefault="00327DEE" w:rsidP="00327DEE">
            <w:pPr>
              <w:rPr>
                <w:del w:id="1113" w:author="Lucy Lucy" w:date="2018-09-01T00:07:00Z"/>
              </w:rPr>
            </w:pPr>
            <w:del w:id="1114" w:author="Lucy Lucy" w:date="2018-09-01T00:07:00Z">
              <w:r w:rsidRPr="009C09B2" w:rsidDel="00CF568F">
                <w:delText>Date</w:delText>
              </w:r>
              <w:bookmarkStart w:id="1115" w:name="_Toc523524156"/>
              <w:bookmarkStart w:id="1116" w:name="_Toc523525003"/>
              <w:bookmarkStart w:id="1117" w:name="_Toc523525780"/>
              <w:bookmarkEnd w:id="1115"/>
              <w:bookmarkEnd w:id="1116"/>
              <w:bookmarkEnd w:id="1117"/>
            </w:del>
          </w:p>
        </w:tc>
        <w:tc>
          <w:tcPr>
            <w:tcW w:w="367" w:type="pct"/>
          </w:tcPr>
          <w:p w14:paraId="578FF0E7" w14:textId="5DB99C3C" w:rsidR="00327DEE" w:rsidRPr="009C09B2" w:rsidDel="00CF568F" w:rsidRDefault="00327DEE" w:rsidP="00327DEE">
            <w:pPr>
              <w:rPr>
                <w:del w:id="1118" w:author="Lucy Lucy" w:date="2018-09-01T00:07:00Z"/>
              </w:rPr>
            </w:pPr>
            <w:bookmarkStart w:id="1119" w:name="_Toc523524157"/>
            <w:bookmarkStart w:id="1120" w:name="_Toc523525004"/>
            <w:bookmarkStart w:id="1121" w:name="_Toc523525781"/>
            <w:bookmarkEnd w:id="1119"/>
            <w:bookmarkEnd w:id="1120"/>
            <w:bookmarkEnd w:id="1121"/>
          </w:p>
        </w:tc>
        <w:tc>
          <w:tcPr>
            <w:tcW w:w="330" w:type="pct"/>
          </w:tcPr>
          <w:p w14:paraId="4819AA4E" w14:textId="34AB807D" w:rsidR="00327DEE" w:rsidRPr="009C09B2" w:rsidDel="00CF568F" w:rsidRDefault="00327DEE" w:rsidP="00327DEE">
            <w:pPr>
              <w:rPr>
                <w:del w:id="1122" w:author="Lucy Lucy" w:date="2018-09-01T00:07:00Z"/>
              </w:rPr>
            </w:pPr>
            <w:bookmarkStart w:id="1123" w:name="_Toc523524158"/>
            <w:bookmarkStart w:id="1124" w:name="_Toc523525005"/>
            <w:bookmarkStart w:id="1125" w:name="_Toc523525782"/>
            <w:bookmarkEnd w:id="1123"/>
            <w:bookmarkEnd w:id="1124"/>
            <w:bookmarkEnd w:id="1125"/>
          </w:p>
        </w:tc>
        <w:tc>
          <w:tcPr>
            <w:tcW w:w="496" w:type="pct"/>
          </w:tcPr>
          <w:p w14:paraId="1BA74AC1" w14:textId="326D1B52" w:rsidR="00327DEE" w:rsidRPr="009C09B2" w:rsidDel="00CF568F" w:rsidRDefault="00327DEE" w:rsidP="00327DEE">
            <w:pPr>
              <w:rPr>
                <w:del w:id="1126" w:author="Lucy Lucy" w:date="2018-09-01T00:07:00Z"/>
              </w:rPr>
            </w:pPr>
            <w:bookmarkStart w:id="1127" w:name="_Toc523524159"/>
            <w:bookmarkStart w:id="1128" w:name="_Toc523525006"/>
            <w:bookmarkStart w:id="1129" w:name="_Toc523525783"/>
            <w:bookmarkEnd w:id="1127"/>
            <w:bookmarkEnd w:id="1128"/>
            <w:bookmarkEnd w:id="1129"/>
          </w:p>
        </w:tc>
        <w:tc>
          <w:tcPr>
            <w:tcW w:w="1454" w:type="pct"/>
          </w:tcPr>
          <w:p w14:paraId="7BEB8E79" w14:textId="19CE0647" w:rsidR="00327DEE" w:rsidRPr="009C09B2" w:rsidDel="00CF568F" w:rsidRDefault="00327DEE" w:rsidP="00327DEE">
            <w:pPr>
              <w:jc w:val="left"/>
              <w:rPr>
                <w:del w:id="1130" w:author="Lucy Lucy" w:date="2018-09-01T00:07:00Z"/>
              </w:rPr>
            </w:pPr>
            <w:del w:id="1131" w:author="Lucy Lucy" w:date="2018-09-01T00:07:00Z">
              <w:r w:rsidRPr="009C09B2" w:rsidDel="00CF568F">
                <w:delText>Ngày gửi</w:delText>
              </w:r>
              <w:r w:rsidDel="00CF568F">
                <w:delText xml:space="preserve"> đơn</w:delText>
              </w:r>
              <w:bookmarkStart w:id="1132" w:name="_Toc523524160"/>
              <w:bookmarkStart w:id="1133" w:name="_Toc523525007"/>
              <w:bookmarkStart w:id="1134" w:name="_Toc523525784"/>
              <w:bookmarkEnd w:id="1132"/>
              <w:bookmarkEnd w:id="1133"/>
              <w:bookmarkEnd w:id="1134"/>
            </w:del>
          </w:p>
        </w:tc>
        <w:bookmarkStart w:id="1135" w:name="_Toc523524161"/>
        <w:bookmarkStart w:id="1136" w:name="_Toc523525008"/>
        <w:bookmarkStart w:id="1137" w:name="_Toc523525785"/>
        <w:bookmarkEnd w:id="1135"/>
        <w:bookmarkEnd w:id="1136"/>
        <w:bookmarkEnd w:id="1137"/>
      </w:tr>
      <w:tr w:rsidR="00336DAF" w:rsidRPr="009C09B2" w:rsidDel="00CF568F" w14:paraId="7AEABB6E" w14:textId="04294D3A" w:rsidTr="00226219">
        <w:trPr>
          <w:del w:id="1138" w:author="Lucy Lucy" w:date="2018-09-01T00:07:00Z"/>
        </w:trPr>
        <w:tc>
          <w:tcPr>
            <w:tcW w:w="1377" w:type="pct"/>
          </w:tcPr>
          <w:p w14:paraId="037A9E08" w14:textId="41D1AC8C" w:rsidR="00336DAF" w:rsidRPr="009C09B2" w:rsidDel="00CF568F" w:rsidRDefault="00336DAF" w:rsidP="00F35832">
            <w:pPr>
              <w:rPr>
                <w:del w:id="1139" w:author="Lucy Lucy" w:date="2018-09-01T00:07:00Z"/>
              </w:rPr>
            </w:pPr>
            <w:del w:id="1140" w:author="Lucy Lucy" w:date="2018-09-01T00:07:00Z">
              <w:r w:rsidRPr="009C09B2" w:rsidDel="00CF568F">
                <w:delText>Filing_Date</w:delText>
              </w:r>
              <w:bookmarkStart w:id="1141" w:name="_Toc523524162"/>
              <w:bookmarkStart w:id="1142" w:name="_Toc523525009"/>
              <w:bookmarkStart w:id="1143" w:name="_Toc523525786"/>
              <w:bookmarkEnd w:id="1141"/>
              <w:bookmarkEnd w:id="1142"/>
              <w:bookmarkEnd w:id="1143"/>
            </w:del>
          </w:p>
        </w:tc>
        <w:tc>
          <w:tcPr>
            <w:tcW w:w="977" w:type="pct"/>
          </w:tcPr>
          <w:p w14:paraId="120D389B" w14:textId="23D551E6" w:rsidR="00336DAF" w:rsidRPr="009C09B2" w:rsidDel="00CF568F" w:rsidRDefault="00336DAF" w:rsidP="00F35832">
            <w:pPr>
              <w:rPr>
                <w:del w:id="1144" w:author="Lucy Lucy" w:date="2018-09-01T00:07:00Z"/>
              </w:rPr>
            </w:pPr>
            <w:del w:id="1145" w:author="Lucy Lucy" w:date="2018-09-01T00:07:00Z">
              <w:r w:rsidRPr="009C09B2" w:rsidDel="00CF568F">
                <w:delText>Date</w:delText>
              </w:r>
              <w:bookmarkStart w:id="1146" w:name="_Toc523524163"/>
              <w:bookmarkStart w:id="1147" w:name="_Toc523525010"/>
              <w:bookmarkStart w:id="1148" w:name="_Toc523525787"/>
              <w:bookmarkEnd w:id="1146"/>
              <w:bookmarkEnd w:id="1147"/>
              <w:bookmarkEnd w:id="1148"/>
            </w:del>
          </w:p>
        </w:tc>
        <w:tc>
          <w:tcPr>
            <w:tcW w:w="367" w:type="pct"/>
          </w:tcPr>
          <w:p w14:paraId="20413F6B" w14:textId="49B3B2A1" w:rsidR="00336DAF" w:rsidRPr="009C09B2" w:rsidDel="00CF568F" w:rsidRDefault="00336DAF" w:rsidP="00F35832">
            <w:pPr>
              <w:rPr>
                <w:del w:id="1149" w:author="Lucy Lucy" w:date="2018-09-01T00:07:00Z"/>
              </w:rPr>
            </w:pPr>
            <w:bookmarkStart w:id="1150" w:name="_Toc523524164"/>
            <w:bookmarkStart w:id="1151" w:name="_Toc523525011"/>
            <w:bookmarkStart w:id="1152" w:name="_Toc523525788"/>
            <w:bookmarkEnd w:id="1150"/>
            <w:bookmarkEnd w:id="1151"/>
            <w:bookmarkEnd w:id="1152"/>
          </w:p>
        </w:tc>
        <w:tc>
          <w:tcPr>
            <w:tcW w:w="330" w:type="pct"/>
          </w:tcPr>
          <w:p w14:paraId="022AACB0" w14:textId="0DD8AEAC" w:rsidR="00336DAF" w:rsidRPr="009C09B2" w:rsidDel="00CF568F" w:rsidRDefault="00336DAF" w:rsidP="00F35832">
            <w:pPr>
              <w:rPr>
                <w:del w:id="1153" w:author="Lucy Lucy" w:date="2018-09-01T00:07:00Z"/>
              </w:rPr>
            </w:pPr>
            <w:bookmarkStart w:id="1154" w:name="_Toc523524165"/>
            <w:bookmarkStart w:id="1155" w:name="_Toc523525012"/>
            <w:bookmarkStart w:id="1156" w:name="_Toc523525789"/>
            <w:bookmarkEnd w:id="1154"/>
            <w:bookmarkEnd w:id="1155"/>
            <w:bookmarkEnd w:id="1156"/>
          </w:p>
        </w:tc>
        <w:tc>
          <w:tcPr>
            <w:tcW w:w="496" w:type="pct"/>
          </w:tcPr>
          <w:p w14:paraId="3A2F93FC" w14:textId="4CB1AA57" w:rsidR="00336DAF" w:rsidRPr="009C09B2" w:rsidDel="00CF568F" w:rsidRDefault="00336DAF" w:rsidP="00F35832">
            <w:pPr>
              <w:rPr>
                <w:del w:id="1157" w:author="Lucy Lucy" w:date="2018-09-01T00:07:00Z"/>
              </w:rPr>
            </w:pPr>
            <w:bookmarkStart w:id="1158" w:name="_Toc523524166"/>
            <w:bookmarkStart w:id="1159" w:name="_Toc523525013"/>
            <w:bookmarkStart w:id="1160" w:name="_Toc523525790"/>
            <w:bookmarkEnd w:id="1158"/>
            <w:bookmarkEnd w:id="1159"/>
            <w:bookmarkEnd w:id="1160"/>
          </w:p>
        </w:tc>
        <w:tc>
          <w:tcPr>
            <w:tcW w:w="1454" w:type="pct"/>
          </w:tcPr>
          <w:p w14:paraId="4E4CFF4B" w14:textId="56E0ABBD" w:rsidR="00336DAF" w:rsidRPr="009C09B2" w:rsidDel="00CF568F" w:rsidRDefault="00336DAF" w:rsidP="00F35832">
            <w:pPr>
              <w:jc w:val="left"/>
              <w:rPr>
                <w:del w:id="1161" w:author="Lucy Lucy" w:date="2018-09-01T00:07:00Z"/>
              </w:rPr>
            </w:pPr>
            <w:del w:id="1162" w:author="Lucy Lucy" w:date="2018-09-01T00:07:00Z">
              <w:r w:rsidRPr="009C09B2" w:rsidDel="00CF568F">
                <w:delText>Ngày nộp đơn</w:delText>
              </w:r>
              <w:bookmarkStart w:id="1163" w:name="_Toc523524167"/>
              <w:bookmarkStart w:id="1164" w:name="_Toc523525014"/>
              <w:bookmarkStart w:id="1165" w:name="_Toc523525791"/>
              <w:bookmarkEnd w:id="1163"/>
              <w:bookmarkEnd w:id="1164"/>
              <w:bookmarkEnd w:id="1165"/>
            </w:del>
          </w:p>
        </w:tc>
        <w:bookmarkStart w:id="1166" w:name="_Toc523524168"/>
        <w:bookmarkStart w:id="1167" w:name="_Toc523525015"/>
        <w:bookmarkStart w:id="1168" w:name="_Toc523525792"/>
        <w:bookmarkEnd w:id="1166"/>
        <w:bookmarkEnd w:id="1167"/>
        <w:bookmarkEnd w:id="1168"/>
      </w:tr>
      <w:tr w:rsidR="00336DAF" w:rsidRPr="009C09B2" w:rsidDel="00CF568F" w14:paraId="36B863D4" w14:textId="6E0B4801" w:rsidTr="00226219">
        <w:trPr>
          <w:del w:id="1169" w:author="Lucy Lucy" w:date="2018-09-01T00:07:00Z"/>
        </w:trPr>
        <w:tc>
          <w:tcPr>
            <w:tcW w:w="1377" w:type="pct"/>
          </w:tcPr>
          <w:p w14:paraId="1A256D57" w14:textId="3F845C33" w:rsidR="00336DAF" w:rsidRPr="009C09B2" w:rsidDel="00CF568F" w:rsidRDefault="00336DAF" w:rsidP="00F35832">
            <w:pPr>
              <w:rPr>
                <w:del w:id="1170" w:author="Lucy Lucy" w:date="2018-09-01T00:07:00Z"/>
              </w:rPr>
            </w:pPr>
            <w:del w:id="1171" w:author="Lucy Lucy" w:date="2018-09-01T00:07:00Z">
              <w:r w:rsidRPr="009C09B2" w:rsidDel="00CF568F">
                <w:delText>Accept_Date</w:delText>
              </w:r>
              <w:bookmarkStart w:id="1172" w:name="_Toc523524169"/>
              <w:bookmarkStart w:id="1173" w:name="_Toc523525016"/>
              <w:bookmarkStart w:id="1174" w:name="_Toc523525793"/>
              <w:bookmarkEnd w:id="1172"/>
              <w:bookmarkEnd w:id="1173"/>
              <w:bookmarkEnd w:id="1174"/>
            </w:del>
          </w:p>
        </w:tc>
        <w:tc>
          <w:tcPr>
            <w:tcW w:w="977" w:type="pct"/>
          </w:tcPr>
          <w:p w14:paraId="28E0582E" w14:textId="53D1D7DC" w:rsidR="00336DAF" w:rsidRPr="009C09B2" w:rsidDel="00CF568F" w:rsidRDefault="00336DAF" w:rsidP="00F35832">
            <w:pPr>
              <w:rPr>
                <w:del w:id="1175" w:author="Lucy Lucy" w:date="2018-09-01T00:07:00Z"/>
              </w:rPr>
            </w:pPr>
            <w:del w:id="1176" w:author="Lucy Lucy" w:date="2018-09-01T00:07:00Z">
              <w:r w:rsidRPr="009C09B2" w:rsidDel="00CF568F">
                <w:delText>Date</w:delText>
              </w:r>
              <w:bookmarkStart w:id="1177" w:name="_Toc523524170"/>
              <w:bookmarkStart w:id="1178" w:name="_Toc523525017"/>
              <w:bookmarkStart w:id="1179" w:name="_Toc523525794"/>
              <w:bookmarkEnd w:id="1177"/>
              <w:bookmarkEnd w:id="1178"/>
              <w:bookmarkEnd w:id="1179"/>
            </w:del>
          </w:p>
        </w:tc>
        <w:tc>
          <w:tcPr>
            <w:tcW w:w="367" w:type="pct"/>
          </w:tcPr>
          <w:p w14:paraId="41A3B1AE" w14:textId="3452E9C4" w:rsidR="00336DAF" w:rsidRPr="009C09B2" w:rsidDel="00CF568F" w:rsidRDefault="00336DAF" w:rsidP="00F35832">
            <w:pPr>
              <w:rPr>
                <w:del w:id="1180" w:author="Lucy Lucy" w:date="2018-09-01T00:07:00Z"/>
              </w:rPr>
            </w:pPr>
            <w:bookmarkStart w:id="1181" w:name="_Toc523524171"/>
            <w:bookmarkStart w:id="1182" w:name="_Toc523525018"/>
            <w:bookmarkStart w:id="1183" w:name="_Toc523525795"/>
            <w:bookmarkEnd w:id="1181"/>
            <w:bookmarkEnd w:id="1182"/>
            <w:bookmarkEnd w:id="1183"/>
          </w:p>
        </w:tc>
        <w:tc>
          <w:tcPr>
            <w:tcW w:w="330" w:type="pct"/>
          </w:tcPr>
          <w:p w14:paraId="3FE4394D" w14:textId="6BDECBAF" w:rsidR="00336DAF" w:rsidRPr="009C09B2" w:rsidDel="00CF568F" w:rsidRDefault="00336DAF" w:rsidP="00F35832">
            <w:pPr>
              <w:rPr>
                <w:del w:id="1184" w:author="Lucy Lucy" w:date="2018-09-01T00:07:00Z"/>
              </w:rPr>
            </w:pPr>
            <w:bookmarkStart w:id="1185" w:name="_Toc523524172"/>
            <w:bookmarkStart w:id="1186" w:name="_Toc523525019"/>
            <w:bookmarkStart w:id="1187" w:name="_Toc523525796"/>
            <w:bookmarkEnd w:id="1185"/>
            <w:bookmarkEnd w:id="1186"/>
            <w:bookmarkEnd w:id="1187"/>
          </w:p>
        </w:tc>
        <w:tc>
          <w:tcPr>
            <w:tcW w:w="496" w:type="pct"/>
          </w:tcPr>
          <w:p w14:paraId="317717B0" w14:textId="5D38DD5A" w:rsidR="00336DAF" w:rsidRPr="009C09B2" w:rsidDel="00CF568F" w:rsidRDefault="00336DAF" w:rsidP="00F35832">
            <w:pPr>
              <w:rPr>
                <w:del w:id="1188" w:author="Lucy Lucy" w:date="2018-09-01T00:07:00Z"/>
              </w:rPr>
            </w:pPr>
            <w:bookmarkStart w:id="1189" w:name="_Toc523524173"/>
            <w:bookmarkStart w:id="1190" w:name="_Toc523525020"/>
            <w:bookmarkStart w:id="1191" w:name="_Toc523525797"/>
            <w:bookmarkEnd w:id="1189"/>
            <w:bookmarkEnd w:id="1190"/>
            <w:bookmarkEnd w:id="1191"/>
          </w:p>
        </w:tc>
        <w:tc>
          <w:tcPr>
            <w:tcW w:w="1454" w:type="pct"/>
          </w:tcPr>
          <w:p w14:paraId="40D4972D" w14:textId="6990AB5F" w:rsidR="00336DAF" w:rsidRPr="009C09B2" w:rsidDel="00CF568F" w:rsidRDefault="00336DAF" w:rsidP="00F35832">
            <w:pPr>
              <w:jc w:val="left"/>
              <w:rPr>
                <w:del w:id="1192" w:author="Lucy Lucy" w:date="2018-09-01T00:07:00Z"/>
              </w:rPr>
            </w:pPr>
            <w:del w:id="1193" w:author="Lucy Lucy" w:date="2018-09-01T00:07:00Z">
              <w:r w:rsidRPr="009C09B2" w:rsidDel="00CF568F">
                <w:delText>Ngày chấp nhận đơn</w:delText>
              </w:r>
              <w:bookmarkStart w:id="1194" w:name="_Toc523524174"/>
              <w:bookmarkStart w:id="1195" w:name="_Toc523525021"/>
              <w:bookmarkStart w:id="1196" w:name="_Toc523525798"/>
              <w:bookmarkEnd w:id="1194"/>
              <w:bookmarkEnd w:id="1195"/>
              <w:bookmarkEnd w:id="1196"/>
            </w:del>
          </w:p>
        </w:tc>
        <w:bookmarkStart w:id="1197" w:name="_Toc523524175"/>
        <w:bookmarkStart w:id="1198" w:name="_Toc523525022"/>
        <w:bookmarkStart w:id="1199" w:name="_Toc523525799"/>
        <w:bookmarkEnd w:id="1197"/>
        <w:bookmarkEnd w:id="1198"/>
        <w:bookmarkEnd w:id="1199"/>
      </w:tr>
      <w:tr w:rsidR="00336DAF" w:rsidRPr="009C09B2" w:rsidDel="00CF568F" w14:paraId="6F0FF71B" w14:textId="37F7C88C" w:rsidTr="00226219">
        <w:trPr>
          <w:del w:id="1200" w:author="Lucy Lucy" w:date="2018-09-01T00:07:00Z"/>
        </w:trPr>
        <w:tc>
          <w:tcPr>
            <w:tcW w:w="1377" w:type="pct"/>
          </w:tcPr>
          <w:p w14:paraId="5ADA849F" w14:textId="41D64F2A" w:rsidR="00336DAF" w:rsidRPr="009C09B2" w:rsidDel="00CF568F" w:rsidRDefault="00336DAF" w:rsidP="00F35832">
            <w:pPr>
              <w:rPr>
                <w:del w:id="1201" w:author="Lucy Lucy" w:date="2018-09-01T00:07:00Z"/>
              </w:rPr>
            </w:pPr>
            <w:del w:id="1202" w:author="Lucy Lucy" w:date="2018-09-01T00:07:00Z">
              <w:r w:rsidRPr="009C09B2" w:rsidDel="00CF568F">
                <w:delText>Public_Date</w:delText>
              </w:r>
              <w:bookmarkStart w:id="1203" w:name="_Toc523524176"/>
              <w:bookmarkStart w:id="1204" w:name="_Toc523525023"/>
              <w:bookmarkStart w:id="1205" w:name="_Toc523525800"/>
              <w:bookmarkEnd w:id="1203"/>
              <w:bookmarkEnd w:id="1204"/>
              <w:bookmarkEnd w:id="1205"/>
            </w:del>
          </w:p>
        </w:tc>
        <w:tc>
          <w:tcPr>
            <w:tcW w:w="977" w:type="pct"/>
          </w:tcPr>
          <w:p w14:paraId="0C1EA1FB" w14:textId="55A7E163" w:rsidR="00336DAF" w:rsidRPr="009C09B2" w:rsidDel="00CF568F" w:rsidRDefault="00336DAF" w:rsidP="00F35832">
            <w:pPr>
              <w:rPr>
                <w:del w:id="1206" w:author="Lucy Lucy" w:date="2018-09-01T00:07:00Z"/>
              </w:rPr>
            </w:pPr>
            <w:del w:id="1207" w:author="Lucy Lucy" w:date="2018-09-01T00:07:00Z">
              <w:r w:rsidRPr="009C09B2" w:rsidDel="00CF568F">
                <w:delText>Date</w:delText>
              </w:r>
              <w:bookmarkStart w:id="1208" w:name="_Toc523524177"/>
              <w:bookmarkStart w:id="1209" w:name="_Toc523525024"/>
              <w:bookmarkStart w:id="1210" w:name="_Toc523525801"/>
              <w:bookmarkEnd w:id="1208"/>
              <w:bookmarkEnd w:id="1209"/>
              <w:bookmarkEnd w:id="1210"/>
            </w:del>
          </w:p>
        </w:tc>
        <w:tc>
          <w:tcPr>
            <w:tcW w:w="367" w:type="pct"/>
          </w:tcPr>
          <w:p w14:paraId="0E38C1F9" w14:textId="247E78B8" w:rsidR="00336DAF" w:rsidRPr="009C09B2" w:rsidDel="00CF568F" w:rsidRDefault="00336DAF" w:rsidP="00F35832">
            <w:pPr>
              <w:rPr>
                <w:del w:id="1211" w:author="Lucy Lucy" w:date="2018-09-01T00:07:00Z"/>
              </w:rPr>
            </w:pPr>
            <w:bookmarkStart w:id="1212" w:name="_Toc523524178"/>
            <w:bookmarkStart w:id="1213" w:name="_Toc523525025"/>
            <w:bookmarkStart w:id="1214" w:name="_Toc523525802"/>
            <w:bookmarkEnd w:id="1212"/>
            <w:bookmarkEnd w:id="1213"/>
            <w:bookmarkEnd w:id="1214"/>
          </w:p>
        </w:tc>
        <w:tc>
          <w:tcPr>
            <w:tcW w:w="330" w:type="pct"/>
          </w:tcPr>
          <w:p w14:paraId="3276323E" w14:textId="22E9F7F2" w:rsidR="00336DAF" w:rsidRPr="009C09B2" w:rsidDel="00CF568F" w:rsidRDefault="00336DAF" w:rsidP="00F35832">
            <w:pPr>
              <w:rPr>
                <w:del w:id="1215" w:author="Lucy Lucy" w:date="2018-09-01T00:07:00Z"/>
              </w:rPr>
            </w:pPr>
            <w:bookmarkStart w:id="1216" w:name="_Toc523524179"/>
            <w:bookmarkStart w:id="1217" w:name="_Toc523525026"/>
            <w:bookmarkStart w:id="1218" w:name="_Toc523525803"/>
            <w:bookmarkEnd w:id="1216"/>
            <w:bookmarkEnd w:id="1217"/>
            <w:bookmarkEnd w:id="1218"/>
          </w:p>
        </w:tc>
        <w:tc>
          <w:tcPr>
            <w:tcW w:w="496" w:type="pct"/>
          </w:tcPr>
          <w:p w14:paraId="7B72449E" w14:textId="04D9D53C" w:rsidR="00336DAF" w:rsidRPr="009C09B2" w:rsidDel="00CF568F" w:rsidRDefault="00336DAF" w:rsidP="00F35832">
            <w:pPr>
              <w:rPr>
                <w:del w:id="1219" w:author="Lucy Lucy" w:date="2018-09-01T00:07:00Z"/>
              </w:rPr>
            </w:pPr>
            <w:bookmarkStart w:id="1220" w:name="_Toc523524180"/>
            <w:bookmarkStart w:id="1221" w:name="_Toc523525027"/>
            <w:bookmarkStart w:id="1222" w:name="_Toc523525804"/>
            <w:bookmarkEnd w:id="1220"/>
            <w:bookmarkEnd w:id="1221"/>
            <w:bookmarkEnd w:id="1222"/>
          </w:p>
        </w:tc>
        <w:tc>
          <w:tcPr>
            <w:tcW w:w="1454" w:type="pct"/>
          </w:tcPr>
          <w:p w14:paraId="69BF6844" w14:textId="33D61BDD" w:rsidR="00336DAF" w:rsidRPr="009C09B2" w:rsidDel="00CF568F" w:rsidRDefault="00336DAF" w:rsidP="00F35832">
            <w:pPr>
              <w:jc w:val="left"/>
              <w:rPr>
                <w:del w:id="1223" w:author="Lucy Lucy" w:date="2018-09-01T00:07:00Z"/>
              </w:rPr>
            </w:pPr>
            <w:del w:id="1224" w:author="Lucy Lucy" w:date="2018-09-01T00:07:00Z">
              <w:r w:rsidRPr="009C09B2" w:rsidDel="00CF568F">
                <w:delText>Ngày công bố đơn</w:delText>
              </w:r>
              <w:bookmarkStart w:id="1225" w:name="_Toc523524181"/>
              <w:bookmarkStart w:id="1226" w:name="_Toc523525028"/>
              <w:bookmarkStart w:id="1227" w:name="_Toc523525805"/>
              <w:bookmarkEnd w:id="1225"/>
              <w:bookmarkEnd w:id="1226"/>
              <w:bookmarkEnd w:id="1227"/>
            </w:del>
          </w:p>
        </w:tc>
        <w:bookmarkStart w:id="1228" w:name="_Toc523524182"/>
        <w:bookmarkStart w:id="1229" w:name="_Toc523525029"/>
        <w:bookmarkStart w:id="1230" w:name="_Toc523525806"/>
        <w:bookmarkEnd w:id="1228"/>
        <w:bookmarkEnd w:id="1229"/>
        <w:bookmarkEnd w:id="1230"/>
      </w:tr>
      <w:tr w:rsidR="00336DAF" w:rsidRPr="009C09B2" w:rsidDel="00CF568F" w14:paraId="07638019" w14:textId="29E31884" w:rsidTr="00226219">
        <w:trPr>
          <w:del w:id="1231" w:author="Lucy Lucy" w:date="2018-09-01T00:07:00Z"/>
        </w:trPr>
        <w:tc>
          <w:tcPr>
            <w:tcW w:w="1377" w:type="pct"/>
          </w:tcPr>
          <w:p w14:paraId="5287B10E" w14:textId="37D585D7" w:rsidR="00336DAF" w:rsidRPr="009C09B2" w:rsidDel="00CF568F" w:rsidRDefault="00336DAF" w:rsidP="00F35832">
            <w:pPr>
              <w:rPr>
                <w:del w:id="1232" w:author="Lucy Lucy" w:date="2018-09-01T00:07:00Z"/>
              </w:rPr>
            </w:pPr>
            <w:del w:id="1233" w:author="Lucy Lucy" w:date="2018-09-01T00:07:00Z">
              <w:r w:rsidRPr="009C09B2" w:rsidDel="00CF568F">
                <w:delText>Accept_Content_Date</w:delText>
              </w:r>
              <w:bookmarkStart w:id="1234" w:name="_Toc523524183"/>
              <w:bookmarkStart w:id="1235" w:name="_Toc523525030"/>
              <w:bookmarkStart w:id="1236" w:name="_Toc523525807"/>
              <w:bookmarkEnd w:id="1234"/>
              <w:bookmarkEnd w:id="1235"/>
              <w:bookmarkEnd w:id="1236"/>
            </w:del>
          </w:p>
        </w:tc>
        <w:tc>
          <w:tcPr>
            <w:tcW w:w="977" w:type="pct"/>
          </w:tcPr>
          <w:p w14:paraId="3AA055CE" w14:textId="157C60ED" w:rsidR="00336DAF" w:rsidRPr="009C09B2" w:rsidDel="00CF568F" w:rsidRDefault="00336DAF" w:rsidP="00F35832">
            <w:pPr>
              <w:rPr>
                <w:del w:id="1237" w:author="Lucy Lucy" w:date="2018-09-01T00:07:00Z"/>
              </w:rPr>
            </w:pPr>
            <w:del w:id="1238" w:author="Lucy Lucy" w:date="2018-09-01T00:07:00Z">
              <w:r w:rsidRPr="009C09B2" w:rsidDel="00CF568F">
                <w:delText>Date</w:delText>
              </w:r>
              <w:bookmarkStart w:id="1239" w:name="_Toc523524184"/>
              <w:bookmarkStart w:id="1240" w:name="_Toc523525031"/>
              <w:bookmarkStart w:id="1241" w:name="_Toc523525808"/>
              <w:bookmarkEnd w:id="1239"/>
              <w:bookmarkEnd w:id="1240"/>
              <w:bookmarkEnd w:id="1241"/>
            </w:del>
          </w:p>
        </w:tc>
        <w:tc>
          <w:tcPr>
            <w:tcW w:w="367" w:type="pct"/>
          </w:tcPr>
          <w:p w14:paraId="34089302" w14:textId="5F9F1313" w:rsidR="00336DAF" w:rsidRPr="009C09B2" w:rsidDel="00CF568F" w:rsidRDefault="00336DAF" w:rsidP="00F35832">
            <w:pPr>
              <w:rPr>
                <w:del w:id="1242" w:author="Lucy Lucy" w:date="2018-09-01T00:07:00Z"/>
              </w:rPr>
            </w:pPr>
            <w:bookmarkStart w:id="1243" w:name="_Toc523524185"/>
            <w:bookmarkStart w:id="1244" w:name="_Toc523525032"/>
            <w:bookmarkStart w:id="1245" w:name="_Toc523525809"/>
            <w:bookmarkEnd w:id="1243"/>
            <w:bookmarkEnd w:id="1244"/>
            <w:bookmarkEnd w:id="1245"/>
          </w:p>
        </w:tc>
        <w:tc>
          <w:tcPr>
            <w:tcW w:w="330" w:type="pct"/>
          </w:tcPr>
          <w:p w14:paraId="47FC7F08" w14:textId="74ABBBD5" w:rsidR="00336DAF" w:rsidRPr="009C09B2" w:rsidDel="00CF568F" w:rsidRDefault="00336DAF" w:rsidP="00F35832">
            <w:pPr>
              <w:rPr>
                <w:del w:id="1246" w:author="Lucy Lucy" w:date="2018-09-01T00:07:00Z"/>
              </w:rPr>
            </w:pPr>
            <w:bookmarkStart w:id="1247" w:name="_Toc523524186"/>
            <w:bookmarkStart w:id="1248" w:name="_Toc523525033"/>
            <w:bookmarkStart w:id="1249" w:name="_Toc523525810"/>
            <w:bookmarkEnd w:id="1247"/>
            <w:bookmarkEnd w:id="1248"/>
            <w:bookmarkEnd w:id="1249"/>
          </w:p>
        </w:tc>
        <w:tc>
          <w:tcPr>
            <w:tcW w:w="496" w:type="pct"/>
          </w:tcPr>
          <w:p w14:paraId="3CA21E70" w14:textId="7B51C4D9" w:rsidR="00336DAF" w:rsidRPr="009C09B2" w:rsidDel="00CF568F" w:rsidRDefault="00336DAF" w:rsidP="00F35832">
            <w:pPr>
              <w:rPr>
                <w:del w:id="1250" w:author="Lucy Lucy" w:date="2018-09-01T00:07:00Z"/>
              </w:rPr>
            </w:pPr>
            <w:bookmarkStart w:id="1251" w:name="_Toc523524187"/>
            <w:bookmarkStart w:id="1252" w:name="_Toc523525034"/>
            <w:bookmarkStart w:id="1253" w:name="_Toc523525811"/>
            <w:bookmarkEnd w:id="1251"/>
            <w:bookmarkEnd w:id="1252"/>
            <w:bookmarkEnd w:id="1253"/>
          </w:p>
        </w:tc>
        <w:tc>
          <w:tcPr>
            <w:tcW w:w="1454" w:type="pct"/>
          </w:tcPr>
          <w:p w14:paraId="327681EF" w14:textId="0AF9BD62" w:rsidR="00336DAF" w:rsidRPr="009C09B2" w:rsidDel="00CF568F" w:rsidRDefault="00336DAF" w:rsidP="00F35832">
            <w:pPr>
              <w:jc w:val="left"/>
              <w:rPr>
                <w:del w:id="1254" w:author="Lucy Lucy" w:date="2018-09-01T00:07:00Z"/>
              </w:rPr>
            </w:pPr>
            <w:del w:id="1255" w:author="Lucy Lucy" w:date="2018-09-01T00:07:00Z">
              <w:r w:rsidRPr="009C09B2" w:rsidDel="00CF568F">
                <w:delText>Ngày chấp nhận nội dung</w:delText>
              </w:r>
              <w:bookmarkStart w:id="1256" w:name="_Toc523524188"/>
              <w:bookmarkStart w:id="1257" w:name="_Toc523525035"/>
              <w:bookmarkStart w:id="1258" w:name="_Toc523525812"/>
              <w:bookmarkEnd w:id="1256"/>
              <w:bookmarkEnd w:id="1257"/>
              <w:bookmarkEnd w:id="1258"/>
            </w:del>
          </w:p>
        </w:tc>
        <w:bookmarkStart w:id="1259" w:name="_Toc523524189"/>
        <w:bookmarkStart w:id="1260" w:name="_Toc523525036"/>
        <w:bookmarkStart w:id="1261" w:name="_Toc523525813"/>
        <w:bookmarkEnd w:id="1259"/>
        <w:bookmarkEnd w:id="1260"/>
        <w:bookmarkEnd w:id="1261"/>
      </w:tr>
      <w:tr w:rsidR="00336DAF" w:rsidRPr="009C09B2" w:rsidDel="00CF568F" w14:paraId="1DC88B1F" w14:textId="44747848" w:rsidTr="00226219">
        <w:trPr>
          <w:del w:id="1262" w:author="Lucy Lucy" w:date="2018-09-01T00:07:00Z"/>
        </w:trPr>
        <w:tc>
          <w:tcPr>
            <w:tcW w:w="1377" w:type="pct"/>
          </w:tcPr>
          <w:p w14:paraId="0F36037F" w14:textId="08305779" w:rsidR="00336DAF" w:rsidRPr="009C09B2" w:rsidDel="00CF568F" w:rsidRDefault="00336DAF" w:rsidP="00F35832">
            <w:pPr>
              <w:rPr>
                <w:del w:id="1263" w:author="Lucy Lucy" w:date="2018-09-01T00:07:00Z"/>
              </w:rPr>
            </w:pPr>
            <w:del w:id="1264" w:author="Lucy Lucy" w:date="2018-09-01T00:07:00Z">
              <w:r w:rsidRPr="009C09B2" w:rsidDel="00CF568F">
                <w:delText>Grant_Date</w:delText>
              </w:r>
              <w:bookmarkStart w:id="1265" w:name="_Toc523524190"/>
              <w:bookmarkStart w:id="1266" w:name="_Toc523525037"/>
              <w:bookmarkStart w:id="1267" w:name="_Toc523525814"/>
              <w:bookmarkEnd w:id="1265"/>
              <w:bookmarkEnd w:id="1266"/>
              <w:bookmarkEnd w:id="1267"/>
            </w:del>
          </w:p>
        </w:tc>
        <w:tc>
          <w:tcPr>
            <w:tcW w:w="977" w:type="pct"/>
          </w:tcPr>
          <w:p w14:paraId="2630CC65" w14:textId="4198766D" w:rsidR="00336DAF" w:rsidRPr="009C09B2" w:rsidDel="00CF568F" w:rsidRDefault="00336DAF" w:rsidP="00F35832">
            <w:pPr>
              <w:rPr>
                <w:del w:id="1268" w:author="Lucy Lucy" w:date="2018-09-01T00:07:00Z"/>
              </w:rPr>
            </w:pPr>
            <w:del w:id="1269" w:author="Lucy Lucy" w:date="2018-09-01T00:07:00Z">
              <w:r w:rsidRPr="009C09B2" w:rsidDel="00CF568F">
                <w:delText>Date</w:delText>
              </w:r>
              <w:bookmarkStart w:id="1270" w:name="_Toc523524191"/>
              <w:bookmarkStart w:id="1271" w:name="_Toc523525038"/>
              <w:bookmarkStart w:id="1272" w:name="_Toc523525815"/>
              <w:bookmarkEnd w:id="1270"/>
              <w:bookmarkEnd w:id="1271"/>
              <w:bookmarkEnd w:id="1272"/>
            </w:del>
          </w:p>
        </w:tc>
        <w:tc>
          <w:tcPr>
            <w:tcW w:w="367" w:type="pct"/>
          </w:tcPr>
          <w:p w14:paraId="391E0D71" w14:textId="110419A7" w:rsidR="00336DAF" w:rsidRPr="009C09B2" w:rsidDel="00CF568F" w:rsidRDefault="00336DAF" w:rsidP="00F35832">
            <w:pPr>
              <w:rPr>
                <w:del w:id="1273" w:author="Lucy Lucy" w:date="2018-09-01T00:07:00Z"/>
              </w:rPr>
            </w:pPr>
            <w:bookmarkStart w:id="1274" w:name="_Toc523524192"/>
            <w:bookmarkStart w:id="1275" w:name="_Toc523525039"/>
            <w:bookmarkStart w:id="1276" w:name="_Toc523525816"/>
            <w:bookmarkEnd w:id="1274"/>
            <w:bookmarkEnd w:id="1275"/>
            <w:bookmarkEnd w:id="1276"/>
          </w:p>
        </w:tc>
        <w:tc>
          <w:tcPr>
            <w:tcW w:w="330" w:type="pct"/>
          </w:tcPr>
          <w:p w14:paraId="50F67E38" w14:textId="6558DE47" w:rsidR="00336DAF" w:rsidRPr="009C09B2" w:rsidDel="00CF568F" w:rsidRDefault="00336DAF" w:rsidP="00F35832">
            <w:pPr>
              <w:rPr>
                <w:del w:id="1277" w:author="Lucy Lucy" w:date="2018-09-01T00:07:00Z"/>
              </w:rPr>
            </w:pPr>
            <w:bookmarkStart w:id="1278" w:name="_Toc523524193"/>
            <w:bookmarkStart w:id="1279" w:name="_Toc523525040"/>
            <w:bookmarkStart w:id="1280" w:name="_Toc523525817"/>
            <w:bookmarkEnd w:id="1278"/>
            <w:bookmarkEnd w:id="1279"/>
            <w:bookmarkEnd w:id="1280"/>
          </w:p>
        </w:tc>
        <w:tc>
          <w:tcPr>
            <w:tcW w:w="496" w:type="pct"/>
          </w:tcPr>
          <w:p w14:paraId="1B54FFD7" w14:textId="1D5435FE" w:rsidR="00336DAF" w:rsidRPr="009C09B2" w:rsidDel="00CF568F" w:rsidRDefault="00336DAF" w:rsidP="00F35832">
            <w:pPr>
              <w:rPr>
                <w:del w:id="1281" w:author="Lucy Lucy" w:date="2018-09-01T00:07:00Z"/>
              </w:rPr>
            </w:pPr>
            <w:bookmarkStart w:id="1282" w:name="_Toc523524194"/>
            <w:bookmarkStart w:id="1283" w:name="_Toc523525041"/>
            <w:bookmarkStart w:id="1284" w:name="_Toc523525818"/>
            <w:bookmarkEnd w:id="1282"/>
            <w:bookmarkEnd w:id="1283"/>
            <w:bookmarkEnd w:id="1284"/>
          </w:p>
        </w:tc>
        <w:tc>
          <w:tcPr>
            <w:tcW w:w="1454" w:type="pct"/>
          </w:tcPr>
          <w:p w14:paraId="26E79840" w14:textId="42A80FD7" w:rsidR="00336DAF" w:rsidRPr="009C09B2" w:rsidDel="00CF568F" w:rsidRDefault="00336DAF" w:rsidP="00F35832">
            <w:pPr>
              <w:jc w:val="left"/>
              <w:rPr>
                <w:del w:id="1285" w:author="Lucy Lucy" w:date="2018-09-01T00:07:00Z"/>
              </w:rPr>
            </w:pPr>
            <w:del w:id="1286" w:author="Lucy Lucy" w:date="2018-09-01T00:07:00Z">
              <w:r w:rsidRPr="009C09B2" w:rsidDel="00CF568F">
                <w:delText>Ngày cấp bằng</w:delText>
              </w:r>
              <w:bookmarkStart w:id="1287" w:name="_Toc523524195"/>
              <w:bookmarkStart w:id="1288" w:name="_Toc523525042"/>
              <w:bookmarkStart w:id="1289" w:name="_Toc523525819"/>
              <w:bookmarkEnd w:id="1287"/>
              <w:bookmarkEnd w:id="1288"/>
              <w:bookmarkEnd w:id="1289"/>
            </w:del>
          </w:p>
        </w:tc>
        <w:bookmarkStart w:id="1290" w:name="_Toc523524196"/>
        <w:bookmarkStart w:id="1291" w:name="_Toc523525043"/>
        <w:bookmarkStart w:id="1292" w:name="_Toc523525820"/>
        <w:bookmarkEnd w:id="1290"/>
        <w:bookmarkEnd w:id="1291"/>
        <w:bookmarkEnd w:id="1292"/>
      </w:tr>
      <w:tr w:rsidR="00336DAF" w:rsidRPr="009C09B2" w:rsidDel="00CF568F" w14:paraId="17DC5E18" w14:textId="76B96F08" w:rsidTr="00226219">
        <w:trPr>
          <w:del w:id="1293" w:author="Lucy Lucy" w:date="2018-09-01T00:07:00Z"/>
        </w:trPr>
        <w:tc>
          <w:tcPr>
            <w:tcW w:w="1377" w:type="pct"/>
          </w:tcPr>
          <w:p w14:paraId="318DDCC2" w14:textId="43373F71" w:rsidR="00336DAF" w:rsidRPr="009C09B2" w:rsidDel="00CF568F" w:rsidRDefault="00336DAF" w:rsidP="00F35832">
            <w:pPr>
              <w:rPr>
                <w:del w:id="1294" w:author="Lucy Lucy" w:date="2018-09-01T00:07:00Z"/>
              </w:rPr>
            </w:pPr>
            <w:del w:id="1295" w:author="Lucy Lucy" w:date="2018-09-01T00:07:00Z">
              <w:r w:rsidRPr="009C09B2" w:rsidDel="00CF568F">
                <w:delText>Grant_Public_Date</w:delText>
              </w:r>
              <w:bookmarkStart w:id="1296" w:name="_Toc523524197"/>
              <w:bookmarkStart w:id="1297" w:name="_Toc523525044"/>
              <w:bookmarkStart w:id="1298" w:name="_Toc523525821"/>
              <w:bookmarkEnd w:id="1296"/>
              <w:bookmarkEnd w:id="1297"/>
              <w:bookmarkEnd w:id="1298"/>
            </w:del>
          </w:p>
        </w:tc>
        <w:tc>
          <w:tcPr>
            <w:tcW w:w="977" w:type="pct"/>
          </w:tcPr>
          <w:p w14:paraId="2A5AD6AB" w14:textId="3989B15C" w:rsidR="00336DAF" w:rsidRPr="009C09B2" w:rsidDel="00CF568F" w:rsidRDefault="00336DAF" w:rsidP="00F35832">
            <w:pPr>
              <w:rPr>
                <w:del w:id="1299" w:author="Lucy Lucy" w:date="2018-09-01T00:07:00Z"/>
              </w:rPr>
            </w:pPr>
            <w:del w:id="1300" w:author="Lucy Lucy" w:date="2018-09-01T00:07:00Z">
              <w:r w:rsidRPr="009C09B2" w:rsidDel="00CF568F">
                <w:delText>Date</w:delText>
              </w:r>
              <w:bookmarkStart w:id="1301" w:name="_Toc523524198"/>
              <w:bookmarkStart w:id="1302" w:name="_Toc523525045"/>
              <w:bookmarkStart w:id="1303" w:name="_Toc523525822"/>
              <w:bookmarkEnd w:id="1301"/>
              <w:bookmarkEnd w:id="1302"/>
              <w:bookmarkEnd w:id="1303"/>
            </w:del>
          </w:p>
        </w:tc>
        <w:tc>
          <w:tcPr>
            <w:tcW w:w="367" w:type="pct"/>
          </w:tcPr>
          <w:p w14:paraId="79EA2FF1" w14:textId="7265F20E" w:rsidR="00336DAF" w:rsidRPr="009C09B2" w:rsidDel="00CF568F" w:rsidRDefault="00336DAF" w:rsidP="00F35832">
            <w:pPr>
              <w:rPr>
                <w:del w:id="1304" w:author="Lucy Lucy" w:date="2018-09-01T00:07:00Z"/>
              </w:rPr>
            </w:pPr>
            <w:bookmarkStart w:id="1305" w:name="_Toc523524199"/>
            <w:bookmarkStart w:id="1306" w:name="_Toc523525046"/>
            <w:bookmarkStart w:id="1307" w:name="_Toc523525823"/>
            <w:bookmarkEnd w:id="1305"/>
            <w:bookmarkEnd w:id="1306"/>
            <w:bookmarkEnd w:id="1307"/>
          </w:p>
        </w:tc>
        <w:tc>
          <w:tcPr>
            <w:tcW w:w="330" w:type="pct"/>
          </w:tcPr>
          <w:p w14:paraId="283E17E1" w14:textId="4C0408E8" w:rsidR="00336DAF" w:rsidRPr="009C09B2" w:rsidDel="00CF568F" w:rsidRDefault="00336DAF" w:rsidP="00F35832">
            <w:pPr>
              <w:rPr>
                <w:del w:id="1308" w:author="Lucy Lucy" w:date="2018-09-01T00:07:00Z"/>
              </w:rPr>
            </w:pPr>
            <w:bookmarkStart w:id="1309" w:name="_Toc523524200"/>
            <w:bookmarkStart w:id="1310" w:name="_Toc523525047"/>
            <w:bookmarkStart w:id="1311" w:name="_Toc523525824"/>
            <w:bookmarkEnd w:id="1309"/>
            <w:bookmarkEnd w:id="1310"/>
            <w:bookmarkEnd w:id="1311"/>
          </w:p>
        </w:tc>
        <w:tc>
          <w:tcPr>
            <w:tcW w:w="496" w:type="pct"/>
          </w:tcPr>
          <w:p w14:paraId="7126D8CB" w14:textId="51D69601" w:rsidR="00336DAF" w:rsidRPr="009C09B2" w:rsidDel="00CF568F" w:rsidRDefault="00336DAF" w:rsidP="00F35832">
            <w:pPr>
              <w:rPr>
                <w:del w:id="1312" w:author="Lucy Lucy" w:date="2018-09-01T00:07:00Z"/>
              </w:rPr>
            </w:pPr>
            <w:bookmarkStart w:id="1313" w:name="_Toc523524201"/>
            <w:bookmarkStart w:id="1314" w:name="_Toc523525048"/>
            <w:bookmarkStart w:id="1315" w:name="_Toc523525825"/>
            <w:bookmarkEnd w:id="1313"/>
            <w:bookmarkEnd w:id="1314"/>
            <w:bookmarkEnd w:id="1315"/>
          </w:p>
        </w:tc>
        <w:tc>
          <w:tcPr>
            <w:tcW w:w="1454" w:type="pct"/>
          </w:tcPr>
          <w:p w14:paraId="7A57DD94" w14:textId="30458985" w:rsidR="00336DAF" w:rsidRPr="009C09B2" w:rsidDel="00CF568F" w:rsidRDefault="00336DAF" w:rsidP="00F35832">
            <w:pPr>
              <w:jc w:val="left"/>
              <w:rPr>
                <w:del w:id="1316" w:author="Lucy Lucy" w:date="2018-09-01T00:07:00Z"/>
              </w:rPr>
            </w:pPr>
            <w:del w:id="1317" w:author="Lucy Lucy" w:date="2018-09-01T00:07:00Z">
              <w:r w:rsidRPr="009C09B2" w:rsidDel="00CF568F">
                <w:delText>Ngày công bố bằng</w:delText>
              </w:r>
              <w:bookmarkStart w:id="1318" w:name="_Toc523524202"/>
              <w:bookmarkStart w:id="1319" w:name="_Toc523525049"/>
              <w:bookmarkStart w:id="1320" w:name="_Toc523525826"/>
              <w:bookmarkEnd w:id="1318"/>
              <w:bookmarkEnd w:id="1319"/>
              <w:bookmarkEnd w:id="1320"/>
            </w:del>
          </w:p>
        </w:tc>
        <w:bookmarkStart w:id="1321" w:name="_Toc523524203"/>
        <w:bookmarkStart w:id="1322" w:name="_Toc523525050"/>
        <w:bookmarkStart w:id="1323" w:name="_Toc523525827"/>
        <w:bookmarkEnd w:id="1321"/>
        <w:bookmarkEnd w:id="1322"/>
        <w:bookmarkEnd w:id="1323"/>
      </w:tr>
      <w:tr w:rsidR="00336DAF" w:rsidRPr="009C09B2" w:rsidDel="00CF568F" w14:paraId="3F0AF460" w14:textId="7DB32F14" w:rsidTr="00226219">
        <w:trPr>
          <w:del w:id="1324" w:author="Lucy Lucy" w:date="2018-09-01T00:07:00Z"/>
        </w:trPr>
        <w:tc>
          <w:tcPr>
            <w:tcW w:w="1377" w:type="pct"/>
          </w:tcPr>
          <w:p w14:paraId="7C1284C6" w14:textId="42E57D31" w:rsidR="00336DAF" w:rsidRPr="009C09B2" w:rsidDel="00CF568F" w:rsidRDefault="00336DAF" w:rsidP="00F35832">
            <w:pPr>
              <w:rPr>
                <w:del w:id="1325" w:author="Lucy Lucy" w:date="2018-09-01T00:07:00Z"/>
              </w:rPr>
            </w:pPr>
            <w:del w:id="1326" w:author="Lucy Lucy" w:date="2018-09-01T00:07:00Z">
              <w:r w:rsidRPr="009C09B2" w:rsidDel="00CF568F">
                <w:delText>Remark</w:delText>
              </w:r>
              <w:bookmarkStart w:id="1327" w:name="_Toc523524204"/>
              <w:bookmarkStart w:id="1328" w:name="_Toc523525051"/>
              <w:bookmarkStart w:id="1329" w:name="_Toc523525828"/>
              <w:bookmarkEnd w:id="1327"/>
              <w:bookmarkEnd w:id="1328"/>
              <w:bookmarkEnd w:id="1329"/>
            </w:del>
          </w:p>
        </w:tc>
        <w:tc>
          <w:tcPr>
            <w:tcW w:w="977" w:type="pct"/>
          </w:tcPr>
          <w:p w14:paraId="6D7C99C3" w14:textId="7900A13B" w:rsidR="00336DAF" w:rsidRPr="009C09B2" w:rsidDel="00CF568F" w:rsidRDefault="00336DAF" w:rsidP="00F35832">
            <w:pPr>
              <w:rPr>
                <w:del w:id="1330" w:author="Lucy Lucy" w:date="2018-09-01T00:07:00Z"/>
              </w:rPr>
            </w:pPr>
            <w:del w:id="1331" w:author="Lucy Lucy" w:date="2018-09-01T00:07:00Z">
              <w:r w:rsidRPr="009C09B2" w:rsidDel="00CF568F">
                <w:delText>VARCHAR2</w:delText>
              </w:r>
              <w:bookmarkStart w:id="1332" w:name="_Toc523524205"/>
              <w:bookmarkStart w:id="1333" w:name="_Toc523525052"/>
              <w:bookmarkStart w:id="1334" w:name="_Toc523525829"/>
              <w:bookmarkEnd w:id="1332"/>
              <w:bookmarkEnd w:id="1333"/>
              <w:bookmarkEnd w:id="1334"/>
            </w:del>
          </w:p>
        </w:tc>
        <w:tc>
          <w:tcPr>
            <w:tcW w:w="367" w:type="pct"/>
          </w:tcPr>
          <w:p w14:paraId="6023B52A" w14:textId="28364BDF" w:rsidR="00336DAF" w:rsidRPr="009C09B2" w:rsidDel="00CF568F" w:rsidRDefault="00336DAF" w:rsidP="00F35832">
            <w:pPr>
              <w:rPr>
                <w:del w:id="1335" w:author="Lucy Lucy" w:date="2018-09-01T00:07:00Z"/>
              </w:rPr>
            </w:pPr>
            <w:del w:id="1336" w:author="Lucy Lucy" w:date="2018-09-01T00:07:00Z">
              <w:r w:rsidRPr="009C09B2" w:rsidDel="00CF568F">
                <w:delText>MAX</w:delText>
              </w:r>
              <w:bookmarkStart w:id="1337" w:name="_Toc523524206"/>
              <w:bookmarkStart w:id="1338" w:name="_Toc523525053"/>
              <w:bookmarkStart w:id="1339" w:name="_Toc523525830"/>
              <w:bookmarkEnd w:id="1337"/>
              <w:bookmarkEnd w:id="1338"/>
              <w:bookmarkEnd w:id="1339"/>
            </w:del>
          </w:p>
        </w:tc>
        <w:tc>
          <w:tcPr>
            <w:tcW w:w="330" w:type="pct"/>
          </w:tcPr>
          <w:p w14:paraId="54E9F8AE" w14:textId="4609722B" w:rsidR="00336DAF" w:rsidRPr="009C09B2" w:rsidDel="00CF568F" w:rsidRDefault="00336DAF" w:rsidP="00F35832">
            <w:pPr>
              <w:rPr>
                <w:del w:id="1340" w:author="Lucy Lucy" w:date="2018-09-01T00:07:00Z"/>
              </w:rPr>
            </w:pPr>
            <w:bookmarkStart w:id="1341" w:name="_Toc523524207"/>
            <w:bookmarkStart w:id="1342" w:name="_Toc523525054"/>
            <w:bookmarkStart w:id="1343" w:name="_Toc523525831"/>
            <w:bookmarkEnd w:id="1341"/>
            <w:bookmarkEnd w:id="1342"/>
            <w:bookmarkEnd w:id="1343"/>
          </w:p>
        </w:tc>
        <w:tc>
          <w:tcPr>
            <w:tcW w:w="496" w:type="pct"/>
          </w:tcPr>
          <w:p w14:paraId="2EF5FEAF" w14:textId="736DB263" w:rsidR="00336DAF" w:rsidRPr="009C09B2" w:rsidDel="00CF568F" w:rsidRDefault="00336DAF" w:rsidP="00F35832">
            <w:pPr>
              <w:rPr>
                <w:del w:id="1344" w:author="Lucy Lucy" w:date="2018-09-01T00:07:00Z"/>
              </w:rPr>
            </w:pPr>
            <w:bookmarkStart w:id="1345" w:name="_Toc523524208"/>
            <w:bookmarkStart w:id="1346" w:name="_Toc523525055"/>
            <w:bookmarkStart w:id="1347" w:name="_Toc523525832"/>
            <w:bookmarkEnd w:id="1345"/>
            <w:bookmarkEnd w:id="1346"/>
            <w:bookmarkEnd w:id="1347"/>
          </w:p>
        </w:tc>
        <w:tc>
          <w:tcPr>
            <w:tcW w:w="1454" w:type="pct"/>
          </w:tcPr>
          <w:p w14:paraId="2E384063" w14:textId="526166D7" w:rsidR="00336DAF" w:rsidRPr="009C09B2" w:rsidDel="00CF568F" w:rsidRDefault="00336DAF" w:rsidP="00F35832">
            <w:pPr>
              <w:jc w:val="left"/>
              <w:rPr>
                <w:del w:id="1348" w:author="Lucy Lucy" w:date="2018-09-01T00:07:00Z"/>
              </w:rPr>
            </w:pPr>
            <w:del w:id="1349" w:author="Lucy Lucy" w:date="2018-09-01T00:07:00Z">
              <w:r w:rsidRPr="009C09B2" w:rsidDel="00CF568F">
                <w:delText>Nhận xét của khách hàng</w:delText>
              </w:r>
              <w:bookmarkStart w:id="1350" w:name="_Toc523524209"/>
              <w:bookmarkStart w:id="1351" w:name="_Toc523525056"/>
              <w:bookmarkStart w:id="1352" w:name="_Toc523525833"/>
              <w:bookmarkEnd w:id="1350"/>
              <w:bookmarkEnd w:id="1351"/>
              <w:bookmarkEnd w:id="1352"/>
            </w:del>
          </w:p>
        </w:tc>
        <w:bookmarkStart w:id="1353" w:name="_Toc523524210"/>
        <w:bookmarkStart w:id="1354" w:name="_Toc523525057"/>
        <w:bookmarkStart w:id="1355" w:name="_Toc523525834"/>
        <w:bookmarkEnd w:id="1353"/>
        <w:bookmarkEnd w:id="1354"/>
        <w:bookmarkEnd w:id="1355"/>
      </w:tr>
      <w:tr w:rsidR="00336DAF" w:rsidRPr="009C09B2" w:rsidDel="00CF568F" w14:paraId="06917544" w14:textId="6066241F" w:rsidTr="00226219">
        <w:trPr>
          <w:del w:id="1356" w:author="Lucy Lucy" w:date="2018-09-01T00:07:00Z"/>
        </w:trPr>
        <w:tc>
          <w:tcPr>
            <w:tcW w:w="1377" w:type="pct"/>
          </w:tcPr>
          <w:p w14:paraId="224DDB9F" w14:textId="5E21FE76" w:rsidR="00336DAF" w:rsidRPr="009C09B2" w:rsidDel="00CF568F" w:rsidRDefault="00336DAF" w:rsidP="00F35832">
            <w:pPr>
              <w:rPr>
                <w:del w:id="1357" w:author="Lucy Lucy" w:date="2018-09-01T00:07:00Z"/>
              </w:rPr>
            </w:pPr>
            <w:del w:id="1358" w:author="Lucy Lucy" w:date="2018-09-01T00:07:00Z">
              <w:r w:rsidRPr="009C09B2" w:rsidDel="00CF568F">
                <w:delText>Deleted</w:delText>
              </w:r>
              <w:bookmarkStart w:id="1359" w:name="_Toc523524211"/>
              <w:bookmarkStart w:id="1360" w:name="_Toc523525058"/>
              <w:bookmarkStart w:id="1361" w:name="_Toc523525835"/>
              <w:bookmarkEnd w:id="1359"/>
              <w:bookmarkEnd w:id="1360"/>
              <w:bookmarkEnd w:id="1361"/>
            </w:del>
          </w:p>
        </w:tc>
        <w:tc>
          <w:tcPr>
            <w:tcW w:w="977" w:type="pct"/>
          </w:tcPr>
          <w:p w14:paraId="1FEF26F3" w14:textId="592BD9CB" w:rsidR="00336DAF" w:rsidRPr="009C09B2" w:rsidDel="00CF568F" w:rsidRDefault="00336DAF" w:rsidP="00F35832">
            <w:pPr>
              <w:rPr>
                <w:del w:id="1362" w:author="Lucy Lucy" w:date="2018-09-01T00:07:00Z"/>
              </w:rPr>
            </w:pPr>
            <w:del w:id="1363" w:author="Lucy Lucy" w:date="2018-09-01T00:07:00Z">
              <w:r w:rsidRPr="009C09B2" w:rsidDel="00CF568F">
                <w:delText>NUMBER</w:delText>
              </w:r>
              <w:bookmarkStart w:id="1364" w:name="_Toc523524212"/>
              <w:bookmarkStart w:id="1365" w:name="_Toc523525059"/>
              <w:bookmarkStart w:id="1366" w:name="_Toc523525836"/>
              <w:bookmarkEnd w:id="1364"/>
              <w:bookmarkEnd w:id="1365"/>
              <w:bookmarkEnd w:id="1366"/>
            </w:del>
          </w:p>
        </w:tc>
        <w:tc>
          <w:tcPr>
            <w:tcW w:w="367" w:type="pct"/>
          </w:tcPr>
          <w:p w14:paraId="34B5F6FE" w14:textId="024F344A" w:rsidR="00336DAF" w:rsidRPr="009C09B2" w:rsidDel="00CF568F" w:rsidRDefault="00336DAF" w:rsidP="00F35832">
            <w:pPr>
              <w:rPr>
                <w:del w:id="1367" w:author="Lucy Lucy" w:date="2018-09-01T00:07:00Z"/>
              </w:rPr>
            </w:pPr>
            <w:del w:id="1368" w:author="Lucy Lucy" w:date="2018-09-01T00:07:00Z">
              <w:r w:rsidRPr="009C09B2" w:rsidDel="00CF568F">
                <w:delText>1</w:delText>
              </w:r>
              <w:bookmarkStart w:id="1369" w:name="_Toc523524213"/>
              <w:bookmarkStart w:id="1370" w:name="_Toc523525060"/>
              <w:bookmarkStart w:id="1371" w:name="_Toc523525837"/>
              <w:bookmarkEnd w:id="1369"/>
              <w:bookmarkEnd w:id="1370"/>
              <w:bookmarkEnd w:id="1371"/>
            </w:del>
          </w:p>
        </w:tc>
        <w:tc>
          <w:tcPr>
            <w:tcW w:w="330" w:type="pct"/>
          </w:tcPr>
          <w:p w14:paraId="43D14963" w14:textId="3395B1CE" w:rsidR="00336DAF" w:rsidRPr="009C09B2" w:rsidDel="00CF568F" w:rsidRDefault="00336DAF" w:rsidP="00F35832">
            <w:pPr>
              <w:rPr>
                <w:del w:id="1372" w:author="Lucy Lucy" w:date="2018-09-01T00:07:00Z"/>
              </w:rPr>
            </w:pPr>
            <w:bookmarkStart w:id="1373" w:name="_Toc523524214"/>
            <w:bookmarkStart w:id="1374" w:name="_Toc523525061"/>
            <w:bookmarkStart w:id="1375" w:name="_Toc523525838"/>
            <w:bookmarkEnd w:id="1373"/>
            <w:bookmarkEnd w:id="1374"/>
            <w:bookmarkEnd w:id="1375"/>
          </w:p>
        </w:tc>
        <w:tc>
          <w:tcPr>
            <w:tcW w:w="496" w:type="pct"/>
          </w:tcPr>
          <w:p w14:paraId="4EF93002" w14:textId="10D30B26" w:rsidR="00336DAF" w:rsidRPr="009C09B2" w:rsidDel="00CF568F" w:rsidRDefault="00336DAF" w:rsidP="00F35832">
            <w:pPr>
              <w:rPr>
                <w:del w:id="1376" w:author="Lucy Lucy" w:date="2018-09-01T00:07:00Z"/>
              </w:rPr>
            </w:pPr>
            <w:bookmarkStart w:id="1377" w:name="_Toc523524215"/>
            <w:bookmarkStart w:id="1378" w:name="_Toc523525062"/>
            <w:bookmarkStart w:id="1379" w:name="_Toc523525839"/>
            <w:bookmarkEnd w:id="1377"/>
            <w:bookmarkEnd w:id="1378"/>
            <w:bookmarkEnd w:id="1379"/>
          </w:p>
        </w:tc>
        <w:tc>
          <w:tcPr>
            <w:tcW w:w="1454" w:type="pct"/>
          </w:tcPr>
          <w:p w14:paraId="48B39CC9" w14:textId="0B5F7D16" w:rsidR="00336DAF" w:rsidRPr="009C09B2" w:rsidDel="00CF568F" w:rsidRDefault="00336DAF" w:rsidP="00F35832">
            <w:pPr>
              <w:jc w:val="left"/>
              <w:rPr>
                <w:del w:id="1380" w:author="Lucy Lucy" w:date="2018-09-01T00:07:00Z"/>
              </w:rPr>
            </w:pPr>
            <w:del w:id="1381" w:author="Lucy Lucy" w:date="2018-09-01T00:07:00Z">
              <w:r w:rsidRPr="009C09B2" w:rsidDel="00CF568F">
                <w:delText>Đã xóa hay chưa</w:delText>
              </w:r>
              <w:bookmarkStart w:id="1382" w:name="_Toc523524216"/>
              <w:bookmarkStart w:id="1383" w:name="_Toc523525063"/>
              <w:bookmarkStart w:id="1384" w:name="_Toc523525840"/>
              <w:bookmarkEnd w:id="1382"/>
              <w:bookmarkEnd w:id="1383"/>
              <w:bookmarkEnd w:id="1384"/>
            </w:del>
          </w:p>
          <w:p w14:paraId="2D929F9D" w14:textId="694E6505" w:rsidR="00336DAF" w:rsidRPr="009C09B2" w:rsidDel="00CF568F" w:rsidRDefault="00336DAF" w:rsidP="00F35832">
            <w:pPr>
              <w:jc w:val="left"/>
              <w:rPr>
                <w:del w:id="1385" w:author="Lucy Lucy" w:date="2018-09-01T00:07:00Z"/>
              </w:rPr>
            </w:pPr>
            <w:del w:id="1386" w:author="Lucy Lucy" w:date="2018-09-01T00:07:00Z">
              <w:r w:rsidRPr="009C09B2" w:rsidDel="00CF568F">
                <w:delText>1: Đã xóa</w:delText>
              </w:r>
              <w:bookmarkStart w:id="1387" w:name="_Toc523524217"/>
              <w:bookmarkStart w:id="1388" w:name="_Toc523525064"/>
              <w:bookmarkStart w:id="1389" w:name="_Toc523525841"/>
              <w:bookmarkEnd w:id="1387"/>
              <w:bookmarkEnd w:id="1388"/>
              <w:bookmarkEnd w:id="1389"/>
            </w:del>
          </w:p>
          <w:p w14:paraId="6D0226A5" w14:textId="7F865B36" w:rsidR="00336DAF" w:rsidRPr="009C09B2" w:rsidDel="00CF568F" w:rsidRDefault="00336DAF" w:rsidP="00F35832">
            <w:pPr>
              <w:jc w:val="left"/>
              <w:rPr>
                <w:del w:id="1390" w:author="Lucy Lucy" w:date="2018-09-01T00:07:00Z"/>
              </w:rPr>
            </w:pPr>
            <w:del w:id="1391" w:author="Lucy Lucy" w:date="2018-09-01T00:07:00Z">
              <w:r w:rsidRPr="009C09B2" w:rsidDel="00CF568F">
                <w:delText>0: Bình thường</w:delText>
              </w:r>
              <w:bookmarkStart w:id="1392" w:name="_Toc523524218"/>
              <w:bookmarkStart w:id="1393" w:name="_Toc523525065"/>
              <w:bookmarkStart w:id="1394" w:name="_Toc523525842"/>
              <w:bookmarkEnd w:id="1392"/>
              <w:bookmarkEnd w:id="1393"/>
              <w:bookmarkEnd w:id="1394"/>
            </w:del>
          </w:p>
        </w:tc>
        <w:bookmarkStart w:id="1395" w:name="_Toc523524219"/>
        <w:bookmarkStart w:id="1396" w:name="_Toc523525066"/>
        <w:bookmarkStart w:id="1397" w:name="_Toc523525843"/>
        <w:bookmarkEnd w:id="1395"/>
        <w:bookmarkEnd w:id="1396"/>
        <w:bookmarkEnd w:id="1397"/>
      </w:tr>
      <w:tr w:rsidR="00336DAF" w:rsidRPr="009C09B2" w:rsidDel="00CF568F" w14:paraId="640A4AF9" w14:textId="10AC9212" w:rsidTr="00226219">
        <w:trPr>
          <w:del w:id="1398" w:author="Lucy Lucy" w:date="2018-09-01T00:07:00Z"/>
        </w:trPr>
        <w:tc>
          <w:tcPr>
            <w:tcW w:w="1377" w:type="pct"/>
          </w:tcPr>
          <w:p w14:paraId="154C65C8" w14:textId="49849CB1" w:rsidR="00336DAF" w:rsidRPr="009C09B2" w:rsidDel="00CF568F" w:rsidRDefault="00336DAF" w:rsidP="00F35832">
            <w:pPr>
              <w:rPr>
                <w:del w:id="1399" w:author="Lucy Lucy" w:date="2018-09-01T00:07:00Z"/>
              </w:rPr>
            </w:pPr>
            <w:del w:id="1400" w:author="Lucy Lucy" w:date="2018-09-01T00:07:00Z">
              <w:r w:rsidRPr="009C09B2" w:rsidDel="00CF568F">
                <w:delText>Created_By</w:delText>
              </w:r>
              <w:bookmarkStart w:id="1401" w:name="_Toc523524220"/>
              <w:bookmarkStart w:id="1402" w:name="_Toc523525067"/>
              <w:bookmarkStart w:id="1403" w:name="_Toc523525844"/>
              <w:bookmarkEnd w:id="1401"/>
              <w:bookmarkEnd w:id="1402"/>
              <w:bookmarkEnd w:id="1403"/>
            </w:del>
          </w:p>
        </w:tc>
        <w:tc>
          <w:tcPr>
            <w:tcW w:w="977" w:type="pct"/>
          </w:tcPr>
          <w:p w14:paraId="2EE96659" w14:textId="5521304B" w:rsidR="00336DAF" w:rsidRPr="009C09B2" w:rsidDel="00CF568F" w:rsidRDefault="00336DAF" w:rsidP="00F35832">
            <w:pPr>
              <w:rPr>
                <w:del w:id="1404" w:author="Lucy Lucy" w:date="2018-09-01T00:07:00Z"/>
              </w:rPr>
            </w:pPr>
            <w:del w:id="1405" w:author="Lucy Lucy" w:date="2018-09-01T00:07:00Z">
              <w:r w:rsidRPr="009C09B2" w:rsidDel="00CF568F">
                <w:delText>VARCHAR2</w:delText>
              </w:r>
              <w:bookmarkStart w:id="1406" w:name="_Toc523524221"/>
              <w:bookmarkStart w:id="1407" w:name="_Toc523525068"/>
              <w:bookmarkStart w:id="1408" w:name="_Toc523525845"/>
              <w:bookmarkEnd w:id="1406"/>
              <w:bookmarkEnd w:id="1407"/>
              <w:bookmarkEnd w:id="1408"/>
            </w:del>
          </w:p>
        </w:tc>
        <w:tc>
          <w:tcPr>
            <w:tcW w:w="367" w:type="pct"/>
          </w:tcPr>
          <w:p w14:paraId="4B08431E" w14:textId="75468522" w:rsidR="00336DAF" w:rsidRPr="009C09B2" w:rsidDel="00CF568F" w:rsidRDefault="00336DAF" w:rsidP="00F35832">
            <w:pPr>
              <w:rPr>
                <w:del w:id="1409" w:author="Lucy Lucy" w:date="2018-09-01T00:07:00Z"/>
              </w:rPr>
            </w:pPr>
            <w:del w:id="1410" w:author="Lucy Lucy" w:date="2018-09-01T00:07:00Z">
              <w:r w:rsidRPr="009C09B2" w:rsidDel="00CF568F">
                <w:delText>50</w:delText>
              </w:r>
              <w:bookmarkStart w:id="1411" w:name="_Toc523524222"/>
              <w:bookmarkStart w:id="1412" w:name="_Toc523525069"/>
              <w:bookmarkStart w:id="1413" w:name="_Toc523525846"/>
              <w:bookmarkEnd w:id="1411"/>
              <w:bookmarkEnd w:id="1412"/>
              <w:bookmarkEnd w:id="1413"/>
            </w:del>
          </w:p>
        </w:tc>
        <w:tc>
          <w:tcPr>
            <w:tcW w:w="330" w:type="pct"/>
          </w:tcPr>
          <w:p w14:paraId="1703A720" w14:textId="2D6E6C07" w:rsidR="00336DAF" w:rsidRPr="009C09B2" w:rsidDel="00CF568F" w:rsidRDefault="00336DAF" w:rsidP="00F35832">
            <w:pPr>
              <w:rPr>
                <w:del w:id="1414" w:author="Lucy Lucy" w:date="2018-09-01T00:07:00Z"/>
              </w:rPr>
            </w:pPr>
            <w:bookmarkStart w:id="1415" w:name="_Toc523524223"/>
            <w:bookmarkStart w:id="1416" w:name="_Toc523525070"/>
            <w:bookmarkStart w:id="1417" w:name="_Toc523525847"/>
            <w:bookmarkEnd w:id="1415"/>
            <w:bookmarkEnd w:id="1416"/>
            <w:bookmarkEnd w:id="1417"/>
          </w:p>
        </w:tc>
        <w:tc>
          <w:tcPr>
            <w:tcW w:w="496" w:type="pct"/>
          </w:tcPr>
          <w:p w14:paraId="022F2635" w14:textId="003319FF" w:rsidR="00336DAF" w:rsidRPr="009C09B2" w:rsidDel="00CF568F" w:rsidRDefault="00336DAF" w:rsidP="00F35832">
            <w:pPr>
              <w:rPr>
                <w:del w:id="1418" w:author="Lucy Lucy" w:date="2018-09-01T00:07:00Z"/>
              </w:rPr>
            </w:pPr>
            <w:bookmarkStart w:id="1419" w:name="_Toc523524224"/>
            <w:bookmarkStart w:id="1420" w:name="_Toc523525071"/>
            <w:bookmarkStart w:id="1421" w:name="_Toc523525848"/>
            <w:bookmarkEnd w:id="1419"/>
            <w:bookmarkEnd w:id="1420"/>
            <w:bookmarkEnd w:id="1421"/>
          </w:p>
        </w:tc>
        <w:tc>
          <w:tcPr>
            <w:tcW w:w="1454" w:type="pct"/>
          </w:tcPr>
          <w:p w14:paraId="65D97FD7" w14:textId="4378E9C2" w:rsidR="00336DAF" w:rsidRPr="009C09B2" w:rsidDel="00CF568F" w:rsidRDefault="00336DAF" w:rsidP="00F35832">
            <w:pPr>
              <w:jc w:val="left"/>
              <w:rPr>
                <w:del w:id="1422" w:author="Lucy Lucy" w:date="2018-09-01T00:07:00Z"/>
              </w:rPr>
            </w:pPr>
            <w:del w:id="1423" w:author="Lucy Lucy" w:date="2018-09-01T00:07:00Z">
              <w:r w:rsidRPr="009C09B2" w:rsidDel="00CF568F">
                <w:delText>Người tạo</w:delText>
              </w:r>
              <w:bookmarkStart w:id="1424" w:name="_Toc523524225"/>
              <w:bookmarkStart w:id="1425" w:name="_Toc523525072"/>
              <w:bookmarkStart w:id="1426" w:name="_Toc523525849"/>
              <w:bookmarkEnd w:id="1424"/>
              <w:bookmarkEnd w:id="1425"/>
              <w:bookmarkEnd w:id="1426"/>
            </w:del>
          </w:p>
        </w:tc>
        <w:bookmarkStart w:id="1427" w:name="_Toc523524226"/>
        <w:bookmarkStart w:id="1428" w:name="_Toc523525073"/>
        <w:bookmarkStart w:id="1429" w:name="_Toc523525850"/>
        <w:bookmarkEnd w:id="1427"/>
        <w:bookmarkEnd w:id="1428"/>
        <w:bookmarkEnd w:id="1429"/>
      </w:tr>
      <w:tr w:rsidR="00336DAF" w:rsidRPr="009C09B2" w:rsidDel="00CF568F" w14:paraId="4B41E8CE" w14:textId="589CF6F0" w:rsidTr="00226219">
        <w:trPr>
          <w:del w:id="1430" w:author="Lucy Lucy" w:date="2018-09-01T00:07:00Z"/>
        </w:trPr>
        <w:tc>
          <w:tcPr>
            <w:tcW w:w="1377" w:type="pct"/>
          </w:tcPr>
          <w:p w14:paraId="79EB2A90" w14:textId="476C6F31" w:rsidR="00336DAF" w:rsidRPr="009C09B2" w:rsidDel="00CF568F" w:rsidRDefault="00336DAF" w:rsidP="00F35832">
            <w:pPr>
              <w:rPr>
                <w:del w:id="1431" w:author="Lucy Lucy" w:date="2018-09-01T00:07:00Z"/>
              </w:rPr>
            </w:pPr>
            <w:del w:id="1432" w:author="Lucy Lucy" w:date="2018-09-01T00:07:00Z">
              <w:r w:rsidRPr="009C09B2" w:rsidDel="00CF568F">
                <w:delText>Created_Date</w:delText>
              </w:r>
              <w:bookmarkStart w:id="1433" w:name="_Toc523524227"/>
              <w:bookmarkStart w:id="1434" w:name="_Toc523525074"/>
              <w:bookmarkStart w:id="1435" w:name="_Toc523525851"/>
              <w:bookmarkEnd w:id="1433"/>
              <w:bookmarkEnd w:id="1434"/>
              <w:bookmarkEnd w:id="1435"/>
            </w:del>
          </w:p>
        </w:tc>
        <w:tc>
          <w:tcPr>
            <w:tcW w:w="977" w:type="pct"/>
          </w:tcPr>
          <w:p w14:paraId="4DCCDD08" w14:textId="25F27C8D" w:rsidR="00336DAF" w:rsidRPr="009C09B2" w:rsidDel="00CF568F" w:rsidRDefault="00336DAF" w:rsidP="00F35832">
            <w:pPr>
              <w:rPr>
                <w:del w:id="1436" w:author="Lucy Lucy" w:date="2018-09-01T00:07:00Z"/>
              </w:rPr>
            </w:pPr>
            <w:del w:id="1437" w:author="Lucy Lucy" w:date="2018-09-01T00:07:00Z">
              <w:r w:rsidRPr="009C09B2" w:rsidDel="00CF568F">
                <w:delText>Date</w:delText>
              </w:r>
              <w:bookmarkStart w:id="1438" w:name="_Toc523524228"/>
              <w:bookmarkStart w:id="1439" w:name="_Toc523525075"/>
              <w:bookmarkStart w:id="1440" w:name="_Toc523525852"/>
              <w:bookmarkEnd w:id="1438"/>
              <w:bookmarkEnd w:id="1439"/>
              <w:bookmarkEnd w:id="1440"/>
            </w:del>
          </w:p>
        </w:tc>
        <w:tc>
          <w:tcPr>
            <w:tcW w:w="367" w:type="pct"/>
          </w:tcPr>
          <w:p w14:paraId="47486C86" w14:textId="62A0E737" w:rsidR="00336DAF" w:rsidRPr="009C09B2" w:rsidDel="00CF568F" w:rsidRDefault="00336DAF" w:rsidP="00F35832">
            <w:pPr>
              <w:rPr>
                <w:del w:id="1441" w:author="Lucy Lucy" w:date="2018-09-01T00:07:00Z"/>
              </w:rPr>
            </w:pPr>
            <w:bookmarkStart w:id="1442" w:name="_Toc523524229"/>
            <w:bookmarkStart w:id="1443" w:name="_Toc523525076"/>
            <w:bookmarkStart w:id="1444" w:name="_Toc523525853"/>
            <w:bookmarkEnd w:id="1442"/>
            <w:bookmarkEnd w:id="1443"/>
            <w:bookmarkEnd w:id="1444"/>
          </w:p>
        </w:tc>
        <w:tc>
          <w:tcPr>
            <w:tcW w:w="330" w:type="pct"/>
          </w:tcPr>
          <w:p w14:paraId="40782ABE" w14:textId="51D31972" w:rsidR="00336DAF" w:rsidRPr="009C09B2" w:rsidDel="00CF568F" w:rsidRDefault="00336DAF" w:rsidP="00F35832">
            <w:pPr>
              <w:rPr>
                <w:del w:id="1445" w:author="Lucy Lucy" w:date="2018-09-01T00:07:00Z"/>
              </w:rPr>
            </w:pPr>
            <w:bookmarkStart w:id="1446" w:name="_Toc523524230"/>
            <w:bookmarkStart w:id="1447" w:name="_Toc523525077"/>
            <w:bookmarkStart w:id="1448" w:name="_Toc523525854"/>
            <w:bookmarkEnd w:id="1446"/>
            <w:bookmarkEnd w:id="1447"/>
            <w:bookmarkEnd w:id="1448"/>
          </w:p>
        </w:tc>
        <w:tc>
          <w:tcPr>
            <w:tcW w:w="496" w:type="pct"/>
          </w:tcPr>
          <w:p w14:paraId="5D0CA199" w14:textId="2A841CE8" w:rsidR="00336DAF" w:rsidRPr="009C09B2" w:rsidDel="00CF568F" w:rsidRDefault="00336DAF" w:rsidP="00F35832">
            <w:pPr>
              <w:rPr>
                <w:del w:id="1449" w:author="Lucy Lucy" w:date="2018-09-01T00:07:00Z"/>
              </w:rPr>
            </w:pPr>
            <w:bookmarkStart w:id="1450" w:name="_Toc523524231"/>
            <w:bookmarkStart w:id="1451" w:name="_Toc523525078"/>
            <w:bookmarkStart w:id="1452" w:name="_Toc523525855"/>
            <w:bookmarkEnd w:id="1450"/>
            <w:bookmarkEnd w:id="1451"/>
            <w:bookmarkEnd w:id="1452"/>
          </w:p>
        </w:tc>
        <w:tc>
          <w:tcPr>
            <w:tcW w:w="1454" w:type="pct"/>
          </w:tcPr>
          <w:p w14:paraId="48A05DF9" w14:textId="2955B8BD" w:rsidR="00336DAF" w:rsidRPr="009C09B2" w:rsidDel="00CF568F" w:rsidRDefault="00336DAF" w:rsidP="00F35832">
            <w:pPr>
              <w:jc w:val="left"/>
              <w:rPr>
                <w:del w:id="1453" w:author="Lucy Lucy" w:date="2018-09-01T00:07:00Z"/>
              </w:rPr>
            </w:pPr>
            <w:del w:id="1454" w:author="Lucy Lucy" w:date="2018-09-01T00:07:00Z">
              <w:r w:rsidRPr="009C09B2" w:rsidDel="00CF568F">
                <w:delText>Ngày tạo</w:delText>
              </w:r>
              <w:bookmarkStart w:id="1455" w:name="_Toc523524232"/>
              <w:bookmarkStart w:id="1456" w:name="_Toc523525079"/>
              <w:bookmarkStart w:id="1457" w:name="_Toc523525856"/>
              <w:bookmarkEnd w:id="1455"/>
              <w:bookmarkEnd w:id="1456"/>
              <w:bookmarkEnd w:id="1457"/>
            </w:del>
          </w:p>
        </w:tc>
        <w:bookmarkStart w:id="1458" w:name="_Toc523524233"/>
        <w:bookmarkStart w:id="1459" w:name="_Toc523525080"/>
        <w:bookmarkStart w:id="1460" w:name="_Toc523525857"/>
        <w:bookmarkEnd w:id="1458"/>
        <w:bookmarkEnd w:id="1459"/>
        <w:bookmarkEnd w:id="1460"/>
      </w:tr>
      <w:tr w:rsidR="00336DAF" w:rsidRPr="009C09B2" w:rsidDel="00CF568F" w14:paraId="25DB0568" w14:textId="411FC8D3" w:rsidTr="00226219">
        <w:trPr>
          <w:del w:id="1461" w:author="Lucy Lucy" w:date="2018-09-01T00:07:00Z"/>
        </w:trPr>
        <w:tc>
          <w:tcPr>
            <w:tcW w:w="1377" w:type="pct"/>
          </w:tcPr>
          <w:p w14:paraId="3A8D0E63" w14:textId="18BA2B95" w:rsidR="00336DAF" w:rsidRPr="009C09B2" w:rsidDel="00CF568F" w:rsidRDefault="00336DAF" w:rsidP="00F35832">
            <w:pPr>
              <w:rPr>
                <w:del w:id="1462" w:author="Lucy Lucy" w:date="2018-09-01T00:07:00Z"/>
              </w:rPr>
            </w:pPr>
            <w:del w:id="1463" w:author="Lucy Lucy" w:date="2018-09-01T00:07:00Z">
              <w:r w:rsidRPr="009C09B2" w:rsidDel="00CF568F">
                <w:delText>Modify_By</w:delText>
              </w:r>
              <w:bookmarkStart w:id="1464" w:name="_Toc523524234"/>
              <w:bookmarkStart w:id="1465" w:name="_Toc523525081"/>
              <w:bookmarkStart w:id="1466" w:name="_Toc523525858"/>
              <w:bookmarkEnd w:id="1464"/>
              <w:bookmarkEnd w:id="1465"/>
              <w:bookmarkEnd w:id="1466"/>
            </w:del>
          </w:p>
        </w:tc>
        <w:tc>
          <w:tcPr>
            <w:tcW w:w="977" w:type="pct"/>
          </w:tcPr>
          <w:p w14:paraId="506DC6DA" w14:textId="3926B72A" w:rsidR="00336DAF" w:rsidRPr="009C09B2" w:rsidDel="00CF568F" w:rsidRDefault="00336DAF" w:rsidP="00F35832">
            <w:pPr>
              <w:rPr>
                <w:del w:id="1467" w:author="Lucy Lucy" w:date="2018-09-01T00:07:00Z"/>
              </w:rPr>
            </w:pPr>
            <w:del w:id="1468" w:author="Lucy Lucy" w:date="2018-09-01T00:07:00Z">
              <w:r w:rsidRPr="009C09B2" w:rsidDel="00CF568F">
                <w:delText>VARCHAR2</w:delText>
              </w:r>
              <w:bookmarkStart w:id="1469" w:name="_Toc523524235"/>
              <w:bookmarkStart w:id="1470" w:name="_Toc523525082"/>
              <w:bookmarkStart w:id="1471" w:name="_Toc523525859"/>
              <w:bookmarkEnd w:id="1469"/>
              <w:bookmarkEnd w:id="1470"/>
              <w:bookmarkEnd w:id="1471"/>
            </w:del>
          </w:p>
        </w:tc>
        <w:tc>
          <w:tcPr>
            <w:tcW w:w="367" w:type="pct"/>
          </w:tcPr>
          <w:p w14:paraId="1E727FB3" w14:textId="1D4D9D67" w:rsidR="00336DAF" w:rsidRPr="009C09B2" w:rsidDel="00CF568F" w:rsidRDefault="00336DAF" w:rsidP="00F35832">
            <w:pPr>
              <w:rPr>
                <w:del w:id="1472" w:author="Lucy Lucy" w:date="2018-09-01T00:07:00Z"/>
              </w:rPr>
            </w:pPr>
            <w:del w:id="1473" w:author="Lucy Lucy" w:date="2018-09-01T00:07:00Z">
              <w:r w:rsidRPr="009C09B2" w:rsidDel="00CF568F">
                <w:delText>50</w:delText>
              </w:r>
              <w:bookmarkStart w:id="1474" w:name="_Toc523524236"/>
              <w:bookmarkStart w:id="1475" w:name="_Toc523525083"/>
              <w:bookmarkStart w:id="1476" w:name="_Toc523525860"/>
              <w:bookmarkEnd w:id="1474"/>
              <w:bookmarkEnd w:id="1475"/>
              <w:bookmarkEnd w:id="1476"/>
            </w:del>
          </w:p>
        </w:tc>
        <w:tc>
          <w:tcPr>
            <w:tcW w:w="330" w:type="pct"/>
          </w:tcPr>
          <w:p w14:paraId="2999BC16" w14:textId="459C3569" w:rsidR="00336DAF" w:rsidRPr="009C09B2" w:rsidDel="00CF568F" w:rsidRDefault="00336DAF" w:rsidP="00F35832">
            <w:pPr>
              <w:rPr>
                <w:del w:id="1477" w:author="Lucy Lucy" w:date="2018-09-01T00:07:00Z"/>
              </w:rPr>
            </w:pPr>
            <w:bookmarkStart w:id="1478" w:name="_Toc523524237"/>
            <w:bookmarkStart w:id="1479" w:name="_Toc523525084"/>
            <w:bookmarkStart w:id="1480" w:name="_Toc523525861"/>
            <w:bookmarkEnd w:id="1478"/>
            <w:bookmarkEnd w:id="1479"/>
            <w:bookmarkEnd w:id="1480"/>
          </w:p>
        </w:tc>
        <w:tc>
          <w:tcPr>
            <w:tcW w:w="496" w:type="pct"/>
          </w:tcPr>
          <w:p w14:paraId="09D16B77" w14:textId="14B9D171" w:rsidR="00336DAF" w:rsidRPr="009C09B2" w:rsidDel="00CF568F" w:rsidRDefault="00336DAF" w:rsidP="00F35832">
            <w:pPr>
              <w:rPr>
                <w:del w:id="1481" w:author="Lucy Lucy" w:date="2018-09-01T00:07:00Z"/>
              </w:rPr>
            </w:pPr>
            <w:bookmarkStart w:id="1482" w:name="_Toc523524238"/>
            <w:bookmarkStart w:id="1483" w:name="_Toc523525085"/>
            <w:bookmarkStart w:id="1484" w:name="_Toc523525862"/>
            <w:bookmarkEnd w:id="1482"/>
            <w:bookmarkEnd w:id="1483"/>
            <w:bookmarkEnd w:id="1484"/>
          </w:p>
        </w:tc>
        <w:tc>
          <w:tcPr>
            <w:tcW w:w="1454" w:type="pct"/>
          </w:tcPr>
          <w:p w14:paraId="4214750B" w14:textId="37A49CCA" w:rsidR="00336DAF" w:rsidRPr="009C09B2" w:rsidDel="00CF568F" w:rsidRDefault="00336DAF" w:rsidP="00F35832">
            <w:pPr>
              <w:jc w:val="left"/>
              <w:rPr>
                <w:del w:id="1485" w:author="Lucy Lucy" w:date="2018-09-01T00:07:00Z"/>
              </w:rPr>
            </w:pPr>
            <w:del w:id="1486" w:author="Lucy Lucy" w:date="2018-09-01T00:07:00Z">
              <w:r w:rsidRPr="009C09B2" w:rsidDel="00CF568F">
                <w:delText>Người sửa</w:delText>
              </w:r>
              <w:bookmarkStart w:id="1487" w:name="_Toc523524239"/>
              <w:bookmarkStart w:id="1488" w:name="_Toc523525086"/>
              <w:bookmarkStart w:id="1489" w:name="_Toc523525863"/>
              <w:bookmarkEnd w:id="1487"/>
              <w:bookmarkEnd w:id="1488"/>
              <w:bookmarkEnd w:id="1489"/>
            </w:del>
          </w:p>
        </w:tc>
        <w:bookmarkStart w:id="1490" w:name="_Toc523524240"/>
        <w:bookmarkStart w:id="1491" w:name="_Toc523525087"/>
        <w:bookmarkStart w:id="1492" w:name="_Toc523525864"/>
        <w:bookmarkEnd w:id="1490"/>
        <w:bookmarkEnd w:id="1491"/>
        <w:bookmarkEnd w:id="1492"/>
      </w:tr>
      <w:tr w:rsidR="00336DAF" w:rsidRPr="009C09B2" w:rsidDel="00CF568F" w14:paraId="1DE57D46" w14:textId="636DAA0F" w:rsidTr="00226219">
        <w:trPr>
          <w:del w:id="1493" w:author="Lucy Lucy" w:date="2018-09-01T00:07:00Z"/>
        </w:trPr>
        <w:tc>
          <w:tcPr>
            <w:tcW w:w="1377" w:type="pct"/>
          </w:tcPr>
          <w:p w14:paraId="5E6B3B86" w14:textId="7B681F84" w:rsidR="00336DAF" w:rsidRPr="009C09B2" w:rsidDel="00CF568F" w:rsidRDefault="00336DAF" w:rsidP="00F35832">
            <w:pPr>
              <w:rPr>
                <w:del w:id="1494" w:author="Lucy Lucy" w:date="2018-09-01T00:07:00Z"/>
              </w:rPr>
            </w:pPr>
            <w:del w:id="1495" w:author="Lucy Lucy" w:date="2018-09-01T00:07:00Z">
              <w:r w:rsidRPr="009C09B2" w:rsidDel="00CF568F">
                <w:delText>Modify_Date</w:delText>
              </w:r>
              <w:bookmarkStart w:id="1496" w:name="_Toc523524241"/>
              <w:bookmarkStart w:id="1497" w:name="_Toc523525088"/>
              <w:bookmarkStart w:id="1498" w:name="_Toc523525865"/>
              <w:bookmarkEnd w:id="1496"/>
              <w:bookmarkEnd w:id="1497"/>
              <w:bookmarkEnd w:id="1498"/>
            </w:del>
          </w:p>
        </w:tc>
        <w:tc>
          <w:tcPr>
            <w:tcW w:w="977" w:type="pct"/>
          </w:tcPr>
          <w:p w14:paraId="52D76E3A" w14:textId="648DF520" w:rsidR="00336DAF" w:rsidRPr="009C09B2" w:rsidDel="00CF568F" w:rsidRDefault="00336DAF" w:rsidP="00F35832">
            <w:pPr>
              <w:rPr>
                <w:del w:id="1499" w:author="Lucy Lucy" w:date="2018-09-01T00:07:00Z"/>
              </w:rPr>
            </w:pPr>
            <w:del w:id="1500" w:author="Lucy Lucy" w:date="2018-09-01T00:07:00Z">
              <w:r w:rsidRPr="009C09B2" w:rsidDel="00CF568F">
                <w:delText>Date</w:delText>
              </w:r>
              <w:bookmarkStart w:id="1501" w:name="_Toc523524242"/>
              <w:bookmarkStart w:id="1502" w:name="_Toc523525089"/>
              <w:bookmarkStart w:id="1503" w:name="_Toc523525866"/>
              <w:bookmarkEnd w:id="1501"/>
              <w:bookmarkEnd w:id="1502"/>
              <w:bookmarkEnd w:id="1503"/>
            </w:del>
          </w:p>
        </w:tc>
        <w:tc>
          <w:tcPr>
            <w:tcW w:w="367" w:type="pct"/>
          </w:tcPr>
          <w:p w14:paraId="2DAC8C26" w14:textId="3501B54D" w:rsidR="00336DAF" w:rsidRPr="009C09B2" w:rsidDel="00CF568F" w:rsidRDefault="00336DAF" w:rsidP="00F35832">
            <w:pPr>
              <w:rPr>
                <w:del w:id="1504" w:author="Lucy Lucy" w:date="2018-09-01T00:07:00Z"/>
              </w:rPr>
            </w:pPr>
            <w:bookmarkStart w:id="1505" w:name="_Toc523524243"/>
            <w:bookmarkStart w:id="1506" w:name="_Toc523525090"/>
            <w:bookmarkStart w:id="1507" w:name="_Toc523525867"/>
            <w:bookmarkEnd w:id="1505"/>
            <w:bookmarkEnd w:id="1506"/>
            <w:bookmarkEnd w:id="1507"/>
          </w:p>
        </w:tc>
        <w:tc>
          <w:tcPr>
            <w:tcW w:w="330" w:type="pct"/>
          </w:tcPr>
          <w:p w14:paraId="4F8968EB" w14:textId="1D951B4C" w:rsidR="00336DAF" w:rsidRPr="009C09B2" w:rsidDel="00CF568F" w:rsidRDefault="00336DAF" w:rsidP="00F35832">
            <w:pPr>
              <w:rPr>
                <w:del w:id="1508" w:author="Lucy Lucy" w:date="2018-09-01T00:07:00Z"/>
              </w:rPr>
            </w:pPr>
            <w:bookmarkStart w:id="1509" w:name="_Toc523524244"/>
            <w:bookmarkStart w:id="1510" w:name="_Toc523525091"/>
            <w:bookmarkStart w:id="1511" w:name="_Toc523525868"/>
            <w:bookmarkEnd w:id="1509"/>
            <w:bookmarkEnd w:id="1510"/>
            <w:bookmarkEnd w:id="1511"/>
          </w:p>
        </w:tc>
        <w:tc>
          <w:tcPr>
            <w:tcW w:w="496" w:type="pct"/>
          </w:tcPr>
          <w:p w14:paraId="658AD46A" w14:textId="7C4501A8" w:rsidR="00336DAF" w:rsidRPr="009C09B2" w:rsidDel="00CF568F" w:rsidRDefault="00336DAF" w:rsidP="00F35832">
            <w:pPr>
              <w:rPr>
                <w:del w:id="1512" w:author="Lucy Lucy" w:date="2018-09-01T00:07:00Z"/>
              </w:rPr>
            </w:pPr>
            <w:bookmarkStart w:id="1513" w:name="_Toc523524245"/>
            <w:bookmarkStart w:id="1514" w:name="_Toc523525092"/>
            <w:bookmarkStart w:id="1515" w:name="_Toc523525869"/>
            <w:bookmarkEnd w:id="1513"/>
            <w:bookmarkEnd w:id="1514"/>
            <w:bookmarkEnd w:id="1515"/>
          </w:p>
        </w:tc>
        <w:tc>
          <w:tcPr>
            <w:tcW w:w="1454" w:type="pct"/>
          </w:tcPr>
          <w:p w14:paraId="1A03C692" w14:textId="7E5D7C12" w:rsidR="00336DAF" w:rsidRPr="009C09B2" w:rsidDel="00CF568F" w:rsidRDefault="00336DAF" w:rsidP="00F35832">
            <w:pPr>
              <w:jc w:val="left"/>
              <w:rPr>
                <w:del w:id="1516" w:author="Lucy Lucy" w:date="2018-09-01T00:07:00Z"/>
              </w:rPr>
            </w:pPr>
            <w:del w:id="1517" w:author="Lucy Lucy" w:date="2018-09-01T00:07:00Z">
              <w:r w:rsidRPr="009C09B2" w:rsidDel="00CF568F">
                <w:delText>Ngày sửa</w:delText>
              </w:r>
              <w:bookmarkStart w:id="1518" w:name="_Toc523524246"/>
              <w:bookmarkStart w:id="1519" w:name="_Toc523525093"/>
              <w:bookmarkStart w:id="1520" w:name="_Toc523525870"/>
              <w:bookmarkEnd w:id="1518"/>
              <w:bookmarkEnd w:id="1519"/>
              <w:bookmarkEnd w:id="1520"/>
            </w:del>
          </w:p>
        </w:tc>
        <w:bookmarkStart w:id="1521" w:name="_Toc523524247"/>
        <w:bookmarkStart w:id="1522" w:name="_Toc523525094"/>
        <w:bookmarkStart w:id="1523" w:name="_Toc523525871"/>
        <w:bookmarkEnd w:id="1521"/>
        <w:bookmarkEnd w:id="1522"/>
        <w:bookmarkEnd w:id="1523"/>
      </w:tr>
      <w:tr w:rsidR="00336DAF" w:rsidRPr="009C09B2" w:rsidDel="00CF568F" w14:paraId="00C16C9D" w14:textId="78AEE5DA" w:rsidTr="00226219">
        <w:trPr>
          <w:del w:id="1524" w:author="Lucy Lucy" w:date="2018-09-01T00:07:00Z"/>
        </w:trPr>
        <w:tc>
          <w:tcPr>
            <w:tcW w:w="1377" w:type="pct"/>
          </w:tcPr>
          <w:p w14:paraId="08039CAE" w14:textId="0121F478" w:rsidR="00336DAF" w:rsidRPr="009C09B2" w:rsidDel="00CF568F" w:rsidRDefault="00336DAF" w:rsidP="00F35832">
            <w:pPr>
              <w:rPr>
                <w:del w:id="1525" w:author="Lucy Lucy" w:date="2018-09-01T00:07:00Z"/>
              </w:rPr>
            </w:pPr>
            <w:del w:id="1526" w:author="Lucy Lucy" w:date="2018-09-01T00:07:00Z">
              <w:r w:rsidRPr="009C09B2" w:rsidDel="00CF568F">
                <w:delText>LANGUAGE_CODE</w:delText>
              </w:r>
              <w:bookmarkStart w:id="1527" w:name="_Toc523524248"/>
              <w:bookmarkStart w:id="1528" w:name="_Toc523525095"/>
              <w:bookmarkStart w:id="1529" w:name="_Toc523525872"/>
              <w:bookmarkEnd w:id="1527"/>
              <w:bookmarkEnd w:id="1528"/>
              <w:bookmarkEnd w:id="1529"/>
            </w:del>
          </w:p>
        </w:tc>
        <w:tc>
          <w:tcPr>
            <w:tcW w:w="977" w:type="pct"/>
          </w:tcPr>
          <w:p w14:paraId="0D9E862C" w14:textId="0EAC4C1B" w:rsidR="00336DAF" w:rsidRPr="009C09B2" w:rsidDel="00CF568F" w:rsidRDefault="00336DAF" w:rsidP="00F35832">
            <w:pPr>
              <w:rPr>
                <w:del w:id="1530" w:author="Lucy Lucy" w:date="2018-09-01T00:07:00Z"/>
              </w:rPr>
            </w:pPr>
            <w:del w:id="1531" w:author="Lucy Lucy" w:date="2018-09-01T00:07:00Z">
              <w:r w:rsidRPr="009C09B2" w:rsidDel="00CF568F">
                <w:delText>Varchar2</w:delText>
              </w:r>
              <w:bookmarkStart w:id="1532" w:name="_Toc523524249"/>
              <w:bookmarkStart w:id="1533" w:name="_Toc523525096"/>
              <w:bookmarkStart w:id="1534" w:name="_Toc523525873"/>
              <w:bookmarkEnd w:id="1532"/>
              <w:bookmarkEnd w:id="1533"/>
              <w:bookmarkEnd w:id="1534"/>
            </w:del>
          </w:p>
        </w:tc>
        <w:tc>
          <w:tcPr>
            <w:tcW w:w="367" w:type="pct"/>
          </w:tcPr>
          <w:p w14:paraId="158DF9FD" w14:textId="02F0573E" w:rsidR="00336DAF" w:rsidRPr="009C09B2" w:rsidDel="00CF568F" w:rsidRDefault="00336DAF" w:rsidP="00F35832">
            <w:pPr>
              <w:rPr>
                <w:del w:id="1535" w:author="Lucy Lucy" w:date="2018-09-01T00:07:00Z"/>
              </w:rPr>
            </w:pPr>
            <w:del w:id="1536" w:author="Lucy Lucy" w:date="2018-09-01T00:07:00Z">
              <w:r w:rsidRPr="009C09B2" w:rsidDel="00CF568F">
                <w:delText>5</w:delText>
              </w:r>
              <w:bookmarkStart w:id="1537" w:name="_Toc523524250"/>
              <w:bookmarkStart w:id="1538" w:name="_Toc523525097"/>
              <w:bookmarkStart w:id="1539" w:name="_Toc523525874"/>
              <w:bookmarkEnd w:id="1537"/>
              <w:bookmarkEnd w:id="1538"/>
              <w:bookmarkEnd w:id="1539"/>
            </w:del>
          </w:p>
        </w:tc>
        <w:tc>
          <w:tcPr>
            <w:tcW w:w="330" w:type="pct"/>
          </w:tcPr>
          <w:p w14:paraId="02BC14A3" w14:textId="594FA3AD" w:rsidR="00336DAF" w:rsidRPr="009C09B2" w:rsidDel="00CF568F" w:rsidRDefault="00336DAF" w:rsidP="00F35832">
            <w:pPr>
              <w:rPr>
                <w:del w:id="1540" w:author="Lucy Lucy" w:date="2018-09-01T00:07:00Z"/>
              </w:rPr>
            </w:pPr>
            <w:bookmarkStart w:id="1541" w:name="_Toc523524251"/>
            <w:bookmarkStart w:id="1542" w:name="_Toc523525098"/>
            <w:bookmarkStart w:id="1543" w:name="_Toc523525875"/>
            <w:bookmarkEnd w:id="1541"/>
            <w:bookmarkEnd w:id="1542"/>
            <w:bookmarkEnd w:id="1543"/>
          </w:p>
        </w:tc>
        <w:tc>
          <w:tcPr>
            <w:tcW w:w="496" w:type="pct"/>
          </w:tcPr>
          <w:p w14:paraId="04706DC3" w14:textId="5F47043E" w:rsidR="00336DAF" w:rsidRPr="009C09B2" w:rsidDel="00CF568F" w:rsidRDefault="00336DAF" w:rsidP="00F35832">
            <w:pPr>
              <w:rPr>
                <w:del w:id="1544" w:author="Lucy Lucy" w:date="2018-09-01T00:07:00Z"/>
              </w:rPr>
            </w:pPr>
            <w:bookmarkStart w:id="1545" w:name="_Toc523524252"/>
            <w:bookmarkStart w:id="1546" w:name="_Toc523525099"/>
            <w:bookmarkStart w:id="1547" w:name="_Toc523525876"/>
            <w:bookmarkEnd w:id="1545"/>
            <w:bookmarkEnd w:id="1546"/>
            <w:bookmarkEnd w:id="1547"/>
          </w:p>
        </w:tc>
        <w:tc>
          <w:tcPr>
            <w:tcW w:w="1454" w:type="pct"/>
          </w:tcPr>
          <w:p w14:paraId="682F7C53" w14:textId="427AB642" w:rsidR="00336DAF" w:rsidRPr="009C09B2" w:rsidDel="00CF568F" w:rsidRDefault="00336DAF" w:rsidP="00F35832">
            <w:pPr>
              <w:jc w:val="left"/>
              <w:rPr>
                <w:del w:id="1548" w:author="Lucy Lucy" w:date="2018-09-01T00:07:00Z"/>
              </w:rPr>
            </w:pPr>
            <w:del w:id="1549" w:author="Lucy Lucy" w:date="2018-09-01T00:07:00Z">
              <w:r w:rsidRPr="009C09B2" w:rsidDel="00CF568F">
                <w:delText>Ngôn ngữ hiển thị</w:delText>
              </w:r>
              <w:bookmarkStart w:id="1550" w:name="_Toc523524253"/>
              <w:bookmarkStart w:id="1551" w:name="_Toc523525100"/>
              <w:bookmarkStart w:id="1552" w:name="_Toc523525877"/>
              <w:bookmarkEnd w:id="1550"/>
              <w:bookmarkEnd w:id="1551"/>
              <w:bookmarkEnd w:id="1552"/>
            </w:del>
          </w:p>
        </w:tc>
        <w:bookmarkStart w:id="1553" w:name="_Toc523524254"/>
        <w:bookmarkStart w:id="1554" w:name="_Toc523525101"/>
        <w:bookmarkStart w:id="1555" w:name="_Toc523525878"/>
        <w:bookmarkEnd w:id="1553"/>
        <w:bookmarkEnd w:id="1554"/>
        <w:bookmarkEnd w:id="1555"/>
      </w:tr>
      <w:tr w:rsidR="00A62035" w:rsidRPr="009C09B2" w:rsidDel="00CF568F" w14:paraId="4133E0EF" w14:textId="39E67C84" w:rsidTr="00226219">
        <w:trPr>
          <w:del w:id="1556" w:author="Lucy Lucy" w:date="2018-09-01T00:07:00Z"/>
        </w:trPr>
        <w:tc>
          <w:tcPr>
            <w:tcW w:w="1377" w:type="pct"/>
          </w:tcPr>
          <w:p w14:paraId="6F6685BC" w14:textId="7E32DE51" w:rsidR="00A62035" w:rsidRPr="009C09B2" w:rsidDel="00CF568F" w:rsidRDefault="00A62035" w:rsidP="00F35832">
            <w:pPr>
              <w:rPr>
                <w:del w:id="1557" w:author="Lucy Lucy" w:date="2018-09-01T00:07:00Z"/>
              </w:rPr>
            </w:pPr>
            <w:del w:id="1558" w:author="Lucy Lucy" w:date="2018-09-01T00:07:00Z">
              <w:r w:rsidRPr="00A62035" w:rsidDel="00CF568F">
                <w:delText>REMARK</w:delText>
              </w:r>
              <w:bookmarkStart w:id="1559" w:name="_Toc523524255"/>
              <w:bookmarkStart w:id="1560" w:name="_Toc523525102"/>
              <w:bookmarkStart w:id="1561" w:name="_Toc523525879"/>
              <w:bookmarkEnd w:id="1559"/>
              <w:bookmarkEnd w:id="1560"/>
              <w:bookmarkEnd w:id="1561"/>
            </w:del>
          </w:p>
        </w:tc>
        <w:tc>
          <w:tcPr>
            <w:tcW w:w="977" w:type="pct"/>
          </w:tcPr>
          <w:p w14:paraId="4B257C13" w14:textId="0087C9DB" w:rsidR="00A62035" w:rsidRPr="009C09B2" w:rsidDel="00CF568F" w:rsidRDefault="00A62035" w:rsidP="00F35832">
            <w:pPr>
              <w:rPr>
                <w:del w:id="1562" w:author="Lucy Lucy" w:date="2018-09-01T00:07:00Z"/>
              </w:rPr>
            </w:pPr>
            <w:del w:id="1563" w:author="Lucy Lucy" w:date="2018-09-01T00:07:00Z">
              <w:r w:rsidRPr="009C09B2" w:rsidDel="00CF568F">
                <w:delText>Varchar2</w:delText>
              </w:r>
              <w:bookmarkStart w:id="1564" w:name="_Toc523524256"/>
              <w:bookmarkStart w:id="1565" w:name="_Toc523525103"/>
              <w:bookmarkStart w:id="1566" w:name="_Toc523525880"/>
              <w:bookmarkEnd w:id="1564"/>
              <w:bookmarkEnd w:id="1565"/>
              <w:bookmarkEnd w:id="1566"/>
            </w:del>
          </w:p>
        </w:tc>
        <w:tc>
          <w:tcPr>
            <w:tcW w:w="367" w:type="pct"/>
          </w:tcPr>
          <w:p w14:paraId="7815CBA0" w14:textId="5F45B6B2" w:rsidR="00A62035" w:rsidRPr="009C09B2" w:rsidDel="00CF568F" w:rsidRDefault="00A62035" w:rsidP="00F35832">
            <w:pPr>
              <w:rPr>
                <w:del w:id="1567" w:author="Lucy Lucy" w:date="2018-09-01T00:07:00Z"/>
              </w:rPr>
            </w:pPr>
            <w:del w:id="1568" w:author="Lucy Lucy" w:date="2018-09-01T00:07:00Z">
              <w:r w:rsidDel="00CF568F">
                <w:delText>2000</w:delText>
              </w:r>
              <w:bookmarkStart w:id="1569" w:name="_Toc523524257"/>
              <w:bookmarkStart w:id="1570" w:name="_Toc523525104"/>
              <w:bookmarkStart w:id="1571" w:name="_Toc523525881"/>
              <w:bookmarkEnd w:id="1569"/>
              <w:bookmarkEnd w:id="1570"/>
              <w:bookmarkEnd w:id="1571"/>
            </w:del>
          </w:p>
        </w:tc>
        <w:tc>
          <w:tcPr>
            <w:tcW w:w="330" w:type="pct"/>
          </w:tcPr>
          <w:p w14:paraId="7731BA73" w14:textId="107EC3AD" w:rsidR="00A62035" w:rsidRPr="009C09B2" w:rsidDel="00CF568F" w:rsidRDefault="00A62035" w:rsidP="00F35832">
            <w:pPr>
              <w:rPr>
                <w:del w:id="1572" w:author="Lucy Lucy" w:date="2018-09-01T00:07:00Z"/>
              </w:rPr>
            </w:pPr>
            <w:bookmarkStart w:id="1573" w:name="_Toc523524258"/>
            <w:bookmarkStart w:id="1574" w:name="_Toc523525105"/>
            <w:bookmarkStart w:id="1575" w:name="_Toc523525882"/>
            <w:bookmarkEnd w:id="1573"/>
            <w:bookmarkEnd w:id="1574"/>
            <w:bookmarkEnd w:id="1575"/>
          </w:p>
        </w:tc>
        <w:tc>
          <w:tcPr>
            <w:tcW w:w="496" w:type="pct"/>
          </w:tcPr>
          <w:p w14:paraId="49CABB66" w14:textId="6A2584BC" w:rsidR="00A62035" w:rsidRPr="009C09B2" w:rsidDel="00CF568F" w:rsidRDefault="00A62035" w:rsidP="00F35832">
            <w:pPr>
              <w:rPr>
                <w:del w:id="1576" w:author="Lucy Lucy" w:date="2018-09-01T00:07:00Z"/>
              </w:rPr>
            </w:pPr>
            <w:bookmarkStart w:id="1577" w:name="_Toc523524259"/>
            <w:bookmarkStart w:id="1578" w:name="_Toc523525106"/>
            <w:bookmarkStart w:id="1579" w:name="_Toc523525883"/>
            <w:bookmarkEnd w:id="1577"/>
            <w:bookmarkEnd w:id="1578"/>
            <w:bookmarkEnd w:id="1579"/>
          </w:p>
        </w:tc>
        <w:tc>
          <w:tcPr>
            <w:tcW w:w="1454" w:type="pct"/>
          </w:tcPr>
          <w:p w14:paraId="10515C9C" w14:textId="3C6205AD" w:rsidR="00A62035" w:rsidDel="00CF568F" w:rsidRDefault="00A62035" w:rsidP="00F35832">
            <w:pPr>
              <w:jc w:val="left"/>
              <w:rPr>
                <w:del w:id="1580" w:author="Lucy Lucy" w:date="2018-09-01T00:07:00Z"/>
              </w:rPr>
            </w:pPr>
            <w:del w:id="1581" w:author="Lucy Lucy" w:date="2018-09-01T00:07:00Z">
              <w:r w:rsidDel="00CF568F">
                <w:delText>Đánh giá của KH</w:delText>
              </w:r>
              <w:bookmarkStart w:id="1582" w:name="_Toc523524260"/>
              <w:bookmarkStart w:id="1583" w:name="_Toc523525107"/>
              <w:bookmarkStart w:id="1584" w:name="_Toc523525884"/>
              <w:bookmarkEnd w:id="1582"/>
              <w:bookmarkEnd w:id="1583"/>
              <w:bookmarkEnd w:id="1584"/>
            </w:del>
          </w:p>
          <w:p w14:paraId="01840802" w14:textId="17808E79" w:rsidR="00A62035" w:rsidRPr="009C09B2" w:rsidDel="00CF568F" w:rsidRDefault="00A62035" w:rsidP="00F35832">
            <w:pPr>
              <w:jc w:val="left"/>
              <w:rPr>
                <w:del w:id="1585" w:author="Lucy Lucy" w:date="2018-09-01T00:07:00Z"/>
              </w:rPr>
            </w:pPr>
            <w:bookmarkStart w:id="1586" w:name="_Toc523524261"/>
            <w:bookmarkStart w:id="1587" w:name="_Toc523525108"/>
            <w:bookmarkStart w:id="1588" w:name="_Toc523525885"/>
            <w:bookmarkEnd w:id="1586"/>
            <w:bookmarkEnd w:id="1587"/>
            <w:bookmarkEnd w:id="1588"/>
          </w:p>
        </w:tc>
        <w:bookmarkStart w:id="1589" w:name="_Toc523524262"/>
        <w:bookmarkStart w:id="1590" w:name="_Toc523525109"/>
        <w:bookmarkStart w:id="1591" w:name="_Toc523525886"/>
        <w:bookmarkEnd w:id="1589"/>
        <w:bookmarkEnd w:id="1590"/>
        <w:bookmarkEnd w:id="1591"/>
      </w:tr>
      <w:tr w:rsidR="00A62035" w:rsidRPr="009C09B2" w:rsidDel="00CF568F" w14:paraId="1B2FFBF8" w14:textId="60C2FDC3" w:rsidTr="00226219">
        <w:trPr>
          <w:del w:id="1592" w:author="Lucy Lucy" w:date="2018-09-01T00:07:00Z"/>
        </w:trPr>
        <w:tc>
          <w:tcPr>
            <w:tcW w:w="1377" w:type="pct"/>
          </w:tcPr>
          <w:p w14:paraId="00A89430" w14:textId="72972918" w:rsidR="00A62035" w:rsidRPr="009C09B2" w:rsidDel="00CF568F" w:rsidRDefault="00A62035" w:rsidP="00F35832">
            <w:pPr>
              <w:rPr>
                <w:del w:id="1593" w:author="Lucy Lucy" w:date="2018-09-01T00:07:00Z"/>
              </w:rPr>
            </w:pPr>
            <w:del w:id="1594" w:author="Lucy Lucy" w:date="2018-09-01T00:07:00Z">
              <w:r w:rsidRPr="00A62035" w:rsidDel="00CF568F">
                <w:delText>MASTER_FAX</w:delText>
              </w:r>
              <w:bookmarkStart w:id="1595" w:name="_Toc523524263"/>
              <w:bookmarkStart w:id="1596" w:name="_Toc523525110"/>
              <w:bookmarkStart w:id="1597" w:name="_Toc523525887"/>
              <w:bookmarkEnd w:id="1595"/>
              <w:bookmarkEnd w:id="1596"/>
              <w:bookmarkEnd w:id="1597"/>
            </w:del>
          </w:p>
        </w:tc>
        <w:tc>
          <w:tcPr>
            <w:tcW w:w="977" w:type="pct"/>
          </w:tcPr>
          <w:p w14:paraId="5E49B546" w14:textId="2C107B00" w:rsidR="00A62035" w:rsidRPr="009C09B2" w:rsidDel="00CF568F" w:rsidRDefault="00A62035" w:rsidP="00F35832">
            <w:pPr>
              <w:rPr>
                <w:del w:id="1598" w:author="Lucy Lucy" w:date="2018-09-01T00:07:00Z"/>
              </w:rPr>
            </w:pPr>
            <w:del w:id="1599" w:author="Lucy Lucy" w:date="2018-09-01T00:07:00Z">
              <w:r w:rsidRPr="009C09B2" w:rsidDel="00CF568F">
                <w:delText>Varchar2</w:delText>
              </w:r>
              <w:bookmarkStart w:id="1600" w:name="_Toc523524264"/>
              <w:bookmarkStart w:id="1601" w:name="_Toc523525111"/>
              <w:bookmarkStart w:id="1602" w:name="_Toc523525888"/>
              <w:bookmarkEnd w:id="1600"/>
              <w:bookmarkEnd w:id="1601"/>
              <w:bookmarkEnd w:id="1602"/>
            </w:del>
          </w:p>
        </w:tc>
        <w:tc>
          <w:tcPr>
            <w:tcW w:w="367" w:type="pct"/>
          </w:tcPr>
          <w:p w14:paraId="4CBC3557" w14:textId="5E18856F" w:rsidR="00A62035" w:rsidRPr="009C09B2" w:rsidDel="00CF568F" w:rsidRDefault="00A62035" w:rsidP="00F35832">
            <w:pPr>
              <w:rPr>
                <w:del w:id="1603" w:author="Lucy Lucy" w:date="2018-09-01T00:07:00Z"/>
              </w:rPr>
            </w:pPr>
            <w:del w:id="1604" w:author="Lucy Lucy" w:date="2018-09-01T00:07:00Z">
              <w:r w:rsidDel="00CF568F">
                <w:delText>50</w:delText>
              </w:r>
              <w:bookmarkStart w:id="1605" w:name="_Toc523524265"/>
              <w:bookmarkStart w:id="1606" w:name="_Toc523525112"/>
              <w:bookmarkStart w:id="1607" w:name="_Toc523525889"/>
              <w:bookmarkEnd w:id="1605"/>
              <w:bookmarkEnd w:id="1606"/>
              <w:bookmarkEnd w:id="1607"/>
            </w:del>
          </w:p>
        </w:tc>
        <w:tc>
          <w:tcPr>
            <w:tcW w:w="330" w:type="pct"/>
          </w:tcPr>
          <w:p w14:paraId="6B573A06" w14:textId="6DC3D94D" w:rsidR="00A62035" w:rsidRPr="009C09B2" w:rsidDel="00CF568F" w:rsidRDefault="00A62035" w:rsidP="00F35832">
            <w:pPr>
              <w:rPr>
                <w:del w:id="1608" w:author="Lucy Lucy" w:date="2018-09-01T00:07:00Z"/>
              </w:rPr>
            </w:pPr>
            <w:bookmarkStart w:id="1609" w:name="_Toc523524266"/>
            <w:bookmarkStart w:id="1610" w:name="_Toc523525113"/>
            <w:bookmarkStart w:id="1611" w:name="_Toc523525890"/>
            <w:bookmarkEnd w:id="1609"/>
            <w:bookmarkEnd w:id="1610"/>
            <w:bookmarkEnd w:id="1611"/>
          </w:p>
        </w:tc>
        <w:tc>
          <w:tcPr>
            <w:tcW w:w="496" w:type="pct"/>
          </w:tcPr>
          <w:p w14:paraId="0C59D5D8" w14:textId="0D7440FB" w:rsidR="00A62035" w:rsidRPr="009C09B2" w:rsidDel="00CF568F" w:rsidRDefault="00A62035" w:rsidP="00F35832">
            <w:pPr>
              <w:rPr>
                <w:del w:id="1612" w:author="Lucy Lucy" w:date="2018-09-01T00:07:00Z"/>
              </w:rPr>
            </w:pPr>
            <w:bookmarkStart w:id="1613" w:name="_Toc523524267"/>
            <w:bookmarkStart w:id="1614" w:name="_Toc523525114"/>
            <w:bookmarkStart w:id="1615" w:name="_Toc523525891"/>
            <w:bookmarkEnd w:id="1613"/>
            <w:bookmarkEnd w:id="1614"/>
            <w:bookmarkEnd w:id="1615"/>
          </w:p>
        </w:tc>
        <w:tc>
          <w:tcPr>
            <w:tcW w:w="1454" w:type="pct"/>
          </w:tcPr>
          <w:p w14:paraId="6D6D750A" w14:textId="1B31CE45" w:rsidR="00A62035" w:rsidRPr="009C09B2" w:rsidDel="00CF568F" w:rsidRDefault="009A0CD7" w:rsidP="00F35832">
            <w:pPr>
              <w:jc w:val="left"/>
              <w:rPr>
                <w:del w:id="1616" w:author="Lucy Lucy" w:date="2018-09-01T00:07:00Z"/>
              </w:rPr>
            </w:pPr>
            <w:del w:id="1617" w:author="Lucy Lucy" w:date="2018-09-01T00:07:00Z">
              <w:r w:rsidDel="00CF568F">
                <w:delText>Fax của chủ đơn</w:delText>
              </w:r>
              <w:bookmarkStart w:id="1618" w:name="_Toc523524268"/>
              <w:bookmarkStart w:id="1619" w:name="_Toc523525115"/>
              <w:bookmarkStart w:id="1620" w:name="_Toc523525892"/>
              <w:bookmarkEnd w:id="1618"/>
              <w:bookmarkEnd w:id="1619"/>
              <w:bookmarkEnd w:id="1620"/>
            </w:del>
          </w:p>
        </w:tc>
        <w:bookmarkStart w:id="1621" w:name="_Toc523524269"/>
        <w:bookmarkStart w:id="1622" w:name="_Toc523525116"/>
        <w:bookmarkStart w:id="1623" w:name="_Toc523525893"/>
        <w:bookmarkEnd w:id="1621"/>
        <w:bookmarkEnd w:id="1622"/>
        <w:bookmarkEnd w:id="1623"/>
      </w:tr>
      <w:tr w:rsidR="00A62035" w:rsidRPr="009C09B2" w:rsidDel="00CF568F" w14:paraId="3EC891D0" w14:textId="676429D5" w:rsidTr="00226219">
        <w:trPr>
          <w:del w:id="1624" w:author="Lucy Lucy" w:date="2018-09-01T00:07:00Z"/>
        </w:trPr>
        <w:tc>
          <w:tcPr>
            <w:tcW w:w="1377" w:type="pct"/>
          </w:tcPr>
          <w:p w14:paraId="009D317A" w14:textId="163B6566" w:rsidR="00A62035" w:rsidRPr="009C09B2" w:rsidDel="00CF568F" w:rsidRDefault="00A62035" w:rsidP="00F35832">
            <w:pPr>
              <w:rPr>
                <w:del w:id="1625" w:author="Lucy Lucy" w:date="2018-09-01T00:07:00Z"/>
              </w:rPr>
            </w:pPr>
            <w:del w:id="1626" w:author="Lucy Lucy" w:date="2018-09-01T00:07:00Z">
              <w:r w:rsidRPr="00A62035" w:rsidDel="00CF568F">
                <w:delText>MASTER_EMAIL</w:delText>
              </w:r>
              <w:bookmarkStart w:id="1627" w:name="_Toc523524270"/>
              <w:bookmarkStart w:id="1628" w:name="_Toc523525117"/>
              <w:bookmarkStart w:id="1629" w:name="_Toc523525894"/>
              <w:bookmarkEnd w:id="1627"/>
              <w:bookmarkEnd w:id="1628"/>
              <w:bookmarkEnd w:id="1629"/>
            </w:del>
          </w:p>
        </w:tc>
        <w:tc>
          <w:tcPr>
            <w:tcW w:w="977" w:type="pct"/>
          </w:tcPr>
          <w:p w14:paraId="297FB35E" w14:textId="7FADA73C" w:rsidR="00A62035" w:rsidRPr="009C09B2" w:rsidDel="00CF568F" w:rsidRDefault="00A62035" w:rsidP="00F35832">
            <w:pPr>
              <w:rPr>
                <w:del w:id="1630" w:author="Lucy Lucy" w:date="2018-09-01T00:07:00Z"/>
              </w:rPr>
            </w:pPr>
            <w:del w:id="1631" w:author="Lucy Lucy" w:date="2018-09-01T00:07:00Z">
              <w:r w:rsidRPr="009C09B2" w:rsidDel="00CF568F">
                <w:delText>Varchar2</w:delText>
              </w:r>
              <w:bookmarkStart w:id="1632" w:name="_Toc523524271"/>
              <w:bookmarkStart w:id="1633" w:name="_Toc523525118"/>
              <w:bookmarkStart w:id="1634" w:name="_Toc523525895"/>
              <w:bookmarkEnd w:id="1632"/>
              <w:bookmarkEnd w:id="1633"/>
              <w:bookmarkEnd w:id="1634"/>
            </w:del>
          </w:p>
        </w:tc>
        <w:tc>
          <w:tcPr>
            <w:tcW w:w="367" w:type="pct"/>
          </w:tcPr>
          <w:p w14:paraId="2310F0C6" w14:textId="3FAC75FD" w:rsidR="00A62035" w:rsidRPr="009C09B2" w:rsidDel="00CF568F" w:rsidRDefault="00A62035" w:rsidP="00F35832">
            <w:pPr>
              <w:rPr>
                <w:del w:id="1635" w:author="Lucy Lucy" w:date="2018-09-01T00:07:00Z"/>
              </w:rPr>
            </w:pPr>
            <w:del w:id="1636" w:author="Lucy Lucy" w:date="2018-09-01T00:07:00Z">
              <w:r w:rsidDel="00CF568F">
                <w:delText>50</w:delText>
              </w:r>
              <w:bookmarkStart w:id="1637" w:name="_Toc523524272"/>
              <w:bookmarkStart w:id="1638" w:name="_Toc523525119"/>
              <w:bookmarkStart w:id="1639" w:name="_Toc523525896"/>
              <w:bookmarkEnd w:id="1637"/>
              <w:bookmarkEnd w:id="1638"/>
              <w:bookmarkEnd w:id="1639"/>
            </w:del>
          </w:p>
        </w:tc>
        <w:tc>
          <w:tcPr>
            <w:tcW w:w="330" w:type="pct"/>
          </w:tcPr>
          <w:p w14:paraId="5BF18FD1" w14:textId="56374DF7" w:rsidR="00A62035" w:rsidRPr="009C09B2" w:rsidDel="00CF568F" w:rsidRDefault="00A62035" w:rsidP="00F35832">
            <w:pPr>
              <w:rPr>
                <w:del w:id="1640" w:author="Lucy Lucy" w:date="2018-09-01T00:07:00Z"/>
              </w:rPr>
            </w:pPr>
            <w:bookmarkStart w:id="1641" w:name="_Toc523524273"/>
            <w:bookmarkStart w:id="1642" w:name="_Toc523525120"/>
            <w:bookmarkStart w:id="1643" w:name="_Toc523525897"/>
            <w:bookmarkEnd w:id="1641"/>
            <w:bookmarkEnd w:id="1642"/>
            <w:bookmarkEnd w:id="1643"/>
          </w:p>
        </w:tc>
        <w:tc>
          <w:tcPr>
            <w:tcW w:w="496" w:type="pct"/>
          </w:tcPr>
          <w:p w14:paraId="5D2729BE" w14:textId="22B6DB84" w:rsidR="00A62035" w:rsidRPr="009C09B2" w:rsidDel="00CF568F" w:rsidRDefault="00A62035" w:rsidP="00F35832">
            <w:pPr>
              <w:rPr>
                <w:del w:id="1644" w:author="Lucy Lucy" w:date="2018-09-01T00:07:00Z"/>
              </w:rPr>
            </w:pPr>
            <w:bookmarkStart w:id="1645" w:name="_Toc523524274"/>
            <w:bookmarkStart w:id="1646" w:name="_Toc523525121"/>
            <w:bookmarkStart w:id="1647" w:name="_Toc523525898"/>
            <w:bookmarkEnd w:id="1645"/>
            <w:bookmarkEnd w:id="1646"/>
            <w:bookmarkEnd w:id="1647"/>
          </w:p>
        </w:tc>
        <w:tc>
          <w:tcPr>
            <w:tcW w:w="1454" w:type="pct"/>
          </w:tcPr>
          <w:p w14:paraId="427933E4" w14:textId="72E21C4A" w:rsidR="00A62035" w:rsidRPr="009C09B2" w:rsidDel="00CF568F" w:rsidRDefault="009A0CD7" w:rsidP="00F35832">
            <w:pPr>
              <w:jc w:val="left"/>
              <w:rPr>
                <w:del w:id="1648" w:author="Lucy Lucy" w:date="2018-09-01T00:07:00Z"/>
              </w:rPr>
            </w:pPr>
            <w:del w:id="1649" w:author="Lucy Lucy" w:date="2018-09-01T00:07:00Z">
              <w:r w:rsidDel="00CF568F">
                <w:delText>Email của chủ đơn</w:delText>
              </w:r>
              <w:bookmarkStart w:id="1650" w:name="_Toc523524275"/>
              <w:bookmarkStart w:id="1651" w:name="_Toc523525122"/>
              <w:bookmarkStart w:id="1652" w:name="_Toc523525899"/>
              <w:bookmarkEnd w:id="1650"/>
              <w:bookmarkEnd w:id="1651"/>
              <w:bookmarkEnd w:id="1652"/>
            </w:del>
          </w:p>
        </w:tc>
        <w:bookmarkStart w:id="1653" w:name="_Toc523524276"/>
        <w:bookmarkStart w:id="1654" w:name="_Toc523525123"/>
        <w:bookmarkStart w:id="1655" w:name="_Toc523525900"/>
        <w:bookmarkEnd w:id="1653"/>
        <w:bookmarkEnd w:id="1654"/>
        <w:bookmarkEnd w:id="1655"/>
      </w:tr>
      <w:tr w:rsidR="009A0CD7" w:rsidRPr="009C09B2" w:rsidDel="00CF568F" w14:paraId="47BEED58" w14:textId="2CA01EBE" w:rsidTr="00226219">
        <w:trPr>
          <w:del w:id="1656" w:author="Lucy Lucy" w:date="2018-09-01T00:07:00Z"/>
        </w:trPr>
        <w:tc>
          <w:tcPr>
            <w:tcW w:w="1377" w:type="pct"/>
          </w:tcPr>
          <w:p w14:paraId="52D7435F" w14:textId="59D2D1BC" w:rsidR="009A0CD7" w:rsidRPr="00A62035" w:rsidDel="00CF568F" w:rsidRDefault="009A0CD7" w:rsidP="009A0CD7">
            <w:pPr>
              <w:rPr>
                <w:del w:id="1657" w:author="Lucy Lucy" w:date="2018-09-01T00:07:00Z"/>
              </w:rPr>
            </w:pPr>
            <w:del w:id="1658" w:author="Lucy Lucy" w:date="2018-09-01T00:07:00Z">
              <w:r w:rsidDel="00CF568F">
                <w:delText>Notes</w:delText>
              </w:r>
              <w:bookmarkStart w:id="1659" w:name="_Toc523524277"/>
              <w:bookmarkStart w:id="1660" w:name="_Toc523525124"/>
              <w:bookmarkStart w:id="1661" w:name="_Toc523525901"/>
              <w:bookmarkEnd w:id="1659"/>
              <w:bookmarkEnd w:id="1660"/>
              <w:bookmarkEnd w:id="1661"/>
            </w:del>
          </w:p>
        </w:tc>
        <w:tc>
          <w:tcPr>
            <w:tcW w:w="977" w:type="pct"/>
          </w:tcPr>
          <w:p w14:paraId="27406EDA" w14:textId="07C4FA7C" w:rsidR="009A0CD7" w:rsidRPr="009C09B2" w:rsidDel="00CF568F" w:rsidRDefault="009A0CD7" w:rsidP="009A0CD7">
            <w:pPr>
              <w:rPr>
                <w:del w:id="1662" w:author="Lucy Lucy" w:date="2018-09-01T00:07:00Z"/>
              </w:rPr>
            </w:pPr>
            <w:del w:id="1663" w:author="Lucy Lucy" w:date="2018-09-01T00:07:00Z">
              <w:r w:rsidRPr="009C09B2" w:rsidDel="00CF568F">
                <w:delText>Varchar2</w:delText>
              </w:r>
              <w:bookmarkStart w:id="1664" w:name="_Toc523524278"/>
              <w:bookmarkStart w:id="1665" w:name="_Toc523525125"/>
              <w:bookmarkStart w:id="1666" w:name="_Toc523525902"/>
              <w:bookmarkEnd w:id="1664"/>
              <w:bookmarkEnd w:id="1665"/>
              <w:bookmarkEnd w:id="1666"/>
            </w:del>
          </w:p>
        </w:tc>
        <w:tc>
          <w:tcPr>
            <w:tcW w:w="367" w:type="pct"/>
          </w:tcPr>
          <w:p w14:paraId="6DE964C7" w14:textId="2409D3A4" w:rsidR="009A0CD7" w:rsidRPr="009C09B2" w:rsidDel="00CF568F" w:rsidRDefault="009A0CD7" w:rsidP="009A0CD7">
            <w:pPr>
              <w:rPr>
                <w:del w:id="1667" w:author="Lucy Lucy" w:date="2018-09-01T00:07:00Z"/>
              </w:rPr>
            </w:pPr>
            <w:del w:id="1668" w:author="Lucy Lucy" w:date="2018-09-01T00:07:00Z">
              <w:r w:rsidDel="00CF568F">
                <w:delText>2000</w:delText>
              </w:r>
              <w:bookmarkStart w:id="1669" w:name="_Toc523524279"/>
              <w:bookmarkStart w:id="1670" w:name="_Toc523525126"/>
              <w:bookmarkStart w:id="1671" w:name="_Toc523525903"/>
              <w:bookmarkEnd w:id="1669"/>
              <w:bookmarkEnd w:id="1670"/>
              <w:bookmarkEnd w:id="1671"/>
            </w:del>
          </w:p>
        </w:tc>
        <w:tc>
          <w:tcPr>
            <w:tcW w:w="330" w:type="pct"/>
          </w:tcPr>
          <w:p w14:paraId="2DCC205A" w14:textId="28090728" w:rsidR="009A0CD7" w:rsidRPr="009C09B2" w:rsidDel="00CF568F" w:rsidRDefault="009A0CD7" w:rsidP="009A0CD7">
            <w:pPr>
              <w:rPr>
                <w:del w:id="1672" w:author="Lucy Lucy" w:date="2018-09-01T00:07:00Z"/>
              </w:rPr>
            </w:pPr>
            <w:bookmarkStart w:id="1673" w:name="_Toc523524280"/>
            <w:bookmarkStart w:id="1674" w:name="_Toc523525127"/>
            <w:bookmarkStart w:id="1675" w:name="_Toc523525904"/>
            <w:bookmarkEnd w:id="1673"/>
            <w:bookmarkEnd w:id="1674"/>
            <w:bookmarkEnd w:id="1675"/>
          </w:p>
        </w:tc>
        <w:tc>
          <w:tcPr>
            <w:tcW w:w="496" w:type="pct"/>
          </w:tcPr>
          <w:p w14:paraId="0B01F27E" w14:textId="7D64556E" w:rsidR="009A0CD7" w:rsidRPr="009C09B2" w:rsidDel="00CF568F" w:rsidRDefault="009A0CD7" w:rsidP="009A0CD7">
            <w:pPr>
              <w:rPr>
                <w:del w:id="1676" w:author="Lucy Lucy" w:date="2018-09-01T00:07:00Z"/>
              </w:rPr>
            </w:pPr>
            <w:bookmarkStart w:id="1677" w:name="_Toc523524281"/>
            <w:bookmarkStart w:id="1678" w:name="_Toc523525128"/>
            <w:bookmarkStart w:id="1679" w:name="_Toc523525905"/>
            <w:bookmarkEnd w:id="1677"/>
            <w:bookmarkEnd w:id="1678"/>
            <w:bookmarkEnd w:id="1679"/>
          </w:p>
        </w:tc>
        <w:tc>
          <w:tcPr>
            <w:tcW w:w="1454" w:type="pct"/>
          </w:tcPr>
          <w:p w14:paraId="64C07E6C" w14:textId="46BBC5CD" w:rsidR="009A0CD7" w:rsidRPr="009C09B2" w:rsidDel="00CF568F" w:rsidRDefault="009A0CD7" w:rsidP="009A0CD7">
            <w:pPr>
              <w:jc w:val="left"/>
              <w:rPr>
                <w:del w:id="1680" w:author="Lucy Lucy" w:date="2018-09-01T00:07:00Z"/>
              </w:rPr>
            </w:pPr>
            <w:del w:id="1681" w:author="Lucy Lucy" w:date="2018-09-01T00:07:00Z">
              <w:r w:rsidDel="00CF568F">
                <w:delText>Ghi chú chung</w:delText>
              </w:r>
              <w:bookmarkStart w:id="1682" w:name="_Toc523524282"/>
              <w:bookmarkStart w:id="1683" w:name="_Toc523525129"/>
              <w:bookmarkStart w:id="1684" w:name="_Toc523525906"/>
              <w:bookmarkEnd w:id="1682"/>
              <w:bookmarkEnd w:id="1683"/>
              <w:bookmarkEnd w:id="1684"/>
            </w:del>
          </w:p>
        </w:tc>
        <w:bookmarkStart w:id="1685" w:name="_Toc523524283"/>
        <w:bookmarkStart w:id="1686" w:name="_Toc523525130"/>
        <w:bookmarkStart w:id="1687" w:name="_Toc523525907"/>
        <w:bookmarkEnd w:id="1685"/>
        <w:bookmarkEnd w:id="1686"/>
        <w:bookmarkEnd w:id="1687"/>
      </w:tr>
      <w:tr w:rsidR="009C7C0D" w:rsidRPr="009C09B2" w:rsidDel="00CF568F" w14:paraId="0C93A133" w14:textId="08027EDE" w:rsidTr="00226219">
        <w:trPr>
          <w:del w:id="1688" w:author="Lucy Lucy" w:date="2018-09-01T00:07:00Z"/>
        </w:trPr>
        <w:tc>
          <w:tcPr>
            <w:tcW w:w="1377" w:type="pct"/>
          </w:tcPr>
          <w:p w14:paraId="62B9AD29" w14:textId="3B8B1B5B" w:rsidR="009C7C0D" w:rsidDel="00CF568F" w:rsidRDefault="009C7C0D" w:rsidP="009A0CD7">
            <w:pPr>
              <w:rPr>
                <w:del w:id="1689" w:author="Lucy Lucy" w:date="2018-09-01T00:07:00Z"/>
              </w:rPr>
            </w:pPr>
            <w:del w:id="1690" w:author="Lucy Lucy" w:date="2018-08-31T23:21:00Z">
              <w:r w:rsidDel="00203E6A">
                <w:delText>GENCODE</w:delText>
              </w:r>
            </w:del>
            <w:bookmarkStart w:id="1691" w:name="_Toc523524284"/>
            <w:bookmarkStart w:id="1692" w:name="_Toc523525131"/>
            <w:bookmarkStart w:id="1693" w:name="_Toc523525908"/>
            <w:bookmarkEnd w:id="1691"/>
            <w:bookmarkEnd w:id="1692"/>
            <w:bookmarkEnd w:id="1693"/>
          </w:p>
        </w:tc>
        <w:tc>
          <w:tcPr>
            <w:tcW w:w="977" w:type="pct"/>
          </w:tcPr>
          <w:p w14:paraId="0834F1F6" w14:textId="7AF30180" w:rsidR="009C7C0D" w:rsidRPr="009C09B2" w:rsidDel="00CF568F" w:rsidRDefault="009C7C0D" w:rsidP="009A0CD7">
            <w:pPr>
              <w:rPr>
                <w:del w:id="1694" w:author="Lucy Lucy" w:date="2018-09-01T00:07:00Z"/>
              </w:rPr>
            </w:pPr>
            <w:del w:id="1695" w:author="Lucy Lucy" w:date="2018-09-01T00:07:00Z">
              <w:r w:rsidDel="00CF568F">
                <w:delText>VARCHAR2</w:delText>
              </w:r>
              <w:bookmarkStart w:id="1696" w:name="_Toc523524285"/>
              <w:bookmarkStart w:id="1697" w:name="_Toc523525132"/>
              <w:bookmarkStart w:id="1698" w:name="_Toc523525909"/>
              <w:bookmarkEnd w:id="1696"/>
              <w:bookmarkEnd w:id="1697"/>
              <w:bookmarkEnd w:id="1698"/>
            </w:del>
          </w:p>
        </w:tc>
        <w:tc>
          <w:tcPr>
            <w:tcW w:w="367" w:type="pct"/>
          </w:tcPr>
          <w:p w14:paraId="72332BB4" w14:textId="68C5B1B5" w:rsidR="009C7C0D" w:rsidDel="00CF568F" w:rsidRDefault="009C7C0D" w:rsidP="009A0CD7">
            <w:pPr>
              <w:rPr>
                <w:del w:id="1699" w:author="Lucy Lucy" w:date="2018-09-01T00:07:00Z"/>
              </w:rPr>
            </w:pPr>
            <w:del w:id="1700" w:author="Lucy Lucy" w:date="2018-08-31T22:23:00Z">
              <w:r w:rsidDel="00BA0070">
                <w:delText>20</w:delText>
              </w:r>
            </w:del>
            <w:bookmarkStart w:id="1701" w:name="_Toc523524286"/>
            <w:bookmarkStart w:id="1702" w:name="_Toc523525133"/>
            <w:bookmarkStart w:id="1703" w:name="_Toc523525910"/>
            <w:bookmarkEnd w:id="1701"/>
            <w:bookmarkEnd w:id="1702"/>
            <w:bookmarkEnd w:id="1703"/>
          </w:p>
        </w:tc>
        <w:tc>
          <w:tcPr>
            <w:tcW w:w="330" w:type="pct"/>
          </w:tcPr>
          <w:p w14:paraId="30208137" w14:textId="033F6E89" w:rsidR="009C7C0D" w:rsidRPr="009C09B2" w:rsidDel="00CF568F" w:rsidRDefault="009C7C0D" w:rsidP="009A0CD7">
            <w:pPr>
              <w:rPr>
                <w:del w:id="1704" w:author="Lucy Lucy" w:date="2018-09-01T00:07:00Z"/>
              </w:rPr>
            </w:pPr>
            <w:bookmarkStart w:id="1705" w:name="_Toc523524287"/>
            <w:bookmarkStart w:id="1706" w:name="_Toc523525134"/>
            <w:bookmarkStart w:id="1707" w:name="_Toc523525911"/>
            <w:bookmarkEnd w:id="1705"/>
            <w:bookmarkEnd w:id="1706"/>
            <w:bookmarkEnd w:id="1707"/>
          </w:p>
        </w:tc>
        <w:tc>
          <w:tcPr>
            <w:tcW w:w="496" w:type="pct"/>
          </w:tcPr>
          <w:p w14:paraId="6A09F950" w14:textId="338021F6" w:rsidR="009C7C0D" w:rsidRPr="009C09B2" w:rsidDel="00CF568F" w:rsidRDefault="009C7C0D" w:rsidP="009A0CD7">
            <w:pPr>
              <w:rPr>
                <w:del w:id="1708" w:author="Lucy Lucy" w:date="2018-09-01T00:07:00Z"/>
              </w:rPr>
            </w:pPr>
            <w:bookmarkStart w:id="1709" w:name="_Toc523524288"/>
            <w:bookmarkStart w:id="1710" w:name="_Toc523525135"/>
            <w:bookmarkStart w:id="1711" w:name="_Toc523525912"/>
            <w:bookmarkEnd w:id="1709"/>
            <w:bookmarkEnd w:id="1710"/>
            <w:bookmarkEnd w:id="1711"/>
          </w:p>
        </w:tc>
        <w:tc>
          <w:tcPr>
            <w:tcW w:w="1454" w:type="pct"/>
          </w:tcPr>
          <w:p w14:paraId="2AE3F95A" w14:textId="6BB6F8C3" w:rsidR="009C7C0D" w:rsidRPr="00516BC0" w:rsidDel="00CF568F" w:rsidRDefault="009C7C0D" w:rsidP="009A0CD7">
            <w:pPr>
              <w:jc w:val="left"/>
              <w:rPr>
                <w:del w:id="1712" w:author="Lucy Lucy" w:date="2018-09-01T00:07:00Z"/>
                <w:highlight w:val="yellow"/>
              </w:rPr>
            </w:pPr>
            <w:del w:id="1713" w:author="Lucy Lucy" w:date="2018-09-01T00:07:00Z">
              <w:r w:rsidRPr="00516BC0" w:rsidDel="00CF568F">
                <w:rPr>
                  <w:highlight w:val="yellow"/>
                </w:rPr>
                <w:delText>Appcode  + yyy</w:delText>
              </w:r>
              <w:r w:rsidR="00467170" w:rsidRPr="00516BC0" w:rsidDel="00CF568F">
                <w:rPr>
                  <w:highlight w:val="yellow"/>
                </w:rPr>
                <w:delText>y</w:delText>
              </w:r>
              <w:r w:rsidRPr="00516BC0" w:rsidDel="00CF568F">
                <w:rPr>
                  <w:highlight w:val="yellow"/>
                </w:rPr>
                <w:delText>MMdd + seq.nextval</w:delText>
              </w:r>
              <w:bookmarkStart w:id="1714" w:name="_Toc523524289"/>
              <w:bookmarkStart w:id="1715" w:name="_Toc523525136"/>
              <w:bookmarkStart w:id="1716" w:name="_Toc523525913"/>
              <w:bookmarkEnd w:id="1714"/>
              <w:bookmarkEnd w:id="1715"/>
              <w:bookmarkEnd w:id="1716"/>
            </w:del>
          </w:p>
          <w:p w14:paraId="6118CF3F" w14:textId="6572394A" w:rsidR="0067673C" w:rsidDel="00BA0070" w:rsidRDefault="0067673C" w:rsidP="009A0CD7">
            <w:pPr>
              <w:jc w:val="left"/>
              <w:rPr>
                <w:del w:id="1717" w:author="Lucy Lucy" w:date="2018-08-31T22:24:00Z"/>
              </w:rPr>
            </w:pPr>
            <w:del w:id="1718" w:author="Lucy Lucy" w:date="2018-09-01T00:07:00Z">
              <w:r w:rsidRPr="00516BC0" w:rsidDel="00CF568F">
                <w:rPr>
                  <w:highlight w:val="yellow"/>
                </w:rPr>
                <w:delText>Mã đơn tự sinh và là duy nhất</w:delText>
              </w:r>
            </w:del>
            <w:bookmarkStart w:id="1719" w:name="_Toc523524290"/>
            <w:bookmarkStart w:id="1720" w:name="_Toc523525137"/>
            <w:bookmarkStart w:id="1721" w:name="_Toc523525914"/>
            <w:bookmarkEnd w:id="1719"/>
            <w:bookmarkEnd w:id="1720"/>
            <w:bookmarkEnd w:id="1721"/>
          </w:p>
          <w:p w14:paraId="0FD38ED0" w14:textId="6A0CC4BD" w:rsidR="00516BC0" w:rsidDel="00CF568F" w:rsidRDefault="00516BC0" w:rsidP="009A0CD7">
            <w:pPr>
              <w:jc w:val="left"/>
              <w:rPr>
                <w:del w:id="1722" w:author="Lucy Lucy" w:date="2018-09-01T00:07:00Z"/>
              </w:rPr>
            </w:pPr>
            <w:bookmarkStart w:id="1723" w:name="_Toc523524291"/>
            <w:bookmarkStart w:id="1724" w:name="_Toc523525138"/>
            <w:bookmarkStart w:id="1725" w:name="_Toc523525915"/>
            <w:bookmarkEnd w:id="1723"/>
            <w:bookmarkEnd w:id="1724"/>
            <w:bookmarkEnd w:id="1725"/>
          </w:p>
          <w:p w14:paraId="1BAE6634" w14:textId="06E48657" w:rsidR="00516BC0" w:rsidDel="00CF568F" w:rsidRDefault="00516BC0" w:rsidP="009A0CD7">
            <w:pPr>
              <w:jc w:val="left"/>
              <w:rPr>
                <w:del w:id="1726" w:author="Lucy Lucy" w:date="2018-09-01T00:07:00Z"/>
              </w:rPr>
            </w:pPr>
            <w:del w:id="1727" w:author="Lucy Lucy" w:date="2018-09-01T00:07:00Z">
              <w:r w:rsidDel="00CF568F">
                <w:delText xml:space="preserve">Chi tuyen gui lai cai quy tac dat ten gen code nay lai </w:delText>
              </w:r>
              <w:bookmarkStart w:id="1728" w:name="_Toc523524292"/>
              <w:bookmarkStart w:id="1729" w:name="_Toc523525139"/>
              <w:bookmarkStart w:id="1730" w:name="_Toc523525916"/>
              <w:bookmarkEnd w:id="1728"/>
              <w:bookmarkEnd w:id="1729"/>
              <w:bookmarkEnd w:id="1730"/>
            </w:del>
          </w:p>
        </w:tc>
        <w:bookmarkStart w:id="1731" w:name="_Toc523524293"/>
        <w:bookmarkStart w:id="1732" w:name="_Toc523525140"/>
        <w:bookmarkStart w:id="1733" w:name="_Toc523525917"/>
        <w:bookmarkEnd w:id="1731"/>
        <w:bookmarkEnd w:id="1732"/>
        <w:bookmarkEnd w:id="1733"/>
      </w:tr>
      <w:tr w:rsidR="008C49AE" w:rsidRPr="009C09B2" w:rsidDel="00CF568F" w14:paraId="05F8C41C" w14:textId="6703CF42" w:rsidTr="00226219">
        <w:trPr>
          <w:del w:id="1734" w:author="Lucy Lucy" w:date="2018-09-01T00:07:00Z"/>
        </w:trPr>
        <w:tc>
          <w:tcPr>
            <w:tcW w:w="1377" w:type="pct"/>
          </w:tcPr>
          <w:p w14:paraId="31D9752B" w14:textId="6F11547F" w:rsidR="008C49AE" w:rsidDel="00CF568F" w:rsidRDefault="008C49AE" w:rsidP="009A0CD7">
            <w:pPr>
              <w:rPr>
                <w:del w:id="1735" w:author="Lucy Lucy" w:date="2018-09-01T00:07:00Z"/>
              </w:rPr>
            </w:pPr>
            <w:del w:id="1736" w:author="Lucy Lucy" w:date="2018-09-01T00:07:00Z">
              <w:r w:rsidRPr="008C49AE" w:rsidDel="00CF568F">
                <w:delText>ADDRESS</w:delText>
              </w:r>
              <w:bookmarkStart w:id="1737" w:name="_Toc523524294"/>
              <w:bookmarkStart w:id="1738" w:name="_Toc523525141"/>
              <w:bookmarkStart w:id="1739" w:name="_Toc523525918"/>
              <w:bookmarkEnd w:id="1737"/>
              <w:bookmarkEnd w:id="1738"/>
              <w:bookmarkEnd w:id="1739"/>
            </w:del>
          </w:p>
        </w:tc>
        <w:tc>
          <w:tcPr>
            <w:tcW w:w="977" w:type="pct"/>
          </w:tcPr>
          <w:p w14:paraId="7E70AF89" w14:textId="06E3708B" w:rsidR="008C49AE" w:rsidDel="00CF568F" w:rsidRDefault="008C49AE" w:rsidP="009A0CD7">
            <w:pPr>
              <w:rPr>
                <w:del w:id="1740" w:author="Lucy Lucy" w:date="2018-09-01T00:07:00Z"/>
              </w:rPr>
            </w:pPr>
            <w:bookmarkStart w:id="1741" w:name="_Toc523524295"/>
            <w:bookmarkStart w:id="1742" w:name="_Toc523525142"/>
            <w:bookmarkStart w:id="1743" w:name="_Toc523525919"/>
            <w:bookmarkEnd w:id="1741"/>
            <w:bookmarkEnd w:id="1742"/>
            <w:bookmarkEnd w:id="1743"/>
          </w:p>
        </w:tc>
        <w:tc>
          <w:tcPr>
            <w:tcW w:w="367" w:type="pct"/>
          </w:tcPr>
          <w:p w14:paraId="440B0E75" w14:textId="5E614741" w:rsidR="008C49AE" w:rsidDel="00CF568F" w:rsidRDefault="008C49AE" w:rsidP="009A0CD7">
            <w:pPr>
              <w:rPr>
                <w:del w:id="1744" w:author="Lucy Lucy" w:date="2018-09-01T00:07:00Z"/>
              </w:rPr>
            </w:pPr>
            <w:bookmarkStart w:id="1745" w:name="_Toc523524296"/>
            <w:bookmarkStart w:id="1746" w:name="_Toc523525143"/>
            <w:bookmarkStart w:id="1747" w:name="_Toc523525920"/>
            <w:bookmarkEnd w:id="1745"/>
            <w:bookmarkEnd w:id="1746"/>
            <w:bookmarkEnd w:id="1747"/>
          </w:p>
        </w:tc>
        <w:tc>
          <w:tcPr>
            <w:tcW w:w="330" w:type="pct"/>
          </w:tcPr>
          <w:p w14:paraId="773689B9" w14:textId="54F782BF" w:rsidR="008C49AE" w:rsidRPr="009C09B2" w:rsidDel="00CF568F" w:rsidRDefault="008C49AE" w:rsidP="009A0CD7">
            <w:pPr>
              <w:rPr>
                <w:del w:id="1748" w:author="Lucy Lucy" w:date="2018-09-01T00:07:00Z"/>
              </w:rPr>
            </w:pPr>
            <w:bookmarkStart w:id="1749" w:name="_Toc523524297"/>
            <w:bookmarkStart w:id="1750" w:name="_Toc523525144"/>
            <w:bookmarkStart w:id="1751" w:name="_Toc523525921"/>
            <w:bookmarkEnd w:id="1749"/>
            <w:bookmarkEnd w:id="1750"/>
            <w:bookmarkEnd w:id="1751"/>
          </w:p>
        </w:tc>
        <w:tc>
          <w:tcPr>
            <w:tcW w:w="496" w:type="pct"/>
          </w:tcPr>
          <w:p w14:paraId="024E7BA4" w14:textId="365FB613" w:rsidR="008C49AE" w:rsidRPr="009C09B2" w:rsidDel="00CF568F" w:rsidRDefault="008C49AE" w:rsidP="009A0CD7">
            <w:pPr>
              <w:rPr>
                <w:del w:id="1752" w:author="Lucy Lucy" w:date="2018-09-01T00:07:00Z"/>
              </w:rPr>
            </w:pPr>
            <w:bookmarkStart w:id="1753" w:name="_Toc523524298"/>
            <w:bookmarkStart w:id="1754" w:name="_Toc523525145"/>
            <w:bookmarkStart w:id="1755" w:name="_Toc523525922"/>
            <w:bookmarkEnd w:id="1753"/>
            <w:bookmarkEnd w:id="1754"/>
            <w:bookmarkEnd w:id="1755"/>
          </w:p>
        </w:tc>
        <w:tc>
          <w:tcPr>
            <w:tcW w:w="1454" w:type="pct"/>
          </w:tcPr>
          <w:p w14:paraId="17E9F8C1" w14:textId="10D8C4D5" w:rsidR="008C49AE" w:rsidRPr="00516BC0" w:rsidDel="00CF568F" w:rsidRDefault="008C49AE" w:rsidP="009A0CD7">
            <w:pPr>
              <w:jc w:val="left"/>
              <w:rPr>
                <w:del w:id="1756" w:author="Lucy Lucy" w:date="2018-09-01T00:07:00Z"/>
                <w:highlight w:val="yellow"/>
              </w:rPr>
            </w:pPr>
            <w:bookmarkStart w:id="1757" w:name="_Toc523524299"/>
            <w:bookmarkStart w:id="1758" w:name="_Toc523525146"/>
            <w:bookmarkStart w:id="1759" w:name="_Toc523525923"/>
            <w:bookmarkEnd w:id="1757"/>
            <w:bookmarkEnd w:id="1758"/>
            <w:bookmarkEnd w:id="1759"/>
          </w:p>
        </w:tc>
        <w:bookmarkStart w:id="1760" w:name="_Toc523524300"/>
        <w:bookmarkStart w:id="1761" w:name="_Toc523525147"/>
        <w:bookmarkStart w:id="1762" w:name="_Toc523525924"/>
        <w:bookmarkEnd w:id="1760"/>
        <w:bookmarkEnd w:id="1761"/>
        <w:bookmarkEnd w:id="1762"/>
      </w:tr>
      <w:tr w:rsidR="008C49AE" w:rsidRPr="009C09B2" w:rsidDel="00CF568F" w14:paraId="4690EB34" w14:textId="331311DC" w:rsidTr="00226219">
        <w:trPr>
          <w:del w:id="1763" w:author="Lucy Lucy" w:date="2018-09-01T00:07:00Z"/>
        </w:trPr>
        <w:tc>
          <w:tcPr>
            <w:tcW w:w="1377" w:type="pct"/>
          </w:tcPr>
          <w:p w14:paraId="239B135F" w14:textId="75B1EF11" w:rsidR="008C49AE" w:rsidDel="00CF568F" w:rsidRDefault="008C49AE" w:rsidP="009A0CD7">
            <w:pPr>
              <w:rPr>
                <w:del w:id="1764" w:author="Lucy Lucy" w:date="2018-09-01T00:07:00Z"/>
              </w:rPr>
            </w:pPr>
            <w:del w:id="1765" w:author="Lucy Lucy" w:date="2018-09-01T00:07:00Z">
              <w:r w:rsidRPr="008C49AE" w:rsidDel="00CF568F">
                <w:delText>DATENO</w:delText>
              </w:r>
              <w:bookmarkStart w:id="1766" w:name="_Toc523524301"/>
              <w:bookmarkStart w:id="1767" w:name="_Toc523525148"/>
              <w:bookmarkStart w:id="1768" w:name="_Toc523525925"/>
              <w:bookmarkEnd w:id="1766"/>
              <w:bookmarkEnd w:id="1767"/>
              <w:bookmarkEnd w:id="1768"/>
            </w:del>
          </w:p>
        </w:tc>
        <w:tc>
          <w:tcPr>
            <w:tcW w:w="977" w:type="pct"/>
          </w:tcPr>
          <w:p w14:paraId="0F42EA06" w14:textId="462D6825" w:rsidR="008C49AE" w:rsidDel="00CF568F" w:rsidRDefault="008C49AE" w:rsidP="009A0CD7">
            <w:pPr>
              <w:rPr>
                <w:del w:id="1769" w:author="Lucy Lucy" w:date="2018-09-01T00:07:00Z"/>
              </w:rPr>
            </w:pPr>
            <w:bookmarkStart w:id="1770" w:name="_Toc523524302"/>
            <w:bookmarkStart w:id="1771" w:name="_Toc523525149"/>
            <w:bookmarkStart w:id="1772" w:name="_Toc523525926"/>
            <w:bookmarkEnd w:id="1770"/>
            <w:bookmarkEnd w:id="1771"/>
            <w:bookmarkEnd w:id="1772"/>
          </w:p>
        </w:tc>
        <w:tc>
          <w:tcPr>
            <w:tcW w:w="367" w:type="pct"/>
          </w:tcPr>
          <w:p w14:paraId="151898BC" w14:textId="57012EC7" w:rsidR="008C49AE" w:rsidDel="00CF568F" w:rsidRDefault="008C49AE" w:rsidP="009A0CD7">
            <w:pPr>
              <w:rPr>
                <w:del w:id="1773" w:author="Lucy Lucy" w:date="2018-09-01T00:07:00Z"/>
              </w:rPr>
            </w:pPr>
            <w:bookmarkStart w:id="1774" w:name="_Toc523524303"/>
            <w:bookmarkStart w:id="1775" w:name="_Toc523525150"/>
            <w:bookmarkStart w:id="1776" w:name="_Toc523525927"/>
            <w:bookmarkEnd w:id="1774"/>
            <w:bookmarkEnd w:id="1775"/>
            <w:bookmarkEnd w:id="1776"/>
          </w:p>
        </w:tc>
        <w:tc>
          <w:tcPr>
            <w:tcW w:w="330" w:type="pct"/>
          </w:tcPr>
          <w:p w14:paraId="6BA832BF" w14:textId="636C723D" w:rsidR="008C49AE" w:rsidRPr="009C09B2" w:rsidDel="00CF568F" w:rsidRDefault="008C49AE" w:rsidP="009A0CD7">
            <w:pPr>
              <w:rPr>
                <w:del w:id="1777" w:author="Lucy Lucy" w:date="2018-09-01T00:07:00Z"/>
              </w:rPr>
            </w:pPr>
            <w:bookmarkStart w:id="1778" w:name="_Toc523524304"/>
            <w:bookmarkStart w:id="1779" w:name="_Toc523525151"/>
            <w:bookmarkStart w:id="1780" w:name="_Toc523525928"/>
            <w:bookmarkEnd w:id="1778"/>
            <w:bookmarkEnd w:id="1779"/>
            <w:bookmarkEnd w:id="1780"/>
          </w:p>
        </w:tc>
        <w:tc>
          <w:tcPr>
            <w:tcW w:w="496" w:type="pct"/>
          </w:tcPr>
          <w:p w14:paraId="2EAFAA0C" w14:textId="52678838" w:rsidR="008C49AE" w:rsidRPr="009C09B2" w:rsidDel="00CF568F" w:rsidRDefault="008C49AE" w:rsidP="009A0CD7">
            <w:pPr>
              <w:rPr>
                <w:del w:id="1781" w:author="Lucy Lucy" w:date="2018-09-01T00:07:00Z"/>
              </w:rPr>
            </w:pPr>
            <w:bookmarkStart w:id="1782" w:name="_Toc523524305"/>
            <w:bookmarkStart w:id="1783" w:name="_Toc523525152"/>
            <w:bookmarkStart w:id="1784" w:name="_Toc523525929"/>
            <w:bookmarkEnd w:id="1782"/>
            <w:bookmarkEnd w:id="1783"/>
            <w:bookmarkEnd w:id="1784"/>
          </w:p>
        </w:tc>
        <w:tc>
          <w:tcPr>
            <w:tcW w:w="1454" w:type="pct"/>
          </w:tcPr>
          <w:p w14:paraId="241B4E20" w14:textId="68E1A20F" w:rsidR="008C49AE" w:rsidRPr="00516BC0" w:rsidDel="00CF568F" w:rsidRDefault="008C49AE" w:rsidP="009A0CD7">
            <w:pPr>
              <w:jc w:val="left"/>
              <w:rPr>
                <w:del w:id="1785" w:author="Lucy Lucy" w:date="2018-09-01T00:07:00Z"/>
                <w:highlight w:val="yellow"/>
              </w:rPr>
            </w:pPr>
            <w:bookmarkStart w:id="1786" w:name="_Toc523524306"/>
            <w:bookmarkStart w:id="1787" w:name="_Toc523525153"/>
            <w:bookmarkStart w:id="1788" w:name="_Toc523525930"/>
            <w:bookmarkEnd w:id="1786"/>
            <w:bookmarkEnd w:id="1787"/>
            <w:bookmarkEnd w:id="1788"/>
          </w:p>
        </w:tc>
        <w:bookmarkStart w:id="1789" w:name="_Toc523524307"/>
        <w:bookmarkStart w:id="1790" w:name="_Toc523525154"/>
        <w:bookmarkStart w:id="1791" w:name="_Toc523525931"/>
        <w:bookmarkEnd w:id="1789"/>
        <w:bookmarkEnd w:id="1790"/>
        <w:bookmarkEnd w:id="1791"/>
      </w:tr>
      <w:tr w:rsidR="008C49AE" w:rsidRPr="009C09B2" w:rsidDel="00CF568F" w14:paraId="03F5353E" w14:textId="051C3027" w:rsidTr="00226219">
        <w:trPr>
          <w:del w:id="1792" w:author="Lucy Lucy" w:date="2018-09-01T00:07:00Z"/>
        </w:trPr>
        <w:tc>
          <w:tcPr>
            <w:tcW w:w="1377" w:type="pct"/>
          </w:tcPr>
          <w:p w14:paraId="0BA4F2DC" w14:textId="633B9ED9" w:rsidR="008C49AE" w:rsidDel="00CF568F" w:rsidRDefault="008C49AE" w:rsidP="009A0CD7">
            <w:pPr>
              <w:rPr>
                <w:del w:id="1793" w:author="Lucy Lucy" w:date="2018-09-01T00:07:00Z"/>
              </w:rPr>
            </w:pPr>
            <w:del w:id="1794" w:author="Lucy Lucy" w:date="2018-09-01T00:07:00Z">
              <w:r w:rsidRPr="008C49AE" w:rsidDel="00CF568F">
                <w:delText>MONTHS</w:delText>
              </w:r>
              <w:bookmarkStart w:id="1795" w:name="_Toc523524308"/>
              <w:bookmarkStart w:id="1796" w:name="_Toc523525155"/>
              <w:bookmarkStart w:id="1797" w:name="_Toc523525932"/>
              <w:bookmarkEnd w:id="1795"/>
              <w:bookmarkEnd w:id="1796"/>
              <w:bookmarkEnd w:id="1797"/>
            </w:del>
          </w:p>
        </w:tc>
        <w:tc>
          <w:tcPr>
            <w:tcW w:w="977" w:type="pct"/>
          </w:tcPr>
          <w:p w14:paraId="52058823" w14:textId="0149D289" w:rsidR="008C49AE" w:rsidDel="00CF568F" w:rsidRDefault="008C49AE" w:rsidP="009A0CD7">
            <w:pPr>
              <w:rPr>
                <w:del w:id="1798" w:author="Lucy Lucy" w:date="2018-09-01T00:07:00Z"/>
              </w:rPr>
            </w:pPr>
            <w:bookmarkStart w:id="1799" w:name="_Toc523524309"/>
            <w:bookmarkStart w:id="1800" w:name="_Toc523525156"/>
            <w:bookmarkStart w:id="1801" w:name="_Toc523525933"/>
            <w:bookmarkEnd w:id="1799"/>
            <w:bookmarkEnd w:id="1800"/>
            <w:bookmarkEnd w:id="1801"/>
          </w:p>
        </w:tc>
        <w:tc>
          <w:tcPr>
            <w:tcW w:w="367" w:type="pct"/>
          </w:tcPr>
          <w:p w14:paraId="39447E1F" w14:textId="081E943C" w:rsidR="008C49AE" w:rsidDel="00CF568F" w:rsidRDefault="008C49AE" w:rsidP="009A0CD7">
            <w:pPr>
              <w:rPr>
                <w:del w:id="1802" w:author="Lucy Lucy" w:date="2018-09-01T00:07:00Z"/>
              </w:rPr>
            </w:pPr>
            <w:bookmarkStart w:id="1803" w:name="_Toc523524310"/>
            <w:bookmarkStart w:id="1804" w:name="_Toc523525157"/>
            <w:bookmarkStart w:id="1805" w:name="_Toc523525934"/>
            <w:bookmarkEnd w:id="1803"/>
            <w:bookmarkEnd w:id="1804"/>
            <w:bookmarkEnd w:id="1805"/>
          </w:p>
        </w:tc>
        <w:tc>
          <w:tcPr>
            <w:tcW w:w="330" w:type="pct"/>
          </w:tcPr>
          <w:p w14:paraId="13A72D80" w14:textId="182979B3" w:rsidR="008C49AE" w:rsidRPr="009C09B2" w:rsidDel="00CF568F" w:rsidRDefault="008C49AE" w:rsidP="009A0CD7">
            <w:pPr>
              <w:rPr>
                <w:del w:id="1806" w:author="Lucy Lucy" w:date="2018-09-01T00:07:00Z"/>
              </w:rPr>
            </w:pPr>
            <w:bookmarkStart w:id="1807" w:name="_Toc523524311"/>
            <w:bookmarkStart w:id="1808" w:name="_Toc523525158"/>
            <w:bookmarkStart w:id="1809" w:name="_Toc523525935"/>
            <w:bookmarkEnd w:id="1807"/>
            <w:bookmarkEnd w:id="1808"/>
            <w:bookmarkEnd w:id="1809"/>
          </w:p>
        </w:tc>
        <w:tc>
          <w:tcPr>
            <w:tcW w:w="496" w:type="pct"/>
          </w:tcPr>
          <w:p w14:paraId="0F8950DC" w14:textId="0A2E73FA" w:rsidR="008C49AE" w:rsidRPr="009C09B2" w:rsidDel="00CF568F" w:rsidRDefault="008C49AE" w:rsidP="009A0CD7">
            <w:pPr>
              <w:rPr>
                <w:del w:id="1810" w:author="Lucy Lucy" w:date="2018-09-01T00:07:00Z"/>
              </w:rPr>
            </w:pPr>
            <w:bookmarkStart w:id="1811" w:name="_Toc523524312"/>
            <w:bookmarkStart w:id="1812" w:name="_Toc523525159"/>
            <w:bookmarkStart w:id="1813" w:name="_Toc523525936"/>
            <w:bookmarkEnd w:id="1811"/>
            <w:bookmarkEnd w:id="1812"/>
            <w:bookmarkEnd w:id="1813"/>
          </w:p>
        </w:tc>
        <w:tc>
          <w:tcPr>
            <w:tcW w:w="1454" w:type="pct"/>
          </w:tcPr>
          <w:p w14:paraId="21EFB4BB" w14:textId="3323F289" w:rsidR="008C49AE" w:rsidRPr="00516BC0" w:rsidDel="00CF568F" w:rsidRDefault="008C49AE" w:rsidP="009A0CD7">
            <w:pPr>
              <w:jc w:val="left"/>
              <w:rPr>
                <w:del w:id="1814" w:author="Lucy Lucy" w:date="2018-09-01T00:07:00Z"/>
                <w:highlight w:val="yellow"/>
              </w:rPr>
            </w:pPr>
            <w:bookmarkStart w:id="1815" w:name="_Toc523524313"/>
            <w:bookmarkStart w:id="1816" w:name="_Toc523525160"/>
            <w:bookmarkStart w:id="1817" w:name="_Toc523525937"/>
            <w:bookmarkEnd w:id="1815"/>
            <w:bookmarkEnd w:id="1816"/>
            <w:bookmarkEnd w:id="1817"/>
          </w:p>
        </w:tc>
        <w:bookmarkStart w:id="1818" w:name="_Toc523524314"/>
        <w:bookmarkStart w:id="1819" w:name="_Toc523525161"/>
        <w:bookmarkStart w:id="1820" w:name="_Toc523525938"/>
        <w:bookmarkEnd w:id="1818"/>
        <w:bookmarkEnd w:id="1819"/>
        <w:bookmarkEnd w:id="1820"/>
      </w:tr>
      <w:tr w:rsidR="008C49AE" w:rsidRPr="009C09B2" w:rsidDel="00CF568F" w14:paraId="7DFE417F" w14:textId="53004CC8" w:rsidTr="00226219">
        <w:trPr>
          <w:del w:id="1821" w:author="Lucy Lucy" w:date="2018-09-01T00:07:00Z"/>
        </w:trPr>
        <w:tc>
          <w:tcPr>
            <w:tcW w:w="1377" w:type="pct"/>
          </w:tcPr>
          <w:p w14:paraId="122335A8" w14:textId="256FF0BE" w:rsidR="008C49AE" w:rsidRPr="008C49AE" w:rsidDel="00CF568F" w:rsidRDefault="008C49AE" w:rsidP="009A0CD7">
            <w:pPr>
              <w:rPr>
                <w:del w:id="1822" w:author="Lucy Lucy" w:date="2018-09-01T00:07:00Z"/>
              </w:rPr>
            </w:pPr>
            <w:del w:id="1823" w:author="Lucy Lucy" w:date="2018-09-01T00:07:00Z">
              <w:r w:rsidRPr="008C49AE" w:rsidDel="00CF568F">
                <w:delText>YEARS</w:delText>
              </w:r>
              <w:bookmarkStart w:id="1824" w:name="_Toc523524315"/>
              <w:bookmarkStart w:id="1825" w:name="_Toc523525162"/>
              <w:bookmarkStart w:id="1826" w:name="_Toc523525939"/>
              <w:bookmarkEnd w:id="1824"/>
              <w:bookmarkEnd w:id="1825"/>
              <w:bookmarkEnd w:id="1826"/>
            </w:del>
          </w:p>
        </w:tc>
        <w:tc>
          <w:tcPr>
            <w:tcW w:w="977" w:type="pct"/>
          </w:tcPr>
          <w:p w14:paraId="6BCE1C1C" w14:textId="52737D6E" w:rsidR="008C49AE" w:rsidDel="00CF568F" w:rsidRDefault="008C49AE" w:rsidP="009A0CD7">
            <w:pPr>
              <w:rPr>
                <w:del w:id="1827" w:author="Lucy Lucy" w:date="2018-09-01T00:07:00Z"/>
              </w:rPr>
            </w:pPr>
            <w:bookmarkStart w:id="1828" w:name="_Toc523524316"/>
            <w:bookmarkStart w:id="1829" w:name="_Toc523525163"/>
            <w:bookmarkStart w:id="1830" w:name="_Toc523525940"/>
            <w:bookmarkEnd w:id="1828"/>
            <w:bookmarkEnd w:id="1829"/>
            <w:bookmarkEnd w:id="1830"/>
          </w:p>
        </w:tc>
        <w:tc>
          <w:tcPr>
            <w:tcW w:w="367" w:type="pct"/>
          </w:tcPr>
          <w:p w14:paraId="5D195335" w14:textId="339FC356" w:rsidR="008C49AE" w:rsidDel="00CF568F" w:rsidRDefault="008C49AE" w:rsidP="009A0CD7">
            <w:pPr>
              <w:rPr>
                <w:del w:id="1831" w:author="Lucy Lucy" w:date="2018-09-01T00:07:00Z"/>
              </w:rPr>
            </w:pPr>
            <w:bookmarkStart w:id="1832" w:name="_Toc523524317"/>
            <w:bookmarkStart w:id="1833" w:name="_Toc523525164"/>
            <w:bookmarkStart w:id="1834" w:name="_Toc523525941"/>
            <w:bookmarkEnd w:id="1832"/>
            <w:bookmarkEnd w:id="1833"/>
            <w:bookmarkEnd w:id="1834"/>
          </w:p>
        </w:tc>
        <w:tc>
          <w:tcPr>
            <w:tcW w:w="330" w:type="pct"/>
          </w:tcPr>
          <w:p w14:paraId="2F9A0DF8" w14:textId="13157849" w:rsidR="008C49AE" w:rsidRPr="009C09B2" w:rsidDel="00CF568F" w:rsidRDefault="008C49AE" w:rsidP="009A0CD7">
            <w:pPr>
              <w:rPr>
                <w:del w:id="1835" w:author="Lucy Lucy" w:date="2018-09-01T00:07:00Z"/>
              </w:rPr>
            </w:pPr>
            <w:bookmarkStart w:id="1836" w:name="_Toc523524318"/>
            <w:bookmarkStart w:id="1837" w:name="_Toc523525165"/>
            <w:bookmarkStart w:id="1838" w:name="_Toc523525942"/>
            <w:bookmarkEnd w:id="1836"/>
            <w:bookmarkEnd w:id="1837"/>
            <w:bookmarkEnd w:id="1838"/>
          </w:p>
        </w:tc>
        <w:tc>
          <w:tcPr>
            <w:tcW w:w="496" w:type="pct"/>
          </w:tcPr>
          <w:p w14:paraId="4416A448" w14:textId="39B44B48" w:rsidR="008C49AE" w:rsidRPr="009C09B2" w:rsidDel="00CF568F" w:rsidRDefault="008C49AE" w:rsidP="009A0CD7">
            <w:pPr>
              <w:rPr>
                <w:del w:id="1839" w:author="Lucy Lucy" w:date="2018-09-01T00:07:00Z"/>
              </w:rPr>
            </w:pPr>
            <w:bookmarkStart w:id="1840" w:name="_Toc523524319"/>
            <w:bookmarkStart w:id="1841" w:name="_Toc523525166"/>
            <w:bookmarkStart w:id="1842" w:name="_Toc523525943"/>
            <w:bookmarkEnd w:id="1840"/>
            <w:bookmarkEnd w:id="1841"/>
            <w:bookmarkEnd w:id="1842"/>
          </w:p>
        </w:tc>
        <w:tc>
          <w:tcPr>
            <w:tcW w:w="1454" w:type="pct"/>
          </w:tcPr>
          <w:p w14:paraId="33A9390C" w14:textId="54B8DCED" w:rsidR="008C49AE" w:rsidRPr="00516BC0" w:rsidDel="00CF568F" w:rsidRDefault="008C49AE" w:rsidP="009A0CD7">
            <w:pPr>
              <w:jc w:val="left"/>
              <w:rPr>
                <w:del w:id="1843" w:author="Lucy Lucy" w:date="2018-09-01T00:07:00Z"/>
                <w:highlight w:val="yellow"/>
              </w:rPr>
            </w:pPr>
            <w:bookmarkStart w:id="1844" w:name="_Toc523524320"/>
            <w:bookmarkStart w:id="1845" w:name="_Toc523525167"/>
            <w:bookmarkStart w:id="1846" w:name="_Toc523525944"/>
            <w:bookmarkEnd w:id="1844"/>
            <w:bookmarkEnd w:id="1845"/>
            <w:bookmarkEnd w:id="1846"/>
          </w:p>
        </w:tc>
        <w:bookmarkStart w:id="1847" w:name="_Toc523524321"/>
        <w:bookmarkStart w:id="1848" w:name="_Toc523525168"/>
        <w:bookmarkStart w:id="1849" w:name="_Toc523525945"/>
        <w:bookmarkEnd w:id="1847"/>
        <w:bookmarkEnd w:id="1848"/>
        <w:bookmarkEnd w:id="1849"/>
      </w:tr>
      <w:tr w:rsidR="008C49AE" w:rsidRPr="009C09B2" w:rsidDel="00CF568F" w14:paraId="064B4EE8" w14:textId="4F178F6B" w:rsidTr="00226219">
        <w:trPr>
          <w:del w:id="1850" w:author="Lucy Lucy" w:date="2018-09-01T00:07:00Z"/>
        </w:trPr>
        <w:tc>
          <w:tcPr>
            <w:tcW w:w="1377" w:type="pct"/>
          </w:tcPr>
          <w:p w14:paraId="28D7F7E0" w14:textId="4D8E88F2" w:rsidR="008C49AE" w:rsidRPr="008C49AE" w:rsidDel="00CF568F" w:rsidRDefault="008C49AE" w:rsidP="009A0CD7">
            <w:pPr>
              <w:rPr>
                <w:del w:id="1851" w:author="Lucy Lucy" w:date="2018-09-01T00:07:00Z"/>
              </w:rPr>
            </w:pPr>
            <w:del w:id="1852" w:author="Lucy Lucy" w:date="2018-09-01T00:07:00Z">
              <w:r w:rsidRPr="008C49AE" w:rsidDel="00CF568F">
                <w:delText>CLIENT_REFERENCE</w:delText>
              </w:r>
              <w:bookmarkStart w:id="1853" w:name="_Toc523524322"/>
              <w:bookmarkStart w:id="1854" w:name="_Toc523525169"/>
              <w:bookmarkStart w:id="1855" w:name="_Toc523525946"/>
              <w:bookmarkEnd w:id="1853"/>
              <w:bookmarkEnd w:id="1854"/>
              <w:bookmarkEnd w:id="1855"/>
            </w:del>
          </w:p>
        </w:tc>
        <w:tc>
          <w:tcPr>
            <w:tcW w:w="977" w:type="pct"/>
          </w:tcPr>
          <w:p w14:paraId="004D0300" w14:textId="70288227" w:rsidR="008C49AE" w:rsidDel="00CF568F" w:rsidRDefault="008C49AE" w:rsidP="009A0CD7">
            <w:pPr>
              <w:rPr>
                <w:del w:id="1856" w:author="Lucy Lucy" w:date="2018-09-01T00:07:00Z"/>
              </w:rPr>
            </w:pPr>
            <w:del w:id="1857" w:author="Lucy Lucy" w:date="2018-09-01T00:07:00Z">
              <w:r w:rsidDel="00CF568F">
                <w:delText>VARCHAR2</w:delText>
              </w:r>
              <w:bookmarkStart w:id="1858" w:name="_Toc523524323"/>
              <w:bookmarkStart w:id="1859" w:name="_Toc523525170"/>
              <w:bookmarkStart w:id="1860" w:name="_Toc523525947"/>
              <w:bookmarkEnd w:id="1858"/>
              <w:bookmarkEnd w:id="1859"/>
              <w:bookmarkEnd w:id="1860"/>
            </w:del>
          </w:p>
        </w:tc>
        <w:tc>
          <w:tcPr>
            <w:tcW w:w="367" w:type="pct"/>
          </w:tcPr>
          <w:p w14:paraId="2578DA70" w14:textId="5D1614FE" w:rsidR="008C49AE" w:rsidDel="00CF568F" w:rsidRDefault="008C49AE" w:rsidP="009A0CD7">
            <w:pPr>
              <w:rPr>
                <w:del w:id="1861" w:author="Lucy Lucy" w:date="2018-09-01T00:07:00Z"/>
              </w:rPr>
            </w:pPr>
            <w:del w:id="1862" w:author="Lucy Lucy" w:date="2018-09-01T00:07:00Z">
              <w:r w:rsidDel="00CF568F">
                <w:delText>200</w:delText>
              </w:r>
              <w:bookmarkStart w:id="1863" w:name="_Toc523524324"/>
              <w:bookmarkStart w:id="1864" w:name="_Toc523525171"/>
              <w:bookmarkStart w:id="1865" w:name="_Toc523525948"/>
              <w:bookmarkEnd w:id="1863"/>
              <w:bookmarkEnd w:id="1864"/>
              <w:bookmarkEnd w:id="1865"/>
            </w:del>
          </w:p>
        </w:tc>
        <w:tc>
          <w:tcPr>
            <w:tcW w:w="330" w:type="pct"/>
          </w:tcPr>
          <w:p w14:paraId="2860C073" w14:textId="333033CF" w:rsidR="008C49AE" w:rsidRPr="009C09B2" w:rsidDel="00CF568F" w:rsidRDefault="008C49AE" w:rsidP="009A0CD7">
            <w:pPr>
              <w:rPr>
                <w:del w:id="1866" w:author="Lucy Lucy" w:date="2018-09-01T00:07:00Z"/>
              </w:rPr>
            </w:pPr>
            <w:bookmarkStart w:id="1867" w:name="_Toc523524325"/>
            <w:bookmarkStart w:id="1868" w:name="_Toc523525172"/>
            <w:bookmarkStart w:id="1869" w:name="_Toc523525949"/>
            <w:bookmarkEnd w:id="1867"/>
            <w:bookmarkEnd w:id="1868"/>
            <w:bookmarkEnd w:id="1869"/>
          </w:p>
        </w:tc>
        <w:tc>
          <w:tcPr>
            <w:tcW w:w="496" w:type="pct"/>
          </w:tcPr>
          <w:p w14:paraId="22C3C1C3" w14:textId="5B405660" w:rsidR="008C49AE" w:rsidRPr="009C09B2" w:rsidDel="00CF568F" w:rsidRDefault="008C49AE" w:rsidP="009A0CD7">
            <w:pPr>
              <w:rPr>
                <w:del w:id="1870" w:author="Lucy Lucy" w:date="2018-09-01T00:07:00Z"/>
              </w:rPr>
            </w:pPr>
            <w:bookmarkStart w:id="1871" w:name="_Toc523524326"/>
            <w:bookmarkStart w:id="1872" w:name="_Toc523525173"/>
            <w:bookmarkStart w:id="1873" w:name="_Toc523525950"/>
            <w:bookmarkEnd w:id="1871"/>
            <w:bookmarkEnd w:id="1872"/>
            <w:bookmarkEnd w:id="1873"/>
          </w:p>
        </w:tc>
        <w:tc>
          <w:tcPr>
            <w:tcW w:w="1454" w:type="pct"/>
          </w:tcPr>
          <w:p w14:paraId="4AED2257" w14:textId="52B39993" w:rsidR="008C49AE" w:rsidRPr="00516BC0" w:rsidDel="00CF568F" w:rsidRDefault="008C49AE" w:rsidP="009A0CD7">
            <w:pPr>
              <w:jc w:val="left"/>
              <w:rPr>
                <w:del w:id="1874" w:author="Lucy Lucy" w:date="2018-09-01T00:07:00Z"/>
                <w:highlight w:val="yellow"/>
              </w:rPr>
            </w:pPr>
            <w:del w:id="1875" w:author="Lucy Lucy" w:date="2018-09-01T00:07:00Z">
              <w:r w:rsidDel="00CF568F">
                <w:rPr>
                  <w:highlight w:val="yellow"/>
                </w:rPr>
                <w:delText>Mã hồ sơ của khách hàng</w:delText>
              </w:r>
              <w:bookmarkStart w:id="1876" w:name="_Toc523524327"/>
              <w:bookmarkStart w:id="1877" w:name="_Toc523525174"/>
              <w:bookmarkStart w:id="1878" w:name="_Toc523525951"/>
              <w:bookmarkEnd w:id="1876"/>
              <w:bookmarkEnd w:id="1877"/>
              <w:bookmarkEnd w:id="1878"/>
            </w:del>
          </w:p>
        </w:tc>
        <w:bookmarkStart w:id="1879" w:name="_Toc523524328"/>
        <w:bookmarkStart w:id="1880" w:name="_Toc523525175"/>
        <w:bookmarkStart w:id="1881" w:name="_Toc523525952"/>
        <w:bookmarkEnd w:id="1879"/>
        <w:bookmarkEnd w:id="1880"/>
        <w:bookmarkEnd w:id="1881"/>
      </w:tr>
      <w:tr w:rsidR="008C49AE" w:rsidRPr="009C09B2" w:rsidDel="00CF568F" w14:paraId="3113FD77" w14:textId="0F0EED5C" w:rsidTr="00226219">
        <w:trPr>
          <w:del w:id="1882" w:author="Lucy Lucy" w:date="2018-09-01T00:07:00Z"/>
        </w:trPr>
        <w:tc>
          <w:tcPr>
            <w:tcW w:w="1377" w:type="pct"/>
          </w:tcPr>
          <w:p w14:paraId="6256C8D7" w14:textId="55E5CEBE" w:rsidR="008C49AE" w:rsidRPr="008C49AE" w:rsidDel="00CF568F" w:rsidRDefault="008C49AE" w:rsidP="009A0CD7">
            <w:pPr>
              <w:rPr>
                <w:del w:id="1883" w:author="Lucy Lucy" w:date="2018-09-01T00:07:00Z"/>
              </w:rPr>
            </w:pPr>
            <w:del w:id="1884" w:author="Lucy Lucy" w:date="2018-09-01T00:07:00Z">
              <w:r w:rsidRPr="008C49AE" w:rsidDel="00CF568F">
                <w:delText>CASE_NAME</w:delText>
              </w:r>
              <w:bookmarkStart w:id="1885" w:name="_Toc523524329"/>
              <w:bookmarkStart w:id="1886" w:name="_Toc523525176"/>
              <w:bookmarkStart w:id="1887" w:name="_Toc523525953"/>
              <w:bookmarkEnd w:id="1885"/>
              <w:bookmarkEnd w:id="1886"/>
              <w:bookmarkEnd w:id="1887"/>
            </w:del>
          </w:p>
        </w:tc>
        <w:tc>
          <w:tcPr>
            <w:tcW w:w="977" w:type="pct"/>
          </w:tcPr>
          <w:p w14:paraId="3663C004" w14:textId="6C3924D0" w:rsidR="008C49AE" w:rsidDel="00CF568F" w:rsidRDefault="008C49AE" w:rsidP="009A0CD7">
            <w:pPr>
              <w:rPr>
                <w:del w:id="1888" w:author="Lucy Lucy" w:date="2018-09-01T00:07:00Z"/>
              </w:rPr>
            </w:pPr>
            <w:del w:id="1889" w:author="Lucy Lucy" w:date="2018-09-01T00:07:00Z">
              <w:r w:rsidDel="00CF568F">
                <w:delText>VARCHAR2</w:delText>
              </w:r>
              <w:bookmarkStart w:id="1890" w:name="_Toc523524330"/>
              <w:bookmarkStart w:id="1891" w:name="_Toc523525177"/>
              <w:bookmarkStart w:id="1892" w:name="_Toc523525954"/>
              <w:bookmarkEnd w:id="1890"/>
              <w:bookmarkEnd w:id="1891"/>
              <w:bookmarkEnd w:id="1892"/>
            </w:del>
          </w:p>
        </w:tc>
        <w:tc>
          <w:tcPr>
            <w:tcW w:w="367" w:type="pct"/>
          </w:tcPr>
          <w:p w14:paraId="2BCA201D" w14:textId="67463EF0" w:rsidR="008C49AE" w:rsidDel="00CF568F" w:rsidRDefault="008C49AE" w:rsidP="009A0CD7">
            <w:pPr>
              <w:rPr>
                <w:del w:id="1893" w:author="Lucy Lucy" w:date="2018-09-01T00:07:00Z"/>
              </w:rPr>
            </w:pPr>
            <w:del w:id="1894" w:author="Lucy Lucy" w:date="2018-09-01T00:07:00Z">
              <w:r w:rsidDel="00CF568F">
                <w:delText>200</w:delText>
              </w:r>
              <w:bookmarkStart w:id="1895" w:name="_Toc523524331"/>
              <w:bookmarkStart w:id="1896" w:name="_Toc523525178"/>
              <w:bookmarkStart w:id="1897" w:name="_Toc523525955"/>
              <w:bookmarkEnd w:id="1895"/>
              <w:bookmarkEnd w:id="1896"/>
              <w:bookmarkEnd w:id="1897"/>
            </w:del>
          </w:p>
        </w:tc>
        <w:tc>
          <w:tcPr>
            <w:tcW w:w="330" w:type="pct"/>
          </w:tcPr>
          <w:p w14:paraId="043EB708" w14:textId="0CE9754D" w:rsidR="008C49AE" w:rsidRPr="009C09B2" w:rsidDel="00CF568F" w:rsidRDefault="008C49AE" w:rsidP="009A0CD7">
            <w:pPr>
              <w:rPr>
                <w:del w:id="1898" w:author="Lucy Lucy" w:date="2018-09-01T00:07:00Z"/>
              </w:rPr>
            </w:pPr>
            <w:bookmarkStart w:id="1899" w:name="_Toc523524332"/>
            <w:bookmarkStart w:id="1900" w:name="_Toc523525179"/>
            <w:bookmarkStart w:id="1901" w:name="_Toc523525956"/>
            <w:bookmarkEnd w:id="1899"/>
            <w:bookmarkEnd w:id="1900"/>
            <w:bookmarkEnd w:id="1901"/>
          </w:p>
        </w:tc>
        <w:tc>
          <w:tcPr>
            <w:tcW w:w="496" w:type="pct"/>
          </w:tcPr>
          <w:p w14:paraId="75004DBF" w14:textId="7345C4F7" w:rsidR="008C49AE" w:rsidRPr="009C09B2" w:rsidDel="00CF568F" w:rsidRDefault="008C49AE" w:rsidP="009A0CD7">
            <w:pPr>
              <w:rPr>
                <w:del w:id="1902" w:author="Lucy Lucy" w:date="2018-09-01T00:07:00Z"/>
              </w:rPr>
            </w:pPr>
            <w:bookmarkStart w:id="1903" w:name="_Toc523524333"/>
            <w:bookmarkStart w:id="1904" w:name="_Toc523525180"/>
            <w:bookmarkStart w:id="1905" w:name="_Toc523525957"/>
            <w:bookmarkEnd w:id="1903"/>
            <w:bookmarkEnd w:id="1904"/>
            <w:bookmarkEnd w:id="1905"/>
          </w:p>
        </w:tc>
        <w:tc>
          <w:tcPr>
            <w:tcW w:w="1454" w:type="pct"/>
          </w:tcPr>
          <w:p w14:paraId="27B3A029" w14:textId="25ECF8BB" w:rsidR="008C49AE" w:rsidRPr="00516BC0" w:rsidDel="00CF568F" w:rsidRDefault="008C49AE" w:rsidP="009A0CD7">
            <w:pPr>
              <w:jc w:val="left"/>
              <w:rPr>
                <w:del w:id="1906" w:author="Lucy Lucy" w:date="2018-09-01T00:07:00Z"/>
                <w:highlight w:val="yellow"/>
              </w:rPr>
            </w:pPr>
            <w:del w:id="1907" w:author="Lucy Lucy" w:date="2018-09-01T00:07:00Z">
              <w:r w:rsidDel="00CF568F">
                <w:rPr>
                  <w:highlight w:val="yellow"/>
                </w:rPr>
                <w:delText>Case name của khách hàng</w:delText>
              </w:r>
              <w:bookmarkStart w:id="1908" w:name="_Toc523524334"/>
              <w:bookmarkStart w:id="1909" w:name="_Toc523525181"/>
              <w:bookmarkStart w:id="1910" w:name="_Toc523525958"/>
              <w:bookmarkEnd w:id="1908"/>
              <w:bookmarkEnd w:id="1909"/>
              <w:bookmarkEnd w:id="1910"/>
            </w:del>
          </w:p>
        </w:tc>
        <w:bookmarkStart w:id="1911" w:name="_Toc523524335"/>
        <w:bookmarkStart w:id="1912" w:name="_Toc523525182"/>
        <w:bookmarkStart w:id="1913" w:name="_Toc523525959"/>
        <w:bookmarkEnd w:id="1911"/>
        <w:bookmarkEnd w:id="1912"/>
        <w:bookmarkEnd w:id="1913"/>
      </w:tr>
      <w:tr w:rsidR="008C49AE" w:rsidRPr="009C09B2" w:rsidDel="00CF568F" w14:paraId="06ADAF4B" w14:textId="0BECF317" w:rsidTr="00226219">
        <w:trPr>
          <w:del w:id="1914" w:author="Lucy Lucy" w:date="2018-09-01T00:07:00Z"/>
        </w:trPr>
        <w:tc>
          <w:tcPr>
            <w:tcW w:w="1377" w:type="pct"/>
          </w:tcPr>
          <w:p w14:paraId="2822AA1B" w14:textId="43A8510E" w:rsidR="008C49AE" w:rsidRPr="008C49AE" w:rsidDel="00CF568F" w:rsidRDefault="008C49AE" w:rsidP="009A0CD7">
            <w:pPr>
              <w:rPr>
                <w:del w:id="1915" w:author="Lucy Lucy" w:date="2018-09-01T00:07:00Z"/>
              </w:rPr>
            </w:pPr>
            <w:del w:id="1916" w:author="Lucy Lucy" w:date="2018-09-01T00:07:00Z">
              <w:r w:rsidDel="00CF568F">
                <w:delText>App</w:delText>
              </w:r>
              <w:r w:rsidR="00490117" w:rsidDel="00CF568F">
                <w:delText>_</w:delText>
              </w:r>
              <w:r w:rsidDel="00CF568F">
                <w:delText>No</w:delText>
              </w:r>
              <w:bookmarkStart w:id="1917" w:name="_Toc523524336"/>
              <w:bookmarkStart w:id="1918" w:name="_Toc523525183"/>
              <w:bookmarkStart w:id="1919" w:name="_Toc523525960"/>
              <w:bookmarkEnd w:id="1917"/>
              <w:bookmarkEnd w:id="1918"/>
              <w:bookmarkEnd w:id="1919"/>
            </w:del>
          </w:p>
        </w:tc>
        <w:tc>
          <w:tcPr>
            <w:tcW w:w="977" w:type="pct"/>
          </w:tcPr>
          <w:p w14:paraId="54E49B35" w14:textId="2B3A6B51" w:rsidR="008C49AE" w:rsidDel="00CF568F" w:rsidRDefault="008C49AE" w:rsidP="009A0CD7">
            <w:pPr>
              <w:rPr>
                <w:del w:id="1920" w:author="Lucy Lucy" w:date="2018-09-01T00:07:00Z"/>
              </w:rPr>
            </w:pPr>
            <w:del w:id="1921" w:author="Lucy Lucy" w:date="2018-09-01T00:07:00Z">
              <w:r w:rsidDel="00CF568F">
                <w:delText>VARCHAR2</w:delText>
              </w:r>
              <w:bookmarkStart w:id="1922" w:name="_Toc523524337"/>
              <w:bookmarkStart w:id="1923" w:name="_Toc523525184"/>
              <w:bookmarkStart w:id="1924" w:name="_Toc523525961"/>
              <w:bookmarkEnd w:id="1922"/>
              <w:bookmarkEnd w:id="1923"/>
              <w:bookmarkEnd w:id="1924"/>
            </w:del>
          </w:p>
        </w:tc>
        <w:tc>
          <w:tcPr>
            <w:tcW w:w="367" w:type="pct"/>
          </w:tcPr>
          <w:p w14:paraId="61233271" w14:textId="7B33C51C" w:rsidR="008C49AE" w:rsidDel="00CF568F" w:rsidRDefault="008C49AE" w:rsidP="009A0CD7">
            <w:pPr>
              <w:rPr>
                <w:del w:id="1925" w:author="Lucy Lucy" w:date="2018-09-01T00:07:00Z"/>
              </w:rPr>
            </w:pPr>
            <w:del w:id="1926" w:author="Lucy Lucy" w:date="2018-09-01T00:07:00Z">
              <w:r w:rsidDel="00CF568F">
                <w:delText>100</w:delText>
              </w:r>
              <w:bookmarkStart w:id="1927" w:name="_Toc523524338"/>
              <w:bookmarkStart w:id="1928" w:name="_Toc523525185"/>
              <w:bookmarkStart w:id="1929" w:name="_Toc523525962"/>
              <w:bookmarkEnd w:id="1927"/>
              <w:bookmarkEnd w:id="1928"/>
              <w:bookmarkEnd w:id="1929"/>
            </w:del>
          </w:p>
        </w:tc>
        <w:tc>
          <w:tcPr>
            <w:tcW w:w="330" w:type="pct"/>
          </w:tcPr>
          <w:p w14:paraId="1E53125D" w14:textId="0C1DB657" w:rsidR="008C49AE" w:rsidRPr="009C09B2" w:rsidDel="00CF568F" w:rsidRDefault="008C49AE" w:rsidP="009A0CD7">
            <w:pPr>
              <w:rPr>
                <w:del w:id="1930" w:author="Lucy Lucy" w:date="2018-09-01T00:07:00Z"/>
              </w:rPr>
            </w:pPr>
            <w:bookmarkStart w:id="1931" w:name="_Toc523524339"/>
            <w:bookmarkStart w:id="1932" w:name="_Toc523525186"/>
            <w:bookmarkStart w:id="1933" w:name="_Toc523525963"/>
            <w:bookmarkEnd w:id="1931"/>
            <w:bookmarkEnd w:id="1932"/>
            <w:bookmarkEnd w:id="1933"/>
          </w:p>
        </w:tc>
        <w:tc>
          <w:tcPr>
            <w:tcW w:w="496" w:type="pct"/>
          </w:tcPr>
          <w:p w14:paraId="73F4302E" w14:textId="6AE8E21F" w:rsidR="008C49AE" w:rsidRPr="009C09B2" w:rsidDel="00CF568F" w:rsidRDefault="008C49AE" w:rsidP="009A0CD7">
            <w:pPr>
              <w:rPr>
                <w:del w:id="1934" w:author="Lucy Lucy" w:date="2018-09-01T00:07:00Z"/>
              </w:rPr>
            </w:pPr>
            <w:bookmarkStart w:id="1935" w:name="_Toc523524340"/>
            <w:bookmarkStart w:id="1936" w:name="_Toc523525187"/>
            <w:bookmarkStart w:id="1937" w:name="_Toc523525964"/>
            <w:bookmarkEnd w:id="1935"/>
            <w:bookmarkEnd w:id="1936"/>
            <w:bookmarkEnd w:id="1937"/>
          </w:p>
        </w:tc>
        <w:tc>
          <w:tcPr>
            <w:tcW w:w="1454" w:type="pct"/>
          </w:tcPr>
          <w:p w14:paraId="79E94FF7" w14:textId="0337BA26" w:rsidR="008C49AE" w:rsidDel="00CF568F" w:rsidRDefault="008C49AE" w:rsidP="009A0CD7">
            <w:pPr>
              <w:jc w:val="left"/>
              <w:rPr>
                <w:del w:id="1938" w:author="Lucy Lucy" w:date="2018-09-01T00:07:00Z"/>
                <w:highlight w:val="yellow"/>
              </w:rPr>
            </w:pPr>
            <w:del w:id="1939" w:author="Lucy Lucy" w:date="2018-09-01T00:07:00Z">
              <w:r w:rsidDel="00CF568F">
                <w:rPr>
                  <w:highlight w:val="yellow"/>
                </w:rPr>
                <w:delText>Số đơn của cục cấp</w:delText>
              </w:r>
              <w:bookmarkStart w:id="1940" w:name="_Toc523524341"/>
              <w:bookmarkStart w:id="1941" w:name="_Toc523525188"/>
              <w:bookmarkStart w:id="1942" w:name="_Toc523525965"/>
              <w:bookmarkEnd w:id="1940"/>
              <w:bookmarkEnd w:id="1941"/>
              <w:bookmarkEnd w:id="1942"/>
            </w:del>
          </w:p>
        </w:tc>
        <w:bookmarkStart w:id="1943" w:name="_Toc523524342"/>
        <w:bookmarkStart w:id="1944" w:name="_Toc523525189"/>
        <w:bookmarkStart w:id="1945" w:name="_Toc523525966"/>
        <w:bookmarkEnd w:id="1943"/>
        <w:bookmarkEnd w:id="1944"/>
        <w:bookmarkEnd w:id="1945"/>
      </w:tr>
      <w:tr w:rsidR="008C49AE" w:rsidRPr="009C09B2" w:rsidDel="00CF568F" w14:paraId="4AB1A07B" w14:textId="0151918F" w:rsidTr="00226219">
        <w:trPr>
          <w:del w:id="1946" w:author="Lucy Lucy" w:date="2018-09-01T00:07:00Z"/>
        </w:trPr>
        <w:tc>
          <w:tcPr>
            <w:tcW w:w="1377" w:type="pct"/>
          </w:tcPr>
          <w:p w14:paraId="151D1775" w14:textId="1C365E13" w:rsidR="008C49AE" w:rsidDel="00CF568F" w:rsidRDefault="008C49AE" w:rsidP="009A0CD7">
            <w:pPr>
              <w:rPr>
                <w:del w:id="1947" w:author="Lucy Lucy" w:date="2018-09-01T00:07:00Z"/>
              </w:rPr>
            </w:pPr>
            <w:del w:id="1948" w:author="Lucy Lucy" w:date="2018-09-01T00:07:00Z">
              <w:r w:rsidDel="00CF568F">
                <w:delText>App_Degree</w:delText>
              </w:r>
              <w:bookmarkStart w:id="1949" w:name="_Toc523524343"/>
              <w:bookmarkStart w:id="1950" w:name="_Toc523525190"/>
              <w:bookmarkStart w:id="1951" w:name="_Toc523525967"/>
              <w:bookmarkEnd w:id="1949"/>
              <w:bookmarkEnd w:id="1950"/>
              <w:bookmarkEnd w:id="1951"/>
            </w:del>
          </w:p>
        </w:tc>
        <w:tc>
          <w:tcPr>
            <w:tcW w:w="977" w:type="pct"/>
          </w:tcPr>
          <w:p w14:paraId="18199D34" w14:textId="6CC3C985" w:rsidR="008C49AE" w:rsidDel="00CF568F" w:rsidRDefault="008C49AE" w:rsidP="009A0CD7">
            <w:pPr>
              <w:rPr>
                <w:del w:id="1952" w:author="Lucy Lucy" w:date="2018-09-01T00:07:00Z"/>
              </w:rPr>
            </w:pPr>
            <w:del w:id="1953" w:author="Lucy Lucy" w:date="2018-09-01T00:07:00Z">
              <w:r w:rsidDel="00CF568F">
                <w:delText>VARCHAR2</w:delText>
              </w:r>
              <w:bookmarkStart w:id="1954" w:name="_Toc523524344"/>
              <w:bookmarkStart w:id="1955" w:name="_Toc523525191"/>
              <w:bookmarkStart w:id="1956" w:name="_Toc523525968"/>
              <w:bookmarkEnd w:id="1954"/>
              <w:bookmarkEnd w:id="1955"/>
              <w:bookmarkEnd w:id="1956"/>
            </w:del>
          </w:p>
        </w:tc>
        <w:tc>
          <w:tcPr>
            <w:tcW w:w="367" w:type="pct"/>
          </w:tcPr>
          <w:p w14:paraId="29B08220" w14:textId="2E16E0FA" w:rsidR="008C49AE" w:rsidDel="00CF568F" w:rsidRDefault="008C49AE" w:rsidP="009A0CD7">
            <w:pPr>
              <w:rPr>
                <w:del w:id="1957" w:author="Lucy Lucy" w:date="2018-09-01T00:07:00Z"/>
              </w:rPr>
            </w:pPr>
            <w:del w:id="1958" w:author="Lucy Lucy" w:date="2018-09-01T00:07:00Z">
              <w:r w:rsidDel="00CF568F">
                <w:delText>100</w:delText>
              </w:r>
              <w:bookmarkStart w:id="1959" w:name="_Toc523524345"/>
              <w:bookmarkStart w:id="1960" w:name="_Toc523525192"/>
              <w:bookmarkStart w:id="1961" w:name="_Toc523525969"/>
              <w:bookmarkEnd w:id="1959"/>
              <w:bookmarkEnd w:id="1960"/>
              <w:bookmarkEnd w:id="1961"/>
            </w:del>
          </w:p>
        </w:tc>
        <w:tc>
          <w:tcPr>
            <w:tcW w:w="330" w:type="pct"/>
          </w:tcPr>
          <w:p w14:paraId="737CBBDF" w14:textId="3EC19709" w:rsidR="008C49AE" w:rsidRPr="009C09B2" w:rsidDel="00CF568F" w:rsidRDefault="008C49AE" w:rsidP="009A0CD7">
            <w:pPr>
              <w:rPr>
                <w:del w:id="1962" w:author="Lucy Lucy" w:date="2018-09-01T00:07:00Z"/>
              </w:rPr>
            </w:pPr>
            <w:bookmarkStart w:id="1963" w:name="_Toc523524346"/>
            <w:bookmarkStart w:id="1964" w:name="_Toc523525193"/>
            <w:bookmarkStart w:id="1965" w:name="_Toc523525970"/>
            <w:bookmarkEnd w:id="1963"/>
            <w:bookmarkEnd w:id="1964"/>
            <w:bookmarkEnd w:id="1965"/>
          </w:p>
        </w:tc>
        <w:tc>
          <w:tcPr>
            <w:tcW w:w="496" w:type="pct"/>
          </w:tcPr>
          <w:p w14:paraId="13404756" w14:textId="23CC014C" w:rsidR="008C49AE" w:rsidRPr="009C09B2" w:rsidDel="00CF568F" w:rsidRDefault="008C49AE" w:rsidP="009A0CD7">
            <w:pPr>
              <w:rPr>
                <w:del w:id="1966" w:author="Lucy Lucy" w:date="2018-09-01T00:07:00Z"/>
              </w:rPr>
            </w:pPr>
            <w:bookmarkStart w:id="1967" w:name="_Toc523524347"/>
            <w:bookmarkStart w:id="1968" w:name="_Toc523525194"/>
            <w:bookmarkStart w:id="1969" w:name="_Toc523525971"/>
            <w:bookmarkEnd w:id="1967"/>
            <w:bookmarkEnd w:id="1968"/>
            <w:bookmarkEnd w:id="1969"/>
          </w:p>
        </w:tc>
        <w:tc>
          <w:tcPr>
            <w:tcW w:w="1454" w:type="pct"/>
          </w:tcPr>
          <w:p w14:paraId="23FD6252" w14:textId="645A8FF5" w:rsidR="008C49AE" w:rsidDel="00CF568F" w:rsidRDefault="008C49AE" w:rsidP="009A0CD7">
            <w:pPr>
              <w:jc w:val="left"/>
              <w:rPr>
                <w:del w:id="1970" w:author="Lucy Lucy" w:date="2018-09-01T00:07:00Z"/>
                <w:highlight w:val="yellow"/>
              </w:rPr>
            </w:pPr>
            <w:del w:id="1971" w:author="Lucy Lucy" w:date="2018-09-01T00:07:00Z">
              <w:r w:rsidDel="00CF568F">
                <w:rPr>
                  <w:highlight w:val="yellow"/>
                </w:rPr>
                <w:delText>Số bằng của cục cấp</w:delText>
              </w:r>
              <w:bookmarkStart w:id="1972" w:name="_Toc523524348"/>
              <w:bookmarkStart w:id="1973" w:name="_Toc523525195"/>
              <w:bookmarkStart w:id="1974" w:name="_Toc523525972"/>
              <w:bookmarkEnd w:id="1972"/>
              <w:bookmarkEnd w:id="1973"/>
              <w:bookmarkEnd w:id="1974"/>
            </w:del>
          </w:p>
        </w:tc>
        <w:bookmarkStart w:id="1975" w:name="_Toc523524349"/>
        <w:bookmarkStart w:id="1976" w:name="_Toc523525196"/>
        <w:bookmarkStart w:id="1977" w:name="_Toc523525973"/>
        <w:bookmarkEnd w:id="1975"/>
        <w:bookmarkEnd w:id="1976"/>
        <w:bookmarkEnd w:id="1977"/>
      </w:tr>
      <w:tr w:rsidR="00E139D4" w:rsidRPr="009C09B2" w:rsidDel="00CF568F" w14:paraId="408747F4" w14:textId="4053B33A" w:rsidTr="00E45F8E">
        <w:trPr>
          <w:trHeight w:val="459"/>
          <w:del w:id="1978" w:author="Lucy Lucy" w:date="2018-09-01T00:07:00Z"/>
        </w:trPr>
        <w:tc>
          <w:tcPr>
            <w:tcW w:w="1377" w:type="pct"/>
          </w:tcPr>
          <w:p w14:paraId="73C046F9" w14:textId="77A93B75" w:rsidR="00E139D4" w:rsidDel="00CF568F" w:rsidRDefault="00E139D4" w:rsidP="00E139D4">
            <w:pPr>
              <w:rPr>
                <w:del w:id="1979" w:author="Lucy Lucy" w:date="2018-09-01T00:07:00Z"/>
              </w:rPr>
            </w:pPr>
            <w:del w:id="1980" w:author="Lucy Lucy" w:date="2018-09-01T00:07:00Z">
              <w:r w:rsidRPr="00E139D4" w:rsidDel="00CF568F">
                <w:delText xml:space="preserve">DDSHCN   </w:delText>
              </w:r>
              <w:bookmarkStart w:id="1981" w:name="_Toc523524350"/>
              <w:bookmarkStart w:id="1982" w:name="_Toc523525197"/>
              <w:bookmarkStart w:id="1983" w:name="_Toc523525974"/>
              <w:bookmarkEnd w:id="1981"/>
              <w:bookmarkEnd w:id="1982"/>
              <w:bookmarkEnd w:id="1983"/>
            </w:del>
          </w:p>
        </w:tc>
        <w:tc>
          <w:tcPr>
            <w:tcW w:w="977" w:type="pct"/>
          </w:tcPr>
          <w:p w14:paraId="326FBDC3" w14:textId="65A00AD4" w:rsidR="00E139D4" w:rsidDel="00CF568F" w:rsidRDefault="00E139D4" w:rsidP="00C44E1D">
            <w:pPr>
              <w:rPr>
                <w:del w:id="1984" w:author="Lucy Lucy" w:date="2018-09-01T00:07:00Z"/>
              </w:rPr>
            </w:pPr>
            <w:del w:id="1985" w:author="Lucy Lucy" w:date="2018-09-01T00:07:00Z">
              <w:r w:rsidRPr="00E139D4" w:rsidDel="00CF568F">
                <w:delText>VARCHAR2</w:delText>
              </w:r>
              <w:bookmarkStart w:id="1986" w:name="_Toc523524351"/>
              <w:bookmarkStart w:id="1987" w:name="_Toc523525198"/>
              <w:bookmarkStart w:id="1988" w:name="_Toc523525975"/>
              <w:bookmarkEnd w:id="1986"/>
              <w:bookmarkEnd w:id="1987"/>
              <w:bookmarkEnd w:id="1988"/>
            </w:del>
          </w:p>
        </w:tc>
        <w:tc>
          <w:tcPr>
            <w:tcW w:w="367" w:type="pct"/>
          </w:tcPr>
          <w:p w14:paraId="03CFACB2" w14:textId="02A17A92" w:rsidR="00E139D4" w:rsidDel="00CF568F" w:rsidRDefault="00C44E1D" w:rsidP="009A0CD7">
            <w:pPr>
              <w:rPr>
                <w:del w:id="1989" w:author="Lucy Lucy" w:date="2018-09-01T00:07:00Z"/>
              </w:rPr>
            </w:pPr>
            <w:del w:id="1990" w:author="Lucy Lucy" w:date="2018-09-01T00:07:00Z">
              <w:r w:rsidDel="00CF568F">
                <w:delText>100</w:delText>
              </w:r>
              <w:bookmarkStart w:id="1991" w:name="_Toc523524352"/>
              <w:bookmarkStart w:id="1992" w:name="_Toc523525199"/>
              <w:bookmarkStart w:id="1993" w:name="_Toc523525976"/>
              <w:bookmarkEnd w:id="1991"/>
              <w:bookmarkEnd w:id="1992"/>
              <w:bookmarkEnd w:id="1993"/>
            </w:del>
          </w:p>
        </w:tc>
        <w:tc>
          <w:tcPr>
            <w:tcW w:w="330" w:type="pct"/>
          </w:tcPr>
          <w:p w14:paraId="5120EDBF" w14:textId="07E7DE80" w:rsidR="00E139D4" w:rsidRPr="009C09B2" w:rsidDel="00CF568F" w:rsidRDefault="00E139D4" w:rsidP="009A0CD7">
            <w:pPr>
              <w:rPr>
                <w:del w:id="1994" w:author="Lucy Lucy" w:date="2018-09-01T00:07:00Z"/>
              </w:rPr>
            </w:pPr>
            <w:bookmarkStart w:id="1995" w:name="_Toc523524353"/>
            <w:bookmarkStart w:id="1996" w:name="_Toc523525200"/>
            <w:bookmarkStart w:id="1997" w:name="_Toc523525977"/>
            <w:bookmarkEnd w:id="1995"/>
            <w:bookmarkEnd w:id="1996"/>
            <w:bookmarkEnd w:id="1997"/>
          </w:p>
        </w:tc>
        <w:tc>
          <w:tcPr>
            <w:tcW w:w="496" w:type="pct"/>
          </w:tcPr>
          <w:p w14:paraId="774DA45B" w14:textId="654F9577" w:rsidR="00E139D4" w:rsidRPr="009C09B2" w:rsidDel="00CF568F" w:rsidRDefault="00E139D4" w:rsidP="009A0CD7">
            <w:pPr>
              <w:rPr>
                <w:del w:id="1998" w:author="Lucy Lucy" w:date="2018-09-01T00:07:00Z"/>
              </w:rPr>
            </w:pPr>
            <w:bookmarkStart w:id="1999" w:name="_Toc523524354"/>
            <w:bookmarkStart w:id="2000" w:name="_Toc523525201"/>
            <w:bookmarkStart w:id="2001" w:name="_Toc523525978"/>
            <w:bookmarkEnd w:id="1999"/>
            <w:bookmarkEnd w:id="2000"/>
            <w:bookmarkEnd w:id="2001"/>
          </w:p>
        </w:tc>
        <w:tc>
          <w:tcPr>
            <w:tcW w:w="1454" w:type="pct"/>
          </w:tcPr>
          <w:p w14:paraId="78A72D71" w14:textId="7B2472C4" w:rsidR="00E139D4" w:rsidDel="00CF568F" w:rsidRDefault="00E139D4" w:rsidP="009A0CD7">
            <w:pPr>
              <w:jc w:val="left"/>
              <w:rPr>
                <w:del w:id="2002" w:author="Lucy Lucy" w:date="2018-09-01T00:07:00Z"/>
                <w:highlight w:val="yellow"/>
              </w:rPr>
            </w:pPr>
            <w:del w:id="2003" w:author="Lucy Lucy" w:date="2018-09-01T00:07:00Z">
              <w:r w:rsidDel="00CF568F">
                <w:rPr>
                  <w:highlight w:val="yellow"/>
                </w:rPr>
                <w:delText>Đại diện sở hữu công nghiệp</w:delText>
              </w:r>
              <w:bookmarkStart w:id="2004" w:name="_Toc523524355"/>
              <w:bookmarkStart w:id="2005" w:name="_Toc523525202"/>
              <w:bookmarkStart w:id="2006" w:name="_Toc523525979"/>
              <w:bookmarkEnd w:id="2004"/>
              <w:bookmarkEnd w:id="2005"/>
              <w:bookmarkEnd w:id="2006"/>
            </w:del>
          </w:p>
        </w:tc>
        <w:bookmarkStart w:id="2007" w:name="_Toc523524356"/>
        <w:bookmarkStart w:id="2008" w:name="_Toc523525203"/>
        <w:bookmarkStart w:id="2009" w:name="_Toc523525980"/>
        <w:bookmarkEnd w:id="2007"/>
        <w:bookmarkEnd w:id="2008"/>
        <w:bookmarkEnd w:id="2009"/>
      </w:tr>
    </w:tbl>
    <w:p w14:paraId="05C54F96" w14:textId="3D0D004F" w:rsidR="00F35832" w:rsidRPr="009C09B2" w:rsidDel="005B7459" w:rsidRDefault="00F35832" w:rsidP="00F35832">
      <w:pPr>
        <w:pStyle w:val="Heading2"/>
        <w:rPr>
          <w:del w:id="2010" w:author="Lucy Lucy" w:date="2018-09-01T00:05:00Z"/>
        </w:rPr>
      </w:pPr>
      <w:del w:id="2011" w:author="Lucy Lucy" w:date="2018-09-01T00:05:00Z">
        <w:r w:rsidRPr="009C09B2" w:rsidDel="005B7459">
          <w:delText>App_Detail_01</w:delText>
        </w:r>
        <w:r w:rsidRPr="009C09B2" w:rsidDel="005B7459">
          <w:tab/>
        </w:r>
        <w:r w:rsidRPr="009C09B2" w:rsidDel="005B7459">
          <w:tab/>
        </w:r>
        <w:bookmarkStart w:id="2012" w:name="_Toc523523696"/>
        <w:bookmarkStart w:id="2013" w:name="_Toc523524357"/>
        <w:bookmarkStart w:id="2014" w:name="_Toc523525204"/>
        <w:bookmarkStart w:id="2015" w:name="_Toc523525981"/>
        <w:bookmarkEnd w:id="2012"/>
        <w:bookmarkEnd w:id="2013"/>
        <w:bookmarkEnd w:id="2014"/>
        <w:bookmarkEnd w:id="2015"/>
      </w:del>
    </w:p>
    <w:p w14:paraId="7D8AE097" w14:textId="01940324" w:rsidR="00F35832" w:rsidRPr="009C09B2" w:rsidDel="005B7459" w:rsidRDefault="00F35832" w:rsidP="00F35832">
      <w:pPr>
        <w:pStyle w:val="ListParagraph"/>
        <w:numPr>
          <w:ilvl w:val="0"/>
          <w:numId w:val="8"/>
        </w:numPr>
        <w:rPr>
          <w:del w:id="2016" w:author="Lucy Lucy" w:date="2018-09-01T00:05:00Z"/>
        </w:rPr>
      </w:pPr>
      <w:del w:id="2017" w:author="Lucy Lucy" w:date="2018-09-01T00:05:00Z">
        <w:r w:rsidRPr="009C09B2" w:rsidDel="005B7459">
          <w:delText xml:space="preserve">Mục đích: Lưu trữ thông tin chi tiết mẫu đơn 01 </w:delText>
        </w:r>
        <w:r w:rsidRPr="009C09B2" w:rsidDel="005B7459">
          <w:rPr>
            <w:color w:val="FF0000"/>
          </w:rPr>
          <w:delText>(Tờ khai SỬA ĐỔI ĐƠN ĐĂNG KÝ ĐỐI TƯỢNG SỞ HỮU CÔNG NGHIỆP)</w:delText>
        </w:r>
        <w:bookmarkStart w:id="2018" w:name="_Toc523523697"/>
        <w:bookmarkStart w:id="2019" w:name="_Toc523524358"/>
        <w:bookmarkStart w:id="2020" w:name="_Toc523525205"/>
        <w:bookmarkStart w:id="2021" w:name="_Toc523525982"/>
        <w:bookmarkEnd w:id="2018"/>
        <w:bookmarkEnd w:id="2019"/>
        <w:bookmarkEnd w:id="2020"/>
        <w:bookmarkEnd w:id="2021"/>
      </w:del>
    </w:p>
    <w:p w14:paraId="53D6FC69" w14:textId="26493E3E" w:rsidR="00F35832" w:rsidRPr="009C09B2" w:rsidDel="005B7459" w:rsidRDefault="00F35832" w:rsidP="00F35832">
      <w:pPr>
        <w:pStyle w:val="ListParagraph"/>
        <w:numPr>
          <w:ilvl w:val="0"/>
          <w:numId w:val="8"/>
        </w:numPr>
        <w:rPr>
          <w:del w:id="2022" w:author="Lucy Lucy" w:date="2018-09-01T00:05:00Z"/>
        </w:rPr>
      </w:pPr>
      <w:del w:id="2023" w:author="Lucy Lucy" w:date="2018-09-01T00:05:00Z">
        <w:r w:rsidRPr="009C09B2" w:rsidDel="005B7459">
          <w:delText>Chi tiết các trường:</w:delText>
        </w:r>
        <w:bookmarkStart w:id="2024" w:name="_Toc523523698"/>
        <w:bookmarkStart w:id="2025" w:name="_Toc523524359"/>
        <w:bookmarkStart w:id="2026" w:name="_Toc523525206"/>
        <w:bookmarkStart w:id="2027" w:name="_Toc523525983"/>
        <w:bookmarkEnd w:id="2024"/>
        <w:bookmarkEnd w:id="2025"/>
        <w:bookmarkEnd w:id="2026"/>
        <w:bookmarkEnd w:id="2027"/>
      </w:del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35832" w:rsidRPr="009C09B2" w:rsidDel="005B7459" w14:paraId="4FAFC38F" w14:textId="7D3FD4CD" w:rsidTr="00F35832">
        <w:trPr>
          <w:tblHeader/>
          <w:del w:id="2028" w:author="Lucy Lucy" w:date="2018-09-01T00:05:00Z"/>
        </w:trPr>
        <w:tc>
          <w:tcPr>
            <w:tcW w:w="1432" w:type="pct"/>
            <w:shd w:val="clear" w:color="auto" w:fill="E6E6E6"/>
          </w:tcPr>
          <w:p w14:paraId="799E3636" w14:textId="62E592E9" w:rsidR="00F35832" w:rsidRPr="009C09B2" w:rsidDel="005B7459" w:rsidRDefault="00F35832" w:rsidP="00F35832">
            <w:pPr>
              <w:rPr>
                <w:del w:id="2029" w:author="Lucy Lucy" w:date="2018-09-01T00:05:00Z"/>
                <w:b/>
              </w:rPr>
            </w:pPr>
            <w:del w:id="2030" w:author="Lucy Lucy" w:date="2018-09-01T00:05:00Z">
              <w:r w:rsidRPr="009C09B2" w:rsidDel="005B7459">
                <w:rPr>
                  <w:b/>
                </w:rPr>
                <w:delText>Tên trường</w:delText>
              </w:r>
              <w:bookmarkStart w:id="2031" w:name="_Toc523523699"/>
              <w:bookmarkStart w:id="2032" w:name="_Toc523524360"/>
              <w:bookmarkStart w:id="2033" w:name="_Toc523525207"/>
              <w:bookmarkStart w:id="2034" w:name="_Toc523525984"/>
              <w:bookmarkEnd w:id="2031"/>
              <w:bookmarkEnd w:id="2032"/>
              <w:bookmarkEnd w:id="2033"/>
              <w:bookmarkEnd w:id="2034"/>
            </w:del>
          </w:p>
        </w:tc>
        <w:tc>
          <w:tcPr>
            <w:tcW w:w="743" w:type="pct"/>
            <w:shd w:val="clear" w:color="auto" w:fill="E6E6E6"/>
          </w:tcPr>
          <w:p w14:paraId="4592AF4D" w14:textId="1C41D771" w:rsidR="00F35832" w:rsidRPr="009C09B2" w:rsidDel="005B7459" w:rsidRDefault="00F35832" w:rsidP="00F35832">
            <w:pPr>
              <w:rPr>
                <w:del w:id="2035" w:author="Lucy Lucy" w:date="2018-09-01T00:05:00Z"/>
                <w:b/>
              </w:rPr>
            </w:pPr>
            <w:del w:id="2036" w:author="Lucy Lucy" w:date="2018-09-01T00:05:00Z">
              <w:r w:rsidRPr="009C09B2" w:rsidDel="005B7459">
                <w:rPr>
                  <w:b/>
                </w:rPr>
                <w:delText>Kiểu dữ liệu</w:delText>
              </w:r>
              <w:bookmarkStart w:id="2037" w:name="_Toc523523700"/>
              <w:bookmarkStart w:id="2038" w:name="_Toc523524361"/>
              <w:bookmarkStart w:id="2039" w:name="_Toc523525208"/>
              <w:bookmarkStart w:id="2040" w:name="_Toc523525985"/>
              <w:bookmarkEnd w:id="2037"/>
              <w:bookmarkEnd w:id="2038"/>
              <w:bookmarkEnd w:id="2039"/>
              <w:bookmarkEnd w:id="2040"/>
            </w:del>
          </w:p>
        </w:tc>
        <w:tc>
          <w:tcPr>
            <w:tcW w:w="396" w:type="pct"/>
            <w:shd w:val="clear" w:color="auto" w:fill="E6E6E6"/>
          </w:tcPr>
          <w:p w14:paraId="275BF637" w14:textId="24F2BD4E" w:rsidR="00F35832" w:rsidRPr="009C09B2" w:rsidDel="005B7459" w:rsidRDefault="00F35832" w:rsidP="00F35832">
            <w:pPr>
              <w:rPr>
                <w:del w:id="2041" w:author="Lucy Lucy" w:date="2018-09-01T00:05:00Z"/>
                <w:b/>
              </w:rPr>
            </w:pPr>
            <w:del w:id="2042" w:author="Lucy Lucy" w:date="2018-09-01T00:05:00Z">
              <w:r w:rsidRPr="009C09B2" w:rsidDel="005B7459">
                <w:rPr>
                  <w:b/>
                </w:rPr>
                <w:delText>Size</w:delText>
              </w:r>
              <w:bookmarkStart w:id="2043" w:name="_Toc523523701"/>
              <w:bookmarkStart w:id="2044" w:name="_Toc523524362"/>
              <w:bookmarkStart w:id="2045" w:name="_Toc523525209"/>
              <w:bookmarkStart w:id="2046" w:name="_Toc523525986"/>
              <w:bookmarkEnd w:id="2043"/>
              <w:bookmarkEnd w:id="2044"/>
              <w:bookmarkEnd w:id="2045"/>
              <w:bookmarkEnd w:id="2046"/>
            </w:del>
          </w:p>
        </w:tc>
        <w:tc>
          <w:tcPr>
            <w:tcW w:w="379" w:type="pct"/>
            <w:shd w:val="clear" w:color="auto" w:fill="E6E6E6"/>
          </w:tcPr>
          <w:p w14:paraId="0E015C46" w14:textId="0F55161B" w:rsidR="00F35832" w:rsidRPr="009C09B2" w:rsidDel="005B7459" w:rsidRDefault="00F35832" w:rsidP="00F35832">
            <w:pPr>
              <w:rPr>
                <w:del w:id="2047" w:author="Lucy Lucy" w:date="2018-09-01T00:05:00Z"/>
                <w:b/>
              </w:rPr>
            </w:pPr>
            <w:del w:id="2048" w:author="Lucy Lucy" w:date="2018-09-01T00:05:00Z">
              <w:r w:rsidRPr="009C09B2" w:rsidDel="005B7459">
                <w:rPr>
                  <w:b/>
                </w:rPr>
                <w:delText>Null</w:delText>
              </w:r>
              <w:bookmarkStart w:id="2049" w:name="_Toc523523702"/>
              <w:bookmarkStart w:id="2050" w:name="_Toc523524363"/>
              <w:bookmarkStart w:id="2051" w:name="_Toc523525210"/>
              <w:bookmarkStart w:id="2052" w:name="_Toc523525987"/>
              <w:bookmarkEnd w:id="2049"/>
              <w:bookmarkEnd w:id="2050"/>
              <w:bookmarkEnd w:id="2051"/>
              <w:bookmarkEnd w:id="2052"/>
            </w:del>
          </w:p>
        </w:tc>
        <w:tc>
          <w:tcPr>
            <w:tcW w:w="497" w:type="pct"/>
            <w:shd w:val="clear" w:color="auto" w:fill="E6E6E6"/>
          </w:tcPr>
          <w:p w14:paraId="653D970F" w14:textId="4E3DC933" w:rsidR="00F35832" w:rsidRPr="009C09B2" w:rsidDel="005B7459" w:rsidRDefault="00F35832" w:rsidP="00F35832">
            <w:pPr>
              <w:rPr>
                <w:del w:id="2053" w:author="Lucy Lucy" w:date="2018-09-01T00:05:00Z"/>
                <w:b/>
              </w:rPr>
            </w:pPr>
            <w:del w:id="2054" w:author="Lucy Lucy" w:date="2018-09-01T00:05:00Z">
              <w:r w:rsidRPr="009C09B2" w:rsidDel="005B7459">
                <w:rPr>
                  <w:b/>
                </w:rPr>
                <w:delText>Default</w:delText>
              </w:r>
              <w:bookmarkStart w:id="2055" w:name="_Toc523523703"/>
              <w:bookmarkStart w:id="2056" w:name="_Toc523524364"/>
              <w:bookmarkStart w:id="2057" w:name="_Toc523525211"/>
              <w:bookmarkStart w:id="2058" w:name="_Toc523525988"/>
              <w:bookmarkEnd w:id="2055"/>
              <w:bookmarkEnd w:id="2056"/>
              <w:bookmarkEnd w:id="2057"/>
              <w:bookmarkEnd w:id="2058"/>
            </w:del>
          </w:p>
        </w:tc>
        <w:tc>
          <w:tcPr>
            <w:tcW w:w="1553" w:type="pct"/>
            <w:shd w:val="clear" w:color="auto" w:fill="E6E6E6"/>
          </w:tcPr>
          <w:p w14:paraId="06D90C0B" w14:textId="335C76A1" w:rsidR="00F35832" w:rsidRPr="009C09B2" w:rsidDel="005B7459" w:rsidRDefault="00F35832" w:rsidP="00F35832">
            <w:pPr>
              <w:jc w:val="left"/>
              <w:rPr>
                <w:del w:id="2059" w:author="Lucy Lucy" w:date="2018-09-01T00:05:00Z"/>
                <w:b/>
              </w:rPr>
            </w:pPr>
            <w:del w:id="2060" w:author="Lucy Lucy" w:date="2018-09-01T00:05:00Z">
              <w:r w:rsidRPr="009C09B2" w:rsidDel="005B7459">
                <w:rPr>
                  <w:b/>
                </w:rPr>
                <w:delText>Mô tả</w:delText>
              </w:r>
              <w:bookmarkStart w:id="2061" w:name="_Toc523523704"/>
              <w:bookmarkStart w:id="2062" w:name="_Toc523524365"/>
              <w:bookmarkStart w:id="2063" w:name="_Toc523525212"/>
              <w:bookmarkStart w:id="2064" w:name="_Toc523525989"/>
              <w:bookmarkEnd w:id="2061"/>
              <w:bookmarkEnd w:id="2062"/>
              <w:bookmarkEnd w:id="2063"/>
              <w:bookmarkEnd w:id="2064"/>
            </w:del>
          </w:p>
        </w:tc>
        <w:bookmarkStart w:id="2065" w:name="_Toc523523705"/>
        <w:bookmarkStart w:id="2066" w:name="_Toc523524366"/>
        <w:bookmarkStart w:id="2067" w:name="_Toc523525213"/>
        <w:bookmarkStart w:id="2068" w:name="_Toc523525990"/>
        <w:bookmarkEnd w:id="2065"/>
        <w:bookmarkEnd w:id="2066"/>
        <w:bookmarkEnd w:id="2067"/>
        <w:bookmarkEnd w:id="2068"/>
      </w:tr>
      <w:tr w:rsidR="00F35832" w:rsidRPr="009C09B2" w:rsidDel="005B7459" w14:paraId="595D7BE0" w14:textId="72745BD0" w:rsidTr="00F35832">
        <w:trPr>
          <w:del w:id="2069" w:author="Lucy Lucy" w:date="2018-09-01T00:05:00Z"/>
        </w:trPr>
        <w:tc>
          <w:tcPr>
            <w:tcW w:w="1432" w:type="pct"/>
          </w:tcPr>
          <w:p w14:paraId="24EE1C51" w14:textId="14D3C645" w:rsidR="00F35832" w:rsidRPr="009C09B2" w:rsidDel="005B7459" w:rsidRDefault="00F35832" w:rsidP="00F35832">
            <w:pPr>
              <w:rPr>
                <w:del w:id="2070" w:author="Lucy Lucy" w:date="2018-09-01T00:05:00Z"/>
              </w:rPr>
            </w:pPr>
            <w:del w:id="2071" w:author="Lucy Lucy" w:date="2018-09-01T00:05:00Z">
              <w:r w:rsidRPr="009C09B2" w:rsidDel="005B7459">
                <w:delText>ID</w:delText>
              </w:r>
              <w:bookmarkStart w:id="2072" w:name="_Toc523523706"/>
              <w:bookmarkStart w:id="2073" w:name="_Toc523524367"/>
              <w:bookmarkStart w:id="2074" w:name="_Toc523525214"/>
              <w:bookmarkStart w:id="2075" w:name="_Toc523525991"/>
              <w:bookmarkEnd w:id="2072"/>
              <w:bookmarkEnd w:id="2073"/>
              <w:bookmarkEnd w:id="2074"/>
              <w:bookmarkEnd w:id="2075"/>
            </w:del>
          </w:p>
        </w:tc>
        <w:tc>
          <w:tcPr>
            <w:tcW w:w="743" w:type="pct"/>
          </w:tcPr>
          <w:p w14:paraId="5DC12152" w14:textId="1B69FA0B" w:rsidR="00F35832" w:rsidRPr="009C09B2" w:rsidDel="005B7459" w:rsidRDefault="00F35832" w:rsidP="00F35832">
            <w:pPr>
              <w:rPr>
                <w:del w:id="2076" w:author="Lucy Lucy" w:date="2018-09-01T00:05:00Z"/>
              </w:rPr>
            </w:pPr>
            <w:del w:id="2077" w:author="Lucy Lucy" w:date="2018-09-01T00:05:00Z">
              <w:r w:rsidRPr="009C09B2" w:rsidDel="005B7459">
                <w:delText>NUMBER</w:delText>
              </w:r>
              <w:bookmarkStart w:id="2078" w:name="_Toc523523707"/>
              <w:bookmarkStart w:id="2079" w:name="_Toc523524368"/>
              <w:bookmarkStart w:id="2080" w:name="_Toc523525215"/>
              <w:bookmarkStart w:id="2081" w:name="_Toc523525992"/>
              <w:bookmarkEnd w:id="2078"/>
              <w:bookmarkEnd w:id="2079"/>
              <w:bookmarkEnd w:id="2080"/>
              <w:bookmarkEnd w:id="2081"/>
            </w:del>
          </w:p>
        </w:tc>
        <w:tc>
          <w:tcPr>
            <w:tcW w:w="396" w:type="pct"/>
          </w:tcPr>
          <w:p w14:paraId="55283515" w14:textId="4BAA3B95" w:rsidR="00F35832" w:rsidRPr="009C09B2" w:rsidDel="005B7459" w:rsidRDefault="00F35832" w:rsidP="00F35832">
            <w:pPr>
              <w:rPr>
                <w:del w:id="2082" w:author="Lucy Lucy" w:date="2018-09-01T00:05:00Z"/>
              </w:rPr>
            </w:pPr>
            <w:bookmarkStart w:id="2083" w:name="_Toc523523708"/>
            <w:bookmarkStart w:id="2084" w:name="_Toc523524369"/>
            <w:bookmarkStart w:id="2085" w:name="_Toc523525216"/>
            <w:bookmarkStart w:id="2086" w:name="_Toc523525993"/>
            <w:bookmarkEnd w:id="2083"/>
            <w:bookmarkEnd w:id="2084"/>
            <w:bookmarkEnd w:id="2085"/>
            <w:bookmarkEnd w:id="2086"/>
          </w:p>
        </w:tc>
        <w:tc>
          <w:tcPr>
            <w:tcW w:w="379" w:type="pct"/>
          </w:tcPr>
          <w:p w14:paraId="02894EDC" w14:textId="5CBC96D3" w:rsidR="00F35832" w:rsidRPr="009C09B2" w:rsidDel="005B7459" w:rsidRDefault="00F35832" w:rsidP="00F35832">
            <w:pPr>
              <w:rPr>
                <w:del w:id="2087" w:author="Lucy Lucy" w:date="2018-09-01T00:05:00Z"/>
              </w:rPr>
            </w:pPr>
            <w:bookmarkStart w:id="2088" w:name="_Toc523523709"/>
            <w:bookmarkStart w:id="2089" w:name="_Toc523524370"/>
            <w:bookmarkStart w:id="2090" w:name="_Toc523525217"/>
            <w:bookmarkStart w:id="2091" w:name="_Toc523525994"/>
            <w:bookmarkEnd w:id="2088"/>
            <w:bookmarkEnd w:id="2089"/>
            <w:bookmarkEnd w:id="2090"/>
            <w:bookmarkEnd w:id="2091"/>
          </w:p>
        </w:tc>
        <w:tc>
          <w:tcPr>
            <w:tcW w:w="497" w:type="pct"/>
          </w:tcPr>
          <w:p w14:paraId="68A2F46F" w14:textId="49F2F25F" w:rsidR="00F35832" w:rsidRPr="009C09B2" w:rsidDel="005B7459" w:rsidRDefault="00F35832" w:rsidP="00F35832">
            <w:pPr>
              <w:rPr>
                <w:del w:id="2092" w:author="Lucy Lucy" w:date="2018-09-01T00:05:00Z"/>
              </w:rPr>
            </w:pPr>
            <w:bookmarkStart w:id="2093" w:name="_Toc523523710"/>
            <w:bookmarkStart w:id="2094" w:name="_Toc523524371"/>
            <w:bookmarkStart w:id="2095" w:name="_Toc523525218"/>
            <w:bookmarkStart w:id="2096" w:name="_Toc523525995"/>
            <w:bookmarkEnd w:id="2093"/>
            <w:bookmarkEnd w:id="2094"/>
            <w:bookmarkEnd w:id="2095"/>
            <w:bookmarkEnd w:id="2096"/>
          </w:p>
        </w:tc>
        <w:tc>
          <w:tcPr>
            <w:tcW w:w="1553" w:type="pct"/>
          </w:tcPr>
          <w:p w14:paraId="4E882E1A" w14:textId="0848F890" w:rsidR="00F35832" w:rsidRPr="009C09B2" w:rsidDel="005B7459" w:rsidRDefault="00F35832" w:rsidP="00F35832">
            <w:pPr>
              <w:rPr>
                <w:del w:id="2097" w:author="Lucy Lucy" w:date="2018-09-01T00:05:00Z"/>
              </w:rPr>
            </w:pPr>
            <w:del w:id="2098" w:author="Lucy Lucy" w:date="2018-09-01T00:05:00Z">
              <w:r w:rsidRPr="009C09B2" w:rsidDel="005B7459">
                <w:delText>ID tự tăng</w:delText>
              </w:r>
              <w:bookmarkStart w:id="2099" w:name="_Toc523523711"/>
              <w:bookmarkStart w:id="2100" w:name="_Toc523524372"/>
              <w:bookmarkStart w:id="2101" w:name="_Toc523525219"/>
              <w:bookmarkStart w:id="2102" w:name="_Toc523525996"/>
              <w:bookmarkEnd w:id="2099"/>
              <w:bookmarkEnd w:id="2100"/>
              <w:bookmarkEnd w:id="2101"/>
              <w:bookmarkEnd w:id="2102"/>
            </w:del>
          </w:p>
        </w:tc>
        <w:bookmarkStart w:id="2103" w:name="_Toc523523712"/>
        <w:bookmarkStart w:id="2104" w:name="_Toc523524373"/>
        <w:bookmarkStart w:id="2105" w:name="_Toc523525220"/>
        <w:bookmarkStart w:id="2106" w:name="_Toc523525997"/>
        <w:bookmarkEnd w:id="2103"/>
        <w:bookmarkEnd w:id="2104"/>
        <w:bookmarkEnd w:id="2105"/>
        <w:bookmarkEnd w:id="2106"/>
      </w:tr>
      <w:tr w:rsidR="00F35832" w:rsidRPr="009C09B2" w:rsidDel="005B7459" w14:paraId="2F509BFF" w14:textId="72A22230" w:rsidTr="00F35832">
        <w:trPr>
          <w:del w:id="2107" w:author="Lucy Lucy" w:date="2018-09-01T00:05:00Z"/>
        </w:trPr>
        <w:tc>
          <w:tcPr>
            <w:tcW w:w="1432" w:type="pct"/>
          </w:tcPr>
          <w:p w14:paraId="726637CF" w14:textId="330DF859" w:rsidR="00F35832" w:rsidRPr="009C09B2" w:rsidDel="005B7459" w:rsidRDefault="00015A82" w:rsidP="00F35832">
            <w:pPr>
              <w:rPr>
                <w:del w:id="2108" w:author="Lucy Lucy" w:date="2018-09-01T00:05:00Z"/>
              </w:rPr>
            </w:pPr>
            <w:del w:id="2109" w:author="Lucy Lucy" w:date="2018-09-01T00:05:00Z">
              <w:r w:rsidDel="005B7459">
                <w:delText>App</w:delText>
              </w:r>
              <w:r w:rsidR="00F35832" w:rsidRPr="009C09B2" w:rsidDel="005B7459">
                <w:delText>_Header_Id</w:delText>
              </w:r>
              <w:bookmarkStart w:id="2110" w:name="_Toc523523713"/>
              <w:bookmarkStart w:id="2111" w:name="_Toc523524374"/>
              <w:bookmarkStart w:id="2112" w:name="_Toc523525221"/>
              <w:bookmarkStart w:id="2113" w:name="_Toc523525998"/>
              <w:bookmarkEnd w:id="2110"/>
              <w:bookmarkEnd w:id="2111"/>
              <w:bookmarkEnd w:id="2112"/>
              <w:bookmarkEnd w:id="2113"/>
            </w:del>
          </w:p>
        </w:tc>
        <w:tc>
          <w:tcPr>
            <w:tcW w:w="743" w:type="pct"/>
          </w:tcPr>
          <w:p w14:paraId="5677EE91" w14:textId="411D7BD1" w:rsidR="00F35832" w:rsidRPr="009C09B2" w:rsidDel="005B7459" w:rsidRDefault="00F35832" w:rsidP="00F35832">
            <w:pPr>
              <w:rPr>
                <w:del w:id="2114" w:author="Lucy Lucy" w:date="2018-09-01T00:05:00Z"/>
              </w:rPr>
            </w:pPr>
            <w:del w:id="2115" w:author="Lucy Lucy" w:date="2018-09-01T00:05:00Z">
              <w:r w:rsidRPr="009C09B2" w:rsidDel="005B7459">
                <w:delText>NUMBER</w:delText>
              </w:r>
              <w:bookmarkStart w:id="2116" w:name="_Toc523523714"/>
              <w:bookmarkStart w:id="2117" w:name="_Toc523524375"/>
              <w:bookmarkStart w:id="2118" w:name="_Toc523525222"/>
              <w:bookmarkStart w:id="2119" w:name="_Toc523525999"/>
              <w:bookmarkEnd w:id="2116"/>
              <w:bookmarkEnd w:id="2117"/>
              <w:bookmarkEnd w:id="2118"/>
              <w:bookmarkEnd w:id="2119"/>
            </w:del>
          </w:p>
        </w:tc>
        <w:tc>
          <w:tcPr>
            <w:tcW w:w="396" w:type="pct"/>
          </w:tcPr>
          <w:p w14:paraId="52081FF2" w14:textId="2323DB11" w:rsidR="00F35832" w:rsidRPr="009C09B2" w:rsidDel="005B7459" w:rsidRDefault="00F35832" w:rsidP="00F35832">
            <w:pPr>
              <w:rPr>
                <w:del w:id="2120" w:author="Lucy Lucy" w:date="2018-09-01T00:05:00Z"/>
              </w:rPr>
            </w:pPr>
            <w:bookmarkStart w:id="2121" w:name="_Toc523523715"/>
            <w:bookmarkStart w:id="2122" w:name="_Toc523524376"/>
            <w:bookmarkStart w:id="2123" w:name="_Toc523525223"/>
            <w:bookmarkStart w:id="2124" w:name="_Toc523526000"/>
            <w:bookmarkEnd w:id="2121"/>
            <w:bookmarkEnd w:id="2122"/>
            <w:bookmarkEnd w:id="2123"/>
            <w:bookmarkEnd w:id="2124"/>
          </w:p>
        </w:tc>
        <w:tc>
          <w:tcPr>
            <w:tcW w:w="379" w:type="pct"/>
          </w:tcPr>
          <w:p w14:paraId="1CBE56A4" w14:textId="3197E25C" w:rsidR="00F35832" w:rsidRPr="009C09B2" w:rsidDel="005B7459" w:rsidRDefault="00F35832" w:rsidP="00F35832">
            <w:pPr>
              <w:rPr>
                <w:del w:id="2125" w:author="Lucy Lucy" w:date="2018-09-01T00:05:00Z"/>
              </w:rPr>
            </w:pPr>
            <w:bookmarkStart w:id="2126" w:name="_Toc523523716"/>
            <w:bookmarkStart w:id="2127" w:name="_Toc523524377"/>
            <w:bookmarkStart w:id="2128" w:name="_Toc523525224"/>
            <w:bookmarkStart w:id="2129" w:name="_Toc523526001"/>
            <w:bookmarkEnd w:id="2126"/>
            <w:bookmarkEnd w:id="2127"/>
            <w:bookmarkEnd w:id="2128"/>
            <w:bookmarkEnd w:id="2129"/>
          </w:p>
        </w:tc>
        <w:tc>
          <w:tcPr>
            <w:tcW w:w="497" w:type="pct"/>
          </w:tcPr>
          <w:p w14:paraId="4D0E8F3E" w14:textId="2AD3AC54" w:rsidR="00F35832" w:rsidRPr="009C09B2" w:rsidDel="005B7459" w:rsidRDefault="00F35832" w:rsidP="00F35832">
            <w:pPr>
              <w:rPr>
                <w:del w:id="2130" w:author="Lucy Lucy" w:date="2018-09-01T00:05:00Z"/>
              </w:rPr>
            </w:pPr>
            <w:bookmarkStart w:id="2131" w:name="_Toc523523717"/>
            <w:bookmarkStart w:id="2132" w:name="_Toc523524378"/>
            <w:bookmarkStart w:id="2133" w:name="_Toc523525225"/>
            <w:bookmarkStart w:id="2134" w:name="_Toc523526002"/>
            <w:bookmarkEnd w:id="2131"/>
            <w:bookmarkEnd w:id="2132"/>
            <w:bookmarkEnd w:id="2133"/>
            <w:bookmarkEnd w:id="2134"/>
          </w:p>
        </w:tc>
        <w:tc>
          <w:tcPr>
            <w:tcW w:w="1553" w:type="pct"/>
          </w:tcPr>
          <w:p w14:paraId="429A2A2B" w14:textId="1586E23E" w:rsidR="00F35832" w:rsidRPr="009C09B2" w:rsidDel="005B7459" w:rsidRDefault="00F35832" w:rsidP="00F35832">
            <w:pPr>
              <w:rPr>
                <w:del w:id="2135" w:author="Lucy Lucy" w:date="2018-09-01T00:05:00Z"/>
              </w:rPr>
            </w:pPr>
            <w:del w:id="2136" w:author="Lucy Lucy" w:date="2018-09-01T00:05:00Z">
              <w:r w:rsidRPr="009C09B2" w:rsidDel="005B7459">
                <w:delText>Id đơn, link với Application_Header_Id bảng Application_Header</w:delText>
              </w:r>
              <w:bookmarkStart w:id="2137" w:name="_Toc523523718"/>
              <w:bookmarkStart w:id="2138" w:name="_Toc523524379"/>
              <w:bookmarkStart w:id="2139" w:name="_Toc523525226"/>
              <w:bookmarkStart w:id="2140" w:name="_Toc523526003"/>
              <w:bookmarkEnd w:id="2137"/>
              <w:bookmarkEnd w:id="2138"/>
              <w:bookmarkEnd w:id="2139"/>
              <w:bookmarkEnd w:id="2140"/>
            </w:del>
          </w:p>
        </w:tc>
        <w:bookmarkStart w:id="2141" w:name="_Toc523523719"/>
        <w:bookmarkStart w:id="2142" w:name="_Toc523524380"/>
        <w:bookmarkStart w:id="2143" w:name="_Toc523525227"/>
        <w:bookmarkStart w:id="2144" w:name="_Toc523526004"/>
        <w:bookmarkEnd w:id="2141"/>
        <w:bookmarkEnd w:id="2142"/>
        <w:bookmarkEnd w:id="2143"/>
        <w:bookmarkEnd w:id="2144"/>
      </w:tr>
      <w:tr w:rsidR="00F35832" w:rsidRPr="009C09B2" w:rsidDel="005B7459" w14:paraId="1A143D2C" w14:textId="02FB9853" w:rsidTr="00015A82">
        <w:trPr>
          <w:trHeight w:val="347"/>
          <w:del w:id="2145" w:author="Lucy Lucy" w:date="2018-09-01T00:05:00Z"/>
        </w:trPr>
        <w:tc>
          <w:tcPr>
            <w:tcW w:w="1432" w:type="pct"/>
          </w:tcPr>
          <w:p w14:paraId="427D6073" w14:textId="0039A628" w:rsidR="00F35832" w:rsidRPr="009C09B2" w:rsidDel="005B7459" w:rsidRDefault="00015A82" w:rsidP="00F35832">
            <w:pPr>
              <w:rPr>
                <w:del w:id="2146" w:author="Lucy Lucy" w:date="2018-09-01T00:05:00Z"/>
              </w:rPr>
            </w:pPr>
            <w:del w:id="2147" w:author="Lucy Lucy" w:date="2018-09-01T00:05:00Z">
              <w:r w:rsidDel="005B7459">
                <w:delText>App</w:delText>
              </w:r>
              <w:r w:rsidR="00F35832" w:rsidRPr="009C09B2" w:rsidDel="005B7459">
                <w:delText>Code</w:delText>
              </w:r>
              <w:bookmarkStart w:id="2148" w:name="_Toc523523720"/>
              <w:bookmarkStart w:id="2149" w:name="_Toc523524381"/>
              <w:bookmarkStart w:id="2150" w:name="_Toc523525228"/>
              <w:bookmarkStart w:id="2151" w:name="_Toc523526005"/>
              <w:bookmarkEnd w:id="2148"/>
              <w:bookmarkEnd w:id="2149"/>
              <w:bookmarkEnd w:id="2150"/>
              <w:bookmarkEnd w:id="2151"/>
            </w:del>
          </w:p>
        </w:tc>
        <w:tc>
          <w:tcPr>
            <w:tcW w:w="743" w:type="pct"/>
          </w:tcPr>
          <w:p w14:paraId="5EE9FB4F" w14:textId="3EA80EEB" w:rsidR="00F35832" w:rsidRPr="009C09B2" w:rsidDel="005B7459" w:rsidRDefault="00F35832" w:rsidP="00F35832">
            <w:pPr>
              <w:rPr>
                <w:del w:id="2152" w:author="Lucy Lucy" w:date="2018-09-01T00:05:00Z"/>
              </w:rPr>
            </w:pPr>
            <w:del w:id="2153" w:author="Lucy Lucy" w:date="2018-09-01T00:05:00Z">
              <w:r w:rsidRPr="009C09B2" w:rsidDel="005B7459">
                <w:delText>VARCHAR2</w:delText>
              </w:r>
              <w:bookmarkStart w:id="2154" w:name="_Toc523523721"/>
              <w:bookmarkStart w:id="2155" w:name="_Toc523524382"/>
              <w:bookmarkStart w:id="2156" w:name="_Toc523525229"/>
              <w:bookmarkStart w:id="2157" w:name="_Toc523526006"/>
              <w:bookmarkEnd w:id="2154"/>
              <w:bookmarkEnd w:id="2155"/>
              <w:bookmarkEnd w:id="2156"/>
              <w:bookmarkEnd w:id="2157"/>
            </w:del>
          </w:p>
        </w:tc>
        <w:tc>
          <w:tcPr>
            <w:tcW w:w="396" w:type="pct"/>
          </w:tcPr>
          <w:p w14:paraId="515AF63E" w14:textId="505124AA" w:rsidR="00F35832" w:rsidRPr="009C09B2" w:rsidDel="005B7459" w:rsidRDefault="00F35832" w:rsidP="00F35832">
            <w:pPr>
              <w:rPr>
                <w:del w:id="2158" w:author="Lucy Lucy" w:date="2018-09-01T00:05:00Z"/>
              </w:rPr>
            </w:pPr>
            <w:del w:id="2159" w:author="Lucy Lucy" w:date="2018-09-01T00:05:00Z">
              <w:r w:rsidRPr="009C09B2" w:rsidDel="005B7459">
                <w:delText>50</w:delText>
              </w:r>
              <w:bookmarkStart w:id="2160" w:name="_Toc523523722"/>
              <w:bookmarkStart w:id="2161" w:name="_Toc523524383"/>
              <w:bookmarkStart w:id="2162" w:name="_Toc523525230"/>
              <w:bookmarkStart w:id="2163" w:name="_Toc523526007"/>
              <w:bookmarkEnd w:id="2160"/>
              <w:bookmarkEnd w:id="2161"/>
              <w:bookmarkEnd w:id="2162"/>
              <w:bookmarkEnd w:id="2163"/>
            </w:del>
          </w:p>
        </w:tc>
        <w:tc>
          <w:tcPr>
            <w:tcW w:w="379" w:type="pct"/>
          </w:tcPr>
          <w:p w14:paraId="29A57B9F" w14:textId="53F86712" w:rsidR="00F35832" w:rsidRPr="009C09B2" w:rsidDel="005B7459" w:rsidRDefault="00F35832" w:rsidP="00F35832">
            <w:pPr>
              <w:rPr>
                <w:del w:id="2164" w:author="Lucy Lucy" w:date="2018-09-01T00:05:00Z"/>
              </w:rPr>
            </w:pPr>
            <w:bookmarkStart w:id="2165" w:name="_Toc523523723"/>
            <w:bookmarkStart w:id="2166" w:name="_Toc523524384"/>
            <w:bookmarkStart w:id="2167" w:name="_Toc523525231"/>
            <w:bookmarkStart w:id="2168" w:name="_Toc523526008"/>
            <w:bookmarkEnd w:id="2165"/>
            <w:bookmarkEnd w:id="2166"/>
            <w:bookmarkEnd w:id="2167"/>
            <w:bookmarkEnd w:id="2168"/>
          </w:p>
        </w:tc>
        <w:tc>
          <w:tcPr>
            <w:tcW w:w="497" w:type="pct"/>
          </w:tcPr>
          <w:p w14:paraId="4C844719" w14:textId="7B970B28" w:rsidR="00F35832" w:rsidRPr="009C09B2" w:rsidDel="005B7459" w:rsidRDefault="00F35832" w:rsidP="00F35832">
            <w:pPr>
              <w:rPr>
                <w:del w:id="2169" w:author="Lucy Lucy" w:date="2018-09-01T00:05:00Z"/>
              </w:rPr>
            </w:pPr>
            <w:bookmarkStart w:id="2170" w:name="_Toc523523724"/>
            <w:bookmarkStart w:id="2171" w:name="_Toc523524385"/>
            <w:bookmarkStart w:id="2172" w:name="_Toc523525232"/>
            <w:bookmarkStart w:id="2173" w:name="_Toc523526009"/>
            <w:bookmarkEnd w:id="2170"/>
            <w:bookmarkEnd w:id="2171"/>
            <w:bookmarkEnd w:id="2172"/>
            <w:bookmarkEnd w:id="2173"/>
          </w:p>
        </w:tc>
        <w:tc>
          <w:tcPr>
            <w:tcW w:w="1553" w:type="pct"/>
          </w:tcPr>
          <w:p w14:paraId="09A856BD" w14:textId="6C93F3C4" w:rsidR="00F35832" w:rsidRPr="009C09B2" w:rsidDel="005B7459" w:rsidRDefault="00F35832" w:rsidP="00F35832">
            <w:pPr>
              <w:rPr>
                <w:del w:id="2174" w:author="Lucy Lucy" w:date="2018-09-01T00:05:00Z"/>
              </w:rPr>
            </w:pPr>
            <w:del w:id="2175" w:author="Lucy Lucy" w:date="2018-09-01T00:05:00Z">
              <w:r w:rsidRPr="009C09B2" w:rsidDel="005B7459">
                <w:delText>Mã đơn, link với App_Code bảng Sys_Application</w:delText>
              </w:r>
              <w:bookmarkStart w:id="2176" w:name="_Toc523523725"/>
              <w:bookmarkStart w:id="2177" w:name="_Toc523524386"/>
              <w:bookmarkStart w:id="2178" w:name="_Toc523525233"/>
              <w:bookmarkStart w:id="2179" w:name="_Toc523526010"/>
              <w:bookmarkEnd w:id="2176"/>
              <w:bookmarkEnd w:id="2177"/>
              <w:bookmarkEnd w:id="2178"/>
              <w:bookmarkEnd w:id="2179"/>
            </w:del>
          </w:p>
        </w:tc>
        <w:bookmarkStart w:id="2180" w:name="_Toc523523726"/>
        <w:bookmarkStart w:id="2181" w:name="_Toc523524387"/>
        <w:bookmarkStart w:id="2182" w:name="_Toc523525234"/>
        <w:bookmarkStart w:id="2183" w:name="_Toc523526011"/>
        <w:bookmarkEnd w:id="2180"/>
        <w:bookmarkEnd w:id="2181"/>
        <w:bookmarkEnd w:id="2182"/>
        <w:bookmarkEnd w:id="2183"/>
      </w:tr>
      <w:tr w:rsidR="00F35832" w:rsidRPr="009C09B2" w:rsidDel="005B7459" w14:paraId="66014528" w14:textId="7D8C26B3" w:rsidTr="00F35832">
        <w:trPr>
          <w:del w:id="2184" w:author="Lucy Lucy" w:date="2018-09-01T00:05:00Z"/>
        </w:trPr>
        <w:tc>
          <w:tcPr>
            <w:tcW w:w="1432" w:type="pct"/>
          </w:tcPr>
          <w:p w14:paraId="157B706B" w14:textId="090F4DD8" w:rsidR="00F35832" w:rsidRPr="009C09B2" w:rsidDel="005B7459" w:rsidRDefault="00F35832" w:rsidP="00F35832">
            <w:pPr>
              <w:rPr>
                <w:del w:id="2185" w:author="Lucy Lucy" w:date="2018-09-01T00:05:00Z"/>
              </w:rPr>
            </w:pPr>
            <w:del w:id="2186" w:author="Lucy Lucy" w:date="2018-09-01T00:05:00Z">
              <w:r w:rsidRPr="009C09B2" w:rsidDel="005B7459">
                <w:delText>Request</w:delText>
              </w:r>
              <w:bookmarkStart w:id="2187" w:name="_Toc523523727"/>
              <w:bookmarkStart w:id="2188" w:name="_Toc523524388"/>
              <w:bookmarkStart w:id="2189" w:name="_Toc523525235"/>
              <w:bookmarkStart w:id="2190" w:name="_Toc523526012"/>
              <w:bookmarkEnd w:id="2187"/>
              <w:bookmarkEnd w:id="2188"/>
              <w:bookmarkEnd w:id="2189"/>
              <w:bookmarkEnd w:id="2190"/>
            </w:del>
          </w:p>
        </w:tc>
        <w:tc>
          <w:tcPr>
            <w:tcW w:w="743" w:type="pct"/>
          </w:tcPr>
          <w:p w14:paraId="3B946B86" w14:textId="2B2A18F6" w:rsidR="00F35832" w:rsidRPr="009C09B2" w:rsidDel="005B7459" w:rsidRDefault="00F35832" w:rsidP="00F35832">
            <w:pPr>
              <w:rPr>
                <w:del w:id="2191" w:author="Lucy Lucy" w:date="2018-09-01T00:05:00Z"/>
              </w:rPr>
            </w:pPr>
            <w:del w:id="2192" w:author="Lucy Lucy" w:date="2018-09-01T00:05:00Z">
              <w:r w:rsidRPr="009C09B2" w:rsidDel="005B7459">
                <w:delText>VARCHAR2</w:delText>
              </w:r>
              <w:bookmarkStart w:id="2193" w:name="_Toc523523728"/>
              <w:bookmarkStart w:id="2194" w:name="_Toc523524389"/>
              <w:bookmarkStart w:id="2195" w:name="_Toc523525236"/>
              <w:bookmarkStart w:id="2196" w:name="_Toc523526013"/>
              <w:bookmarkEnd w:id="2193"/>
              <w:bookmarkEnd w:id="2194"/>
              <w:bookmarkEnd w:id="2195"/>
              <w:bookmarkEnd w:id="2196"/>
            </w:del>
          </w:p>
        </w:tc>
        <w:tc>
          <w:tcPr>
            <w:tcW w:w="396" w:type="pct"/>
          </w:tcPr>
          <w:p w14:paraId="47EDC56D" w14:textId="090C5666" w:rsidR="00F35832" w:rsidRPr="009C09B2" w:rsidDel="005B7459" w:rsidRDefault="00F35832" w:rsidP="00F35832">
            <w:pPr>
              <w:rPr>
                <w:del w:id="2197" w:author="Lucy Lucy" w:date="2018-09-01T00:05:00Z"/>
              </w:rPr>
            </w:pPr>
            <w:del w:id="2198" w:author="Lucy Lucy" w:date="2018-09-01T00:05:00Z">
              <w:r w:rsidRPr="009C09B2" w:rsidDel="005B7459">
                <w:delText>50</w:delText>
              </w:r>
              <w:bookmarkStart w:id="2199" w:name="_Toc523523729"/>
              <w:bookmarkStart w:id="2200" w:name="_Toc523524390"/>
              <w:bookmarkStart w:id="2201" w:name="_Toc523525237"/>
              <w:bookmarkStart w:id="2202" w:name="_Toc523526014"/>
              <w:bookmarkEnd w:id="2199"/>
              <w:bookmarkEnd w:id="2200"/>
              <w:bookmarkEnd w:id="2201"/>
              <w:bookmarkEnd w:id="2202"/>
            </w:del>
          </w:p>
        </w:tc>
        <w:tc>
          <w:tcPr>
            <w:tcW w:w="379" w:type="pct"/>
          </w:tcPr>
          <w:p w14:paraId="07BBC6F6" w14:textId="395B44C2" w:rsidR="00F35832" w:rsidRPr="009C09B2" w:rsidDel="005B7459" w:rsidRDefault="00F35832" w:rsidP="00F35832">
            <w:pPr>
              <w:rPr>
                <w:del w:id="2203" w:author="Lucy Lucy" w:date="2018-09-01T00:05:00Z"/>
              </w:rPr>
            </w:pPr>
            <w:bookmarkStart w:id="2204" w:name="_Toc523523730"/>
            <w:bookmarkStart w:id="2205" w:name="_Toc523524391"/>
            <w:bookmarkStart w:id="2206" w:name="_Toc523525238"/>
            <w:bookmarkStart w:id="2207" w:name="_Toc523526015"/>
            <w:bookmarkEnd w:id="2204"/>
            <w:bookmarkEnd w:id="2205"/>
            <w:bookmarkEnd w:id="2206"/>
            <w:bookmarkEnd w:id="2207"/>
          </w:p>
        </w:tc>
        <w:tc>
          <w:tcPr>
            <w:tcW w:w="497" w:type="pct"/>
          </w:tcPr>
          <w:p w14:paraId="49CC6F1C" w14:textId="7D69A36C" w:rsidR="00F35832" w:rsidRPr="009C09B2" w:rsidDel="005B7459" w:rsidRDefault="00F35832" w:rsidP="00F35832">
            <w:pPr>
              <w:rPr>
                <w:del w:id="2208" w:author="Lucy Lucy" w:date="2018-09-01T00:05:00Z"/>
              </w:rPr>
            </w:pPr>
            <w:bookmarkStart w:id="2209" w:name="_Toc523523731"/>
            <w:bookmarkStart w:id="2210" w:name="_Toc523524392"/>
            <w:bookmarkStart w:id="2211" w:name="_Toc523525239"/>
            <w:bookmarkStart w:id="2212" w:name="_Toc523526016"/>
            <w:bookmarkEnd w:id="2209"/>
            <w:bookmarkEnd w:id="2210"/>
            <w:bookmarkEnd w:id="2211"/>
            <w:bookmarkEnd w:id="2212"/>
          </w:p>
        </w:tc>
        <w:tc>
          <w:tcPr>
            <w:tcW w:w="1553" w:type="pct"/>
          </w:tcPr>
          <w:p w14:paraId="42CF514D" w14:textId="58AF5FC4" w:rsidR="00F35832" w:rsidRPr="009C09B2" w:rsidDel="005B7459" w:rsidRDefault="00F35832" w:rsidP="00F35832">
            <w:pPr>
              <w:rPr>
                <w:del w:id="2213" w:author="Lucy Lucy" w:date="2018-09-01T00:05:00Z"/>
              </w:rPr>
            </w:pPr>
            <w:del w:id="2214" w:author="Lucy Lucy" w:date="2018-09-01T00:05:00Z">
              <w:r w:rsidRPr="009C09B2" w:rsidDel="005B7459">
                <w:delText>Yêu cầu sửa đổi.</w:delText>
              </w:r>
              <w:bookmarkStart w:id="2215" w:name="_Toc523523732"/>
              <w:bookmarkStart w:id="2216" w:name="_Toc523524393"/>
              <w:bookmarkStart w:id="2217" w:name="_Toc523525240"/>
              <w:bookmarkStart w:id="2218" w:name="_Toc523526017"/>
              <w:bookmarkEnd w:id="2215"/>
              <w:bookmarkEnd w:id="2216"/>
              <w:bookmarkEnd w:id="2217"/>
              <w:bookmarkEnd w:id="2218"/>
            </w:del>
          </w:p>
          <w:p w14:paraId="266EBF6E" w14:textId="5AF9D405" w:rsidR="00F35832" w:rsidRPr="009C09B2" w:rsidDel="005B7459" w:rsidRDefault="00F35832" w:rsidP="00F35832">
            <w:pPr>
              <w:rPr>
                <w:del w:id="2219" w:author="Lucy Lucy" w:date="2018-09-01T00:05:00Z"/>
              </w:rPr>
            </w:pPr>
            <w:del w:id="2220" w:author="Lucy Lucy" w:date="2018-09-01T00:05:00Z">
              <w:r w:rsidRPr="009C09B2" w:rsidDel="005B7459">
                <w:delText>Link với bảng allcode</w:delText>
              </w:r>
              <w:bookmarkStart w:id="2221" w:name="_Toc523523733"/>
              <w:bookmarkStart w:id="2222" w:name="_Toc523524394"/>
              <w:bookmarkStart w:id="2223" w:name="_Toc523525241"/>
              <w:bookmarkStart w:id="2224" w:name="_Toc523526018"/>
              <w:bookmarkEnd w:id="2221"/>
              <w:bookmarkEnd w:id="2222"/>
              <w:bookmarkEnd w:id="2223"/>
              <w:bookmarkEnd w:id="2224"/>
            </w:del>
          </w:p>
          <w:p w14:paraId="01B2AB3E" w14:textId="3D479A49" w:rsidR="00F35832" w:rsidRPr="009C09B2" w:rsidDel="005B7459" w:rsidRDefault="00F35832" w:rsidP="00F35832">
            <w:pPr>
              <w:rPr>
                <w:del w:id="2225" w:author="Lucy Lucy" w:date="2018-09-01T00:05:00Z"/>
              </w:rPr>
            </w:pPr>
            <w:del w:id="2226" w:author="Lucy Lucy" w:date="2018-09-01T00:05:00Z">
              <w:r w:rsidRPr="009C09B2" w:rsidDel="005B7459">
                <w:delText>1: Đơn đăng ký sáng chế</w:delText>
              </w:r>
              <w:bookmarkStart w:id="2227" w:name="_Toc523523734"/>
              <w:bookmarkStart w:id="2228" w:name="_Toc523524395"/>
              <w:bookmarkStart w:id="2229" w:name="_Toc523525242"/>
              <w:bookmarkStart w:id="2230" w:name="_Toc523526019"/>
              <w:bookmarkEnd w:id="2227"/>
              <w:bookmarkEnd w:id="2228"/>
              <w:bookmarkEnd w:id="2229"/>
              <w:bookmarkEnd w:id="2230"/>
            </w:del>
          </w:p>
          <w:p w14:paraId="3E60198E" w14:textId="586BC0B3" w:rsidR="00F35832" w:rsidRPr="009C09B2" w:rsidDel="005B7459" w:rsidRDefault="00F35832" w:rsidP="00F35832">
            <w:pPr>
              <w:rPr>
                <w:del w:id="2231" w:author="Lucy Lucy" w:date="2018-09-01T00:05:00Z"/>
              </w:rPr>
            </w:pPr>
            <w:del w:id="2232" w:author="Lucy Lucy" w:date="2018-09-01T00:05:00Z">
              <w:r w:rsidRPr="009C09B2" w:rsidDel="005B7459">
                <w:delText>2: Đơn đăng ký kiểu dáng công nghiệp</w:delText>
              </w:r>
              <w:bookmarkStart w:id="2233" w:name="_Toc523523735"/>
              <w:bookmarkStart w:id="2234" w:name="_Toc523524396"/>
              <w:bookmarkStart w:id="2235" w:name="_Toc523525243"/>
              <w:bookmarkStart w:id="2236" w:name="_Toc523526020"/>
              <w:bookmarkEnd w:id="2233"/>
              <w:bookmarkEnd w:id="2234"/>
              <w:bookmarkEnd w:id="2235"/>
              <w:bookmarkEnd w:id="2236"/>
            </w:del>
          </w:p>
          <w:p w14:paraId="07C120A0" w14:textId="38CC76C2" w:rsidR="00F35832" w:rsidRPr="009C09B2" w:rsidDel="005B7459" w:rsidRDefault="00F35832" w:rsidP="00F35832">
            <w:pPr>
              <w:rPr>
                <w:del w:id="2237" w:author="Lucy Lucy" w:date="2018-09-01T00:05:00Z"/>
              </w:rPr>
            </w:pPr>
            <w:del w:id="2238" w:author="Lucy Lucy" w:date="2018-09-01T00:05:00Z">
              <w:r w:rsidRPr="009C09B2" w:rsidDel="005B7459">
                <w:delText>3: Đơn đăng ký thiết kế bố trí mạch tích hợp bán dẫn</w:delText>
              </w:r>
              <w:bookmarkStart w:id="2239" w:name="_Toc523523736"/>
              <w:bookmarkStart w:id="2240" w:name="_Toc523524397"/>
              <w:bookmarkStart w:id="2241" w:name="_Toc523525244"/>
              <w:bookmarkStart w:id="2242" w:name="_Toc523526021"/>
              <w:bookmarkEnd w:id="2239"/>
              <w:bookmarkEnd w:id="2240"/>
              <w:bookmarkEnd w:id="2241"/>
              <w:bookmarkEnd w:id="2242"/>
            </w:del>
          </w:p>
          <w:p w14:paraId="170D61E9" w14:textId="16F4C141" w:rsidR="00F35832" w:rsidRPr="009C09B2" w:rsidDel="005B7459" w:rsidRDefault="00F35832" w:rsidP="00F35832">
            <w:pPr>
              <w:rPr>
                <w:del w:id="2243" w:author="Lucy Lucy" w:date="2018-09-01T00:05:00Z"/>
              </w:rPr>
            </w:pPr>
            <w:del w:id="2244" w:author="Lucy Lucy" w:date="2018-09-01T00:05:00Z">
              <w:r w:rsidRPr="009C09B2" w:rsidDel="005B7459">
                <w:delText>4: Đơn đăng ký nhãn hiệu</w:delText>
              </w:r>
              <w:bookmarkStart w:id="2245" w:name="_Toc523523737"/>
              <w:bookmarkStart w:id="2246" w:name="_Toc523524398"/>
              <w:bookmarkStart w:id="2247" w:name="_Toc523525245"/>
              <w:bookmarkStart w:id="2248" w:name="_Toc523526022"/>
              <w:bookmarkEnd w:id="2245"/>
              <w:bookmarkEnd w:id="2246"/>
              <w:bookmarkEnd w:id="2247"/>
              <w:bookmarkEnd w:id="2248"/>
            </w:del>
          </w:p>
          <w:p w14:paraId="7771DB91" w14:textId="46A686BF" w:rsidR="00F35832" w:rsidRPr="009C09B2" w:rsidDel="005B7459" w:rsidRDefault="00F35832" w:rsidP="00F35832">
            <w:pPr>
              <w:rPr>
                <w:del w:id="2249" w:author="Lucy Lucy" w:date="2018-09-01T00:05:00Z"/>
              </w:rPr>
            </w:pPr>
            <w:del w:id="2250" w:author="Lucy Lucy" w:date="2018-09-01T00:05:00Z">
              <w:r w:rsidRPr="009C09B2" w:rsidDel="005B7459">
                <w:delText>5: Đơn đăng ký chỉ dẫn địa lý</w:delText>
              </w:r>
              <w:bookmarkStart w:id="2251" w:name="_Toc523523738"/>
              <w:bookmarkStart w:id="2252" w:name="_Toc523524399"/>
              <w:bookmarkStart w:id="2253" w:name="_Toc523525246"/>
              <w:bookmarkStart w:id="2254" w:name="_Toc523526023"/>
              <w:bookmarkEnd w:id="2251"/>
              <w:bookmarkEnd w:id="2252"/>
              <w:bookmarkEnd w:id="2253"/>
              <w:bookmarkEnd w:id="2254"/>
            </w:del>
          </w:p>
        </w:tc>
        <w:bookmarkStart w:id="2255" w:name="_Toc523523739"/>
        <w:bookmarkStart w:id="2256" w:name="_Toc523524400"/>
        <w:bookmarkStart w:id="2257" w:name="_Toc523525247"/>
        <w:bookmarkStart w:id="2258" w:name="_Toc523526024"/>
        <w:bookmarkEnd w:id="2255"/>
        <w:bookmarkEnd w:id="2256"/>
        <w:bookmarkEnd w:id="2257"/>
        <w:bookmarkEnd w:id="2258"/>
      </w:tr>
      <w:tr w:rsidR="000705A6" w:rsidRPr="009C09B2" w:rsidDel="005B7459" w14:paraId="291B1D69" w14:textId="58886AD0" w:rsidTr="00F35832">
        <w:trPr>
          <w:del w:id="2259" w:author="Lucy Lucy" w:date="2018-09-01T00:05:00Z"/>
        </w:trPr>
        <w:tc>
          <w:tcPr>
            <w:tcW w:w="1432" w:type="pct"/>
          </w:tcPr>
          <w:p w14:paraId="27130024" w14:textId="37A9315C" w:rsidR="000705A6" w:rsidRPr="00F77F25" w:rsidDel="005B7459" w:rsidRDefault="00F77F25" w:rsidP="00F77F25">
            <w:pPr>
              <w:rPr>
                <w:del w:id="2260" w:author="Lucy Lucy" w:date="2018-09-01T00:05:00Z"/>
              </w:rPr>
            </w:pPr>
            <w:del w:id="2261" w:author="Lucy Lucy" w:date="2018-09-01T00:05:00Z">
              <w:r w:rsidRPr="00F77F25" w:rsidDel="005B7459">
                <w:rPr>
                  <w:rFonts w:ascii="Times New Roman" w:hAnsi="Times New Roman"/>
                  <w:bCs/>
                  <w:lang w:val="pt-BR"/>
                </w:rPr>
                <w:delText>CORRECT</w:delText>
              </w:r>
              <w:r w:rsidR="00707D43" w:rsidRPr="00F77F25" w:rsidDel="005B7459">
                <w:rPr>
                  <w:rFonts w:ascii="Times New Roman" w:hAnsi="Times New Roman"/>
                  <w:bCs/>
                  <w:lang w:val="pt-BR"/>
                </w:rPr>
                <w:delText>_REQ</w:delText>
              </w:r>
              <w:r w:rsidRPr="00F77F25" w:rsidDel="005B7459">
                <w:rPr>
                  <w:rFonts w:ascii="Times New Roman" w:hAnsi="Times New Roman"/>
                  <w:bCs/>
                  <w:lang w:val="pt-BR"/>
                </w:rPr>
                <w:delText>UEST</w:delText>
              </w:r>
              <w:bookmarkStart w:id="2262" w:name="_Toc523523740"/>
              <w:bookmarkStart w:id="2263" w:name="_Toc523524401"/>
              <w:bookmarkStart w:id="2264" w:name="_Toc523525248"/>
              <w:bookmarkStart w:id="2265" w:name="_Toc523526025"/>
              <w:bookmarkEnd w:id="2262"/>
              <w:bookmarkEnd w:id="2263"/>
              <w:bookmarkEnd w:id="2264"/>
              <w:bookmarkEnd w:id="2265"/>
            </w:del>
          </w:p>
        </w:tc>
        <w:tc>
          <w:tcPr>
            <w:tcW w:w="743" w:type="pct"/>
          </w:tcPr>
          <w:p w14:paraId="1EF9358E" w14:textId="10939333" w:rsidR="000705A6" w:rsidRPr="009C09B2" w:rsidDel="005B7459" w:rsidRDefault="00F77F25" w:rsidP="00F35832">
            <w:pPr>
              <w:rPr>
                <w:del w:id="2266" w:author="Lucy Lucy" w:date="2018-09-01T00:05:00Z"/>
              </w:rPr>
            </w:pPr>
            <w:del w:id="2267" w:author="Lucy Lucy" w:date="2018-09-01T00:05:00Z">
              <w:r w:rsidDel="005B7459">
                <w:delText>VARCHAR2</w:delText>
              </w:r>
              <w:bookmarkStart w:id="2268" w:name="_Toc523523741"/>
              <w:bookmarkStart w:id="2269" w:name="_Toc523524402"/>
              <w:bookmarkStart w:id="2270" w:name="_Toc523525249"/>
              <w:bookmarkStart w:id="2271" w:name="_Toc523526026"/>
              <w:bookmarkEnd w:id="2268"/>
              <w:bookmarkEnd w:id="2269"/>
              <w:bookmarkEnd w:id="2270"/>
              <w:bookmarkEnd w:id="2271"/>
            </w:del>
          </w:p>
        </w:tc>
        <w:tc>
          <w:tcPr>
            <w:tcW w:w="396" w:type="pct"/>
          </w:tcPr>
          <w:p w14:paraId="59883F35" w14:textId="1DFFB758" w:rsidR="000705A6" w:rsidRPr="009C09B2" w:rsidDel="005B7459" w:rsidRDefault="00F77F25" w:rsidP="00F35832">
            <w:pPr>
              <w:rPr>
                <w:del w:id="2272" w:author="Lucy Lucy" w:date="2018-09-01T00:05:00Z"/>
              </w:rPr>
            </w:pPr>
            <w:del w:id="2273" w:author="Lucy Lucy" w:date="2018-09-01T00:05:00Z">
              <w:r w:rsidDel="005B7459">
                <w:delText>5</w:delText>
              </w:r>
              <w:bookmarkStart w:id="2274" w:name="_Toc523523742"/>
              <w:bookmarkStart w:id="2275" w:name="_Toc523524403"/>
              <w:bookmarkStart w:id="2276" w:name="_Toc523525250"/>
              <w:bookmarkStart w:id="2277" w:name="_Toc523526027"/>
              <w:bookmarkEnd w:id="2274"/>
              <w:bookmarkEnd w:id="2275"/>
              <w:bookmarkEnd w:id="2276"/>
              <w:bookmarkEnd w:id="2277"/>
            </w:del>
          </w:p>
        </w:tc>
        <w:tc>
          <w:tcPr>
            <w:tcW w:w="379" w:type="pct"/>
          </w:tcPr>
          <w:p w14:paraId="5AEDBE0D" w14:textId="76296B7B" w:rsidR="000705A6" w:rsidRPr="009C09B2" w:rsidDel="005B7459" w:rsidRDefault="000705A6" w:rsidP="00F35832">
            <w:pPr>
              <w:rPr>
                <w:del w:id="2278" w:author="Lucy Lucy" w:date="2018-09-01T00:05:00Z"/>
              </w:rPr>
            </w:pPr>
            <w:bookmarkStart w:id="2279" w:name="_Toc523523743"/>
            <w:bookmarkStart w:id="2280" w:name="_Toc523524404"/>
            <w:bookmarkStart w:id="2281" w:name="_Toc523525251"/>
            <w:bookmarkStart w:id="2282" w:name="_Toc523526028"/>
            <w:bookmarkEnd w:id="2279"/>
            <w:bookmarkEnd w:id="2280"/>
            <w:bookmarkEnd w:id="2281"/>
            <w:bookmarkEnd w:id="2282"/>
          </w:p>
        </w:tc>
        <w:tc>
          <w:tcPr>
            <w:tcW w:w="497" w:type="pct"/>
          </w:tcPr>
          <w:p w14:paraId="6DA0E4D7" w14:textId="2E0D3696" w:rsidR="000705A6" w:rsidRPr="009C09B2" w:rsidDel="005B7459" w:rsidRDefault="000705A6" w:rsidP="00F35832">
            <w:pPr>
              <w:rPr>
                <w:del w:id="2283" w:author="Lucy Lucy" w:date="2018-09-01T00:05:00Z"/>
              </w:rPr>
            </w:pPr>
            <w:bookmarkStart w:id="2284" w:name="_Toc523523744"/>
            <w:bookmarkStart w:id="2285" w:name="_Toc523524405"/>
            <w:bookmarkStart w:id="2286" w:name="_Toc523525252"/>
            <w:bookmarkStart w:id="2287" w:name="_Toc523526029"/>
            <w:bookmarkEnd w:id="2284"/>
            <w:bookmarkEnd w:id="2285"/>
            <w:bookmarkEnd w:id="2286"/>
            <w:bookmarkEnd w:id="2287"/>
          </w:p>
        </w:tc>
        <w:tc>
          <w:tcPr>
            <w:tcW w:w="1553" w:type="pct"/>
          </w:tcPr>
          <w:p w14:paraId="02473575" w14:textId="6499A71B" w:rsidR="000705A6" w:rsidDel="005B7459" w:rsidRDefault="00F77F25" w:rsidP="00F35832">
            <w:pPr>
              <w:rPr>
                <w:del w:id="2288" w:author="Lucy Lucy" w:date="2018-09-01T00:05:00Z"/>
              </w:rPr>
            </w:pPr>
            <w:del w:id="2289" w:author="Lucy Lucy" w:date="2018-09-01T00:05:00Z">
              <w:r w:rsidDel="005B7459">
                <w:delText>Nội dung yêu cầu sửa đổi</w:delText>
              </w:r>
              <w:bookmarkStart w:id="2290" w:name="_Toc523523745"/>
              <w:bookmarkStart w:id="2291" w:name="_Toc523524406"/>
              <w:bookmarkStart w:id="2292" w:name="_Toc523525253"/>
              <w:bookmarkStart w:id="2293" w:name="_Toc523526030"/>
              <w:bookmarkEnd w:id="2290"/>
              <w:bookmarkEnd w:id="2291"/>
              <w:bookmarkEnd w:id="2292"/>
              <w:bookmarkEnd w:id="2293"/>
            </w:del>
          </w:p>
          <w:p w14:paraId="57500DFF" w14:textId="75ACA9F8" w:rsidR="00F77F25" w:rsidDel="005B7459" w:rsidRDefault="00F77F25" w:rsidP="00F35832">
            <w:pPr>
              <w:rPr>
                <w:del w:id="2294" w:author="Lucy Lucy" w:date="2018-09-01T00:05:00Z"/>
              </w:rPr>
            </w:pPr>
            <w:del w:id="2295" w:author="Lucy Lucy" w:date="2018-09-01T00:05:00Z">
              <w:r w:rsidDel="005B7459">
                <w:delText>1 : Tên chủ đơn</w:delText>
              </w:r>
              <w:bookmarkStart w:id="2296" w:name="_Toc523523746"/>
              <w:bookmarkStart w:id="2297" w:name="_Toc523524407"/>
              <w:bookmarkStart w:id="2298" w:name="_Toc523525254"/>
              <w:bookmarkStart w:id="2299" w:name="_Toc523526031"/>
              <w:bookmarkEnd w:id="2296"/>
              <w:bookmarkEnd w:id="2297"/>
              <w:bookmarkEnd w:id="2298"/>
              <w:bookmarkEnd w:id="2299"/>
            </w:del>
          </w:p>
          <w:p w14:paraId="6E4AA551" w14:textId="7C019643" w:rsidR="00F77F25" w:rsidDel="005B7459" w:rsidRDefault="00F77F25" w:rsidP="00F35832">
            <w:pPr>
              <w:rPr>
                <w:del w:id="2300" w:author="Lucy Lucy" w:date="2018-09-01T00:05:00Z"/>
              </w:rPr>
            </w:pPr>
            <w:del w:id="2301" w:author="Lucy Lucy" w:date="2018-09-01T00:05:00Z">
              <w:r w:rsidDel="005B7459">
                <w:delText>2: Địa chỉ chủ đơn</w:delText>
              </w:r>
              <w:bookmarkStart w:id="2302" w:name="_Toc523523747"/>
              <w:bookmarkStart w:id="2303" w:name="_Toc523524408"/>
              <w:bookmarkStart w:id="2304" w:name="_Toc523525255"/>
              <w:bookmarkStart w:id="2305" w:name="_Toc523526032"/>
              <w:bookmarkEnd w:id="2302"/>
              <w:bookmarkEnd w:id="2303"/>
              <w:bookmarkEnd w:id="2304"/>
              <w:bookmarkEnd w:id="2305"/>
            </w:del>
          </w:p>
          <w:p w14:paraId="5078106E" w14:textId="4F21A374" w:rsidR="00F77F25" w:rsidRPr="009C09B2" w:rsidDel="005B7459" w:rsidRDefault="00F77F25" w:rsidP="00F35832">
            <w:pPr>
              <w:rPr>
                <w:del w:id="2306" w:author="Lucy Lucy" w:date="2018-09-01T00:05:00Z"/>
              </w:rPr>
            </w:pPr>
            <w:del w:id="2307" w:author="Lucy Lucy" w:date="2018-09-01T00:05:00Z">
              <w:r w:rsidDel="005B7459">
                <w:delText>3: Nội dung khác</w:delText>
              </w:r>
              <w:bookmarkStart w:id="2308" w:name="_Toc523523748"/>
              <w:bookmarkStart w:id="2309" w:name="_Toc523524409"/>
              <w:bookmarkStart w:id="2310" w:name="_Toc523525256"/>
              <w:bookmarkStart w:id="2311" w:name="_Toc523526033"/>
              <w:bookmarkEnd w:id="2308"/>
              <w:bookmarkEnd w:id="2309"/>
              <w:bookmarkEnd w:id="2310"/>
              <w:bookmarkEnd w:id="2311"/>
            </w:del>
          </w:p>
        </w:tc>
        <w:bookmarkStart w:id="2312" w:name="_Toc523523749"/>
        <w:bookmarkStart w:id="2313" w:name="_Toc523524410"/>
        <w:bookmarkStart w:id="2314" w:name="_Toc523525257"/>
        <w:bookmarkStart w:id="2315" w:name="_Toc523526034"/>
        <w:bookmarkEnd w:id="2312"/>
        <w:bookmarkEnd w:id="2313"/>
        <w:bookmarkEnd w:id="2314"/>
        <w:bookmarkEnd w:id="2315"/>
      </w:tr>
      <w:tr w:rsidR="00F77F25" w:rsidRPr="009C09B2" w:rsidDel="005B7459" w14:paraId="62F040EE" w14:textId="2B4856D4" w:rsidTr="00F35832">
        <w:trPr>
          <w:del w:id="2316" w:author="Lucy Lucy" w:date="2018-09-01T00:05:00Z"/>
        </w:trPr>
        <w:tc>
          <w:tcPr>
            <w:tcW w:w="1432" w:type="pct"/>
          </w:tcPr>
          <w:p w14:paraId="6339F546" w14:textId="047686F5" w:rsidR="00F77F25" w:rsidRPr="00F77F25" w:rsidDel="005B7459" w:rsidRDefault="00F77F25" w:rsidP="00F77F25">
            <w:pPr>
              <w:rPr>
                <w:del w:id="2317" w:author="Lucy Lucy" w:date="2018-09-01T00:05:00Z"/>
                <w:rFonts w:ascii="Times New Roman" w:hAnsi="Times New Roman"/>
                <w:bCs/>
                <w:lang w:val="pt-BR"/>
              </w:rPr>
            </w:pPr>
            <w:del w:id="2318" w:author="Lucy Lucy" w:date="2018-09-01T00:05:00Z">
              <w:r w:rsidRPr="00F77F25" w:rsidDel="005B7459">
                <w:rPr>
                  <w:rFonts w:ascii="Times New Roman" w:hAnsi="Times New Roman"/>
                  <w:bCs/>
                  <w:lang w:val="pt-BR"/>
                </w:rPr>
                <w:delText>CORRECT_REQUEST_TO</w:delText>
              </w:r>
              <w:bookmarkStart w:id="2319" w:name="_Toc523523750"/>
              <w:bookmarkStart w:id="2320" w:name="_Toc523524411"/>
              <w:bookmarkStart w:id="2321" w:name="_Toc523525258"/>
              <w:bookmarkStart w:id="2322" w:name="_Toc523526035"/>
              <w:bookmarkEnd w:id="2319"/>
              <w:bookmarkEnd w:id="2320"/>
              <w:bookmarkEnd w:id="2321"/>
              <w:bookmarkEnd w:id="2322"/>
            </w:del>
          </w:p>
        </w:tc>
        <w:tc>
          <w:tcPr>
            <w:tcW w:w="743" w:type="pct"/>
          </w:tcPr>
          <w:p w14:paraId="41836B73" w14:textId="4C0E6C67" w:rsidR="00F77F25" w:rsidRPr="009C09B2" w:rsidDel="005B7459" w:rsidRDefault="00F77F25" w:rsidP="00F77F25">
            <w:pPr>
              <w:rPr>
                <w:del w:id="2323" w:author="Lucy Lucy" w:date="2018-09-01T00:05:00Z"/>
              </w:rPr>
            </w:pPr>
            <w:del w:id="2324" w:author="Lucy Lucy" w:date="2018-09-01T00:05:00Z">
              <w:r w:rsidDel="005B7459">
                <w:delText>VARCHAR2</w:delText>
              </w:r>
              <w:bookmarkStart w:id="2325" w:name="_Toc523523751"/>
              <w:bookmarkStart w:id="2326" w:name="_Toc523524412"/>
              <w:bookmarkStart w:id="2327" w:name="_Toc523525259"/>
              <w:bookmarkStart w:id="2328" w:name="_Toc523526036"/>
              <w:bookmarkEnd w:id="2325"/>
              <w:bookmarkEnd w:id="2326"/>
              <w:bookmarkEnd w:id="2327"/>
              <w:bookmarkEnd w:id="2328"/>
            </w:del>
          </w:p>
        </w:tc>
        <w:tc>
          <w:tcPr>
            <w:tcW w:w="396" w:type="pct"/>
          </w:tcPr>
          <w:p w14:paraId="69BDFFA1" w14:textId="162E3E94" w:rsidR="00F77F25" w:rsidRPr="009C09B2" w:rsidDel="005B7459" w:rsidRDefault="00F77F25" w:rsidP="00F77F25">
            <w:pPr>
              <w:rPr>
                <w:del w:id="2329" w:author="Lucy Lucy" w:date="2018-09-01T00:05:00Z"/>
              </w:rPr>
            </w:pPr>
            <w:del w:id="2330" w:author="Lucy Lucy" w:date="2018-09-01T00:05:00Z">
              <w:r w:rsidDel="005B7459">
                <w:delText>200</w:delText>
              </w:r>
              <w:bookmarkStart w:id="2331" w:name="_Toc523523752"/>
              <w:bookmarkStart w:id="2332" w:name="_Toc523524413"/>
              <w:bookmarkStart w:id="2333" w:name="_Toc523525260"/>
              <w:bookmarkStart w:id="2334" w:name="_Toc523526037"/>
              <w:bookmarkEnd w:id="2331"/>
              <w:bookmarkEnd w:id="2332"/>
              <w:bookmarkEnd w:id="2333"/>
              <w:bookmarkEnd w:id="2334"/>
            </w:del>
          </w:p>
        </w:tc>
        <w:tc>
          <w:tcPr>
            <w:tcW w:w="379" w:type="pct"/>
          </w:tcPr>
          <w:p w14:paraId="3904B00F" w14:textId="072361ED" w:rsidR="00F77F25" w:rsidRPr="009C09B2" w:rsidDel="005B7459" w:rsidRDefault="00F77F25" w:rsidP="00F77F25">
            <w:pPr>
              <w:rPr>
                <w:del w:id="2335" w:author="Lucy Lucy" w:date="2018-09-01T00:05:00Z"/>
              </w:rPr>
            </w:pPr>
            <w:bookmarkStart w:id="2336" w:name="_Toc523523753"/>
            <w:bookmarkStart w:id="2337" w:name="_Toc523524414"/>
            <w:bookmarkStart w:id="2338" w:name="_Toc523525261"/>
            <w:bookmarkStart w:id="2339" w:name="_Toc523526038"/>
            <w:bookmarkEnd w:id="2336"/>
            <w:bookmarkEnd w:id="2337"/>
            <w:bookmarkEnd w:id="2338"/>
            <w:bookmarkEnd w:id="2339"/>
          </w:p>
        </w:tc>
        <w:tc>
          <w:tcPr>
            <w:tcW w:w="497" w:type="pct"/>
          </w:tcPr>
          <w:p w14:paraId="03E310DC" w14:textId="73707060" w:rsidR="00F77F25" w:rsidRPr="009C09B2" w:rsidDel="005B7459" w:rsidRDefault="00F77F25" w:rsidP="00F77F25">
            <w:pPr>
              <w:rPr>
                <w:del w:id="2340" w:author="Lucy Lucy" w:date="2018-09-01T00:05:00Z"/>
              </w:rPr>
            </w:pPr>
            <w:bookmarkStart w:id="2341" w:name="_Toc523523754"/>
            <w:bookmarkStart w:id="2342" w:name="_Toc523524415"/>
            <w:bookmarkStart w:id="2343" w:name="_Toc523525262"/>
            <w:bookmarkStart w:id="2344" w:name="_Toc523526039"/>
            <w:bookmarkEnd w:id="2341"/>
            <w:bookmarkEnd w:id="2342"/>
            <w:bookmarkEnd w:id="2343"/>
            <w:bookmarkEnd w:id="2344"/>
          </w:p>
        </w:tc>
        <w:tc>
          <w:tcPr>
            <w:tcW w:w="1553" w:type="pct"/>
          </w:tcPr>
          <w:p w14:paraId="390A807E" w14:textId="32EF8EDC" w:rsidR="00F77F25" w:rsidRPr="009C09B2" w:rsidDel="005B7459" w:rsidRDefault="00F77F25" w:rsidP="00F77F25">
            <w:pPr>
              <w:rPr>
                <w:del w:id="2345" w:author="Lucy Lucy" w:date="2018-09-01T00:05:00Z"/>
              </w:rPr>
            </w:pPr>
            <w:del w:id="2346" w:author="Lucy Lucy" w:date="2018-09-01T00:05:00Z">
              <w:r w:rsidDel="005B7459">
                <w:delText>Đề nghị sửa thành</w:delText>
              </w:r>
              <w:bookmarkStart w:id="2347" w:name="_Toc523523755"/>
              <w:bookmarkStart w:id="2348" w:name="_Toc523524416"/>
              <w:bookmarkStart w:id="2349" w:name="_Toc523525263"/>
              <w:bookmarkStart w:id="2350" w:name="_Toc523526040"/>
              <w:bookmarkEnd w:id="2347"/>
              <w:bookmarkEnd w:id="2348"/>
              <w:bookmarkEnd w:id="2349"/>
              <w:bookmarkEnd w:id="2350"/>
            </w:del>
          </w:p>
        </w:tc>
        <w:bookmarkStart w:id="2351" w:name="_Toc523523756"/>
        <w:bookmarkStart w:id="2352" w:name="_Toc523524417"/>
        <w:bookmarkStart w:id="2353" w:name="_Toc523525264"/>
        <w:bookmarkStart w:id="2354" w:name="_Toc523526041"/>
        <w:bookmarkEnd w:id="2351"/>
        <w:bookmarkEnd w:id="2352"/>
        <w:bookmarkEnd w:id="2353"/>
        <w:bookmarkEnd w:id="2354"/>
      </w:tr>
      <w:tr w:rsidR="00F77F25" w:rsidRPr="009C09B2" w:rsidDel="005B7459" w14:paraId="146AF074" w14:textId="480B2B86" w:rsidTr="00F35832">
        <w:trPr>
          <w:del w:id="2355" w:author="Lucy Lucy" w:date="2018-09-01T00:05:00Z"/>
        </w:trPr>
        <w:tc>
          <w:tcPr>
            <w:tcW w:w="1432" w:type="pct"/>
          </w:tcPr>
          <w:p w14:paraId="2BADCD4D" w14:textId="259C80B1" w:rsidR="00F77F25" w:rsidDel="005B7459" w:rsidRDefault="00F77F25" w:rsidP="00F77F25">
            <w:pPr>
              <w:rPr>
                <w:del w:id="2356" w:author="Lucy Lucy" w:date="2018-09-01T00:05:00Z"/>
                <w:rFonts w:ascii="Times New Roman" w:hAnsi="Times New Roman"/>
                <w:b/>
                <w:bCs/>
                <w:lang w:val="pt-BR"/>
              </w:rPr>
            </w:pPr>
            <w:del w:id="2357" w:author="Lucy Lucy" w:date="2018-09-01T00:05:00Z">
              <w:r w:rsidDel="005B7459">
                <w:delText>LANGUAGE_CODE</w:delText>
              </w:r>
              <w:bookmarkStart w:id="2358" w:name="_Toc523523757"/>
              <w:bookmarkStart w:id="2359" w:name="_Toc523524418"/>
              <w:bookmarkStart w:id="2360" w:name="_Toc523525265"/>
              <w:bookmarkStart w:id="2361" w:name="_Toc523526042"/>
              <w:bookmarkEnd w:id="2358"/>
              <w:bookmarkEnd w:id="2359"/>
              <w:bookmarkEnd w:id="2360"/>
              <w:bookmarkEnd w:id="2361"/>
            </w:del>
          </w:p>
        </w:tc>
        <w:tc>
          <w:tcPr>
            <w:tcW w:w="743" w:type="pct"/>
          </w:tcPr>
          <w:p w14:paraId="45A9D34C" w14:textId="60125881" w:rsidR="00F77F25" w:rsidRPr="009C09B2" w:rsidDel="005B7459" w:rsidRDefault="00F77F25" w:rsidP="00F77F25">
            <w:pPr>
              <w:rPr>
                <w:del w:id="2362" w:author="Lucy Lucy" w:date="2018-09-01T00:05:00Z"/>
              </w:rPr>
            </w:pPr>
            <w:del w:id="2363" w:author="Lucy Lucy" w:date="2018-09-01T00:05:00Z">
              <w:r w:rsidDel="005B7459">
                <w:delText>VARCHAR2</w:delText>
              </w:r>
              <w:bookmarkStart w:id="2364" w:name="_Toc523523758"/>
              <w:bookmarkStart w:id="2365" w:name="_Toc523524419"/>
              <w:bookmarkStart w:id="2366" w:name="_Toc523525266"/>
              <w:bookmarkStart w:id="2367" w:name="_Toc523526043"/>
              <w:bookmarkEnd w:id="2364"/>
              <w:bookmarkEnd w:id="2365"/>
              <w:bookmarkEnd w:id="2366"/>
              <w:bookmarkEnd w:id="2367"/>
            </w:del>
          </w:p>
        </w:tc>
        <w:tc>
          <w:tcPr>
            <w:tcW w:w="396" w:type="pct"/>
          </w:tcPr>
          <w:p w14:paraId="1F1BD9A9" w14:textId="5E31053E" w:rsidR="00F77F25" w:rsidRPr="009C09B2" w:rsidDel="005B7459" w:rsidRDefault="00F77F25" w:rsidP="00F77F25">
            <w:pPr>
              <w:rPr>
                <w:del w:id="2368" w:author="Lucy Lucy" w:date="2018-09-01T00:05:00Z"/>
              </w:rPr>
            </w:pPr>
            <w:del w:id="2369" w:author="Lucy Lucy" w:date="2018-09-01T00:05:00Z">
              <w:r w:rsidDel="005B7459">
                <w:delText>5</w:delText>
              </w:r>
              <w:bookmarkStart w:id="2370" w:name="_Toc523523759"/>
              <w:bookmarkStart w:id="2371" w:name="_Toc523524420"/>
              <w:bookmarkStart w:id="2372" w:name="_Toc523525267"/>
              <w:bookmarkStart w:id="2373" w:name="_Toc523526044"/>
              <w:bookmarkEnd w:id="2370"/>
              <w:bookmarkEnd w:id="2371"/>
              <w:bookmarkEnd w:id="2372"/>
              <w:bookmarkEnd w:id="2373"/>
            </w:del>
          </w:p>
        </w:tc>
        <w:tc>
          <w:tcPr>
            <w:tcW w:w="379" w:type="pct"/>
          </w:tcPr>
          <w:p w14:paraId="0A79F413" w14:textId="19A2FCDC" w:rsidR="00F77F25" w:rsidRPr="009C09B2" w:rsidDel="005B7459" w:rsidRDefault="00F77F25" w:rsidP="00F77F25">
            <w:pPr>
              <w:rPr>
                <w:del w:id="2374" w:author="Lucy Lucy" w:date="2018-09-01T00:05:00Z"/>
              </w:rPr>
            </w:pPr>
            <w:bookmarkStart w:id="2375" w:name="_Toc523523760"/>
            <w:bookmarkStart w:id="2376" w:name="_Toc523524421"/>
            <w:bookmarkStart w:id="2377" w:name="_Toc523525268"/>
            <w:bookmarkStart w:id="2378" w:name="_Toc523526045"/>
            <w:bookmarkEnd w:id="2375"/>
            <w:bookmarkEnd w:id="2376"/>
            <w:bookmarkEnd w:id="2377"/>
            <w:bookmarkEnd w:id="2378"/>
          </w:p>
        </w:tc>
        <w:tc>
          <w:tcPr>
            <w:tcW w:w="497" w:type="pct"/>
          </w:tcPr>
          <w:p w14:paraId="039541EA" w14:textId="1CCB3587" w:rsidR="00F77F25" w:rsidRPr="009C09B2" w:rsidDel="005B7459" w:rsidRDefault="00F77F25" w:rsidP="00F77F25">
            <w:pPr>
              <w:rPr>
                <w:del w:id="2379" w:author="Lucy Lucy" w:date="2018-09-01T00:05:00Z"/>
              </w:rPr>
            </w:pPr>
            <w:bookmarkStart w:id="2380" w:name="_Toc523523761"/>
            <w:bookmarkStart w:id="2381" w:name="_Toc523524422"/>
            <w:bookmarkStart w:id="2382" w:name="_Toc523525269"/>
            <w:bookmarkStart w:id="2383" w:name="_Toc523526046"/>
            <w:bookmarkEnd w:id="2380"/>
            <w:bookmarkEnd w:id="2381"/>
            <w:bookmarkEnd w:id="2382"/>
            <w:bookmarkEnd w:id="2383"/>
          </w:p>
        </w:tc>
        <w:tc>
          <w:tcPr>
            <w:tcW w:w="1553" w:type="pct"/>
          </w:tcPr>
          <w:p w14:paraId="2A510F04" w14:textId="3AD138F6" w:rsidR="00F77F25" w:rsidDel="005B7459" w:rsidRDefault="00F77F25" w:rsidP="00F77F25">
            <w:pPr>
              <w:rPr>
                <w:del w:id="2384" w:author="Lucy Lucy" w:date="2018-09-01T00:05:00Z"/>
              </w:rPr>
            </w:pPr>
            <w:bookmarkStart w:id="2385" w:name="_Toc523523762"/>
            <w:bookmarkStart w:id="2386" w:name="_Toc523524423"/>
            <w:bookmarkStart w:id="2387" w:name="_Toc523525270"/>
            <w:bookmarkStart w:id="2388" w:name="_Toc523526047"/>
            <w:bookmarkEnd w:id="2385"/>
            <w:bookmarkEnd w:id="2386"/>
            <w:bookmarkEnd w:id="2387"/>
            <w:bookmarkEnd w:id="2388"/>
          </w:p>
          <w:p w14:paraId="100E6CA7" w14:textId="078302B2" w:rsidR="008A1236" w:rsidRPr="009C09B2" w:rsidDel="005B7459" w:rsidRDefault="008A1236" w:rsidP="00F77F25">
            <w:pPr>
              <w:rPr>
                <w:del w:id="2389" w:author="Lucy Lucy" w:date="2018-09-01T00:05:00Z"/>
              </w:rPr>
            </w:pPr>
            <w:bookmarkStart w:id="2390" w:name="_Toc523523763"/>
            <w:bookmarkStart w:id="2391" w:name="_Toc523524424"/>
            <w:bookmarkStart w:id="2392" w:name="_Toc523525271"/>
            <w:bookmarkStart w:id="2393" w:name="_Toc523526048"/>
            <w:bookmarkEnd w:id="2390"/>
            <w:bookmarkEnd w:id="2391"/>
            <w:bookmarkEnd w:id="2392"/>
            <w:bookmarkEnd w:id="2393"/>
          </w:p>
        </w:tc>
        <w:bookmarkStart w:id="2394" w:name="_Toc523523764"/>
        <w:bookmarkStart w:id="2395" w:name="_Toc523524425"/>
        <w:bookmarkStart w:id="2396" w:name="_Toc523525272"/>
        <w:bookmarkStart w:id="2397" w:name="_Toc523526049"/>
        <w:bookmarkEnd w:id="2394"/>
        <w:bookmarkEnd w:id="2395"/>
        <w:bookmarkEnd w:id="2396"/>
        <w:bookmarkEnd w:id="2397"/>
      </w:tr>
    </w:tbl>
    <w:p w14:paraId="29A142A5" w14:textId="244DAFD6" w:rsidR="008A1236" w:rsidRPr="009C09B2" w:rsidDel="005B7459" w:rsidRDefault="008A1236" w:rsidP="008A1236">
      <w:pPr>
        <w:pStyle w:val="Heading2"/>
        <w:rPr>
          <w:del w:id="2398" w:author="Lucy Lucy" w:date="2018-09-01T00:05:00Z"/>
        </w:rPr>
      </w:pPr>
      <w:del w:id="2399" w:author="Lucy Lucy" w:date="2018-09-01T00:05:00Z">
        <w:r w:rsidRPr="009C09B2" w:rsidDel="005B7459">
          <w:delText>App_Detail_</w:delText>
        </w:r>
        <w:r w:rsidDel="005B7459">
          <w:delText>PL01_SDD</w:delText>
        </w:r>
        <w:r w:rsidRPr="009C09B2" w:rsidDel="005B7459">
          <w:tab/>
        </w:r>
        <w:r w:rsidRPr="009C09B2" w:rsidDel="005B7459">
          <w:tab/>
        </w:r>
        <w:bookmarkStart w:id="2400" w:name="_Toc523523765"/>
        <w:bookmarkStart w:id="2401" w:name="_Toc523524426"/>
        <w:bookmarkStart w:id="2402" w:name="_Toc523525273"/>
        <w:bookmarkStart w:id="2403" w:name="_Toc523526050"/>
        <w:bookmarkEnd w:id="2400"/>
        <w:bookmarkEnd w:id="2401"/>
        <w:bookmarkEnd w:id="2402"/>
        <w:bookmarkEnd w:id="2403"/>
      </w:del>
    </w:p>
    <w:p w14:paraId="2A86865D" w14:textId="3EB5FEE9" w:rsidR="008A1236" w:rsidRPr="009C09B2" w:rsidDel="005B7459" w:rsidRDefault="008A1236" w:rsidP="008A1236">
      <w:pPr>
        <w:pStyle w:val="ListParagraph"/>
        <w:numPr>
          <w:ilvl w:val="0"/>
          <w:numId w:val="8"/>
        </w:numPr>
        <w:rPr>
          <w:del w:id="2404" w:author="Lucy Lucy" w:date="2018-09-01T00:05:00Z"/>
        </w:rPr>
      </w:pPr>
      <w:del w:id="2405" w:author="Lucy Lucy" w:date="2018-09-01T00:05:00Z">
        <w:r w:rsidRPr="009C09B2" w:rsidDel="005B7459">
          <w:delText xml:space="preserve">Mục đích: Lưu trữ thông tin chi tiết mẫu đơn </w:delText>
        </w:r>
        <w:r w:rsidR="005E19D2" w:rsidDel="005B7459">
          <w:delText>3b</w:delText>
        </w:r>
        <w:bookmarkStart w:id="2406" w:name="_Toc523523766"/>
        <w:bookmarkStart w:id="2407" w:name="_Toc523524427"/>
        <w:bookmarkStart w:id="2408" w:name="_Toc523525274"/>
        <w:bookmarkStart w:id="2409" w:name="_Toc523526051"/>
        <w:bookmarkEnd w:id="2406"/>
        <w:bookmarkEnd w:id="2407"/>
        <w:bookmarkEnd w:id="2408"/>
        <w:bookmarkEnd w:id="2409"/>
      </w:del>
    </w:p>
    <w:p w14:paraId="05DD7023" w14:textId="670115F2" w:rsidR="008A1236" w:rsidRPr="009C09B2" w:rsidDel="005B7459" w:rsidRDefault="008A1236" w:rsidP="008A1236">
      <w:pPr>
        <w:pStyle w:val="ListParagraph"/>
        <w:numPr>
          <w:ilvl w:val="0"/>
          <w:numId w:val="8"/>
        </w:numPr>
        <w:rPr>
          <w:del w:id="2410" w:author="Lucy Lucy" w:date="2018-09-01T00:05:00Z"/>
        </w:rPr>
      </w:pPr>
      <w:del w:id="2411" w:author="Lucy Lucy" w:date="2018-09-01T00:05:00Z">
        <w:r w:rsidRPr="009C09B2" w:rsidDel="005B7459">
          <w:delText>Chi tiết các trường:</w:delText>
        </w:r>
        <w:bookmarkStart w:id="2412" w:name="_Toc523523767"/>
        <w:bookmarkStart w:id="2413" w:name="_Toc523524428"/>
        <w:bookmarkStart w:id="2414" w:name="_Toc523525275"/>
        <w:bookmarkStart w:id="2415" w:name="_Toc523526052"/>
        <w:bookmarkEnd w:id="2412"/>
        <w:bookmarkEnd w:id="2413"/>
        <w:bookmarkEnd w:id="2414"/>
        <w:bookmarkEnd w:id="2415"/>
      </w:del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84"/>
        <w:gridCol w:w="1306"/>
        <w:gridCol w:w="665"/>
        <w:gridCol w:w="643"/>
        <w:gridCol w:w="894"/>
        <w:gridCol w:w="2721"/>
      </w:tblGrid>
      <w:tr w:rsidR="008A1236" w:rsidRPr="009C09B2" w:rsidDel="005B7459" w14:paraId="4AE5D138" w14:textId="15A0A6D1" w:rsidTr="008A1236">
        <w:trPr>
          <w:tblHeader/>
          <w:del w:id="2416" w:author="Lucy Lucy" w:date="2018-09-01T00:05:00Z"/>
        </w:trPr>
        <w:tc>
          <w:tcPr>
            <w:tcW w:w="1432" w:type="pct"/>
            <w:shd w:val="clear" w:color="auto" w:fill="E6E6E6"/>
          </w:tcPr>
          <w:p w14:paraId="1B2393BB" w14:textId="2FB3D4EF" w:rsidR="008A1236" w:rsidRPr="009C09B2" w:rsidDel="005B7459" w:rsidRDefault="008A1236" w:rsidP="008A1236">
            <w:pPr>
              <w:rPr>
                <w:del w:id="2417" w:author="Lucy Lucy" w:date="2018-09-01T00:05:00Z"/>
                <w:b/>
              </w:rPr>
            </w:pPr>
            <w:del w:id="2418" w:author="Lucy Lucy" w:date="2018-09-01T00:05:00Z">
              <w:r w:rsidRPr="009C09B2" w:rsidDel="005B7459">
                <w:rPr>
                  <w:b/>
                </w:rPr>
                <w:delText>Tên trường</w:delText>
              </w:r>
              <w:bookmarkStart w:id="2419" w:name="_Toc523523768"/>
              <w:bookmarkStart w:id="2420" w:name="_Toc523524429"/>
              <w:bookmarkStart w:id="2421" w:name="_Toc523525276"/>
              <w:bookmarkStart w:id="2422" w:name="_Toc523526053"/>
              <w:bookmarkEnd w:id="2419"/>
              <w:bookmarkEnd w:id="2420"/>
              <w:bookmarkEnd w:id="2421"/>
              <w:bookmarkEnd w:id="2422"/>
            </w:del>
          </w:p>
        </w:tc>
        <w:tc>
          <w:tcPr>
            <w:tcW w:w="743" w:type="pct"/>
            <w:shd w:val="clear" w:color="auto" w:fill="E6E6E6"/>
          </w:tcPr>
          <w:p w14:paraId="3EE73C6F" w14:textId="20FC9D82" w:rsidR="008A1236" w:rsidRPr="009C09B2" w:rsidDel="005B7459" w:rsidRDefault="008A1236" w:rsidP="008A1236">
            <w:pPr>
              <w:rPr>
                <w:del w:id="2423" w:author="Lucy Lucy" w:date="2018-09-01T00:05:00Z"/>
                <w:b/>
              </w:rPr>
            </w:pPr>
            <w:del w:id="2424" w:author="Lucy Lucy" w:date="2018-09-01T00:05:00Z">
              <w:r w:rsidRPr="009C09B2" w:rsidDel="005B7459">
                <w:rPr>
                  <w:b/>
                </w:rPr>
                <w:delText>Kiểu dữ liệu</w:delText>
              </w:r>
              <w:bookmarkStart w:id="2425" w:name="_Toc523523769"/>
              <w:bookmarkStart w:id="2426" w:name="_Toc523524430"/>
              <w:bookmarkStart w:id="2427" w:name="_Toc523525277"/>
              <w:bookmarkStart w:id="2428" w:name="_Toc523526054"/>
              <w:bookmarkEnd w:id="2425"/>
              <w:bookmarkEnd w:id="2426"/>
              <w:bookmarkEnd w:id="2427"/>
              <w:bookmarkEnd w:id="2428"/>
            </w:del>
          </w:p>
        </w:tc>
        <w:tc>
          <w:tcPr>
            <w:tcW w:w="396" w:type="pct"/>
            <w:shd w:val="clear" w:color="auto" w:fill="E6E6E6"/>
          </w:tcPr>
          <w:p w14:paraId="48063D73" w14:textId="16333F0C" w:rsidR="008A1236" w:rsidRPr="009C09B2" w:rsidDel="005B7459" w:rsidRDefault="008A1236" w:rsidP="008A1236">
            <w:pPr>
              <w:rPr>
                <w:del w:id="2429" w:author="Lucy Lucy" w:date="2018-09-01T00:05:00Z"/>
                <w:b/>
              </w:rPr>
            </w:pPr>
            <w:del w:id="2430" w:author="Lucy Lucy" w:date="2018-09-01T00:05:00Z">
              <w:r w:rsidRPr="009C09B2" w:rsidDel="005B7459">
                <w:rPr>
                  <w:b/>
                </w:rPr>
                <w:delText>Size</w:delText>
              </w:r>
              <w:bookmarkStart w:id="2431" w:name="_Toc523523770"/>
              <w:bookmarkStart w:id="2432" w:name="_Toc523524431"/>
              <w:bookmarkStart w:id="2433" w:name="_Toc523525278"/>
              <w:bookmarkStart w:id="2434" w:name="_Toc523526055"/>
              <w:bookmarkEnd w:id="2431"/>
              <w:bookmarkEnd w:id="2432"/>
              <w:bookmarkEnd w:id="2433"/>
              <w:bookmarkEnd w:id="2434"/>
            </w:del>
          </w:p>
        </w:tc>
        <w:tc>
          <w:tcPr>
            <w:tcW w:w="379" w:type="pct"/>
            <w:shd w:val="clear" w:color="auto" w:fill="E6E6E6"/>
          </w:tcPr>
          <w:p w14:paraId="3270376D" w14:textId="47067963" w:rsidR="008A1236" w:rsidRPr="009C09B2" w:rsidDel="005B7459" w:rsidRDefault="008A1236" w:rsidP="008A1236">
            <w:pPr>
              <w:rPr>
                <w:del w:id="2435" w:author="Lucy Lucy" w:date="2018-09-01T00:05:00Z"/>
                <w:b/>
              </w:rPr>
            </w:pPr>
            <w:del w:id="2436" w:author="Lucy Lucy" w:date="2018-09-01T00:05:00Z">
              <w:r w:rsidRPr="009C09B2" w:rsidDel="005B7459">
                <w:rPr>
                  <w:b/>
                </w:rPr>
                <w:delText>Null</w:delText>
              </w:r>
              <w:bookmarkStart w:id="2437" w:name="_Toc523523771"/>
              <w:bookmarkStart w:id="2438" w:name="_Toc523524432"/>
              <w:bookmarkStart w:id="2439" w:name="_Toc523525279"/>
              <w:bookmarkStart w:id="2440" w:name="_Toc523526056"/>
              <w:bookmarkEnd w:id="2437"/>
              <w:bookmarkEnd w:id="2438"/>
              <w:bookmarkEnd w:id="2439"/>
              <w:bookmarkEnd w:id="2440"/>
            </w:del>
          </w:p>
        </w:tc>
        <w:tc>
          <w:tcPr>
            <w:tcW w:w="497" w:type="pct"/>
            <w:shd w:val="clear" w:color="auto" w:fill="E6E6E6"/>
          </w:tcPr>
          <w:p w14:paraId="160B117D" w14:textId="5E6BB67C" w:rsidR="008A1236" w:rsidRPr="009C09B2" w:rsidDel="005B7459" w:rsidRDefault="008A1236" w:rsidP="008A1236">
            <w:pPr>
              <w:rPr>
                <w:del w:id="2441" w:author="Lucy Lucy" w:date="2018-09-01T00:05:00Z"/>
                <w:b/>
              </w:rPr>
            </w:pPr>
            <w:del w:id="2442" w:author="Lucy Lucy" w:date="2018-09-01T00:05:00Z">
              <w:r w:rsidRPr="009C09B2" w:rsidDel="005B7459">
                <w:rPr>
                  <w:b/>
                </w:rPr>
                <w:delText>Default</w:delText>
              </w:r>
              <w:bookmarkStart w:id="2443" w:name="_Toc523523772"/>
              <w:bookmarkStart w:id="2444" w:name="_Toc523524433"/>
              <w:bookmarkStart w:id="2445" w:name="_Toc523525280"/>
              <w:bookmarkStart w:id="2446" w:name="_Toc523526057"/>
              <w:bookmarkEnd w:id="2443"/>
              <w:bookmarkEnd w:id="2444"/>
              <w:bookmarkEnd w:id="2445"/>
              <w:bookmarkEnd w:id="2446"/>
            </w:del>
          </w:p>
        </w:tc>
        <w:tc>
          <w:tcPr>
            <w:tcW w:w="1553" w:type="pct"/>
            <w:shd w:val="clear" w:color="auto" w:fill="E6E6E6"/>
          </w:tcPr>
          <w:p w14:paraId="41AAA76D" w14:textId="6544A5FC" w:rsidR="008A1236" w:rsidRPr="009C09B2" w:rsidDel="005B7459" w:rsidRDefault="008A1236" w:rsidP="008A1236">
            <w:pPr>
              <w:jc w:val="left"/>
              <w:rPr>
                <w:del w:id="2447" w:author="Lucy Lucy" w:date="2018-09-01T00:05:00Z"/>
                <w:b/>
              </w:rPr>
            </w:pPr>
            <w:del w:id="2448" w:author="Lucy Lucy" w:date="2018-09-01T00:05:00Z">
              <w:r w:rsidRPr="009C09B2" w:rsidDel="005B7459">
                <w:rPr>
                  <w:b/>
                </w:rPr>
                <w:delText>Mô tả</w:delText>
              </w:r>
              <w:bookmarkStart w:id="2449" w:name="_Toc523523773"/>
              <w:bookmarkStart w:id="2450" w:name="_Toc523524434"/>
              <w:bookmarkStart w:id="2451" w:name="_Toc523525281"/>
              <w:bookmarkStart w:id="2452" w:name="_Toc523526058"/>
              <w:bookmarkEnd w:id="2449"/>
              <w:bookmarkEnd w:id="2450"/>
              <w:bookmarkEnd w:id="2451"/>
              <w:bookmarkEnd w:id="2452"/>
            </w:del>
          </w:p>
        </w:tc>
        <w:bookmarkStart w:id="2453" w:name="_Toc523523774"/>
        <w:bookmarkStart w:id="2454" w:name="_Toc523524435"/>
        <w:bookmarkStart w:id="2455" w:name="_Toc523525282"/>
        <w:bookmarkStart w:id="2456" w:name="_Toc523526059"/>
        <w:bookmarkEnd w:id="2453"/>
        <w:bookmarkEnd w:id="2454"/>
        <w:bookmarkEnd w:id="2455"/>
        <w:bookmarkEnd w:id="2456"/>
      </w:tr>
      <w:tr w:rsidR="008A1236" w:rsidRPr="009C09B2" w:rsidDel="005B7459" w14:paraId="11ED41CB" w14:textId="551B3DDD" w:rsidTr="008A1236">
        <w:trPr>
          <w:del w:id="2457" w:author="Lucy Lucy" w:date="2018-09-01T00:05:00Z"/>
        </w:trPr>
        <w:tc>
          <w:tcPr>
            <w:tcW w:w="1432" w:type="pct"/>
          </w:tcPr>
          <w:p w14:paraId="6D983C44" w14:textId="4F2C537A" w:rsidR="008A1236" w:rsidRPr="009C09B2" w:rsidDel="005B7459" w:rsidRDefault="008A1236" w:rsidP="008A1236">
            <w:pPr>
              <w:rPr>
                <w:del w:id="2458" w:author="Lucy Lucy" w:date="2018-09-01T00:05:00Z"/>
              </w:rPr>
            </w:pPr>
            <w:del w:id="2459" w:author="Lucy Lucy" w:date="2018-09-01T00:05:00Z">
              <w:r w:rsidRPr="009C09B2" w:rsidDel="005B7459">
                <w:delText>ID</w:delText>
              </w:r>
              <w:bookmarkStart w:id="2460" w:name="_Toc523523775"/>
              <w:bookmarkStart w:id="2461" w:name="_Toc523524436"/>
              <w:bookmarkStart w:id="2462" w:name="_Toc523525283"/>
              <w:bookmarkStart w:id="2463" w:name="_Toc523526060"/>
              <w:bookmarkEnd w:id="2460"/>
              <w:bookmarkEnd w:id="2461"/>
              <w:bookmarkEnd w:id="2462"/>
              <w:bookmarkEnd w:id="2463"/>
            </w:del>
          </w:p>
        </w:tc>
        <w:tc>
          <w:tcPr>
            <w:tcW w:w="743" w:type="pct"/>
          </w:tcPr>
          <w:p w14:paraId="044CDE44" w14:textId="728B47F5" w:rsidR="008A1236" w:rsidRPr="009C09B2" w:rsidDel="005B7459" w:rsidRDefault="008A1236" w:rsidP="008A1236">
            <w:pPr>
              <w:rPr>
                <w:del w:id="2464" w:author="Lucy Lucy" w:date="2018-09-01T00:05:00Z"/>
              </w:rPr>
            </w:pPr>
            <w:del w:id="2465" w:author="Lucy Lucy" w:date="2018-09-01T00:05:00Z">
              <w:r w:rsidRPr="009C09B2" w:rsidDel="005B7459">
                <w:delText>NUMBER</w:delText>
              </w:r>
              <w:bookmarkStart w:id="2466" w:name="_Toc523523776"/>
              <w:bookmarkStart w:id="2467" w:name="_Toc523524437"/>
              <w:bookmarkStart w:id="2468" w:name="_Toc523525284"/>
              <w:bookmarkStart w:id="2469" w:name="_Toc523526061"/>
              <w:bookmarkEnd w:id="2466"/>
              <w:bookmarkEnd w:id="2467"/>
              <w:bookmarkEnd w:id="2468"/>
              <w:bookmarkEnd w:id="2469"/>
            </w:del>
          </w:p>
        </w:tc>
        <w:tc>
          <w:tcPr>
            <w:tcW w:w="396" w:type="pct"/>
          </w:tcPr>
          <w:p w14:paraId="13F77700" w14:textId="64547DA2" w:rsidR="008A1236" w:rsidRPr="009C09B2" w:rsidDel="005B7459" w:rsidRDefault="008A1236" w:rsidP="008A1236">
            <w:pPr>
              <w:rPr>
                <w:del w:id="2470" w:author="Lucy Lucy" w:date="2018-09-01T00:05:00Z"/>
              </w:rPr>
            </w:pPr>
            <w:bookmarkStart w:id="2471" w:name="_Toc523523777"/>
            <w:bookmarkStart w:id="2472" w:name="_Toc523524438"/>
            <w:bookmarkStart w:id="2473" w:name="_Toc523525285"/>
            <w:bookmarkStart w:id="2474" w:name="_Toc523526062"/>
            <w:bookmarkEnd w:id="2471"/>
            <w:bookmarkEnd w:id="2472"/>
            <w:bookmarkEnd w:id="2473"/>
            <w:bookmarkEnd w:id="2474"/>
          </w:p>
        </w:tc>
        <w:tc>
          <w:tcPr>
            <w:tcW w:w="379" w:type="pct"/>
          </w:tcPr>
          <w:p w14:paraId="179CF97E" w14:textId="1864A4F8" w:rsidR="008A1236" w:rsidRPr="009C09B2" w:rsidDel="005B7459" w:rsidRDefault="008A1236" w:rsidP="008A1236">
            <w:pPr>
              <w:rPr>
                <w:del w:id="2475" w:author="Lucy Lucy" w:date="2018-09-01T00:05:00Z"/>
              </w:rPr>
            </w:pPr>
            <w:bookmarkStart w:id="2476" w:name="_Toc523523778"/>
            <w:bookmarkStart w:id="2477" w:name="_Toc523524439"/>
            <w:bookmarkStart w:id="2478" w:name="_Toc523525286"/>
            <w:bookmarkStart w:id="2479" w:name="_Toc523526063"/>
            <w:bookmarkEnd w:id="2476"/>
            <w:bookmarkEnd w:id="2477"/>
            <w:bookmarkEnd w:id="2478"/>
            <w:bookmarkEnd w:id="2479"/>
          </w:p>
        </w:tc>
        <w:tc>
          <w:tcPr>
            <w:tcW w:w="497" w:type="pct"/>
          </w:tcPr>
          <w:p w14:paraId="7C1C1CFA" w14:textId="68196DE5" w:rsidR="008A1236" w:rsidRPr="009C09B2" w:rsidDel="005B7459" w:rsidRDefault="008A1236" w:rsidP="008A1236">
            <w:pPr>
              <w:rPr>
                <w:del w:id="2480" w:author="Lucy Lucy" w:date="2018-09-01T00:05:00Z"/>
              </w:rPr>
            </w:pPr>
            <w:bookmarkStart w:id="2481" w:name="_Toc523523779"/>
            <w:bookmarkStart w:id="2482" w:name="_Toc523524440"/>
            <w:bookmarkStart w:id="2483" w:name="_Toc523525287"/>
            <w:bookmarkStart w:id="2484" w:name="_Toc523526064"/>
            <w:bookmarkEnd w:id="2481"/>
            <w:bookmarkEnd w:id="2482"/>
            <w:bookmarkEnd w:id="2483"/>
            <w:bookmarkEnd w:id="2484"/>
          </w:p>
        </w:tc>
        <w:tc>
          <w:tcPr>
            <w:tcW w:w="1553" w:type="pct"/>
          </w:tcPr>
          <w:p w14:paraId="5D90AA97" w14:textId="3299E60D" w:rsidR="008A1236" w:rsidRPr="009C09B2" w:rsidDel="005B7459" w:rsidRDefault="008A1236" w:rsidP="008A1236">
            <w:pPr>
              <w:rPr>
                <w:del w:id="2485" w:author="Lucy Lucy" w:date="2018-09-01T00:05:00Z"/>
              </w:rPr>
            </w:pPr>
            <w:del w:id="2486" w:author="Lucy Lucy" w:date="2018-09-01T00:05:00Z">
              <w:r w:rsidRPr="009C09B2" w:rsidDel="005B7459">
                <w:delText>ID tự tăng</w:delText>
              </w:r>
              <w:bookmarkStart w:id="2487" w:name="_Toc523523780"/>
              <w:bookmarkStart w:id="2488" w:name="_Toc523524441"/>
              <w:bookmarkStart w:id="2489" w:name="_Toc523525288"/>
              <w:bookmarkStart w:id="2490" w:name="_Toc523526065"/>
              <w:bookmarkEnd w:id="2487"/>
              <w:bookmarkEnd w:id="2488"/>
              <w:bookmarkEnd w:id="2489"/>
              <w:bookmarkEnd w:id="2490"/>
            </w:del>
          </w:p>
        </w:tc>
        <w:bookmarkStart w:id="2491" w:name="_Toc523523781"/>
        <w:bookmarkStart w:id="2492" w:name="_Toc523524442"/>
        <w:bookmarkStart w:id="2493" w:name="_Toc523525289"/>
        <w:bookmarkStart w:id="2494" w:name="_Toc523526066"/>
        <w:bookmarkEnd w:id="2491"/>
        <w:bookmarkEnd w:id="2492"/>
        <w:bookmarkEnd w:id="2493"/>
        <w:bookmarkEnd w:id="2494"/>
      </w:tr>
      <w:tr w:rsidR="008A1236" w:rsidRPr="009C09B2" w:rsidDel="005B7459" w14:paraId="534B04C7" w14:textId="349822E8" w:rsidTr="008A1236">
        <w:trPr>
          <w:del w:id="2495" w:author="Lucy Lucy" w:date="2018-09-01T00:05:00Z"/>
        </w:trPr>
        <w:tc>
          <w:tcPr>
            <w:tcW w:w="1432" w:type="pct"/>
          </w:tcPr>
          <w:p w14:paraId="5601C18A" w14:textId="40428BD0" w:rsidR="008A1236" w:rsidRPr="009C09B2" w:rsidDel="005B7459" w:rsidRDefault="008A1236" w:rsidP="008A1236">
            <w:pPr>
              <w:rPr>
                <w:del w:id="2496" w:author="Lucy Lucy" w:date="2018-09-01T00:05:00Z"/>
              </w:rPr>
            </w:pPr>
            <w:del w:id="2497" w:author="Lucy Lucy" w:date="2018-09-01T00:05:00Z">
              <w:r w:rsidDel="005B7459">
                <w:delText>App</w:delText>
              </w:r>
              <w:r w:rsidRPr="009C09B2" w:rsidDel="005B7459">
                <w:delText>_Header_Id</w:delText>
              </w:r>
              <w:bookmarkStart w:id="2498" w:name="_Toc523523782"/>
              <w:bookmarkStart w:id="2499" w:name="_Toc523524443"/>
              <w:bookmarkStart w:id="2500" w:name="_Toc523525290"/>
              <w:bookmarkStart w:id="2501" w:name="_Toc523526067"/>
              <w:bookmarkEnd w:id="2498"/>
              <w:bookmarkEnd w:id="2499"/>
              <w:bookmarkEnd w:id="2500"/>
              <w:bookmarkEnd w:id="2501"/>
            </w:del>
          </w:p>
        </w:tc>
        <w:tc>
          <w:tcPr>
            <w:tcW w:w="743" w:type="pct"/>
          </w:tcPr>
          <w:p w14:paraId="1C6ABF33" w14:textId="53FA82C1" w:rsidR="008A1236" w:rsidRPr="009C09B2" w:rsidDel="005B7459" w:rsidRDefault="008A1236" w:rsidP="008A1236">
            <w:pPr>
              <w:rPr>
                <w:del w:id="2502" w:author="Lucy Lucy" w:date="2018-09-01T00:05:00Z"/>
              </w:rPr>
            </w:pPr>
            <w:del w:id="2503" w:author="Lucy Lucy" w:date="2018-09-01T00:05:00Z">
              <w:r w:rsidRPr="009C09B2" w:rsidDel="005B7459">
                <w:delText>NUMBER</w:delText>
              </w:r>
              <w:bookmarkStart w:id="2504" w:name="_Toc523523783"/>
              <w:bookmarkStart w:id="2505" w:name="_Toc523524444"/>
              <w:bookmarkStart w:id="2506" w:name="_Toc523525291"/>
              <w:bookmarkStart w:id="2507" w:name="_Toc523526068"/>
              <w:bookmarkEnd w:id="2504"/>
              <w:bookmarkEnd w:id="2505"/>
              <w:bookmarkEnd w:id="2506"/>
              <w:bookmarkEnd w:id="2507"/>
            </w:del>
          </w:p>
        </w:tc>
        <w:tc>
          <w:tcPr>
            <w:tcW w:w="396" w:type="pct"/>
          </w:tcPr>
          <w:p w14:paraId="4635C8DD" w14:textId="4C76F7EF" w:rsidR="008A1236" w:rsidRPr="009C09B2" w:rsidDel="005B7459" w:rsidRDefault="008A1236" w:rsidP="008A1236">
            <w:pPr>
              <w:rPr>
                <w:del w:id="2508" w:author="Lucy Lucy" w:date="2018-09-01T00:05:00Z"/>
              </w:rPr>
            </w:pPr>
            <w:bookmarkStart w:id="2509" w:name="_Toc523523784"/>
            <w:bookmarkStart w:id="2510" w:name="_Toc523524445"/>
            <w:bookmarkStart w:id="2511" w:name="_Toc523525292"/>
            <w:bookmarkStart w:id="2512" w:name="_Toc523526069"/>
            <w:bookmarkEnd w:id="2509"/>
            <w:bookmarkEnd w:id="2510"/>
            <w:bookmarkEnd w:id="2511"/>
            <w:bookmarkEnd w:id="2512"/>
          </w:p>
        </w:tc>
        <w:tc>
          <w:tcPr>
            <w:tcW w:w="379" w:type="pct"/>
          </w:tcPr>
          <w:p w14:paraId="1867AF1D" w14:textId="0B127327" w:rsidR="008A1236" w:rsidRPr="009C09B2" w:rsidDel="005B7459" w:rsidRDefault="008A1236" w:rsidP="008A1236">
            <w:pPr>
              <w:rPr>
                <w:del w:id="2513" w:author="Lucy Lucy" w:date="2018-09-01T00:05:00Z"/>
              </w:rPr>
            </w:pPr>
            <w:bookmarkStart w:id="2514" w:name="_Toc523523785"/>
            <w:bookmarkStart w:id="2515" w:name="_Toc523524446"/>
            <w:bookmarkStart w:id="2516" w:name="_Toc523525293"/>
            <w:bookmarkStart w:id="2517" w:name="_Toc523526070"/>
            <w:bookmarkEnd w:id="2514"/>
            <w:bookmarkEnd w:id="2515"/>
            <w:bookmarkEnd w:id="2516"/>
            <w:bookmarkEnd w:id="2517"/>
          </w:p>
        </w:tc>
        <w:tc>
          <w:tcPr>
            <w:tcW w:w="497" w:type="pct"/>
          </w:tcPr>
          <w:p w14:paraId="5CB5A36E" w14:textId="5DD86526" w:rsidR="008A1236" w:rsidRPr="009C09B2" w:rsidDel="005B7459" w:rsidRDefault="008A1236" w:rsidP="008A1236">
            <w:pPr>
              <w:rPr>
                <w:del w:id="2518" w:author="Lucy Lucy" w:date="2018-09-01T00:05:00Z"/>
              </w:rPr>
            </w:pPr>
            <w:bookmarkStart w:id="2519" w:name="_Toc523523786"/>
            <w:bookmarkStart w:id="2520" w:name="_Toc523524447"/>
            <w:bookmarkStart w:id="2521" w:name="_Toc523525294"/>
            <w:bookmarkStart w:id="2522" w:name="_Toc523526071"/>
            <w:bookmarkEnd w:id="2519"/>
            <w:bookmarkEnd w:id="2520"/>
            <w:bookmarkEnd w:id="2521"/>
            <w:bookmarkEnd w:id="2522"/>
          </w:p>
        </w:tc>
        <w:tc>
          <w:tcPr>
            <w:tcW w:w="1553" w:type="pct"/>
          </w:tcPr>
          <w:p w14:paraId="3F4BA022" w14:textId="01BC6C6C" w:rsidR="008A1236" w:rsidRPr="009C09B2" w:rsidDel="005B7459" w:rsidRDefault="008A1236" w:rsidP="008A1236">
            <w:pPr>
              <w:rPr>
                <w:del w:id="2523" w:author="Lucy Lucy" w:date="2018-09-01T00:05:00Z"/>
              </w:rPr>
            </w:pPr>
            <w:del w:id="2524" w:author="Lucy Lucy" w:date="2018-09-01T00:05:00Z">
              <w:r w:rsidRPr="009C09B2" w:rsidDel="005B7459">
                <w:delText>Id đơn, link với Application_Header_Id bảng Application_Header</w:delText>
              </w:r>
              <w:bookmarkStart w:id="2525" w:name="_Toc523523787"/>
              <w:bookmarkStart w:id="2526" w:name="_Toc523524448"/>
              <w:bookmarkStart w:id="2527" w:name="_Toc523525295"/>
              <w:bookmarkStart w:id="2528" w:name="_Toc523526072"/>
              <w:bookmarkEnd w:id="2525"/>
              <w:bookmarkEnd w:id="2526"/>
              <w:bookmarkEnd w:id="2527"/>
              <w:bookmarkEnd w:id="2528"/>
            </w:del>
          </w:p>
        </w:tc>
        <w:bookmarkStart w:id="2529" w:name="_Toc523523788"/>
        <w:bookmarkStart w:id="2530" w:name="_Toc523524449"/>
        <w:bookmarkStart w:id="2531" w:name="_Toc523525296"/>
        <w:bookmarkStart w:id="2532" w:name="_Toc523526073"/>
        <w:bookmarkEnd w:id="2529"/>
        <w:bookmarkEnd w:id="2530"/>
        <w:bookmarkEnd w:id="2531"/>
        <w:bookmarkEnd w:id="2532"/>
      </w:tr>
      <w:tr w:rsidR="008A1236" w:rsidRPr="009C09B2" w:rsidDel="005B7459" w14:paraId="6FBFAEA3" w14:textId="011A58FC" w:rsidTr="008A1236">
        <w:trPr>
          <w:trHeight w:val="347"/>
          <w:del w:id="2533" w:author="Lucy Lucy" w:date="2018-09-01T00:05:00Z"/>
        </w:trPr>
        <w:tc>
          <w:tcPr>
            <w:tcW w:w="1432" w:type="pct"/>
          </w:tcPr>
          <w:p w14:paraId="00032AA0" w14:textId="072248A8" w:rsidR="008A1236" w:rsidRPr="009C09B2" w:rsidDel="005B7459" w:rsidRDefault="008A1236" w:rsidP="008A1236">
            <w:pPr>
              <w:rPr>
                <w:del w:id="2534" w:author="Lucy Lucy" w:date="2018-09-01T00:05:00Z"/>
              </w:rPr>
            </w:pPr>
            <w:del w:id="2535" w:author="Lucy Lucy" w:date="2018-09-01T00:05:00Z">
              <w:r w:rsidDel="005B7459">
                <w:delText>App</w:delText>
              </w:r>
              <w:r w:rsidRPr="009C09B2" w:rsidDel="005B7459">
                <w:delText>Code</w:delText>
              </w:r>
              <w:bookmarkStart w:id="2536" w:name="_Toc523523789"/>
              <w:bookmarkStart w:id="2537" w:name="_Toc523524450"/>
              <w:bookmarkStart w:id="2538" w:name="_Toc523525297"/>
              <w:bookmarkStart w:id="2539" w:name="_Toc523526074"/>
              <w:bookmarkEnd w:id="2536"/>
              <w:bookmarkEnd w:id="2537"/>
              <w:bookmarkEnd w:id="2538"/>
              <w:bookmarkEnd w:id="2539"/>
            </w:del>
          </w:p>
        </w:tc>
        <w:tc>
          <w:tcPr>
            <w:tcW w:w="743" w:type="pct"/>
          </w:tcPr>
          <w:p w14:paraId="1486F7EC" w14:textId="494A08CE" w:rsidR="008A1236" w:rsidRPr="009C09B2" w:rsidDel="005B7459" w:rsidRDefault="008A1236" w:rsidP="008A1236">
            <w:pPr>
              <w:rPr>
                <w:del w:id="2540" w:author="Lucy Lucy" w:date="2018-09-01T00:05:00Z"/>
              </w:rPr>
            </w:pPr>
            <w:del w:id="2541" w:author="Lucy Lucy" w:date="2018-09-01T00:05:00Z">
              <w:r w:rsidRPr="009C09B2" w:rsidDel="005B7459">
                <w:delText>VARCHAR2</w:delText>
              </w:r>
              <w:bookmarkStart w:id="2542" w:name="_Toc523523790"/>
              <w:bookmarkStart w:id="2543" w:name="_Toc523524451"/>
              <w:bookmarkStart w:id="2544" w:name="_Toc523525298"/>
              <w:bookmarkStart w:id="2545" w:name="_Toc523526075"/>
              <w:bookmarkEnd w:id="2542"/>
              <w:bookmarkEnd w:id="2543"/>
              <w:bookmarkEnd w:id="2544"/>
              <w:bookmarkEnd w:id="2545"/>
            </w:del>
          </w:p>
        </w:tc>
        <w:tc>
          <w:tcPr>
            <w:tcW w:w="396" w:type="pct"/>
          </w:tcPr>
          <w:p w14:paraId="18E1CA44" w14:textId="3840B462" w:rsidR="008A1236" w:rsidRPr="009C09B2" w:rsidDel="005B7459" w:rsidRDefault="008A1236" w:rsidP="008A1236">
            <w:pPr>
              <w:rPr>
                <w:del w:id="2546" w:author="Lucy Lucy" w:date="2018-09-01T00:05:00Z"/>
              </w:rPr>
            </w:pPr>
            <w:del w:id="2547" w:author="Lucy Lucy" w:date="2018-09-01T00:05:00Z">
              <w:r w:rsidRPr="009C09B2" w:rsidDel="005B7459">
                <w:delText>50</w:delText>
              </w:r>
              <w:bookmarkStart w:id="2548" w:name="_Toc523523791"/>
              <w:bookmarkStart w:id="2549" w:name="_Toc523524452"/>
              <w:bookmarkStart w:id="2550" w:name="_Toc523525299"/>
              <w:bookmarkStart w:id="2551" w:name="_Toc523526076"/>
              <w:bookmarkEnd w:id="2548"/>
              <w:bookmarkEnd w:id="2549"/>
              <w:bookmarkEnd w:id="2550"/>
              <w:bookmarkEnd w:id="2551"/>
            </w:del>
          </w:p>
        </w:tc>
        <w:tc>
          <w:tcPr>
            <w:tcW w:w="379" w:type="pct"/>
          </w:tcPr>
          <w:p w14:paraId="2919567A" w14:textId="2554DC82" w:rsidR="008A1236" w:rsidRPr="009C09B2" w:rsidDel="005B7459" w:rsidRDefault="008A1236" w:rsidP="008A1236">
            <w:pPr>
              <w:rPr>
                <w:del w:id="2552" w:author="Lucy Lucy" w:date="2018-09-01T00:05:00Z"/>
              </w:rPr>
            </w:pPr>
            <w:bookmarkStart w:id="2553" w:name="_Toc523523792"/>
            <w:bookmarkStart w:id="2554" w:name="_Toc523524453"/>
            <w:bookmarkStart w:id="2555" w:name="_Toc523525300"/>
            <w:bookmarkStart w:id="2556" w:name="_Toc523526077"/>
            <w:bookmarkEnd w:id="2553"/>
            <w:bookmarkEnd w:id="2554"/>
            <w:bookmarkEnd w:id="2555"/>
            <w:bookmarkEnd w:id="2556"/>
          </w:p>
        </w:tc>
        <w:tc>
          <w:tcPr>
            <w:tcW w:w="497" w:type="pct"/>
          </w:tcPr>
          <w:p w14:paraId="4C175841" w14:textId="439C36F3" w:rsidR="008A1236" w:rsidRPr="009C09B2" w:rsidDel="005B7459" w:rsidRDefault="008A1236" w:rsidP="008A1236">
            <w:pPr>
              <w:rPr>
                <w:del w:id="2557" w:author="Lucy Lucy" w:date="2018-09-01T00:05:00Z"/>
              </w:rPr>
            </w:pPr>
            <w:bookmarkStart w:id="2558" w:name="_Toc523523793"/>
            <w:bookmarkStart w:id="2559" w:name="_Toc523524454"/>
            <w:bookmarkStart w:id="2560" w:name="_Toc523525301"/>
            <w:bookmarkStart w:id="2561" w:name="_Toc523526078"/>
            <w:bookmarkEnd w:id="2558"/>
            <w:bookmarkEnd w:id="2559"/>
            <w:bookmarkEnd w:id="2560"/>
            <w:bookmarkEnd w:id="2561"/>
          </w:p>
        </w:tc>
        <w:tc>
          <w:tcPr>
            <w:tcW w:w="1553" w:type="pct"/>
          </w:tcPr>
          <w:p w14:paraId="36A19436" w14:textId="5AF4EC4E" w:rsidR="008A1236" w:rsidRPr="009C09B2" w:rsidDel="005B7459" w:rsidRDefault="008A1236" w:rsidP="008A1236">
            <w:pPr>
              <w:rPr>
                <w:del w:id="2562" w:author="Lucy Lucy" w:date="2018-09-01T00:05:00Z"/>
              </w:rPr>
            </w:pPr>
            <w:del w:id="2563" w:author="Lucy Lucy" w:date="2018-09-01T00:05:00Z">
              <w:r w:rsidRPr="009C09B2" w:rsidDel="005B7459">
                <w:delText>Mã đơn, link với App_Code bảng Sys_Application</w:delText>
              </w:r>
              <w:bookmarkStart w:id="2564" w:name="_Toc523523794"/>
              <w:bookmarkStart w:id="2565" w:name="_Toc523524455"/>
              <w:bookmarkStart w:id="2566" w:name="_Toc523525302"/>
              <w:bookmarkStart w:id="2567" w:name="_Toc523526079"/>
              <w:bookmarkEnd w:id="2564"/>
              <w:bookmarkEnd w:id="2565"/>
              <w:bookmarkEnd w:id="2566"/>
              <w:bookmarkEnd w:id="2567"/>
            </w:del>
          </w:p>
        </w:tc>
        <w:bookmarkStart w:id="2568" w:name="_Toc523523795"/>
        <w:bookmarkStart w:id="2569" w:name="_Toc523524456"/>
        <w:bookmarkStart w:id="2570" w:name="_Toc523525303"/>
        <w:bookmarkStart w:id="2571" w:name="_Toc523526080"/>
        <w:bookmarkEnd w:id="2568"/>
        <w:bookmarkEnd w:id="2569"/>
        <w:bookmarkEnd w:id="2570"/>
        <w:bookmarkEnd w:id="2571"/>
      </w:tr>
      <w:tr w:rsidR="008A1236" w:rsidRPr="009C09B2" w:rsidDel="005B7459" w14:paraId="3CCA2B54" w14:textId="24765FFB" w:rsidTr="008A1236">
        <w:trPr>
          <w:del w:id="2572" w:author="Lucy Lucy" w:date="2018-09-01T00:05:00Z"/>
        </w:trPr>
        <w:tc>
          <w:tcPr>
            <w:tcW w:w="1432" w:type="pct"/>
          </w:tcPr>
          <w:p w14:paraId="279B86F2" w14:textId="74E1B1C3" w:rsidR="008A1236" w:rsidRPr="009C09B2" w:rsidDel="005B7459" w:rsidRDefault="001E2889" w:rsidP="008A1236">
            <w:pPr>
              <w:rPr>
                <w:del w:id="2573" w:author="Lucy Lucy" w:date="2018-09-01T00:05:00Z"/>
              </w:rPr>
            </w:pPr>
            <w:del w:id="2574" w:author="Lucy Lucy" w:date="2018-09-01T00:05:00Z">
              <w:r w:rsidRPr="001E2889" w:rsidDel="005B7459">
                <w:delText>REQUEST_CHANGE_TYPE</w:delText>
              </w:r>
              <w:bookmarkStart w:id="2575" w:name="_Toc523523796"/>
              <w:bookmarkStart w:id="2576" w:name="_Toc523524457"/>
              <w:bookmarkStart w:id="2577" w:name="_Toc523525304"/>
              <w:bookmarkStart w:id="2578" w:name="_Toc523526081"/>
              <w:bookmarkEnd w:id="2575"/>
              <w:bookmarkEnd w:id="2576"/>
              <w:bookmarkEnd w:id="2577"/>
              <w:bookmarkEnd w:id="2578"/>
            </w:del>
          </w:p>
        </w:tc>
        <w:tc>
          <w:tcPr>
            <w:tcW w:w="743" w:type="pct"/>
          </w:tcPr>
          <w:p w14:paraId="1494C2C4" w14:textId="2E918A37" w:rsidR="008A1236" w:rsidRPr="009C09B2" w:rsidDel="005B7459" w:rsidRDefault="001E2889" w:rsidP="008A1236">
            <w:pPr>
              <w:rPr>
                <w:del w:id="2579" w:author="Lucy Lucy" w:date="2018-09-01T00:05:00Z"/>
              </w:rPr>
            </w:pPr>
            <w:del w:id="2580" w:author="Lucy Lucy" w:date="2018-09-01T00:05:00Z">
              <w:r w:rsidRPr="009C09B2" w:rsidDel="005B7459">
                <w:delText>NUMBER</w:delText>
              </w:r>
              <w:bookmarkStart w:id="2581" w:name="_Toc523523797"/>
              <w:bookmarkStart w:id="2582" w:name="_Toc523524458"/>
              <w:bookmarkStart w:id="2583" w:name="_Toc523525305"/>
              <w:bookmarkStart w:id="2584" w:name="_Toc523526082"/>
              <w:bookmarkEnd w:id="2581"/>
              <w:bookmarkEnd w:id="2582"/>
              <w:bookmarkEnd w:id="2583"/>
              <w:bookmarkEnd w:id="2584"/>
            </w:del>
          </w:p>
        </w:tc>
        <w:tc>
          <w:tcPr>
            <w:tcW w:w="396" w:type="pct"/>
          </w:tcPr>
          <w:p w14:paraId="2A008C4E" w14:textId="20702537" w:rsidR="008A1236" w:rsidRPr="009C09B2" w:rsidDel="005B7459" w:rsidRDefault="008A1236" w:rsidP="008A1236">
            <w:pPr>
              <w:rPr>
                <w:del w:id="2585" w:author="Lucy Lucy" w:date="2018-09-01T00:05:00Z"/>
              </w:rPr>
            </w:pPr>
            <w:bookmarkStart w:id="2586" w:name="_Toc523523798"/>
            <w:bookmarkStart w:id="2587" w:name="_Toc523524459"/>
            <w:bookmarkStart w:id="2588" w:name="_Toc523525306"/>
            <w:bookmarkStart w:id="2589" w:name="_Toc523526083"/>
            <w:bookmarkEnd w:id="2586"/>
            <w:bookmarkEnd w:id="2587"/>
            <w:bookmarkEnd w:id="2588"/>
            <w:bookmarkEnd w:id="2589"/>
          </w:p>
        </w:tc>
        <w:tc>
          <w:tcPr>
            <w:tcW w:w="379" w:type="pct"/>
          </w:tcPr>
          <w:p w14:paraId="72136187" w14:textId="09508287" w:rsidR="008A1236" w:rsidRPr="009C09B2" w:rsidDel="005B7459" w:rsidRDefault="008A1236" w:rsidP="008A1236">
            <w:pPr>
              <w:rPr>
                <w:del w:id="2590" w:author="Lucy Lucy" w:date="2018-09-01T00:05:00Z"/>
              </w:rPr>
            </w:pPr>
            <w:bookmarkStart w:id="2591" w:name="_Toc523523799"/>
            <w:bookmarkStart w:id="2592" w:name="_Toc523524460"/>
            <w:bookmarkStart w:id="2593" w:name="_Toc523525307"/>
            <w:bookmarkStart w:id="2594" w:name="_Toc523526084"/>
            <w:bookmarkEnd w:id="2591"/>
            <w:bookmarkEnd w:id="2592"/>
            <w:bookmarkEnd w:id="2593"/>
            <w:bookmarkEnd w:id="2594"/>
          </w:p>
        </w:tc>
        <w:tc>
          <w:tcPr>
            <w:tcW w:w="497" w:type="pct"/>
          </w:tcPr>
          <w:p w14:paraId="6C916609" w14:textId="70AC3CD2" w:rsidR="008A1236" w:rsidRPr="009C09B2" w:rsidDel="005B7459" w:rsidRDefault="008A1236" w:rsidP="008A1236">
            <w:pPr>
              <w:rPr>
                <w:del w:id="2595" w:author="Lucy Lucy" w:date="2018-09-01T00:05:00Z"/>
              </w:rPr>
            </w:pPr>
            <w:bookmarkStart w:id="2596" w:name="_Toc523523800"/>
            <w:bookmarkStart w:id="2597" w:name="_Toc523524461"/>
            <w:bookmarkStart w:id="2598" w:name="_Toc523525308"/>
            <w:bookmarkStart w:id="2599" w:name="_Toc523526085"/>
            <w:bookmarkEnd w:id="2596"/>
            <w:bookmarkEnd w:id="2597"/>
            <w:bookmarkEnd w:id="2598"/>
            <w:bookmarkEnd w:id="2599"/>
          </w:p>
        </w:tc>
        <w:tc>
          <w:tcPr>
            <w:tcW w:w="1553" w:type="pct"/>
          </w:tcPr>
          <w:p w14:paraId="4EB1409E" w14:textId="77AFA6BE" w:rsidR="008A1236" w:rsidDel="005B7459" w:rsidRDefault="001E2889" w:rsidP="008A1236">
            <w:pPr>
              <w:rPr>
                <w:del w:id="2600" w:author="Lucy Lucy" w:date="2018-09-01T00:05:00Z"/>
              </w:rPr>
            </w:pPr>
            <w:del w:id="2601" w:author="Lucy Lucy" w:date="2018-09-01T00:05:00Z">
              <w:r w:rsidDel="005B7459">
                <w:delText>Loại yêu cầu sửa đổi</w:delText>
              </w:r>
              <w:bookmarkStart w:id="2602" w:name="_Toc523523801"/>
              <w:bookmarkStart w:id="2603" w:name="_Toc523524462"/>
              <w:bookmarkStart w:id="2604" w:name="_Toc523525309"/>
              <w:bookmarkStart w:id="2605" w:name="_Toc523526086"/>
              <w:bookmarkEnd w:id="2602"/>
              <w:bookmarkEnd w:id="2603"/>
              <w:bookmarkEnd w:id="2604"/>
              <w:bookmarkEnd w:id="2605"/>
            </w:del>
          </w:p>
          <w:p w14:paraId="14FC37F3" w14:textId="117247FC" w:rsidR="00A04D7A" w:rsidRPr="00CC0FA8" w:rsidDel="005B7459" w:rsidRDefault="00A04D7A" w:rsidP="00A04D7A">
            <w:pPr>
              <w:rPr>
                <w:del w:id="2606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2607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1: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sáng chế</w:delText>
              </w:r>
              <w:bookmarkStart w:id="2608" w:name="_Toc523523802"/>
              <w:bookmarkStart w:id="2609" w:name="_Toc523524463"/>
              <w:bookmarkStart w:id="2610" w:name="_Toc523525310"/>
              <w:bookmarkStart w:id="2611" w:name="_Toc523526087"/>
              <w:bookmarkEnd w:id="2608"/>
              <w:bookmarkEnd w:id="2609"/>
              <w:bookmarkEnd w:id="2610"/>
              <w:bookmarkEnd w:id="2611"/>
            </w:del>
          </w:p>
          <w:p w14:paraId="2AFB245E" w14:textId="03297B70" w:rsidR="00A04D7A" w:rsidRPr="00CC0FA8" w:rsidDel="005B7459" w:rsidRDefault="00A04D7A" w:rsidP="00A04D7A">
            <w:pPr>
              <w:rPr>
                <w:del w:id="2612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2613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2: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kiểu dáng công nghiệp</w:delText>
              </w:r>
              <w:bookmarkStart w:id="2614" w:name="_Toc523523803"/>
              <w:bookmarkStart w:id="2615" w:name="_Toc523524464"/>
              <w:bookmarkStart w:id="2616" w:name="_Toc523525311"/>
              <w:bookmarkStart w:id="2617" w:name="_Toc523526088"/>
              <w:bookmarkEnd w:id="2614"/>
              <w:bookmarkEnd w:id="2615"/>
              <w:bookmarkEnd w:id="2616"/>
              <w:bookmarkEnd w:id="2617"/>
            </w:del>
          </w:p>
          <w:p w14:paraId="7FAF01BC" w14:textId="77C36CC4" w:rsidR="00A04D7A" w:rsidRPr="00CC0FA8" w:rsidDel="005B7459" w:rsidRDefault="00A04D7A" w:rsidP="00A04D7A">
            <w:pPr>
              <w:rPr>
                <w:del w:id="2618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2619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3: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thiết kế bố trí mạch tích hợp bán dẫn</w:delText>
              </w:r>
              <w:bookmarkStart w:id="2620" w:name="_Toc523523804"/>
              <w:bookmarkStart w:id="2621" w:name="_Toc523524465"/>
              <w:bookmarkStart w:id="2622" w:name="_Toc523525312"/>
              <w:bookmarkStart w:id="2623" w:name="_Toc523526089"/>
              <w:bookmarkEnd w:id="2620"/>
              <w:bookmarkEnd w:id="2621"/>
              <w:bookmarkEnd w:id="2622"/>
              <w:bookmarkEnd w:id="2623"/>
            </w:del>
          </w:p>
          <w:p w14:paraId="77E29675" w14:textId="20DFDEAE" w:rsidR="00A04D7A" w:rsidRPr="00CC0FA8" w:rsidDel="005B7459" w:rsidRDefault="00A04D7A" w:rsidP="00A04D7A">
            <w:pPr>
              <w:rPr>
                <w:del w:id="2624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2625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4: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nhãn hiệu</w:delText>
              </w:r>
              <w:bookmarkStart w:id="2626" w:name="_Toc523523805"/>
              <w:bookmarkStart w:id="2627" w:name="_Toc523524466"/>
              <w:bookmarkStart w:id="2628" w:name="_Toc523525313"/>
              <w:bookmarkStart w:id="2629" w:name="_Toc523526090"/>
              <w:bookmarkEnd w:id="2626"/>
              <w:bookmarkEnd w:id="2627"/>
              <w:bookmarkEnd w:id="2628"/>
              <w:bookmarkEnd w:id="2629"/>
            </w:del>
          </w:p>
          <w:p w14:paraId="64FF9A2A" w14:textId="4FAFC070" w:rsidR="00A04D7A" w:rsidRPr="009C09B2" w:rsidDel="005B7459" w:rsidRDefault="00A04D7A" w:rsidP="00A04D7A">
            <w:pPr>
              <w:rPr>
                <w:del w:id="2630" w:author="Lucy Lucy" w:date="2018-09-01T00:05:00Z"/>
              </w:rPr>
            </w:pPr>
            <w:del w:id="2631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5: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chỉ dẫn địa lý</w:delText>
              </w:r>
              <w:bookmarkStart w:id="2632" w:name="_Toc523523806"/>
              <w:bookmarkStart w:id="2633" w:name="_Toc523524467"/>
              <w:bookmarkStart w:id="2634" w:name="_Toc523525314"/>
              <w:bookmarkStart w:id="2635" w:name="_Toc523526091"/>
              <w:bookmarkEnd w:id="2632"/>
              <w:bookmarkEnd w:id="2633"/>
              <w:bookmarkEnd w:id="2634"/>
              <w:bookmarkEnd w:id="2635"/>
            </w:del>
          </w:p>
        </w:tc>
        <w:bookmarkStart w:id="2636" w:name="_Toc523523807"/>
        <w:bookmarkStart w:id="2637" w:name="_Toc523524468"/>
        <w:bookmarkStart w:id="2638" w:name="_Toc523525315"/>
        <w:bookmarkStart w:id="2639" w:name="_Toc523526092"/>
        <w:bookmarkEnd w:id="2636"/>
        <w:bookmarkEnd w:id="2637"/>
        <w:bookmarkEnd w:id="2638"/>
        <w:bookmarkEnd w:id="2639"/>
      </w:tr>
      <w:tr w:rsidR="008A1236" w:rsidRPr="009C09B2" w:rsidDel="005B7459" w14:paraId="10C56EC5" w14:textId="368C3EE0" w:rsidTr="008A1236">
        <w:trPr>
          <w:del w:id="2640" w:author="Lucy Lucy" w:date="2018-09-01T00:05:00Z"/>
        </w:trPr>
        <w:tc>
          <w:tcPr>
            <w:tcW w:w="1432" w:type="pct"/>
          </w:tcPr>
          <w:p w14:paraId="32ED08D6" w14:textId="5DE48396" w:rsidR="008A1236" w:rsidRPr="00F77F25" w:rsidDel="005B7459" w:rsidRDefault="001E2889" w:rsidP="008A1236">
            <w:pPr>
              <w:rPr>
                <w:del w:id="2641" w:author="Lucy Lucy" w:date="2018-09-01T00:05:00Z"/>
              </w:rPr>
            </w:pPr>
            <w:del w:id="2642" w:author="Lucy Lucy" w:date="2018-09-01T00:05:00Z">
              <w:r w:rsidRPr="001E2889" w:rsidDel="005B7459">
                <w:rPr>
                  <w:rFonts w:ascii="Times New Roman" w:hAnsi="Times New Roman"/>
                  <w:bCs/>
                  <w:lang w:val="pt-BR"/>
                </w:rPr>
                <w:delText>APP_NO_CHANGE</w:delText>
              </w:r>
              <w:bookmarkStart w:id="2643" w:name="_Toc523523808"/>
              <w:bookmarkStart w:id="2644" w:name="_Toc523524469"/>
              <w:bookmarkStart w:id="2645" w:name="_Toc523525316"/>
              <w:bookmarkStart w:id="2646" w:name="_Toc523526093"/>
              <w:bookmarkEnd w:id="2643"/>
              <w:bookmarkEnd w:id="2644"/>
              <w:bookmarkEnd w:id="2645"/>
              <w:bookmarkEnd w:id="2646"/>
            </w:del>
          </w:p>
        </w:tc>
        <w:tc>
          <w:tcPr>
            <w:tcW w:w="743" w:type="pct"/>
          </w:tcPr>
          <w:p w14:paraId="4A78D2FB" w14:textId="61A5553C" w:rsidR="008A1236" w:rsidRPr="009C09B2" w:rsidDel="005B7459" w:rsidRDefault="008A1236" w:rsidP="008A1236">
            <w:pPr>
              <w:rPr>
                <w:del w:id="2647" w:author="Lucy Lucy" w:date="2018-09-01T00:05:00Z"/>
              </w:rPr>
            </w:pPr>
            <w:del w:id="2648" w:author="Lucy Lucy" w:date="2018-09-01T00:05:00Z">
              <w:r w:rsidDel="005B7459">
                <w:delText>VARCHAR2</w:delText>
              </w:r>
              <w:bookmarkStart w:id="2649" w:name="_Toc523523809"/>
              <w:bookmarkStart w:id="2650" w:name="_Toc523524470"/>
              <w:bookmarkStart w:id="2651" w:name="_Toc523525317"/>
              <w:bookmarkStart w:id="2652" w:name="_Toc523526094"/>
              <w:bookmarkEnd w:id="2649"/>
              <w:bookmarkEnd w:id="2650"/>
              <w:bookmarkEnd w:id="2651"/>
              <w:bookmarkEnd w:id="2652"/>
            </w:del>
          </w:p>
        </w:tc>
        <w:tc>
          <w:tcPr>
            <w:tcW w:w="396" w:type="pct"/>
          </w:tcPr>
          <w:p w14:paraId="1842CDD7" w14:textId="5A1E2261" w:rsidR="008A1236" w:rsidRPr="009C09B2" w:rsidDel="005B7459" w:rsidRDefault="001E2889" w:rsidP="008A1236">
            <w:pPr>
              <w:rPr>
                <w:del w:id="2653" w:author="Lucy Lucy" w:date="2018-09-01T00:05:00Z"/>
              </w:rPr>
            </w:pPr>
            <w:del w:id="2654" w:author="Lucy Lucy" w:date="2018-09-01T00:05:00Z">
              <w:r w:rsidDel="005B7459">
                <w:delText>200</w:delText>
              </w:r>
              <w:bookmarkStart w:id="2655" w:name="_Toc523523810"/>
              <w:bookmarkStart w:id="2656" w:name="_Toc523524471"/>
              <w:bookmarkStart w:id="2657" w:name="_Toc523525318"/>
              <w:bookmarkStart w:id="2658" w:name="_Toc523526095"/>
              <w:bookmarkEnd w:id="2655"/>
              <w:bookmarkEnd w:id="2656"/>
              <w:bookmarkEnd w:id="2657"/>
              <w:bookmarkEnd w:id="2658"/>
            </w:del>
          </w:p>
        </w:tc>
        <w:tc>
          <w:tcPr>
            <w:tcW w:w="379" w:type="pct"/>
          </w:tcPr>
          <w:p w14:paraId="55DF5EBC" w14:textId="5119CB76" w:rsidR="008A1236" w:rsidRPr="009C09B2" w:rsidDel="005B7459" w:rsidRDefault="008A1236" w:rsidP="008A1236">
            <w:pPr>
              <w:rPr>
                <w:del w:id="2659" w:author="Lucy Lucy" w:date="2018-09-01T00:05:00Z"/>
              </w:rPr>
            </w:pPr>
            <w:bookmarkStart w:id="2660" w:name="_Toc523523811"/>
            <w:bookmarkStart w:id="2661" w:name="_Toc523524472"/>
            <w:bookmarkStart w:id="2662" w:name="_Toc523525319"/>
            <w:bookmarkStart w:id="2663" w:name="_Toc523526096"/>
            <w:bookmarkEnd w:id="2660"/>
            <w:bookmarkEnd w:id="2661"/>
            <w:bookmarkEnd w:id="2662"/>
            <w:bookmarkEnd w:id="2663"/>
          </w:p>
        </w:tc>
        <w:tc>
          <w:tcPr>
            <w:tcW w:w="497" w:type="pct"/>
          </w:tcPr>
          <w:p w14:paraId="754243E3" w14:textId="659F611B" w:rsidR="008A1236" w:rsidRPr="009C09B2" w:rsidDel="005B7459" w:rsidRDefault="008A1236" w:rsidP="008A1236">
            <w:pPr>
              <w:rPr>
                <w:del w:id="2664" w:author="Lucy Lucy" w:date="2018-09-01T00:05:00Z"/>
              </w:rPr>
            </w:pPr>
            <w:bookmarkStart w:id="2665" w:name="_Toc523523812"/>
            <w:bookmarkStart w:id="2666" w:name="_Toc523524473"/>
            <w:bookmarkStart w:id="2667" w:name="_Toc523525320"/>
            <w:bookmarkStart w:id="2668" w:name="_Toc523526097"/>
            <w:bookmarkEnd w:id="2665"/>
            <w:bookmarkEnd w:id="2666"/>
            <w:bookmarkEnd w:id="2667"/>
            <w:bookmarkEnd w:id="2668"/>
          </w:p>
        </w:tc>
        <w:tc>
          <w:tcPr>
            <w:tcW w:w="1553" w:type="pct"/>
          </w:tcPr>
          <w:p w14:paraId="7C6D8648" w14:textId="481DB3EC" w:rsidR="008A1236" w:rsidRPr="009C09B2" w:rsidDel="005B7459" w:rsidRDefault="001E2889" w:rsidP="008A1236">
            <w:pPr>
              <w:rPr>
                <w:del w:id="2669" w:author="Lucy Lucy" w:date="2018-09-01T00:05:00Z"/>
              </w:rPr>
            </w:pPr>
            <w:del w:id="2670" w:author="Lucy Lucy" w:date="2018-09-01T00:05:00Z">
              <w:r w:rsidDel="005B7459">
                <w:delText>Số đơn yêu cầu sửa đổi</w:delText>
              </w:r>
              <w:bookmarkStart w:id="2671" w:name="_Toc523523813"/>
              <w:bookmarkStart w:id="2672" w:name="_Toc523524474"/>
              <w:bookmarkStart w:id="2673" w:name="_Toc523525321"/>
              <w:bookmarkStart w:id="2674" w:name="_Toc523526098"/>
              <w:bookmarkEnd w:id="2671"/>
              <w:bookmarkEnd w:id="2672"/>
              <w:bookmarkEnd w:id="2673"/>
              <w:bookmarkEnd w:id="2674"/>
            </w:del>
          </w:p>
        </w:tc>
        <w:bookmarkStart w:id="2675" w:name="_Toc523523814"/>
        <w:bookmarkStart w:id="2676" w:name="_Toc523524475"/>
        <w:bookmarkStart w:id="2677" w:name="_Toc523525322"/>
        <w:bookmarkStart w:id="2678" w:name="_Toc523526099"/>
        <w:bookmarkEnd w:id="2675"/>
        <w:bookmarkEnd w:id="2676"/>
        <w:bookmarkEnd w:id="2677"/>
        <w:bookmarkEnd w:id="2678"/>
      </w:tr>
      <w:tr w:rsidR="008A1236" w:rsidRPr="009C09B2" w:rsidDel="005B7459" w14:paraId="0021A9FA" w14:textId="627A5F75" w:rsidTr="008A1236">
        <w:trPr>
          <w:del w:id="2679" w:author="Lucy Lucy" w:date="2018-09-01T00:05:00Z"/>
        </w:trPr>
        <w:tc>
          <w:tcPr>
            <w:tcW w:w="1432" w:type="pct"/>
          </w:tcPr>
          <w:p w14:paraId="013743BA" w14:textId="7BEADCDA" w:rsidR="008A1236" w:rsidRPr="00F77F25" w:rsidDel="005B7459" w:rsidRDefault="001E2889" w:rsidP="008A1236">
            <w:pPr>
              <w:rPr>
                <w:del w:id="2680" w:author="Lucy Lucy" w:date="2018-09-01T00:05:00Z"/>
                <w:rFonts w:ascii="Times New Roman" w:hAnsi="Times New Roman"/>
                <w:bCs/>
                <w:lang w:val="pt-BR"/>
              </w:rPr>
            </w:pPr>
            <w:del w:id="2681" w:author="Lucy Lucy" w:date="2018-09-01T00:05:00Z">
              <w:r w:rsidRPr="001E2889" w:rsidDel="005B7459">
                <w:rPr>
                  <w:rFonts w:ascii="Times New Roman" w:hAnsi="Times New Roman"/>
                  <w:bCs/>
                  <w:lang w:val="pt-BR"/>
                </w:rPr>
                <w:delText>REQUEST_TO_TYPE</w:delText>
              </w:r>
              <w:bookmarkStart w:id="2682" w:name="_Toc523523815"/>
              <w:bookmarkStart w:id="2683" w:name="_Toc523524476"/>
              <w:bookmarkStart w:id="2684" w:name="_Toc523525323"/>
              <w:bookmarkStart w:id="2685" w:name="_Toc523526100"/>
              <w:bookmarkEnd w:id="2682"/>
              <w:bookmarkEnd w:id="2683"/>
              <w:bookmarkEnd w:id="2684"/>
              <w:bookmarkEnd w:id="2685"/>
            </w:del>
          </w:p>
        </w:tc>
        <w:tc>
          <w:tcPr>
            <w:tcW w:w="743" w:type="pct"/>
          </w:tcPr>
          <w:p w14:paraId="402DE6F9" w14:textId="1463E730" w:rsidR="008A1236" w:rsidRPr="009C09B2" w:rsidDel="005B7459" w:rsidRDefault="001E2889" w:rsidP="008A1236">
            <w:pPr>
              <w:rPr>
                <w:del w:id="2686" w:author="Lucy Lucy" w:date="2018-09-01T00:05:00Z"/>
              </w:rPr>
            </w:pPr>
            <w:del w:id="2687" w:author="Lucy Lucy" w:date="2018-09-01T00:05:00Z">
              <w:r w:rsidRPr="009C09B2" w:rsidDel="005B7459">
                <w:delText>NUMBER</w:delText>
              </w:r>
              <w:bookmarkStart w:id="2688" w:name="_Toc523523816"/>
              <w:bookmarkStart w:id="2689" w:name="_Toc523524477"/>
              <w:bookmarkStart w:id="2690" w:name="_Toc523525324"/>
              <w:bookmarkStart w:id="2691" w:name="_Toc523526101"/>
              <w:bookmarkEnd w:id="2688"/>
              <w:bookmarkEnd w:id="2689"/>
              <w:bookmarkEnd w:id="2690"/>
              <w:bookmarkEnd w:id="2691"/>
            </w:del>
          </w:p>
        </w:tc>
        <w:tc>
          <w:tcPr>
            <w:tcW w:w="396" w:type="pct"/>
          </w:tcPr>
          <w:p w14:paraId="3C02C556" w14:textId="57A8E2CB" w:rsidR="008A1236" w:rsidRPr="009C09B2" w:rsidDel="005B7459" w:rsidRDefault="008A1236" w:rsidP="008A1236">
            <w:pPr>
              <w:rPr>
                <w:del w:id="2692" w:author="Lucy Lucy" w:date="2018-09-01T00:05:00Z"/>
              </w:rPr>
            </w:pPr>
            <w:bookmarkStart w:id="2693" w:name="_Toc523523817"/>
            <w:bookmarkStart w:id="2694" w:name="_Toc523524478"/>
            <w:bookmarkStart w:id="2695" w:name="_Toc523525325"/>
            <w:bookmarkStart w:id="2696" w:name="_Toc523526102"/>
            <w:bookmarkEnd w:id="2693"/>
            <w:bookmarkEnd w:id="2694"/>
            <w:bookmarkEnd w:id="2695"/>
            <w:bookmarkEnd w:id="2696"/>
          </w:p>
        </w:tc>
        <w:tc>
          <w:tcPr>
            <w:tcW w:w="379" w:type="pct"/>
          </w:tcPr>
          <w:p w14:paraId="5159423E" w14:textId="05117518" w:rsidR="008A1236" w:rsidRPr="009C09B2" w:rsidDel="005B7459" w:rsidRDefault="008A1236" w:rsidP="008A1236">
            <w:pPr>
              <w:rPr>
                <w:del w:id="2697" w:author="Lucy Lucy" w:date="2018-09-01T00:05:00Z"/>
              </w:rPr>
            </w:pPr>
            <w:bookmarkStart w:id="2698" w:name="_Toc523523818"/>
            <w:bookmarkStart w:id="2699" w:name="_Toc523524479"/>
            <w:bookmarkStart w:id="2700" w:name="_Toc523525326"/>
            <w:bookmarkStart w:id="2701" w:name="_Toc523526103"/>
            <w:bookmarkEnd w:id="2698"/>
            <w:bookmarkEnd w:id="2699"/>
            <w:bookmarkEnd w:id="2700"/>
            <w:bookmarkEnd w:id="2701"/>
          </w:p>
        </w:tc>
        <w:tc>
          <w:tcPr>
            <w:tcW w:w="497" w:type="pct"/>
          </w:tcPr>
          <w:p w14:paraId="684F21BB" w14:textId="09C5CA0D" w:rsidR="008A1236" w:rsidRPr="009C09B2" w:rsidDel="005B7459" w:rsidRDefault="008A1236" w:rsidP="008A1236">
            <w:pPr>
              <w:rPr>
                <w:del w:id="2702" w:author="Lucy Lucy" w:date="2018-09-01T00:05:00Z"/>
              </w:rPr>
            </w:pPr>
            <w:bookmarkStart w:id="2703" w:name="_Toc523523819"/>
            <w:bookmarkStart w:id="2704" w:name="_Toc523524480"/>
            <w:bookmarkStart w:id="2705" w:name="_Toc523525327"/>
            <w:bookmarkStart w:id="2706" w:name="_Toc523526104"/>
            <w:bookmarkEnd w:id="2703"/>
            <w:bookmarkEnd w:id="2704"/>
            <w:bookmarkEnd w:id="2705"/>
            <w:bookmarkEnd w:id="2706"/>
          </w:p>
        </w:tc>
        <w:tc>
          <w:tcPr>
            <w:tcW w:w="1553" w:type="pct"/>
          </w:tcPr>
          <w:p w14:paraId="7DEB0587" w14:textId="056133BA" w:rsidR="008A1236" w:rsidDel="005B7459" w:rsidRDefault="001E2889" w:rsidP="008A1236">
            <w:pPr>
              <w:rPr>
                <w:del w:id="2707" w:author="Lucy Lucy" w:date="2018-09-01T00:05:00Z"/>
              </w:rPr>
            </w:pPr>
            <w:del w:id="2708" w:author="Lucy Lucy" w:date="2018-09-01T00:05:00Z">
              <w:r w:rsidDel="005B7459">
                <w:delText>Loại nội dung sửa đổi</w:delText>
              </w:r>
              <w:bookmarkStart w:id="2709" w:name="_Toc523523820"/>
              <w:bookmarkStart w:id="2710" w:name="_Toc523524481"/>
              <w:bookmarkStart w:id="2711" w:name="_Toc523525328"/>
              <w:bookmarkStart w:id="2712" w:name="_Toc523526105"/>
              <w:bookmarkEnd w:id="2709"/>
              <w:bookmarkEnd w:id="2710"/>
              <w:bookmarkEnd w:id="2711"/>
              <w:bookmarkEnd w:id="2712"/>
            </w:del>
          </w:p>
          <w:p w14:paraId="5105D9B8" w14:textId="7560AA4C" w:rsidR="00A04D7A" w:rsidRPr="007F084D" w:rsidDel="005B7459" w:rsidRDefault="00A04D7A" w:rsidP="00A04D7A">
            <w:pPr>
              <w:rPr>
                <w:del w:id="2713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2714" w:author="Lucy Lucy" w:date="2018-09-01T00:05:00Z">
              <w:r w:rsidDel="005B7459">
                <w:delText xml:space="preserve">1: 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Tên chủ đơn</w:delText>
              </w:r>
              <w:bookmarkStart w:id="2715" w:name="_Toc523523821"/>
              <w:bookmarkStart w:id="2716" w:name="_Toc523524482"/>
              <w:bookmarkStart w:id="2717" w:name="_Toc523525329"/>
              <w:bookmarkStart w:id="2718" w:name="_Toc523526106"/>
              <w:bookmarkEnd w:id="2715"/>
              <w:bookmarkEnd w:id="2716"/>
              <w:bookmarkEnd w:id="2717"/>
              <w:bookmarkEnd w:id="2718"/>
            </w:del>
          </w:p>
          <w:p w14:paraId="687E5310" w14:textId="62C0817D" w:rsidR="00A04D7A" w:rsidRPr="007F084D" w:rsidDel="005B7459" w:rsidRDefault="00A04D7A" w:rsidP="00A04D7A">
            <w:pPr>
              <w:rPr>
                <w:del w:id="2719" w:author="Lucy Lucy" w:date="2018-09-01T00:05:00Z"/>
                <w:rFonts w:ascii="Times New Roman" w:hAnsi="Times New Roman"/>
                <w:sz w:val="22"/>
                <w:szCs w:val="22"/>
                <w:lang w:val="pt-BR"/>
              </w:rPr>
            </w:pPr>
            <w:del w:id="2720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2: 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Địa chỉ của chủ </w:delText>
              </w:r>
              <w:r w:rsidRPr="007F084D" w:rsidDel="005B7459">
                <w:rPr>
                  <w:rFonts w:ascii="Times New Roman" w:hAnsi="Times New Roman" w:hint="eastAsia"/>
                  <w:sz w:val="22"/>
                  <w:szCs w:val="22"/>
                  <w:lang w:val="pt-BR"/>
                </w:rPr>
                <w:delText>đơ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n</w:delText>
              </w:r>
              <w:bookmarkStart w:id="2721" w:name="_Toc523523822"/>
              <w:bookmarkStart w:id="2722" w:name="_Toc523524483"/>
              <w:bookmarkStart w:id="2723" w:name="_Toc523525330"/>
              <w:bookmarkStart w:id="2724" w:name="_Toc523526107"/>
              <w:bookmarkEnd w:id="2721"/>
              <w:bookmarkEnd w:id="2722"/>
              <w:bookmarkEnd w:id="2723"/>
              <w:bookmarkEnd w:id="2724"/>
            </w:del>
          </w:p>
          <w:p w14:paraId="3ECE01A3" w14:textId="714E4357" w:rsidR="00A04D7A" w:rsidRPr="009C09B2" w:rsidDel="005B7459" w:rsidRDefault="00A04D7A" w:rsidP="00A04D7A">
            <w:pPr>
              <w:rPr>
                <w:del w:id="2725" w:author="Lucy Lucy" w:date="2018-09-01T00:05:00Z"/>
              </w:rPr>
            </w:pPr>
            <w:del w:id="2726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3: 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Nội dung khác:</w:delText>
              </w:r>
              <w:bookmarkStart w:id="2727" w:name="_Toc523523823"/>
              <w:bookmarkStart w:id="2728" w:name="_Toc523524484"/>
              <w:bookmarkStart w:id="2729" w:name="_Toc523525331"/>
              <w:bookmarkStart w:id="2730" w:name="_Toc523526108"/>
              <w:bookmarkEnd w:id="2727"/>
              <w:bookmarkEnd w:id="2728"/>
              <w:bookmarkEnd w:id="2729"/>
              <w:bookmarkEnd w:id="2730"/>
            </w:del>
          </w:p>
        </w:tc>
        <w:bookmarkStart w:id="2731" w:name="_Toc523523824"/>
        <w:bookmarkStart w:id="2732" w:name="_Toc523524485"/>
        <w:bookmarkStart w:id="2733" w:name="_Toc523525332"/>
        <w:bookmarkStart w:id="2734" w:name="_Toc523526109"/>
        <w:bookmarkEnd w:id="2731"/>
        <w:bookmarkEnd w:id="2732"/>
        <w:bookmarkEnd w:id="2733"/>
        <w:bookmarkEnd w:id="2734"/>
      </w:tr>
      <w:tr w:rsidR="001E2889" w:rsidRPr="009C09B2" w:rsidDel="005B7459" w14:paraId="66B90064" w14:textId="6C2ED32B" w:rsidTr="008A1236">
        <w:trPr>
          <w:del w:id="2735" w:author="Lucy Lucy" w:date="2018-09-01T00:05:00Z"/>
        </w:trPr>
        <w:tc>
          <w:tcPr>
            <w:tcW w:w="1432" w:type="pct"/>
          </w:tcPr>
          <w:p w14:paraId="7BBE8BA0" w14:textId="05E3D03E" w:rsidR="001E2889" w:rsidRPr="001E2889" w:rsidDel="005B7459" w:rsidRDefault="001E2889" w:rsidP="008A1236">
            <w:pPr>
              <w:rPr>
                <w:del w:id="2736" w:author="Lucy Lucy" w:date="2018-09-01T00:05:00Z"/>
                <w:rFonts w:ascii="Times New Roman" w:hAnsi="Times New Roman"/>
                <w:bCs/>
                <w:lang w:val="pt-BR"/>
              </w:rPr>
            </w:pPr>
            <w:del w:id="2737" w:author="Lucy Lucy" w:date="2018-09-01T00:05:00Z">
              <w:r w:rsidRPr="001E2889" w:rsidDel="005B7459">
                <w:rPr>
                  <w:rFonts w:ascii="Times New Roman" w:hAnsi="Times New Roman"/>
                  <w:bCs/>
                  <w:lang w:val="pt-BR"/>
                </w:rPr>
                <w:delText>REQUEST_TO_CONTENT</w:delText>
              </w:r>
              <w:bookmarkStart w:id="2738" w:name="_Toc523523825"/>
              <w:bookmarkStart w:id="2739" w:name="_Toc523524486"/>
              <w:bookmarkStart w:id="2740" w:name="_Toc523525333"/>
              <w:bookmarkStart w:id="2741" w:name="_Toc523526110"/>
              <w:bookmarkEnd w:id="2738"/>
              <w:bookmarkEnd w:id="2739"/>
              <w:bookmarkEnd w:id="2740"/>
              <w:bookmarkEnd w:id="2741"/>
            </w:del>
          </w:p>
        </w:tc>
        <w:tc>
          <w:tcPr>
            <w:tcW w:w="743" w:type="pct"/>
          </w:tcPr>
          <w:p w14:paraId="57FF6E89" w14:textId="0FB89DE3" w:rsidR="001E2889" w:rsidDel="005B7459" w:rsidRDefault="001E2889" w:rsidP="008A1236">
            <w:pPr>
              <w:rPr>
                <w:del w:id="2742" w:author="Lucy Lucy" w:date="2018-09-01T00:05:00Z"/>
              </w:rPr>
            </w:pPr>
            <w:del w:id="2743" w:author="Lucy Lucy" w:date="2018-09-01T00:05:00Z">
              <w:r w:rsidDel="005B7459">
                <w:delText>VARCHAR2</w:delText>
              </w:r>
              <w:bookmarkStart w:id="2744" w:name="_Toc523523826"/>
              <w:bookmarkStart w:id="2745" w:name="_Toc523524487"/>
              <w:bookmarkStart w:id="2746" w:name="_Toc523525334"/>
              <w:bookmarkStart w:id="2747" w:name="_Toc523526111"/>
              <w:bookmarkEnd w:id="2744"/>
              <w:bookmarkEnd w:id="2745"/>
              <w:bookmarkEnd w:id="2746"/>
              <w:bookmarkEnd w:id="2747"/>
            </w:del>
          </w:p>
        </w:tc>
        <w:tc>
          <w:tcPr>
            <w:tcW w:w="396" w:type="pct"/>
          </w:tcPr>
          <w:p w14:paraId="7D406FE2" w14:textId="388DCC41" w:rsidR="001E2889" w:rsidDel="005B7459" w:rsidRDefault="001E2889" w:rsidP="008A1236">
            <w:pPr>
              <w:rPr>
                <w:del w:id="2748" w:author="Lucy Lucy" w:date="2018-09-01T00:05:00Z"/>
              </w:rPr>
            </w:pPr>
            <w:del w:id="2749" w:author="Lucy Lucy" w:date="2018-09-01T00:05:00Z">
              <w:r w:rsidDel="005B7459">
                <w:delText>500</w:delText>
              </w:r>
              <w:bookmarkStart w:id="2750" w:name="_Toc523523827"/>
              <w:bookmarkStart w:id="2751" w:name="_Toc523524488"/>
              <w:bookmarkStart w:id="2752" w:name="_Toc523525335"/>
              <w:bookmarkStart w:id="2753" w:name="_Toc523526112"/>
              <w:bookmarkEnd w:id="2750"/>
              <w:bookmarkEnd w:id="2751"/>
              <w:bookmarkEnd w:id="2752"/>
              <w:bookmarkEnd w:id="2753"/>
            </w:del>
          </w:p>
        </w:tc>
        <w:tc>
          <w:tcPr>
            <w:tcW w:w="379" w:type="pct"/>
          </w:tcPr>
          <w:p w14:paraId="2C112372" w14:textId="32E1BBB2" w:rsidR="001E2889" w:rsidRPr="009C09B2" w:rsidDel="005B7459" w:rsidRDefault="001E2889" w:rsidP="008A1236">
            <w:pPr>
              <w:rPr>
                <w:del w:id="2754" w:author="Lucy Lucy" w:date="2018-09-01T00:05:00Z"/>
              </w:rPr>
            </w:pPr>
            <w:bookmarkStart w:id="2755" w:name="_Toc523523828"/>
            <w:bookmarkStart w:id="2756" w:name="_Toc523524489"/>
            <w:bookmarkStart w:id="2757" w:name="_Toc523525336"/>
            <w:bookmarkStart w:id="2758" w:name="_Toc523526113"/>
            <w:bookmarkEnd w:id="2755"/>
            <w:bookmarkEnd w:id="2756"/>
            <w:bookmarkEnd w:id="2757"/>
            <w:bookmarkEnd w:id="2758"/>
          </w:p>
        </w:tc>
        <w:tc>
          <w:tcPr>
            <w:tcW w:w="497" w:type="pct"/>
          </w:tcPr>
          <w:p w14:paraId="28898716" w14:textId="18EA6C97" w:rsidR="001E2889" w:rsidRPr="009C09B2" w:rsidDel="005B7459" w:rsidRDefault="001E2889" w:rsidP="008A1236">
            <w:pPr>
              <w:rPr>
                <w:del w:id="2759" w:author="Lucy Lucy" w:date="2018-09-01T00:05:00Z"/>
              </w:rPr>
            </w:pPr>
            <w:bookmarkStart w:id="2760" w:name="_Toc523523829"/>
            <w:bookmarkStart w:id="2761" w:name="_Toc523524490"/>
            <w:bookmarkStart w:id="2762" w:name="_Toc523525337"/>
            <w:bookmarkStart w:id="2763" w:name="_Toc523526114"/>
            <w:bookmarkEnd w:id="2760"/>
            <w:bookmarkEnd w:id="2761"/>
            <w:bookmarkEnd w:id="2762"/>
            <w:bookmarkEnd w:id="2763"/>
          </w:p>
        </w:tc>
        <w:tc>
          <w:tcPr>
            <w:tcW w:w="1553" w:type="pct"/>
          </w:tcPr>
          <w:p w14:paraId="3F101316" w14:textId="745496EC" w:rsidR="001E2889" w:rsidDel="005B7459" w:rsidRDefault="001E2889" w:rsidP="008A1236">
            <w:pPr>
              <w:rPr>
                <w:del w:id="2764" w:author="Lucy Lucy" w:date="2018-09-01T00:05:00Z"/>
              </w:rPr>
            </w:pPr>
            <w:del w:id="2765" w:author="Lucy Lucy" w:date="2018-09-01T00:05:00Z">
              <w:r w:rsidDel="005B7459">
                <w:delText>Nội dung sửa đổi</w:delText>
              </w:r>
              <w:bookmarkStart w:id="2766" w:name="_Toc523523830"/>
              <w:bookmarkStart w:id="2767" w:name="_Toc523524491"/>
              <w:bookmarkStart w:id="2768" w:name="_Toc523525338"/>
              <w:bookmarkStart w:id="2769" w:name="_Toc523526115"/>
              <w:bookmarkEnd w:id="2766"/>
              <w:bookmarkEnd w:id="2767"/>
              <w:bookmarkEnd w:id="2768"/>
              <w:bookmarkEnd w:id="2769"/>
            </w:del>
          </w:p>
        </w:tc>
        <w:bookmarkStart w:id="2770" w:name="_Toc523523831"/>
        <w:bookmarkStart w:id="2771" w:name="_Toc523524492"/>
        <w:bookmarkStart w:id="2772" w:name="_Toc523525339"/>
        <w:bookmarkStart w:id="2773" w:name="_Toc523526116"/>
        <w:bookmarkEnd w:id="2770"/>
        <w:bookmarkEnd w:id="2771"/>
        <w:bookmarkEnd w:id="2772"/>
        <w:bookmarkEnd w:id="2773"/>
      </w:tr>
      <w:tr w:rsidR="008A1236" w:rsidRPr="009C09B2" w:rsidDel="005B7459" w14:paraId="2C89A0D4" w14:textId="1B292408" w:rsidTr="008A1236">
        <w:trPr>
          <w:del w:id="2774" w:author="Lucy Lucy" w:date="2018-09-01T00:05:00Z"/>
        </w:trPr>
        <w:tc>
          <w:tcPr>
            <w:tcW w:w="1432" w:type="pct"/>
          </w:tcPr>
          <w:p w14:paraId="2682948B" w14:textId="40E6C6EC" w:rsidR="008A1236" w:rsidDel="005B7459" w:rsidRDefault="008A1236" w:rsidP="008A1236">
            <w:pPr>
              <w:rPr>
                <w:del w:id="2775" w:author="Lucy Lucy" w:date="2018-09-01T00:05:00Z"/>
                <w:rFonts w:ascii="Times New Roman" w:hAnsi="Times New Roman"/>
                <w:b/>
                <w:bCs/>
                <w:lang w:val="pt-BR"/>
              </w:rPr>
            </w:pPr>
            <w:del w:id="2776" w:author="Lucy Lucy" w:date="2018-09-01T00:05:00Z">
              <w:r w:rsidDel="005B7459">
                <w:delText>LANGUAGE_CODE</w:delText>
              </w:r>
              <w:bookmarkStart w:id="2777" w:name="_Toc523523832"/>
              <w:bookmarkStart w:id="2778" w:name="_Toc523524493"/>
              <w:bookmarkStart w:id="2779" w:name="_Toc523525340"/>
              <w:bookmarkStart w:id="2780" w:name="_Toc523526117"/>
              <w:bookmarkEnd w:id="2777"/>
              <w:bookmarkEnd w:id="2778"/>
              <w:bookmarkEnd w:id="2779"/>
              <w:bookmarkEnd w:id="2780"/>
            </w:del>
          </w:p>
        </w:tc>
        <w:tc>
          <w:tcPr>
            <w:tcW w:w="743" w:type="pct"/>
          </w:tcPr>
          <w:p w14:paraId="7A895F3A" w14:textId="307009C3" w:rsidR="008A1236" w:rsidRPr="009C09B2" w:rsidDel="005B7459" w:rsidRDefault="008A1236" w:rsidP="008A1236">
            <w:pPr>
              <w:rPr>
                <w:del w:id="2781" w:author="Lucy Lucy" w:date="2018-09-01T00:05:00Z"/>
              </w:rPr>
            </w:pPr>
            <w:del w:id="2782" w:author="Lucy Lucy" w:date="2018-09-01T00:05:00Z">
              <w:r w:rsidDel="005B7459">
                <w:delText>VARCHAR2</w:delText>
              </w:r>
              <w:bookmarkStart w:id="2783" w:name="_Toc523523833"/>
              <w:bookmarkStart w:id="2784" w:name="_Toc523524494"/>
              <w:bookmarkStart w:id="2785" w:name="_Toc523525341"/>
              <w:bookmarkStart w:id="2786" w:name="_Toc523526118"/>
              <w:bookmarkEnd w:id="2783"/>
              <w:bookmarkEnd w:id="2784"/>
              <w:bookmarkEnd w:id="2785"/>
              <w:bookmarkEnd w:id="2786"/>
            </w:del>
          </w:p>
        </w:tc>
        <w:tc>
          <w:tcPr>
            <w:tcW w:w="396" w:type="pct"/>
          </w:tcPr>
          <w:p w14:paraId="03172E48" w14:textId="29BDEDAA" w:rsidR="008A1236" w:rsidRPr="009C09B2" w:rsidDel="005B7459" w:rsidRDefault="008A1236" w:rsidP="008A1236">
            <w:pPr>
              <w:rPr>
                <w:del w:id="2787" w:author="Lucy Lucy" w:date="2018-09-01T00:05:00Z"/>
              </w:rPr>
            </w:pPr>
            <w:del w:id="2788" w:author="Lucy Lucy" w:date="2018-09-01T00:05:00Z">
              <w:r w:rsidDel="005B7459">
                <w:delText>5</w:delText>
              </w:r>
              <w:bookmarkStart w:id="2789" w:name="_Toc523523834"/>
              <w:bookmarkStart w:id="2790" w:name="_Toc523524495"/>
              <w:bookmarkStart w:id="2791" w:name="_Toc523525342"/>
              <w:bookmarkStart w:id="2792" w:name="_Toc523526119"/>
              <w:bookmarkEnd w:id="2789"/>
              <w:bookmarkEnd w:id="2790"/>
              <w:bookmarkEnd w:id="2791"/>
              <w:bookmarkEnd w:id="2792"/>
            </w:del>
          </w:p>
        </w:tc>
        <w:tc>
          <w:tcPr>
            <w:tcW w:w="379" w:type="pct"/>
          </w:tcPr>
          <w:p w14:paraId="2B573D86" w14:textId="76536D31" w:rsidR="008A1236" w:rsidRPr="009C09B2" w:rsidDel="005B7459" w:rsidRDefault="008A1236" w:rsidP="008A1236">
            <w:pPr>
              <w:rPr>
                <w:del w:id="2793" w:author="Lucy Lucy" w:date="2018-09-01T00:05:00Z"/>
              </w:rPr>
            </w:pPr>
            <w:bookmarkStart w:id="2794" w:name="_Toc523523835"/>
            <w:bookmarkStart w:id="2795" w:name="_Toc523524496"/>
            <w:bookmarkStart w:id="2796" w:name="_Toc523525343"/>
            <w:bookmarkStart w:id="2797" w:name="_Toc523526120"/>
            <w:bookmarkEnd w:id="2794"/>
            <w:bookmarkEnd w:id="2795"/>
            <w:bookmarkEnd w:id="2796"/>
            <w:bookmarkEnd w:id="2797"/>
          </w:p>
        </w:tc>
        <w:tc>
          <w:tcPr>
            <w:tcW w:w="497" w:type="pct"/>
          </w:tcPr>
          <w:p w14:paraId="4CE00E74" w14:textId="7990FA37" w:rsidR="008A1236" w:rsidRPr="009C09B2" w:rsidDel="005B7459" w:rsidRDefault="008A1236" w:rsidP="008A1236">
            <w:pPr>
              <w:rPr>
                <w:del w:id="2798" w:author="Lucy Lucy" w:date="2018-09-01T00:05:00Z"/>
              </w:rPr>
            </w:pPr>
            <w:bookmarkStart w:id="2799" w:name="_Toc523523836"/>
            <w:bookmarkStart w:id="2800" w:name="_Toc523524497"/>
            <w:bookmarkStart w:id="2801" w:name="_Toc523525344"/>
            <w:bookmarkStart w:id="2802" w:name="_Toc523526121"/>
            <w:bookmarkEnd w:id="2799"/>
            <w:bookmarkEnd w:id="2800"/>
            <w:bookmarkEnd w:id="2801"/>
            <w:bookmarkEnd w:id="2802"/>
          </w:p>
        </w:tc>
        <w:tc>
          <w:tcPr>
            <w:tcW w:w="1553" w:type="pct"/>
          </w:tcPr>
          <w:p w14:paraId="4A9761A4" w14:textId="49DC1547" w:rsidR="008A1236" w:rsidRPr="009C09B2" w:rsidDel="005B7459" w:rsidRDefault="008A1236" w:rsidP="008A1236">
            <w:pPr>
              <w:rPr>
                <w:del w:id="2803" w:author="Lucy Lucy" w:date="2018-09-01T00:05:00Z"/>
              </w:rPr>
            </w:pPr>
            <w:bookmarkStart w:id="2804" w:name="_Toc523523837"/>
            <w:bookmarkStart w:id="2805" w:name="_Toc523524498"/>
            <w:bookmarkStart w:id="2806" w:name="_Toc523525345"/>
            <w:bookmarkStart w:id="2807" w:name="_Toc523526122"/>
            <w:bookmarkEnd w:id="2804"/>
            <w:bookmarkEnd w:id="2805"/>
            <w:bookmarkEnd w:id="2806"/>
            <w:bookmarkEnd w:id="2807"/>
          </w:p>
        </w:tc>
        <w:bookmarkStart w:id="2808" w:name="_Toc523523838"/>
        <w:bookmarkStart w:id="2809" w:name="_Toc523524499"/>
        <w:bookmarkStart w:id="2810" w:name="_Toc523525346"/>
        <w:bookmarkStart w:id="2811" w:name="_Toc523526123"/>
        <w:bookmarkEnd w:id="2808"/>
        <w:bookmarkEnd w:id="2809"/>
        <w:bookmarkEnd w:id="2810"/>
        <w:bookmarkEnd w:id="2811"/>
      </w:tr>
    </w:tbl>
    <w:p w14:paraId="4E8B4B52" w14:textId="0BEB1882" w:rsidR="00F35832" w:rsidRPr="009C09B2" w:rsidDel="00CF568F" w:rsidRDefault="00F35832" w:rsidP="00F35832">
      <w:pPr>
        <w:pStyle w:val="Heading2"/>
        <w:rPr>
          <w:del w:id="2812" w:author="Lucy Lucy" w:date="2018-09-01T00:07:00Z"/>
          <w:moveFrom w:id="2813" w:author="Lucy Lucy" w:date="2018-09-01T00:04:00Z"/>
        </w:rPr>
      </w:pPr>
      <w:moveFromRangeStart w:id="2814" w:author="Lucy Lucy" w:date="2018-09-01T00:04:00Z" w:name="move523523618"/>
      <w:moveFrom w:id="2815" w:author="Lucy Lucy" w:date="2018-09-01T00:04:00Z">
        <w:del w:id="2816" w:author="Lucy Lucy" w:date="2018-09-01T00:07:00Z">
          <w:r w:rsidRPr="009C09B2" w:rsidDel="00CF568F">
            <w:delText>App_Detail_</w:delText>
          </w:r>
          <w:r w:rsidR="00AD58CA" w:rsidDel="00CF568F">
            <w:delText>04NH</w:delText>
          </w:r>
          <w:r w:rsidRPr="009C09B2" w:rsidDel="00CF568F">
            <w:tab/>
          </w:r>
          <w:bookmarkStart w:id="2817" w:name="_Toc523523839"/>
          <w:bookmarkStart w:id="2818" w:name="_Toc523524500"/>
          <w:bookmarkStart w:id="2819" w:name="_Toc523525347"/>
          <w:bookmarkStart w:id="2820" w:name="_Toc523526124"/>
          <w:bookmarkEnd w:id="2817"/>
          <w:bookmarkEnd w:id="2818"/>
          <w:bookmarkEnd w:id="2819"/>
          <w:bookmarkEnd w:id="2820"/>
        </w:del>
      </w:moveFrom>
    </w:p>
    <w:p w14:paraId="50D56061" w14:textId="715CB27A" w:rsidR="00F35832" w:rsidRPr="009C09B2" w:rsidDel="00CF568F" w:rsidRDefault="00F35832" w:rsidP="00F35832">
      <w:pPr>
        <w:pStyle w:val="ListParagraph"/>
        <w:numPr>
          <w:ilvl w:val="0"/>
          <w:numId w:val="8"/>
        </w:numPr>
        <w:rPr>
          <w:del w:id="2821" w:author="Lucy Lucy" w:date="2018-09-01T00:07:00Z"/>
          <w:moveFrom w:id="2822" w:author="Lucy Lucy" w:date="2018-09-01T00:04:00Z"/>
        </w:rPr>
      </w:pPr>
      <w:moveFrom w:id="2823" w:author="Lucy Lucy" w:date="2018-09-01T00:04:00Z">
        <w:del w:id="2824" w:author="Lucy Lucy" w:date="2018-09-01T00:07:00Z">
          <w:r w:rsidRPr="009C09B2" w:rsidDel="00CF568F">
            <w:delText xml:space="preserve">Mục đích: Lưu trữ thông tin chi tiết mẫu đơn 02 (Tờ khai </w:delText>
          </w:r>
          <w:r w:rsidRPr="009C09B2" w:rsidDel="00CF568F">
            <w:rPr>
              <w:color w:val="FF0000"/>
            </w:rPr>
            <w:delText>YÊU CẦU GIA HẠN/SỬA ĐỔI/CHUYỂN NHƯỢNG/MỞ RỘNG LÃNH THỔ/HẠN CHẾ DANH MỤC/CHẤM DỨT/ HUỶ BỎ ĐĂNG KÝ QUỐC TẾ NHÃN HIỆU</w:delText>
          </w:r>
          <w:r w:rsidRPr="009C09B2" w:rsidDel="00CF568F">
            <w:delText>)</w:delText>
          </w:r>
          <w:bookmarkStart w:id="2825" w:name="_Toc523523840"/>
          <w:bookmarkStart w:id="2826" w:name="_Toc523524501"/>
          <w:bookmarkStart w:id="2827" w:name="_Toc523525348"/>
          <w:bookmarkStart w:id="2828" w:name="_Toc523526125"/>
          <w:bookmarkEnd w:id="2825"/>
          <w:bookmarkEnd w:id="2826"/>
          <w:bookmarkEnd w:id="2827"/>
          <w:bookmarkEnd w:id="2828"/>
        </w:del>
      </w:moveFrom>
    </w:p>
    <w:p w14:paraId="24DF500B" w14:textId="581AFF1D" w:rsidR="00F35832" w:rsidRPr="009C09B2" w:rsidDel="00CF568F" w:rsidRDefault="00F35832" w:rsidP="00F35832">
      <w:pPr>
        <w:pStyle w:val="ListParagraph"/>
        <w:numPr>
          <w:ilvl w:val="0"/>
          <w:numId w:val="8"/>
        </w:numPr>
        <w:rPr>
          <w:del w:id="2829" w:author="Lucy Lucy" w:date="2018-09-01T00:07:00Z"/>
          <w:moveFrom w:id="2830" w:author="Lucy Lucy" w:date="2018-09-01T00:04:00Z"/>
        </w:rPr>
      </w:pPr>
      <w:moveFrom w:id="2831" w:author="Lucy Lucy" w:date="2018-09-01T00:04:00Z">
        <w:del w:id="2832" w:author="Lucy Lucy" w:date="2018-09-01T00:07:00Z">
          <w:r w:rsidRPr="009C09B2" w:rsidDel="00CF568F">
            <w:delText>Chi tiết các trường:</w:delText>
          </w:r>
          <w:bookmarkStart w:id="2833" w:name="_Toc523523841"/>
          <w:bookmarkStart w:id="2834" w:name="_Toc523524502"/>
          <w:bookmarkStart w:id="2835" w:name="_Toc523525349"/>
          <w:bookmarkStart w:id="2836" w:name="_Toc523526126"/>
          <w:bookmarkEnd w:id="2833"/>
          <w:bookmarkEnd w:id="2834"/>
          <w:bookmarkEnd w:id="2835"/>
          <w:bookmarkEnd w:id="2836"/>
        </w:del>
      </w:moveFrom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961"/>
        <w:gridCol w:w="1706"/>
        <w:gridCol w:w="617"/>
        <w:gridCol w:w="594"/>
        <w:gridCol w:w="894"/>
        <w:gridCol w:w="2241"/>
      </w:tblGrid>
      <w:tr w:rsidR="00F35832" w:rsidRPr="009C09B2" w:rsidDel="00CF568F" w14:paraId="3D8BB5BE" w14:textId="318F4564" w:rsidTr="00A55A7F">
        <w:trPr>
          <w:tblHeader/>
          <w:del w:id="2837" w:author="Lucy Lucy" w:date="2018-09-01T00:07:00Z"/>
        </w:trPr>
        <w:tc>
          <w:tcPr>
            <w:tcW w:w="1643" w:type="pct"/>
            <w:shd w:val="clear" w:color="auto" w:fill="E6E6E6"/>
          </w:tcPr>
          <w:p w14:paraId="260E7191" w14:textId="1EB9E82F" w:rsidR="00F35832" w:rsidRPr="009C09B2" w:rsidDel="00CF568F" w:rsidRDefault="00F35832" w:rsidP="00F35832">
            <w:pPr>
              <w:rPr>
                <w:del w:id="2838" w:author="Lucy Lucy" w:date="2018-09-01T00:07:00Z"/>
                <w:moveFrom w:id="2839" w:author="Lucy Lucy" w:date="2018-09-01T00:04:00Z"/>
                <w:b/>
              </w:rPr>
            </w:pPr>
            <w:moveFrom w:id="2840" w:author="Lucy Lucy" w:date="2018-09-01T00:04:00Z">
              <w:del w:id="2841" w:author="Lucy Lucy" w:date="2018-09-01T00:07:00Z">
                <w:r w:rsidRPr="009C09B2" w:rsidDel="00CF568F">
                  <w:rPr>
                    <w:b/>
                  </w:rPr>
                  <w:delText>Tên trường</w:delText>
                </w:r>
                <w:bookmarkStart w:id="2842" w:name="_Toc523523842"/>
                <w:bookmarkStart w:id="2843" w:name="_Toc523524503"/>
                <w:bookmarkStart w:id="2844" w:name="_Toc523525350"/>
                <w:bookmarkStart w:id="2845" w:name="_Toc523526127"/>
                <w:bookmarkEnd w:id="2842"/>
                <w:bookmarkEnd w:id="2843"/>
                <w:bookmarkEnd w:id="2844"/>
                <w:bookmarkEnd w:id="2845"/>
              </w:del>
            </w:moveFrom>
          </w:p>
        </w:tc>
        <w:tc>
          <w:tcPr>
            <w:tcW w:w="946" w:type="pct"/>
            <w:shd w:val="clear" w:color="auto" w:fill="E6E6E6"/>
          </w:tcPr>
          <w:p w14:paraId="13278AAA" w14:textId="5D0D1516" w:rsidR="00F35832" w:rsidRPr="009C09B2" w:rsidDel="00CF568F" w:rsidRDefault="00F35832" w:rsidP="00F35832">
            <w:pPr>
              <w:rPr>
                <w:del w:id="2846" w:author="Lucy Lucy" w:date="2018-09-01T00:07:00Z"/>
                <w:moveFrom w:id="2847" w:author="Lucy Lucy" w:date="2018-09-01T00:04:00Z"/>
                <w:b/>
              </w:rPr>
            </w:pPr>
            <w:moveFrom w:id="2848" w:author="Lucy Lucy" w:date="2018-09-01T00:04:00Z">
              <w:del w:id="2849" w:author="Lucy Lucy" w:date="2018-09-01T00:07:00Z">
                <w:r w:rsidRPr="009C09B2" w:rsidDel="00CF568F">
                  <w:rPr>
                    <w:b/>
                  </w:rPr>
                  <w:delText>Kiểu dữ liệu</w:delText>
                </w:r>
                <w:bookmarkStart w:id="2850" w:name="_Toc523523843"/>
                <w:bookmarkStart w:id="2851" w:name="_Toc523524504"/>
                <w:bookmarkStart w:id="2852" w:name="_Toc523525351"/>
                <w:bookmarkStart w:id="2853" w:name="_Toc523526128"/>
                <w:bookmarkEnd w:id="2850"/>
                <w:bookmarkEnd w:id="2851"/>
                <w:bookmarkEnd w:id="2852"/>
                <w:bookmarkEnd w:id="2853"/>
              </w:del>
            </w:moveFrom>
          </w:p>
        </w:tc>
        <w:tc>
          <w:tcPr>
            <w:tcW w:w="342" w:type="pct"/>
            <w:shd w:val="clear" w:color="auto" w:fill="E6E6E6"/>
          </w:tcPr>
          <w:p w14:paraId="6EFF5E11" w14:textId="59EEC7CE" w:rsidR="00F35832" w:rsidRPr="009C09B2" w:rsidDel="00CF568F" w:rsidRDefault="00F35832" w:rsidP="00F35832">
            <w:pPr>
              <w:rPr>
                <w:del w:id="2854" w:author="Lucy Lucy" w:date="2018-09-01T00:07:00Z"/>
                <w:moveFrom w:id="2855" w:author="Lucy Lucy" w:date="2018-09-01T00:04:00Z"/>
                <w:b/>
              </w:rPr>
            </w:pPr>
            <w:moveFrom w:id="2856" w:author="Lucy Lucy" w:date="2018-09-01T00:04:00Z">
              <w:del w:id="2857" w:author="Lucy Lucy" w:date="2018-09-01T00:07:00Z">
                <w:r w:rsidRPr="009C09B2" w:rsidDel="00CF568F">
                  <w:rPr>
                    <w:b/>
                  </w:rPr>
                  <w:delText>Size</w:delText>
                </w:r>
                <w:bookmarkStart w:id="2858" w:name="_Toc523523844"/>
                <w:bookmarkStart w:id="2859" w:name="_Toc523524505"/>
                <w:bookmarkStart w:id="2860" w:name="_Toc523525352"/>
                <w:bookmarkStart w:id="2861" w:name="_Toc523526129"/>
                <w:bookmarkEnd w:id="2858"/>
                <w:bookmarkEnd w:id="2859"/>
                <w:bookmarkEnd w:id="2860"/>
                <w:bookmarkEnd w:id="2861"/>
              </w:del>
            </w:moveFrom>
          </w:p>
        </w:tc>
        <w:tc>
          <w:tcPr>
            <w:tcW w:w="330" w:type="pct"/>
            <w:shd w:val="clear" w:color="auto" w:fill="E6E6E6"/>
          </w:tcPr>
          <w:p w14:paraId="55C8A8DC" w14:textId="3874095F" w:rsidR="00F35832" w:rsidRPr="009C09B2" w:rsidDel="00CF568F" w:rsidRDefault="00F35832" w:rsidP="00F35832">
            <w:pPr>
              <w:rPr>
                <w:del w:id="2862" w:author="Lucy Lucy" w:date="2018-09-01T00:07:00Z"/>
                <w:moveFrom w:id="2863" w:author="Lucy Lucy" w:date="2018-09-01T00:04:00Z"/>
                <w:b/>
              </w:rPr>
            </w:pPr>
            <w:moveFrom w:id="2864" w:author="Lucy Lucy" w:date="2018-09-01T00:04:00Z">
              <w:del w:id="2865" w:author="Lucy Lucy" w:date="2018-09-01T00:07:00Z">
                <w:r w:rsidRPr="009C09B2" w:rsidDel="00CF568F">
                  <w:rPr>
                    <w:b/>
                  </w:rPr>
                  <w:delText>Null</w:delText>
                </w:r>
                <w:bookmarkStart w:id="2866" w:name="_Toc523523845"/>
                <w:bookmarkStart w:id="2867" w:name="_Toc523524506"/>
                <w:bookmarkStart w:id="2868" w:name="_Toc523525353"/>
                <w:bookmarkStart w:id="2869" w:name="_Toc523526130"/>
                <w:bookmarkEnd w:id="2866"/>
                <w:bookmarkEnd w:id="2867"/>
                <w:bookmarkEnd w:id="2868"/>
                <w:bookmarkEnd w:id="2869"/>
              </w:del>
            </w:moveFrom>
          </w:p>
        </w:tc>
        <w:tc>
          <w:tcPr>
            <w:tcW w:w="496" w:type="pct"/>
            <w:shd w:val="clear" w:color="auto" w:fill="E6E6E6"/>
          </w:tcPr>
          <w:p w14:paraId="0E02F556" w14:textId="56984BB1" w:rsidR="00F35832" w:rsidRPr="009C09B2" w:rsidDel="00CF568F" w:rsidRDefault="00F35832" w:rsidP="00F35832">
            <w:pPr>
              <w:rPr>
                <w:del w:id="2870" w:author="Lucy Lucy" w:date="2018-09-01T00:07:00Z"/>
                <w:moveFrom w:id="2871" w:author="Lucy Lucy" w:date="2018-09-01T00:04:00Z"/>
                <w:b/>
              </w:rPr>
            </w:pPr>
            <w:moveFrom w:id="2872" w:author="Lucy Lucy" w:date="2018-09-01T00:04:00Z">
              <w:del w:id="2873" w:author="Lucy Lucy" w:date="2018-09-01T00:07:00Z">
                <w:r w:rsidRPr="009C09B2" w:rsidDel="00CF568F">
                  <w:rPr>
                    <w:b/>
                  </w:rPr>
                  <w:delText>Default</w:delText>
                </w:r>
                <w:bookmarkStart w:id="2874" w:name="_Toc523523846"/>
                <w:bookmarkStart w:id="2875" w:name="_Toc523524507"/>
                <w:bookmarkStart w:id="2876" w:name="_Toc523525354"/>
                <w:bookmarkStart w:id="2877" w:name="_Toc523526131"/>
                <w:bookmarkEnd w:id="2874"/>
                <w:bookmarkEnd w:id="2875"/>
                <w:bookmarkEnd w:id="2876"/>
                <w:bookmarkEnd w:id="2877"/>
              </w:del>
            </w:moveFrom>
          </w:p>
        </w:tc>
        <w:tc>
          <w:tcPr>
            <w:tcW w:w="1243" w:type="pct"/>
            <w:shd w:val="clear" w:color="auto" w:fill="E6E6E6"/>
          </w:tcPr>
          <w:p w14:paraId="228AAFEC" w14:textId="2B9C9866" w:rsidR="00F35832" w:rsidRPr="009C09B2" w:rsidDel="00CF568F" w:rsidRDefault="00F35832" w:rsidP="00F35832">
            <w:pPr>
              <w:jc w:val="left"/>
              <w:rPr>
                <w:del w:id="2878" w:author="Lucy Lucy" w:date="2018-09-01T00:07:00Z"/>
                <w:moveFrom w:id="2879" w:author="Lucy Lucy" w:date="2018-09-01T00:04:00Z"/>
                <w:b/>
              </w:rPr>
            </w:pPr>
            <w:moveFrom w:id="2880" w:author="Lucy Lucy" w:date="2018-09-01T00:04:00Z">
              <w:del w:id="2881" w:author="Lucy Lucy" w:date="2018-09-01T00:07:00Z">
                <w:r w:rsidRPr="009C09B2" w:rsidDel="00CF568F">
                  <w:rPr>
                    <w:b/>
                  </w:rPr>
                  <w:delText>Mô tả</w:delText>
                </w:r>
                <w:bookmarkStart w:id="2882" w:name="_Toc523523847"/>
                <w:bookmarkStart w:id="2883" w:name="_Toc523524508"/>
                <w:bookmarkStart w:id="2884" w:name="_Toc523525355"/>
                <w:bookmarkStart w:id="2885" w:name="_Toc523526132"/>
                <w:bookmarkEnd w:id="2882"/>
                <w:bookmarkEnd w:id="2883"/>
                <w:bookmarkEnd w:id="2884"/>
                <w:bookmarkEnd w:id="2885"/>
              </w:del>
            </w:moveFrom>
          </w:p>
        </w:tc>
        <w:bookmarkStart w:id="2886" w:name="_Toc523523848"/>
        <w:bookmarkStart w:id="2887" w:name="_Toc523524509"/>
        <w:bookmarkStart w:id="2888" w:name="_Toc523525356"/>
        <w:bookmarkStart w:id="2889" w:name="_Toc523526133"/>
        <w:bookmarkEnd w:id="2886"/>
        <w:bookmarkEnd w:id="2887"/>
        <w:bookmarkEnd w:id="2888"/>
        <w:bookmarkEnd w:id="2889"/>
      </w:tr>
      <w:tr w:rsidR="00F35832" w:rsidRPr="009C09B2" w:rsidDel="00CF568F" w14:paraId="5B655FD7" w14:textId="20AC7043" w:rsidTr="00A55A7F">
        <w:trPr>
          <w:del w:id="2890" w:author="Lucy Lucy" w:date="2018-09-01T00:07:00Z"/>
        </w:trPr>
        <w:tc>
          <w:tcPr>
            <w:tcW w:w="1643" w:type="pct"/>
          </w:tcPr>
          <w:p w14:paraId="33C81F07" w14:textId="6065D9FA" w:rsidR="00F35832" w:rsidRPr="009C09B2" w:rsidDel="00CF568F" w:rsidRDefault="00F35832" w:rsidP="00F35832">
            <w:pPr>
              <w:rPr>
                <w:del w:id="2891" w:author="Lucy Lucy" w:date="2018-09-01T00:07:00Z"/>
                <w:moveFrom w:id="2892" w:author="Lucy Lucy" w:date="2018-09-01T00:04:00Z"/>
              </w:rPr>
            </w:pPr>
            <w:moveFrom w:id="2893" w:author="Lucy Lucy" w:date="2018-09-01T00:04:00Z">
              <w:del w:id="2894" w:author="Lucy Lucy" w:date="2018-09-01T00:07:00Z">
                <w:r w:rsidRPr="009C09B2" w:rsidDel="00CF568F">
                  <w:delText>ID</w:delText>
                </w:r>
                <w:bookmarkStart w:id="2895" w:name="_Toc523523849"/>
                <w:bookmarkStart w:id="2896" w:name="_Toc523524510"/>
                <w:bookmarkStart w:id="2897" w:name="_Toc523525357"/>
                <w:bookmarkStart w:id="2898" w:name="_Toc523526134"/>
                <w:bookmarkEnd w:id="2895"/>
                <w:bookmarkEnd w:id="2896"/>
                <w:bookmarkEnd w:id="2897"/>
                <w:bookmarkEnd w:id="2898"/>
              </w:del>
            </w:moveFrom>
          </w:p>
        </w:tc>
        <w:tc>
          <w:tcPr>
            <w:tcW w:w="946" w:type="pct"/>
          </w:tcPr>
          <w:p w14:paraId="1F5B23B1" w14:textId="3E68450E" w:rsidR="00F35832" w:rsidRPr="009C09B2" w:rsidDel="00CF568F" w:rsidRDefault="00F35832" w:rsidP="00F35832">
            <w:pPr>
              <w:rPr>
                <w:del w:id="2899" w:author="Lucy Lucy" w:date="2018-09-01T00:07:00Z"/>
                <w:moveFrom w:id="2900" w:author="Lucy Lucy" w:date="2018-09-01T00:04:00Z"/>
              </w:rPr>
            </w:pPr>
            <w:moveFrom w:id="2901" w:author="Lucy Lucy" w:date="2018-09-01T00:04:00Z">
              <w:del w:id="2902" w:author="Lucy Lucy" w:date="2018-09-01T00:07:00Z">
                <w:r w:rsidRPr="009C09B2" w:rsidDel="00CF568F">
                  <w:delText>NUMBER</w:delText>
                </w:r>
                <w:bookmarkStart w:id="2903" w:name="_Toc523523850"/>
                <w:bookmarkStart w:id="2904" w:name="_Toc523524511"/>
                <w:bookmarkStart w:id="2905" w:name="_Toc523525358"/>
                <w:bookmarkStart w:id="2906" w:name="_Toc523526135"/>
                <w:bookmarkEnd w:id="2903"/>
                <w:bookmarkEnd w:id="2904"/>
                <w:bookmarkEnd w:id="2905"/>
                <w:bookmarkEnd w:id="2906"/>
              </w:del>
            </w:moveFrom>
          </w:p>
        </w:tc>
        <w:tc>
          <w:tcPr>
            <w:tcW w:w="342" w:type="pct"/>
          </w:tcPr>
          <w:p w14:paraId="0674F01B" w14:textId="412DFFE1" w:rsidR="00F35832" w:rsidRPr="009C09B2" w:rsidDel="00CF568F" w:rsidRDefault="00F35832" w:rsidP="00F35832">
            <w:pPr>
              <w:rPr>
                <w:del w:id="2907" w:author="Lucy Lucy" w:date="2018-09-01T00:07:00Z"/>
                <w:moveFrom w:id="2908" w:author="Lucy Lucy" w:date="2018-09-01T00:04:00Z"/>
              </w:rPr>
            </w:pPr>
            <w:bookmarkStart w:id="2909" w:name="_Toc523523851"/>
            <w:bookmarkStart w:id="2910" w:name="_Toc523524512"/>
            <w:bookmarkStart w:id="2911" w:name="_Toc523525359"/>
            <w:bookmarkStart w:id="2912" w:name="_Toc523526136"/>
            <w:bookmarkEnd w:id="2909"/>
            <w:bookmarkEnd w:id="2910"/>
            <w:bookmarkEnd w:id="2911"/>
            <w:bookmarkEnd w:id="2912"/>
          </w:p>
        </w:tc>
        <w:tc>
          <w:tcPr>
            <w:tcW w:w="330" w:type="pct"/>
          </w:tcPr>
          <w:p w14:paraId="4F2BF521" w14:textId="1CBE33C1" w:rsidR="00F35832" w:rsidRPr="009C09B2" w:rsidDel="00CF568F" w:rsidRDefault="00F35832" w:rsidP="00F35832">
            <w:pPr>
              <w:rPr>
                <w:del w:id="2913" w:author="Lucy Lucy" w:date="2018-09-01T00:07:00Z"/>
                <w:moveFrom w:id="2914" w:author="Lucy Lucy" w:date="2018-09-01T00:04:00Z"/>
              </w:rPr>
            </w:pPr>
            <w:bookmarkStart w:id="2915" w:name="_Toc523523852"/>
            <w:bookmarkStart w:id="2916" w:name="_Toc523524513"/>
            <w:bookmarkStart w:id="2917" w:name="_Toc523525360"/>
            <w:bookmarkStart w:id="2918" w:name="_Toc523526137"/>
            <w:bookmarkEnd w:id="2915"/>
            <w:bookmarkEnd w:id="2916"/>
            <w:bookmarkEnd w:id="2917"/>
            <w:bookmarkEnd w:id="2918"/>
          </w:p>
        </w:tc>
        <w:tc>
          <w:tcPr>
            <w:tcW w:w="496" w:type="pct"/>
          </w:tcPr>
          <w:p w14:paraId="6467CB1A" w14:textId="47D444DC" w:rsidR="00F35832" w:rsidRPr="009C09B2" w:rsidDel="00CF568F" w:rsidRDefault="00F35832" w:rsidP="00F35832">
            <w:pPr>
              <w:rPr>
                <w:del w:id="2919" w:author="Lucy Lucy" w:date="2018-09-01T00:07:00Z"/>
                <w:moveFrom w:id="2920" w:author="Lucy Lucy" w:date="2018-09-01T00:04:00Z"/>
              </w:rPr>
            </w:pPr>
            <w:bookmarkStart w:id="2921" w:name="_Toc523523853"/>
            <w:bookmarkStart w:id="2922" w:name="_Toc523524514"/>
            <w:bookmarkStart w:id="2923" w:name="_Toc523525361"/>
            <w:bookmarkStart w:id="2924" w:name="_Toc523526138"/>
            <w:bookmarkEnd w:id="2921"/>
            <w:bookmarkEnd w:id="2922"/>
            <w:bookmarkEnd w:id="2923"/>
            <w:bookmarkEnd w:id="2924"/>
          </w:p>
        </w:tc>
        <w:tc>
          <w:tcPr>
            <w:tcW w:w="1243" w:type="pct"/>
          </w:tcPr>
          <w:p w14:paraId="7CE795A9" w14:textId="35628C48" w:rsidR="00F35832" w:rsidRPr="009C09B2" w:rsidDel="00CF568F" w:rsidRDefault="00F35832" w:rsidP="00F35832">
            <w:pPr>
              <w:rPr>
                <w:del w:id="2925" w:author="Lucy Lucy" w:date="2018-09-01T00:07:00Z"/>
                <w:moveFrom w:id="2926" w:author="Lucy Lucy" w:date="2018-09-01T00:04:00Z"/>
              </w:rPr>
            </w:pPr>
            <w:moveFrom w:id="2927" w:author="Lucy Lucy" w:date="2018-09-01T00:04:00Z">
              <w:del w:id="2928" w:author="Lucy Lucy" w:date="2018-09-01T00:07:00Z">
                <w:r w:rsidRPr="009C09B2" w:rsidDel="00CF568F">
                  <w:delText>ID tự tăng</w:delText>
                </w:r>
                <w:bookmarkStart w:id="2929" w:name="_Toc523523854"/>
                <w:bookmarkStart w:id="2930" w:name="_Toc523524515"/>
                <w:bookmarkStart w:id="2931" w:name="_Toc523525362"/>
                <w:bookmarkStart w:id="2932" w:name="_Toc523526139"/>
                <w:bookmarkEnd w:id="2929"/>
                <w:bookmarkEnd w:id="2930"/>
                <w:bookmarkEnd w:id="2931"/>
                <w:bookmarkEnd w:id="2932"/>
              </w:del>
            </w:moveFrom>
          </w:p>
        </w:tc>
        <w:bookmarkStart w:id="2933" w:name="_Toc523523855"/>
        <w:bookmarkStart w:id="2934" w:name="_Toc523524516"/>
        <w:bookmarkStart w:id="2935" w:name="_Toc523525363"/>
        <w:bookmarkStart w:id="2936" w:name="_Toc523526140"/>
        <w:bookmarkEnd w:id="2933"/>
        <w:bookmarkEnd w:id="2934"/>
        <w:bookmarkEnd w:id="2935"/>
        <w:bookmarkEnd w:id="2936"/>
      </w:tr>
      <w:tr w:rsidR="00F35832" w:rsidRPr="009C09B2" w:rsidDel="00CF568F" w14:paraId="33F15991" w14:textId="7580EE5C" w:rsidTr="00A55A7F">
        <w:trPr>
          <w:del w:id="2937" w:author="Lucy Lucy" w:date="2018-09-01T00:07:00Z"/>
        </w:trPr>
        <w:tc>
          <w:tcPr>
            <w:tcW w:w="1643" w:type="pct"/>
          </w:tcPr>
          <w:p w14:paraId="5B1AA73A" w14:textId="125B8678" w:rsidR="00F35832" w:rsidRPr="009C09B2" w:rsidDel="00CF568F" w:rsidRDefault="00F35832" w:rsidP="00F35832">
            <w:pPr>
              <w:rPr>
                <w:del w:id="2938" w:author="Lucy Lucy" w:date="2018-09-01T00:07:00Z"/>
                <w:moveFrom w:id="2939" w:author="Lucy Lucy" w:date="2018-09-01T00:04:00Z"/>
              </w:rPr>
            </w:pPr>
            <w:moveFrom w:id="2940" w:author="Lucy Lucy" w:date="2018-09-01T00:04:00Z">
              <w:del w:id="2941" w:author="Lucy Lucy" w:date="2018-09-01T00:07:00Z">
                <w:r w:rsidRPr="009C09B2" w:rsidDel="00CF568F">
                  <w:delText>Application_Header_Id</w:delText>
                </w:r>
                <w:bookmarkStart w:id="2942" w:name="_Toc523523856"/>
                <w:bookmarkStart w:id="2943" w:name="_Toc523524517"/>
                <w:bookmarkStart w:id="2944" w:name="_Toc523525364"/>
                <w:bookmarkStart w:id="2945" w:name="_Toc523526141"/>
                <w:bookmarkEnd w:id="2942"/>
                <w:bookmarkEnd w:id="2943"/>
                <w:bookmarkEnd w:id="2944"/>
                <w:bookmarkEnd w:id="2945"/>
              </w:del>
            </w:moveFrom>
          </w:p>
        </w:tc>
        <w:tc>
          <w:tcPr>
            <w:tcW w:w="946" w:type="pct"/>
          </w:tcPr>
          <w:p w14:paraId="288E3A08" w14:textId="5C42720C" w:rsidR="00F35832" w:rsidRPr="009C09B2" w:rsidDel="00CF568F" w:rsidRDefault="00F35832" w:rsidP="00F35832">
            <w:pPr>
              <w:rPr>
                <w:del w:id="2946" w:author="Lucy Lucy" w:date="2018-09-01T00:07:00Z"/>
                <w:moveFrom w:id="2947" w:author="Lucy Lucy" w:date="2018-09-01T00:04:00Z"/>
              </w:rPr>
            </w:pPr>
            <w:moveFrom w:id="2948" w:author="Lucy Lucy" w:date="2018-09-01T00:04:00Z">
              <w:del w:id="2949" w:author="Lucy Lucy" w:date="2018-09-01T00:07:00Z">
                <w:r w:rsidRPr="009C09B2" w:rsidDel="00CF568F">
                  <w:delText>NUMBER</w:delText>
                </w:r>
                <w:bookmarkStart w:id="2950" w:name="_Toc523523857"/>
                <w:bookmarkStart w:id="2951" w:name="_Toc523524518"/>
                <w:bookmarkStart w:id="2952" w:name="_Toc523525365"/>
                <w:bookmarkStart w:id="2953" w:name="_Toc523526142"/>
                <w:bookmarkEnd w:id="2950"/>
                <w:bookmarkEnd w:id="2951"/>
                <w:bookmarkEnd w:id="2952"/>
                <w:bookmarkEnd w:id="2953"/>
              </w:del>
            </w:moveFrom>
          </w:p>
        </w:tc>
        <w:tc>
          <w:tcPr>
            <w:tcW w:w="342" w:type="pct"/>
          </w:tcPr>
          <w:p w14:paraId="73551633" w14:textId="7C1E28FF" w:rsidR="00F35832" w:rsidRPr="009C09B2" w:rsidDel="00CF568F" w:rsidRDefault="00F35832" w:rsidP="00F35832">
            <w:pPr>
              <w:rPr>
                <w:del w:id="2954" w:author="Lucy Lucy" w:date="2018-09-01T00:07:00Z"/>
                <w:moveFrom w:id="2955" w:author="Lucy Lucy" w:date="2018-09-01T00:04:00Z"/>
              </w:rPr>
            </w:pPr>
            <w:bookmarkStart w:id="2956" w:name="_Toc523523858"/>
            <w:bookmarkStart w:id="2957" w:name="_Toc523524519"/>
            <w:bookmarkStart w:id="2958" w:name="_Toc523525366"/>
            <w:bookmarkStart w:id="2959" w:name="_Toc523526143"/>
            <w:bookmarkEnd w:id="2956"/>
            <w:bookmarkEnd w:id="2957"/>
            <w:bookmarkEnd w:id="2958"/>
            <w:bookmarkEnd w:id="2959"/>
          </w:p>
        </w:tc>
        <w:tc>
          <w:tcPr>
            <w:tcW w:w="330" w:type="pct"/>
          </w:tcPr>
          <w:p w14:paraId="2241A5CE" w14:textId="2C17BB65" w:rsidR="00F35832" w:rsidRPr="009C09B2" w:rsidDel="00CF568F" w:rsidRDefault="00F35832" w:rsidP="00F35832">
            <w:pPr>
              <w:rPr>
                <w:del w:id="2960" w:author="Lucy Lucy" w:date="2018-09-01T00:07:00Z"/>
                <w:moveFrom w:id="2961" w:author="Lucy Lucy" w:date="2018-09-01T00:04:00Z"/>
              </w:rPr>
            </w:pPr>
            <w:bookmarkStart w:id="2962" w:name="_Toc523523859"/>
            <w:bookmarkStart w:id="2963" w:name="_Toc523524520"/>
            <w:bookmarkStart w:id="2964" w:name="_Toc523525367"/>
            <w:bookmarkStart w:id="2965" w:name="_Toc523526144"/>
            <w:bookmarkEnd w:id="2962"/>
            <w:bookmarkEnd w:id="2963"/>
            <w:bookmarkEnd w:id="2964"/>
            <w:bookmarkEnd w:id="2965"/>
          </w:p>
        </w:tc>
        <w:tc>
          <w:tcPr>
            <w:tcW w:w="496" w:type="pct"/>
          </w:tcPr>
          <w:p w14:paraId="4B828C4D" w14:textId="257CD5CE" w:rsidR="00F35832" w:rsidRPr="009C09B2" w:rsidDel="00CF568F" w:rsidRDefault="00F35832" w:rsidP="00F35832">
            <w:pPr>
              <w:rPr>
                <w:del w:id="2966" w:author="Lucy Lucy" w:date="2018-09-01T00:07:00Z"/>
                <w:moveFrom w:id="2967" w:author="Lucy Lucy" w:date="2018-09-01T00:04:00Z"/>
              </w:rPr>
            </w:pPr>
            <w:bookmarkStart w:id="2968" w:name="_Toc523523860"/>
            <w:bookmarkStart w:id="2969" w:name="_Toc523524521"/>
            <w:bookmarkStart w:id="2970" w:name="_Toc523525368"/>
            <w:bookmarkStart w:id="2971" w:name="_Toc523526145"/>
            <w:bookmarkEnd w:id="2968"/>
            <w:bookmarkEnd w:id="2969"/>
            <w:bookmarkEnd w:id="2970"/>
            <w:bookmarkEnd w:id="2971"/>
          </w:p>
        </w:tc>
        <w:tc>
          <w:tcPr>
            <w:tcW w:w="1243" w:type="pct"/>
          </w:tcPr>
          <w:p w14:paraId="6A4D5637" w14:textId="4122F795" w:rsidR="00F35832" w:rsidRPr="009C09B2" w:rsidDel="00CF568F" w:rsidRDefault="00F35832" w:rsidP="00F35832">
            <w:pPr>
              <w:rPr>
                <w:del w:id="2972" w:author="Lucy Lucy" w:date="2018-09-01T00:07:00Z"/>
                <w:moveFrom w:id="2973" w:author="Lucy Lucy" w:date="2018-09-01T00:04:00Z"/>
              </w:rPr>
            </w:pPr>
            <w:moveFrom w:id="2974" w:author="Lucy Lucy" w:date="2018-09-01T00:04:00Z">
              <w:del w:id="2975" w:author="Lucy Lucy" w:date="2018-09-01T00:07:00Z">
                <w:r w:rsidRPr="009C09B2" w:rsidDel="00CF568F">
                  <w:delText>Id đơn, link với Application_Header_Id bảng Application_Header</w:delText>
                </w:r>
                <w:bookmarkStart w:id="2976" w:name="_Toc523523861"/>
                <w:bookmarkStart w:id="2977" w:name="_Toc523524522"/>
                <w:bookmarkStart w:id="2978" w:name="_Toc523525369"/>
                <w:bookmarkStart w:id="2979" w:name="_Toc523526146"/>
                <w:bookmarkEnd w:id="2976"/>
                <w:bookmarkEnd w:id="2977"/>
                <w:bookmarkEnd w:id="2978"/>
                <w:bookmarkEnd w:id="2979"/>
              </w:del>
            </w:moveFrom>
          </w:p>
        </w:tc>
        <w:bookmarkStart w:id="2980" w:name="_Toc523523862"/>
        <w:bookmarkStart w:id="2981" w:name="_Toc523524523"/>
        <w:bookmarkStart w:id="2982" w:name="_Toc523525370"/>
        <w:bookmarkStart w:id="2983" w:name="_Toc523526147"/>
        <w:bookmarkEnd w:id="2980"/>
        <w:bookmarkEnd w:id="2981"/>
        <w:bookmarkEnd w:id="2982"/>
        <w:bookmarkEnd w:id="2983"/>
      </w:tr>
      <w:tr w:rsidR="00F35832" w:rsidRPr="009C09B2" w:rsidDel="00CF568F" w14:paraId="50E06C44" w14:textId="3FF55060" w:rsidTr="00A55A7F">
        <w:trPr>
          <w:del w:id="2984" w:author="Lucy Lucy" w:date="2018-09-01T00:07:00Z"/>
        </w:trPr>
        <w:tc>
          <w:tcPr>
            <w:tcW w:w="1643" w:type="pct"/>
          </w:tcPr>
          <w:p w14:paraId="4D05E47E" w14:textId="6E453A74" w:rsidR="00F35832" w:rsidRPr="009C09B2" w:rsidDel="00CF568F" w:rsidRDefault="00F35832" w:rsidP="00F35832">
            <w:pPr>
              <w:rPr>
                <w:del w:id="2985" w:author="Lucy Lucy" w:date="2018-09-01T00:07:00Z"/>
                <w:moveFrom w:id="2986" w:author="Lucy Lucy" w:date="2018-09-01T00:04:00Z"/>
              </w:rPr>
            </w:pPr>
            <w:moveFrom w:id="2987" w:author="Lucy Lucy" w:date="2018-09-01T00:04:00Z">
              <w:del w:id="2988" w:author="Lucy Lucy" w:date="2018-09-01T00:07:00Z">
                <w:r w:rsidRPr="009C09B2" w:rsidDel="00CF568F">
                  <w:delText>App_Code</w:delText>
                </w:r>
                <w:bookmarkStart w:id="2989" w:name="_Toc523523863"/>
                <w:bookmarkStart w:id="2990" w:name="_Toc523524524"/>
                <w:bookmarkStart w:id="2991" w:name="_Toc523525371"/>
                <w:bookmarkStart w:id="2992" w:name="_Toc523526148"/>
                <w:bookmarkEnd w:id="2989"/>
                <w:bookmarkEnd w:id="2990"/>
                <w:bookmarkEnd w:id="2991"/>
                <w:bookmarkEnd w:id="2992"/>
              </w:del>
            </w:moveFrom>
          </w:p>
        </w:tc>
        <w:tc>
          <w:tcPr>
            <w:tcW w:w="946" w:type="pct"/>
          </w:tcPr>
          <w:p w14:paraId="761BA749" w14:textId="70E057DE" w:rsidR="00F35832" w:rsidRPr="009C09B2" w:rsidDel="00CF568F" w:rsidRDefault="00F35832" w:rsidP="00F35832">
            <w:pPr>
              <w:rPr>
                <w:del w:id="2993" w:author="Lucy Lucy" w:date="2018-09-01T00:07:00Z"/>
                <w:moveFrom w:id="2994" w:author="Lucy Lucy" w:date="2018-09-01T00:04:00Z"/>
              </w:rPr>
            </w:pPr>
            <w:moveFrom w:id="2995" w:author="Lucy Lucy" w:date="2018-09-01T00:04:00Z">
              <w:del w:id="2996" w:author="Lucy Lucy" w:date="2018-09-01T00:07:00Z">
                <w:r w:rsidRPr="009C09B2" w:rsidDel="00CF568F">
                  <w:delText>VARCHAR2</w:delText>
                </w:r>
                <w:bookmarkStart w:id="2997" w:name="_Toc523523864"/>
                <w:bookmarkStart w:id="2998" w:name="_Toc523524525"/>
                <w:bookmarkStart w:id="2999" w:name="_Toc523525372"/>
                <w:bookmarkStart w:id="3000" w:name="_Toc523526149"/>
                <w:bookmarkEnd w:id="2997"/>
                <w:bookmarkEnd w:id="2998"/>
                <w:bookmarkEnd w:id="2999"/>
                <w:bookmarkEnd w:id="3000"/>
              </w:del>
            </w:moveFrom>
          </w:p>
        </w:tc>
        <w:tc>
          <w:tcPr>
            <w:tcW w:w="342" w:type="pct"/>
          </w:tcPr>
          <w:p w14:paraId="1DEDA2D8" w14:textId="6997D6DB" w:rsidR="00F35832" w:rsidRPr="009C09B2" w:rsidDel="00CF568F" w:rsidRDefault="00F35832" w:rsidP="00F35832">
            <w:pPr>
              <w:rPr>
                <w:del w:id="3001" w:author="Lucy Lucy" w:date="2018-09-01T00:07:00Z"/>
                <w:moveFrom w:id="3002" w:author="Lucy Lucy" w:date="2018-09-01T00:04:00Z"/>
              </w:rPr>
            </w:pPr>
            <w:moveFrom w:id="3003" w:author="Lucy Lucy" w:date="2018-09-01T00:04:00Z">
              <w:del w:id="3004" w:author="Lucy Lucy" w:date="2018-09-01T00:07:00Z">
                <w:r w:rsidRPr="009C09B2" w:rsidDel="00CF568F">
                  <w:delText>50</w:delText>
                </w:r>
                <w:bookmarkStart w:id="3005" w:name="_Toc523523865"/>
                <w:bookmarkStart w:id="3006" w:name="_Toc523524526"/>
                <w:bookmarkStart w:id="3007" w:name="_Toc523525373"/>
                <w:bookmarkStart w:id="3008" w:name="_Toc523526150"/>
                <w:bookmarkEnd w:id="3005"/>
                <w:bookmarkEnd w:id="3006"/>
                <w:bookmarkEnd w:id="3007"/>
                <w:bookmarkEnd w:id="3008"/>
              </w:del>
            </w:moveFrom>
          </w:p>
        </w:tc>
        <w:tc>
          <w:tcPr>
            <w:tcW w:w="330" w:type="pct"/>
          </w:tcPr>
          <w:p w14:paraId="408CEDBE" w14:textId="011A8F77" w:rsidR="00F35832" w:rsidRPr="009C09B2" w:rsidDel="00CF568F" w:rsidRDefault="00F35832" w:rsidP="00F35832">
            <w:pPr>
              <w:rPr>
                <w:del w:id="3009" w:author="Lucy Lucy" w:date="2018-09-01T00:07:00Z"/>
                <w:moveFrom w:id="3010" w:author="Lucy Lucy" w:date="2018-09-01T00:04:00Z"/>
              </w:rPr>
            </w:pPr>
            <w:bookmarkStart w:id="3011" w:name="_Toc523523866"/>
            <w:bookmarkStart w:id="3012" w:name="_Toc523524527"/>
            <w:bookmarkStart w:id="3013" w:name="_Toc523525374"/>
            <w:bookmarkStart w:id="3014" w:name="_Toc523526151"/>
            <w:bookmarkEnd w:id="3011"/>
            <w:bookmarkEnd w:id="3012"/>
            <w:bookmarkEnd w:id="3013"/>
            <w:bookmarkEnd w:id="3014"/>
          </w:p>
        </w:tc>
        <w:tc>
          <w:tcPr>
            <w:tcW w:w="496" w:type="pct"/>
          </w:tcPr>
          <w:p w14:paraId="7989717B" w14:textId="72FE7E07" w:rsidR="00F35832" w:rsidRPr="009C09B2" w:rsidDel="00CF568F" w:rsidRDefault="00F35832" w:rsidP="00F35832">
            <w:pPr>
              <w:rPr>
                <w:del w:id="3015" w:author="Lucy Lucy" w:date="2018-09-01T00:07:00Z"/>
                <w:moveFrom w:id="3016" w:author="Lucy Lucy" w:date="2018-09-01T00:04:00Z"/>
              </w:rPr>
            </w:pPr>
            <w:bookmarkStart w:id="3017" w:name="_Toc523523867"/>
            <w:bookmarkStart w:id="3018" w:name="_Toc523524528"/>
            <w:bookmarkStart w:id="3019" w:name="_Toc523525375"/>
            <w:bookmarkStart w:id="3020" w:name="_Toc523526152"/>
            <w:bookmarkEnd w:id="3017"/>
            <w:bookmarkEnd w:id="3018"/>
            <w:bookmarkEnd w:id="3019"/>
            <w:bookmarkEnd w:id="3020"/>
          </w:p>
        </w:tc>
        <w:tc>
          <w:tcPr>
            <w:tcW w:w="1243" w:type="pct"/>
          </w:tcPr>
          <w:p w14:paraId="28D36542" w14:textId="308A2D36" w:rsidR="00F35832" w:rsidRPr="009C09B2" w:rsidDel="00CF568F" w:rsidRDefault="00F35832" w:rsidP="00F35832">
            <w:pPr>
              <w:rPr>
                <w:del w:id="3021" w:author="Lucy Lucy" w:date="2018-09-01T00:07:00Z"/>
                <w:moveFrom w:id="3022" w:author="Lucy Lucy" w:date="2018-09-01T00:04:00Z"/>
              </w:rPr>
            </w:pPr>
            <w:moveFrom w:id="3023" w:author="Lucy Lucy" w:date="2018-09-01T00:04:00Z">
              <w:del w:id="3024" w:author="Lucy Lucy" w:date="2018-09-01T00:07:00Z">
                <w:r w:rsidRPr="009C09B2" w:rsidDel="00CF568F">
                  <w:delText>Mã đơn, link với App_Code bảng Sys_Application</w:delText>
                </w:r>
                <w:bookmarkStart w:id="3025" w:name="_Toc523523868"/>
                <w:bookmarkStart w:id="3026" w:name="_Toc523524529"/>
                <w:bookmarkStart w:id="3027" w:name="_Toc523525376"/>
                <w:bookmarkStart w:id="3028" w:name="_Toc523526153"/>
                <w:bookmarkEnd w:id="3025"/>
                <w:bookmarkEnd w:id="3026"/>
                <w:bookmarkEnd w:id="3027"/>
                <w:bookmarkEnd w:id="3028"/>
              </w:del>
            </w:moveFrom>
          </w:p>
        </w:tc>
        <w:bookmarkStart w:id="3029" w:name="_Toc523523869"/>
        <w:bookmarkStart w:id="3030" w:name="_Toc523524530"/>
        <w:bookmarkStart w:id="3031" w:name="_Toc523525377"/>
        <w:bookmarkStart w:id="3032" w:name="_Toc523526154"/>
        <w:bookmarkEnd w:id="3029"/>
        <w:bookmarkEnd w:id="3030"/>
        <w:bookmarkEnd w:id="3031"/>
        <w:bookmarkEnd w:id="3032"/>
      </w:tr>
      <w:tr w:rsidR="00712EB7" w:rsidRPr="009C09B2" w:rsidDel="00CF568F" w14:paraId="1661C849" w14:textId="35B44183" w:rsidTr="00A55A7F">
        <w:trPr>
          <w:del w:id="3033" w:author="Lucy Lucy" w:date="2018-09-01T00:07:00Z"/>
        </w:trPr>
        <w:tc>
          <w:tcPr>
            <w:tcW w:w="1643" w:type="pct"/>
          </w:tcPr>
          <w:p w14:paraId="7711C7CD" w14:textId="036A111B" w:rsidR="00712EB7" w:rsidRPr="009C09B2" w:rsidDel="00CF568F" w:rsidRDefault="00712EB7" w:rsidP="007F117A">
            <w:pPr>
              <w:rPr>
                <w:del w:id="3034" w:author="Lucy Lucy" w:date="2018-09-01T00:07:00Z"/>
                <w:moveFrom w:id="3035" w:author="Lucy Lucy" w:date="2018-09-01T00:04:00Z"/>
              </w:rPr>
            </w:pPr>
            <w:moveFrom w:id="3036" w:author="Lucy Lucy" w:date="2018-09-01T00:04:00Z">
              <w:del w:id="3037" w:author="Lucy Lucy" w:date="2018-09-01T00:07:00Z">
                <w:r w:rsidRPr="00712EB7" w:rsidDel="00CF568F">
                  <w:delText xml:space="preserve">LANGUAGE_CODE   </w:delText>
                </w:r>
                <w:bookmarkStart w:id="3038" w:name="_Toc523523870"/>
                <w:bookmarkStart w:id="3039" w:name="_Toc523524531"/>
                <w:bookmarkStart w:id="3040" w:name="_Toc523525378"/>
                <w:bookmarkStart w:id="3041" w:name="_Toc523526155"/>
                <w:bookmarkEnd w:id="3038"/>
                <w:bookmarkEnd w:id="3039"/>
                <w:bookmarkEnd w:id="3040"/>
                <w:bookmarkEnd w:id="3041"/>
              </w:del>
            </w:moveFrom>
          </w:p>
        </w:tc>
        <w:tc>
          <w:tcPr>
            <w:tcW w:w="946" w:type="pct"/>
          </w:tcPr>
          <w:p w14:paraId="002AF777" w14:textId="154DA15F" w:rsidR="00712EB7" w:rsidRPr="009C09B2" w:rsidDel="00CF568F" w:rsidRDefault="007F117A" w:rsidP="00F35832">
            <w:pPr>
              <w:rPr>
                <w:del w:id="3042" w:author="Lucy Lucy" w:date="2018-09-01T00:07:00Z"/>
                <w:moveFrom w:id="3043" w:author="Lucy Lucy" w:date="2018-09-01T00:04:00Z"/>
              </w:rPr>
            </w:pPr>
            <w:moveFrom w:id="3044" w:author="Lucy Lucy" w:date="2018-09-01T00:04:00Z">
              <w:del w:id="3045" w:author="Lucy Lucy" w:date="2018-09-01T00:07:00Z">
                <w:r w:rsidRPr="00712EB7" w:rsidDel="00CF568F">
                  <w:delText>VARCHAR2(5 CHAR)</w:delText>
                </w:r>
                <w:bookmarkStart w:id="3046" w:name="_Toc523523871"/>
                <w:bookmarkStart w:id="3047" w:name="_Toc523524532"/>
                <w:bookmarkStart w:id="3048" w:name="_Toc523525379"/>
                <w:bookmarkStart w:id="3049" w:name="_Toc523526156"/>
                <w:bookmarkEnd w:id="3046"/>
                <w:bookmarkEnd w:id="3047"/>
                <w:bookmarkEnd w:id="3048"/>
                <w:bookmarkEnd w:id="3049"/>
              </w:del>
            </w:moveFrom>
          </w:p>
        </w:tc>
        <w:tc>
          <w:tcPr>
            <w:tcW w:w="342" w:type="pct"/>
          </w:tcPr>
          <w:p w14:paraId="0B644A9A" w14:textId="5E3474EE" w:rsidR="00712EB7" w:rsidRPr="009C09B2" w:rsidDel="00CF568F" w:rsidRDefault="00712EB7" w:rsidP="00F35832">
            <w:pPr>
              <w:rPr>
                <w:del w:id="3050" w:author="Lucy Lucy" w:date="2018-09-01T00:07:00Z"/>
                <w:moveFrom w:id="3051" w:author="Lucy Lucy" w:date="2018-09-01T00:04:00Z"/>
              </w:rPr>
            </w:pPr>
            <w:bookmarkStart w:id="3052" w:name="_Toc523523872"/>
            <w:bookmarkStart w:id="3053" w:name="_Toc523524533"/>
            <w:bookmarkStart w:id="3054" w:name="_Toc523525380"/>
            <w:bookmarkStart w:id="3055" w:name="_Toc523526157"/>
            <w:bookmarkEnd w:id="3052"/>
            <w:bookmarkEnd w:id="3053"/>
            <w:bookmarkEnd w:id="3054"/>
            <w:bookmarkEnd w:id="3055"/>
          </w:p>
        </w:tc>
        <w:tc>
          <w:tcPr>
            <w:tcW w:w="330" w:type="pct"/>
          </w:tcPr>
          <w:p w14:paraId="218EBC88" w14:textId="1D76A9E0" w:rsidR="00712EB7" w:rsidRPr="009C09B2" w:rsidDel="00CF568F" w:rsidRDefault="00712EB7" w:rsidP="00F35832">
            <w:pPr>
              <w:rPr>
                <w:del w:id="3056" w:author="Lucy Lucy" w:date="2018-09-01T00:07:00Z"/>
                <w:moveFrom w:id="3057" w:author="Lucy Lucy" w:date="2018-09-01T00:04:00Z"/>
              </w:rPr>
            </w:pPr>
            <w:bookmarkStart w:id="3058" w:name="_Toc523523873"/>
            <w:bookmarkStart w:id="3059" w:name="_Toc523524534"/>
            <w:bookmarkStart w:id="3060" w:name="_Toc523525381"/>
            <w:bookmarkStart w:id="3061" w:name="_Toc523526158"/>
            <w:bookmarkEnd w:id="3058"/>
            <w:bookmarkEnd w:id="3059"/>
            <w:bookmarkEnd w:id="3060"/>
            <w:bookmarkEnd w:id="3061"/>
          </w:p>
        </w:tc>
        <w:tc>
          <w:tcPr>
            <w:tcW w:w="496" w:type="pct"/>
          </w:tcPr>
          <w:p w14:paraId="7BE3734D" w14:textId="6C5FC0ED" w:rsidR="00712EB7" w:rsidRPr="009C09B2" w:rsidDel="00CF568F" w:rsidRDefault="00712EB7" w:rsidP="00F35832">
            <w:pPr>
              <w:rPr>
                <w:del w:id="3062" w:author="Lucy Lucy" w:date="2018-09-01T00:07:00Z"/>
                <w:moveFrom w:id="3063" w:author="Lucy Lucy" w:date="2018-09-01T00:04:00Z"/>
              </w:rPr>
            </w:pPr>
            <w:bookmarkStart w:id="3064" w:name="_Toc523523874"/>
            <w:bookmarkStart w:id="3065" w:name="_Toc523524535"/>
            <w:bookmarkStart w:id="3066" w:name="_Toc523525382"/>
            <w:bookmarkStart w:id="3067" w:name="_Toc523526159"/>
            <w:bookmarkEnd w:id="3064"/>
            <w:bookmarkEnd w:id="3065"/>
            <w:bookmarkEnd w:id="3066"/>
            <w:bookmarkEnd w:id="3067"/>
          </w:p>
        </w:tc>
        <w:tc>
          <w:tcPr>
            <w:tcW w:w="1243" w:type="pct"/>
          </w:tcPr>
          <w:p w14:paraId="5FCB53FC" w14:textId="30793A09" w:rsidR="00712EB7" w:rsidRPr="009C09B2" w:rsidDel="00CF568F" w:rsidRDefault="00712EB7" w:rsidP="00F35832">
            <w:pPr>
              <w:rPr>
                <w:del w:id="3068" w:author="Lucy Lucy" w:date="2018-09-01T00:07:00Z"/>
                <w:moveFrom w:id="3069" w:author="Lucy Lucy" w:date="2018-09-01T00:04:00Z"/>
              </w:rPr>
            </w:pPr>
            <w:bookmarkStart w:id="3070" w:name="_Toc523523875"/>
            <w:bookmarkStart w:id="3071" w:name="_Toc523524536"/>
            <w:bookmarkStart w:id="3072" w:name="_Toc523525383"/>
            <w:bookmarkStart w:id="3073" w:name="_Toc523526160"/>
            <w:bookmarkEnd w:id="3070"/>
            <w:bookmarkEnd w:id="3071"/>
            <w:bookmarkEnd w:id="3072"/>
            <w:bookmarkEnd w:id="3073"/>
          </w:p>
        </w:tc>
        <w:bookmarkStart w:id="3074" w:name="_Toc523523876"/>
        <w:bookmarkStart w:id="3075" w:name="_Toc523524537"/>
        <w:bookmarkStart w:id="3076" w:name="_Toc523525384"/>
        <w:bookmarkStart w:id="3077" w:name="_Toc523526161"/>
        <w:bookmarkEnd w:id="3074"/>
        <w:bookmarkEnd w:id="3075"/>
        <w:bookmarkEnd w:id="3076"/>
        <w:bookmarkEnd w:id="3077"/>
      </w:tr>
      <w:tr w:rsidR="00712EB7" w:rsidRPr="009C09B2" w:rsidDel="00CF568F" w14:paraId="45949035" w14:textId="3778D73B" w:rsidTr="00A55A7F">
        <w:trPr>
          <w:del w:id="3078" w:author="Lucy Lucy" w:date="2018-09-01T00:07:00Z"/>
        </w:trPr>
        <w:tc>
          <w:tcPr>
            <w:tcW w:w="1643" w:type="pct"/>
          </w:tcPr>
          <w:p w14:paraId="51077FAA" w14:textId="0614A11C" w:rsidR="00712EB7" w:rsidRPr="009C09B2" w:rsidDel="00CF568F" w:rsidRDefault="00712EB7" w:rsidP="007F117A">
            <w:pPr>
              <w:rPr>
                <w:del w:id="3079" w:author="Lucy Lucy" w:date="2018-09-01T00:07:00Z"/>
                <w:moveFrom w:id="3080" w:author="Lucy Lucy" w:date="2018-09-01T00:04:00Z"/>
              </w:rPr>
            </w:pPr>
            <w:moveFrom w:id="3081" w:author="Lucy Lucy" w:date="2018-09-01T00:04:00Z">
              <w:del w:id="3082" w:author="Lucy Lucy" w:date="2018-09-01T00:07:00Z">
                <w:r w:rsidRPr="00712EB7" w:rsidDel="00CF568F">
                  <w:delText xml:space="preserve">APPNO   </w:delText>
                </w:r>
                <w:bookmarkStart w:id="3083" w:name="_Toc523523877"/>
                <w:bookmarkStart w:id="3084" w:name="_Toc523524538"/>
                <w:bookmarkStart w:id="3085" w:name="_Toc523525385"/>
                <w:bookmarkStart w:id="3086" w:name="_Toc523526162"/>
                <w:bookmarkEnd w:id="3083"/>
                <w:bookmarkEnd w:id="3084"/>
                <w:bookmarkEnd w:id="3085"/>
                <w:bookmarkEnd w:id="3086"/>
              </w:del>
            </w:moveFrom>
          </w:p>
        </w:tc>
        <w:tc>
          <w:tcPr>
            <w:tcW w:w="946" w:type="pct"/>
          </w:tcPr>
          <w:p w14:paraId="27B98D60" w14:textId="13A69CD9" w:rsidR="00712EB7" w:rsidRPr="009C09B2" w:rsidDel="00CF568F" w:rsidRDefault="007F117A" w:rsidP="00F35832">
            <w:pPr>
              <w:rPr>
                <w:del w:id="3087" w:author="Lucy Lucy" w:date="2018-09-01T00:07:00Z"/>
                <w:moveFrom w:id="3088" w:author="Lucy Lucy" w:date="2018-09-01T00:04:00Z"/>
              </w:rPr>
            </w:pPr>
            <w:moveFrom w:id="3089" w:author="Lucy Lucy" w:date="2018-09-01T00:04:00Z">
              <w:del w:id="3090" w:author="Lucy Lucy" w:date="2018-09-01T00:07:00Z">
                <w:r w:rsidRPr="00712EB7" w:rsidDel="00CF568F">
                  <w:delText>VARCHAR2(50 CHAR)</w:delText>
                </w:r>
                <w:bookmarkStart w:id="3091" w:name="_Toc523523878"/>
                <w:bookmarkStart w:id="3092" w:name="_Toc523524539"/>
                <w:bookmarkStart w:id="3093" w:name="_Toc523525386"/>
                <w:bookmarkStart w:id="3094" w:name="_Toc523526163"/>
                <w:bookmarkEnd w:id="3091"/>
                <w:bookmarkEnd w:id="3092"/>
                <w:bookmarkEnd w:id="3093"/>
                <w:bookmarkEnd w:id="3094"/>
              </w:del>
            </w:moveFrom>
          </w:p>
        </w:tc>
        <w:tc>
          <w:tcPr>
            <w:tcW w:w="342" w:type="pct"/>
          </w:tcPr>
          <w:p w14:paraId="147175F1" w14:textId="79DBF46A" w:rsidR="00712EB7" w:rsidRPr="009C09B2" w:rsidDel="00CF568F" w:rsidRDefault="00712EB7" w:rsidP="00F35832">
            <w:pPr>
              <w:rPr>
                <w:del w:id="3095" w:author="Lucy Lucy" w:date="2018-09-01T00:07:00Z"/>
                <w:moveFrom w:id="3096" w:author="Lucy Lucy" w:date="2018-09-01T00:04:00Z"/>
              </w:rPr>
            </w:pPr>
            <w:bookmarkStart w:id="3097" w:name="_Toc523523879"/>
            <w:bookmarkStart w:id="3098" w:name="_Toc523524540"/>
            <w:bookmarkStart w:id="3099" w:name="_Toc523525387"/>
            <w:bookmarkStart w:id="3100" w:name="_Toc523526164"/>
            <w:bookmarkEnd w:id="3097"/>
            <w:bookmarkEnd w:id="3098"/>
            <w:bookmarkEnd w:id="3099"/>
            <w:bookmarkEnd w:id="3100"/>
          </w:p>
        </w:tc>
        <w:tc>
          <w:tcPr>
            <w:tcW w:w="330" w:type="pct"/>
          </w:tcPr>
          <w:p w14:paraId="5FC65EC3" w14:textId="063C8092" w:rsidR="00712EB7" w:rsidRPr="009C09B2" w:rsidDel="00CF568F" w:rsidRDefault="00712EB7" w:rsidP="00F35832">
            <w:pPr>
              <w:rPr>
                <w:del w:id="3101" w:author="Lucy Lucy" w:date="2018-09-01T00:07:00Z"/>
                <w:moveFrom w:id="3102" w:author="Lucy Lucy" w:date="2018-09-01T00:04:00Z"/>
              </w:rPr>
            </w:pPr>
            <w:bookmarkStart w:id="3103" w:name="_Toc523523880"/>
            <w:bookmarkStart w:id="3104" w:name="_Toc523524541"/>
            <w:bookmarkStart w:id="3105" w:name="_Toc523525388"/>
            <w:bookmarkStart w:id="3106" w:name="_Toc523526165"/>
            <w:bookmarkEnd w:id="3103"/>
            <w:bookmarkEnd w:id="3104"/>
            <w:bookmarkEnd w:id="3105"/>
            <w:bookmarkEnd w:id="3106"/>
          </w:p>
        </w:tc>
        <w:tc>
          <w:tcPr>
            <w:tcW w:w="496" w:type="pct"/>
          </w:tcPr>
          <w:p w14:paraId="582E523A" w14:textId="5A1D1078" w:rsidR="00712EB7" w:rsidRPr="009C09B2" w:rsidDel="00CF568F" w:rsidRDefault="00712EB7" w:rsidP="00F35832">
            <w:pPr>
              <w:rPr>
                <w:del w:id="3107" w:author="Lucy Lucy" w:date="2018-09-01T00:07:00Z"/>
                <w:moveFrom w:id="3108" w:author="Lucy Lucy" w:date="2018-09-01T00:04:00Z"/>
              </w:rPr>
            </w:pPr>
            <w:bookmarkStart w:id="3109" w:name="_Toc523523881"/>
            <w:bookmarkStart w:id="3110" w:name="_Toc523524542"/>
            <w:bookmarkStart w:id="3111" w:name="_Toc523525389"/>
            <w:bookmarkStart w:id="3112" w:name="_Toc523526166"/>
            <w:bookmarkEnd w:id="3109"/>
            <w:bookmarkEnd w:id="3110"/>
            <w:bookmarkEnd w:id="3111"/>
            <w:bookmarkEnd w:id="3112"/>
          </w:p>
        </w:tc>
        <w:tc>
          <w:tcPr>
            <w:tcW w:w="1243" w:type="pct"/>
          </w:tcPr>
          <w:p w14:paraId="041570C9" w14:textId="2E70C66C" w:rsidR="00712EB7" w:rsidRPr="009C09B2" w:rsidDel="00CF568F" w:rsidRDefault="00712EB7" w:rsidP="00F35832">
            <w:pPr>
              <w:rPr>
                <w:del w:id="3113" w:author="Lucy Lucy" w:date="2018-09-01T00:07:00Z"/>
                <w:moveFrom w:id="3114" w:author="Lucy Lucy" w:date="2018-09-01T00:04:00Z"/>
              </w:rPr>
            </w:pPr>
            <w:moveFrom w:id="3115" w:author="Lucy Lucy" w:date="2018-09-01T00:04:00Z">
              <w:del w:id="3116" w:author="Lucy Lucy" w:date="2018-09-01T00:07:00Z">
                <w:r w:rsidDel="00CF568F">
                  <w:delText>Số đơn</w:delText>
                </w:r>
                <w:bookmarkStart w:id="3117" w:name="_Toc523523882"/>
                <w:bookmarkStart w:id="3118" w:name="_Toc523524543"/>
                <w:bookmarkStart w:id="3119" w:name="_Toc523525390"/>
                <w:bookmarkStart w:id="3120" w:name="_Toc523526167"/>
                <w:bookmarkEnd w:id="3117"/>
                <w:bookmarkEnd w:id="3118"/>
                <w:bookmarkEnd w:id="3119"/>
                <w:bookmarkEnd w:id="3120"/>
              </w:del>
            </w:moveFrom>
          </w:p>
        </w:tc>
        <w:bookmarkStart w:id="3121" w:name="_Toc523523883"/>
        <w:bookmarkStart w:id="3122" w:name="_Toc523524544"/>
        <w:bookmarkStart w:id="3123" w:name="_Toc523525391"/>
        <w:bookmarkStart w:id="3124" w:name="_Toc523526168"/>
        <w:bookmarkEnd w:id="3121"/>
        <w:bookmarkEnd w:id="3122"/>
        <w:bookmarkEnd w:id="3123"/>
        <w:bookmarkEnd w:id="3124"/>
      </w:tr>
      <w:tr w:rsidR="00712EB7" w:rsidRPr="009C09B2" w:rsidDel="00CF568F" w14:paraId="01186C47" w14:textId="349D6CD5" w:rsidTr="00A55A7F">
        <w:trPr>
          <w:del w:id="3125" w:author="Lucy Lucy" w:date="2018-09-01T00:07:00Z"/>
        </w:trPr>
        <w:tc>
          <w:tcPr>
            <w:tcW w:w="1643" w:type="pct"/>
          </w:tcPr>
          <w:p w14:paraId="6A0BA7B8" w14:textId="557EC642" w:rsidR="00712EB7" w:rsidRPr="009C09B2" w:rsidDel="00CF568F" w:rsidRDefault="00236E60" w:rsidP="00236E60">
            <w:pPr>
              <w:rPr>
                <w:del w:id="3126" w:author="Lucy Lucy" w:date="2018-09-01T00:07:00Z"/>
                <w:moveFrom w:id="3127" w:author="Lucy Lucy" w:date="2018-09-01T00:04:00Z"/>
              </w:rPr>
            </w:pPr>
            <w:moveFrom w:id="3128" w:author="Lucy Lucy" w:date="2018-09-01T00:04:00Z">
              <w:del w:id="3129" w:author="Lucy Lucy" w:date="2018-09-01T00:07:00Z">
                <w:r w:rsidRPr="00236E60" w:rsidDel="00CF568F">
                  <w:delText xml:space="preserve">DUADATE   </w:delText>
                </w:r>
                <w:bookmarkStart w:id="3130" w:name="_Toc523523884"/>
                <w:bookmarkStart w:id="3131" w:name="_Toc523524545"/>
                <w:bookmarkStart w:id="3132" w:name="_Toc523525392"/>
                <w:bookmarkStart w:id="3133" w:name="_Toc523526169"/>
                <w:bookmarkEnd w:id="3130"/>
                <w:bookmarkEnd w:id="3131"/>
                <w:bookmarkEnd w:id="3132"/>
                <w:bookmarkEnd w:id="3133"/>
              </w:del>
            </w:moveFrom>
          </w:p>
        </w:tc>
        <w:tc>
          <w:tcPr>
            <w:tcW w:w="946" w:type="pct"/>
          </w:tcPr>
          <w:p w14:paraId="5C2E2C36" w14:textId="48591E63" w:rsidR="00712EB7" w:rsidRPr="009C09B2" w:rsidDel="00CF568F" w:rsidRDefault="00236E60" w:rsidP="00F35832">
            <w:pPr>
              <w:rPr>
                <w:del w:id="3134" w:author="Lucy Lucy" w:date="2018-09-01T00:07:00Z"/>
                <w:moveFrom w:id="3135" w:author="Lucy Lucy" w:date="2018-09-01T00:04:00Z"/>
              </w:rPr>
            </w:pPr>
            <w:moveFrom w:id="3136" w:author="Lucy Lucy" w:date="2018-09-01T00:04:00Z">
              <w:del w:id="3137" w:author="Lucy Lucy" w:date="2018-09-01T00:07:00Z">
                <w:r w:rsidRPr="00236E60" w:rsidDel="00CF568F">
                  <w:delText>DATE</w:delText>
                </w:r>
                <w:bookmarkStart w:id="3138" w:name="_Toc523523885"/>
                <w:bookmarkStart w:id="3139" w:name="_Toc523524546"/>
                <w:bookmarkStart w:id="3140" w:name="_Toc523525393"/>
                <w:bookmarkStart w:id="3141" w:name="_Toc523526170"/>
                <w:bookmarkEnd w:id="3138"/>
                <w:bookmarkEnd w:id="3139"/>
                <w:bookmarkEnd w:id="3140"/>
                <w:bookmarkEnd w:id="3141"/>
              </w:del>
            </w:moveFrom>
          </w:p>
        </w:tc>
        <w:tc>
          <w:tcPr>
            <w:tcW w:w="342" w:type="pct"/>
          </w:tcPr>
          <w:p w14:paraId="726302CF" w14:textId="1DEF9282" w:rsidR="00712EB7" w:rsidRPr="009C09B2" w:rsidDel="00CF568F" w:rsidRDefault="00712EB7" w:rsidP="00F35832">
            <w:pPr>
              <w:rPr>
                <w:del w:id="3142" w:author="Lucy Lucy" w:date="2018-09-01T00:07:00Z"/>
                <w:moveFrom w:id="3143" w:author="Lucy Lucy" w:date="2018-09-01T00:04:00Z"/>
              </w:rPr>
            </w:pPr>
            <w:bookmarkStart w:id="3144" w:name="_Toc523523886"/>
            <w:bookmarkStart w:id="3145" w:name="_Toc523524547"/>
            <w:bookmarkStart w:id="3146" w:name="_Toc523525394"/>
            <w:bookmarkStart w:id="3147" w:name="_Toc523526171"/>
            <w:bookmarkEnd w:id="3144"/>
            <w:bookmarkEnd w:id="3145"/>
            <w:bookmarkEnd w:id="3146"/>
            <w:bookmarkEnd w:id="3147"/>
          </w:p>
        </w:tc>
        <w:tc>
          <w:tcPr>
            <w:tcW w:w="330" w:type="pct"/>
          </w:tcPr>
          <w:p w14:paraId="5B6FAE51" w14:textId="0AD45734" w:rsidR="00712EB7" w:rsidRPr="009C09B2" w:rsidDel="00CF568F" w:rsidRDefault="00712EB7" w:rsidP="00F35832">
            <w:pPr>
              <w:rPr>
                <w:del w:id="3148" w:author="Lucy Lucy" w:date="2018-09-01T00:07:00Z"/>
                <w:moveFrom w:id="3149" w:author="Lucy Lucy" w:date="2018-09-01T00:04:00Z"/>
              </w:rPr>
            </w:pPr>
            <w:bookmarkStart w:id="3150" w:name="_Toc523523887"/>
            <w:bookmarkStart w:id="3151" w:name="_Toc523524548"/>
            <w:bookmarkStart w:id="3152" w:name="_Toc523525395"/>
            <w:bookmarkStart w:id="3153" w:name="_Toc523526172"/>
            <w:bookmarkEnd w:id="3150"/>
            <w:bookmarkEnd w:id="3151"/>
            <w:bookmarkEnd w:id="3152"/>
            <w:bookmarkEnd w:id="3153"/>
          </w:p>
        </w:tc>
        <w:tc>
          <w:tcPr>
            <w:tcW w:w="496" w:type="pct"/>
          </w:tcPr>
          <w:p w14:paraId="667F41A6" w14:textId="0F220E6E" w:rsidR="00712EB7" w:rsidRPr="009C09B2" w:rsidDel="00CF568F" w:rsidRDefault="00712EB7" w:rsidP="00F35832">
            <w:pPr>
              <w:rPr>
                <w:del w:id="3154" w:author="Lucy Lucy" w:date="2018-09-01T00:07:00Z"/>
                <w:moveFrom w:id="3155" w:author="Lucy Lucy" w:date="2018-09-01T00:04:00Z"/>
              </w:rPr>
            </w:pPr>
            <w:bookmarkStart w:id="3156" w:name="_Toc523523888"/>
            <w:bookmarkStart w:id="3157" w:name="_Toc523524549"/>
            <w:bookmarkStart w:id="3158" w:name="_Toc523525396"/>
            <w:bookmarkStart w:id="3159" w:name="_Toc523526173"/>
            <w:bookmarkEnd w:id="3156"/>
            <w:bookmarkEnd w:id="3157"/>
            <w:bookmarkEnd w:id="3158"/>
            <w:bookmarkEnd w:id="3159"/>
          </w:p>
        </w:tc>
        <w:tc>
          <w:tcPr>
            <w:tcW w:w="1243" w:type="pct"/>
          </w:tcPr>
          <w:p w14:paraId="3B06708C" w14:textId="434E79A4" w:rsidR="00712EB7" w:rsidRPr="009C09B2" w:rsidDel="00CF568F" w:rsidRDefault="00236E60" w:rsidP="00F35832">
            <w:pPr>
              <w:rPr>
                <w:del w:id="3160" w:author="Lucy Lucy" w:date="2018-09-01T00:07:00Z"/>
                <w:moveFrom w:id="3161" w:author="Lucy Lucy" w:date="2018-09-01T00:04:00Z"/>
              </w:rPr>
            </w:pPr>
            <w:moveFrom w:id="3162" w:author="Lucy Lucy" w:date="2018-09-01T00:04:00Z">
              <w:del w:id="3163" w:author="Lucy Lucy" w:date="2018-09-01T00:07:00Z">
                <w:r w:rsidDel="00CF568F">
                  <w:delText>Ngày nộp đơn</w:delText>
                </w:r>
                <w:bookmarkStart w:id="3164" w:name="_Toc523523889"/>
                <w:bookmarkStart w:id="3165" w:name="_Toc523524550"/>
                <w:bookmarkStart w:id="3166" w:name="_Toc523525397"/>
                <w:bookmarkStart w:id="3167" w:name="_Toc523526174"/>
                <w:bookmarkEnd w:id="3164"/>
                <w:bookmarkEnd w:id="3165"/>
                <w:bookmarkEnd w:id="3166"/>
                <w:bookmarkEnd w:id="3167"/>
              </w:del>
            </w:moveFrom>
          </w:p>
        </w:tc>
        <w:bookmarkStart w:id="3168" w:name="_Toc523523890"/>
        <w:bookmarkStart w:id="3169" w:name="_Toc523524551"/>
        <w:bookmarkStart w:id="3170" w:name="_Toc523525398"/>
        <w:bookmarkStart w:id="3171" w:name="_Toc523526175"/>
        <w:bookmarkEnd w:id="3168"/>
        <w:bookmarkEnd w:id="3169"/>
        <w:bookmarkEnd w:id="3170"/>
        <w:bookmarkEnd w:id="3171"/>
      </w:tr>
      <w:tr w:rsidR="00555218" w:rsidRPr="009C09B2" w:rsidDel="00CF568F" w14:paraId="6C59D6CD" w14:textId="2797F101" w:rsidTr="00A55A7F">
        <w:trPr>
          <w:del w:id="3172" w:author="Lucy Lucy" w:date="2018-09-01T00:07:00Z"/>
        </w:trPr>
        <w:tc>
          <w:tcPr>
            <w:tcW w:w="1643" w:type="pct"/>
          </w:tcPr>
          <w:p w14:paraId="0F2446D0" w14:textId="3C2050B0" w:rsidR="00555218" w:rsidRPr="00236E60" w:rsidDel="00CF568F" w:rsidRDefault="00555218" w:rsidP="007F117A">
            <w:pPr>
              <w:rPr>
                <w:del w:id="3173" w:author="Lucy Lucy" w:date="2018-09-01T00:07:00Z"/>
                <w:moveFrom w:id="3174" w:author="Lucy Lucy" w:date="2018-09-01T00:04:00Z"/>
              </w:rPr>
            </w:pPr>
            <w:moveFrom w:id="3175" w:author="Lucy Lucy" w:date="2018-09-01T00:04:00Z">
              <w:del w:id="3176" w:author="Lucy Lucy" w:date="2018-09-01T00:07:00Z">
                <w:r w:rsidRPr="00555218" w:rsidDel="00CF568F">
                  <w:delText xml:space="preserve">LOGOURL   </w:delText>
                </w:r>
                <w:bookmarkStart w:id="3177" w:name="_Toc523523891"/>
                <w:bookmarkStart w:id="3178" w:name="_Toc523524552"/>
                <w:bookmarkStart w:id="3179" w:name="_Toc523525399"/>
                <w:bookmarkStart w:id="3180" w:name="_Toc523526176"/>
                <w:bookmarkEnd w:id="3177"/>
                <w:bookmarkEnd w:id="3178"/>
                <w:bookmarkEnd w:id="3179"/>
                <w:bookmarkEnd w:id="3180"/>
              </w:del>
            </w:moveFrom>
          </w:p>
        </w:tc>
        <w:tc>
          <w:tcPr>
            <w:tcW w:w="946" w:type="pct"/>
          </w:tcPr>
          <w:p w14:paraId="7DBD50EE" w14:textId="0B9FA559" w:rsidR="00555218" w:rsidRPr="00236E60" w:rsidDel="00CF568F" w:rsidRDefault="007F117A" w:rsidP="00F35832">
            <w:pPr>
              <w:rPr>
                <w:del w:id="3181" w:author="Lucy Lucy" w:date="2018-09-01T00:07:00Z"/>
                <w:moveFrom w:id="3182" w:author="Lucy Lucy" w:date="2018-09-01T00:04:00Z"/>
              </w:rPr>
            </w:pPr>
            <w:moveFrom w:id="3183" w:author="Lucy Lucy" w:date="2018-09-01T00:04:00Z">
              <w:del w:id="3184" w:author="Lucy Lucy" w:date="2018-09-01T00:07:00Z">
                <w:r w:rsidRPr="00555218" w:rsidDel="00CF568F">
                  <w:delText>VARCHAR2(250 CHAR)</w:delText>
                </w:r>
                <w:bookmarkStart w:id="3185" w:name="_Toc523523892"/>
                <w:bookmarkStart w:id="3186" w:name="_Toc523524553"/>
                <w:bookmarkStart w:id="3187" w:name="_Toc523525400"/>
                <w:bookmarkStart w:id="3188" w:name="_Toc523526177"/>
                <w:bookmarkEnd w:id="3185"/>
                <w:bookmarkEnd w:id="3186"/>
                <w:bookmarkEnd w:id="3187"/>
                <w:bookmarkEnd w:id="3188"/>
              </w:del>
            </w:moveFrom>
          </w:p>
        </w:tc>
        <w:tc>
          <w:tcPr>
            <w:tcW w:w="342" w:type="pct"/>
          </w:tcPr>
          <w:p w14:paraId="62D6C394" w14:textId="0696FA10" w:rsidR="00555218" w:rsidRPr="009C09B2" w:rsidDel="00CF568F" w:rsidRDefault="00555218" w:rsidP="00F35832">
            <w:pPr>
              <w:rPr>
                <w:del w:id="3189" w:author="Lucy Lucy" w:date="2018-09-01T00:07:00Z"/>
                <w:moveFrom w:id="3190" w:author="Lucy Lucy" w:date="2018-09-01T00:04:00Z"/>
              </w:rPr>
            </w:pPr>
            <w:bookmarkStart w:id="3191" w:name="_Toc523523893"/>
            <w:bookmarkStart w:id="3192" w:name="_Toc523524554"/>
            <w:bookmarkStart w:id="3193" w:name="_Toc523525401"/>
            <w:bookmarkStart w:id="3194" w:name="_Toc523526178"/>
            <w:bookmarkEnd w:id="3191"/>
            <w:bookmarkEnd w:id="3192"/>
            <w:bookmarkEnd w:id="3193"/>
            <w:bookmarkEnd w:id="3194"/>
          </w:p>
        </w:tc>
        <w:tc>
          <w:tcPr>
            <w:tcW w:w="330" w:type="pct"/>
          </w:tcPr>
          <w:p w14:paraId="6419EE30" w14:textId="6903EA2A" w:rsidR="00555218" w:rsidRPr="009C09B2" w:rsidDel="00CF568F" w:rsidRDefault="00555218" w:rsidP="00F35832">
            <w:pPr>
              <w:rPr>
                <w:del w:id="3195" w:author="Lucy Lucy" w:date="2018-09-01T00:07:00Z"/>
                <w:moveFrom w:id="3196" w:author="Lucy Lucy" w:date="2018-09-01T00:04:00Z"/>
              </w:rPr>
            </w:pPr>
            <w:bookmarkStart w:id="3197" w:name="_Toc523523894"/>
            <w:bookmarkStart w:id="3198" w:name="_Toc523524555"/>
            <w:bookmarkStart w:id="3199" w:name="_Toc523525402"/>
            <w:bookmarkStart w:id="3200" w:name="_Toc523526179"/>
            <w:bookmarkEnd w:id="3197"/>
            <w:bookmarkEnd w:id="3198"/>
            <w:bookmarkEnd w:id="3199"/>
            <w:bookmarkEnd w:id="3200"/>
          </w:p>
        </w:tc>
        <w:tc>
          <w:tcPr>
            <w:tcW w:w="496" w:type="pct"/>
          </w:tcPr>
          <w:p w14:paraId="51D39714" w14:textId="563B297E" w:rsidR="00555218" w:rsidRPr="009C09B2" w:rsidDel="00CF568F" w:rsidRDefault="00555218" w:rsidP="00F35832">
            <w:pPr>
              <w:rPr>
                <w:del w:id="3201" w:author="Lucy Lucy" w:date="2018-09-01T00:07:00Z"/>
                <w:moveFrom w:id="3202" w:author="Lucy Lucy" w:date="2018-09-01T00:04:00Z"/>
              </w:rPr>
            </w:pPr>
            <w:bookmarkStart w:id="3203" w:name="_Toc523523895"/>
            <w:bookmarkStart w:id="3204" w:name="_Toc523524556"/>
            <w:bookmarkStart w:id="3205" w:name="_Toc523525403"/>
            <w:bookmarkStart w:id="3206" w:name="_Toc523526180"/>
            <w:bookmarkEnd w:id="3203"/>
            <w:bookmarkEnd w:id="3204"/>
            <w:bookmarkEnd w:id="3205"/>
            <w:bookmarkEnd w:id="3206"/>
          </w:p>
        </w:tc>
        <w:tc>
          <w:tcPr>
            <w:tcW w:w="1243" w:type="pct"/>
          </w:tcPr>
          <w:p w14:paraId="3D57CCD5" w14:textId="36B3B79E" w:rsidR="00555218" w:rsidDel="00CF568F" w:rsidRDefault="00555218" w:rsidP="00F35832">
            <w:pPr>
              <w:rPr>
                <w:del w:id="3207" w:author="Lucy Lucy" w:date="2018-09-01T00:07:00Z"/>
                <w:moveFrom w:id="3208" w:author="Lucy Lucy" w:date="2018-09-01T00:04:00Z"/>
              </w:rPr>
            </w:pPr>
            <w:moveFrom w:id="3209" w:author="Lucy Lucy" w:date="2018-09-01T00:04:00Z">
              <w:del w:id="3210" w:author="Lucy Lucy" w:date="2018-09-01T00:07:00Z">
                <w:r w:rsidDel="00CF568F">
                  <w:delText>ảnh thương hiệu</w:delText>
                </w:r>
                <w:bookmarkStart w:id="3211" w:name="_Toc523523896"/>
                <w:bookmarkStart w:id="3212" w:name="_Toc523524557"/>
                <w:bookmarkStart w:id="3213" w:name="_Toc523525404"/>
                <w:bookmarkStart w:id="3214" w:name="_Toc523526181"/>
                <w:bookmarkEnd w:id="3211"/>
                <w:bookmarkEnd w:id="3212"/>
                <w:bookmarkEnd w:id="3213"/>
                <w:bookmarkEnd w:id="3214"/>
              </w:del>
            </w:moveFrom>
          </w:p>
        </w:tc>
        <w:bookmarkStart w:id="3215" w:name="_Toc523523897"/>
        <w:bookmarkStart w:id="3216" w:name="_Toc523524558"/>
        <w:bookmarkStart w:id="3217" w:name="_Toc523525405"/>
        <w:bookmarkStart w:id="3218" w:name="_Toc523526182"/>
        <w:bookmarkEnd w:id="3215"/>
        <w:bookmarkEnd w:id="3216"/>
        <w:bookmarkEnd w:id="3217"/>
        <w:bookmarkEnd w:id="3218"/>
      </w:tr>
      <w:tr w:rsidR="00555218" w:rsidRPr="009C09B2" w:rsidDel="00CF568F" w14:paraId="5659204D" w14:textId="115E85A0" w:rsidTr="00A55A7F">
        <w:trPr>
          <w:del w:id="3219" w:author="Lucy Lucy" w:date="2018-09-01T00:07:00Z"/>
        </w:trPr>
        <w:tc>
          <w:tcPr>
            <w:tcW w:w="1643" w:type="pct"/>
          </w:tcPr>
          <w:p w14:paraId="6C192811" w14:textId="6F1534EA" w:rsidR="00555218" w:rsidRPr="00236E60" w:rsidDel="00CF568F" w:rsidRDefault="007F117A" w:rsidP="007F117A">
            <w:pPr>
              <w:rPr>
                <w:del w:id="3220" w:author="Lucy Lucy" w:date="2018-09-01T00:07:00Z"/>
                <w:moveFrom w:id="3221" w:author="Lucy Lucy" w:date="2018-09-01T00:04:00Z"/>
              </w:rPr>
            </w:pPr>
            <w:moveFrom w:id="3222" w:author="Lucy Lucy" w:date="2018-09-01T00:04:00Z">
              <w:del w:id="3223" w:author="Lucy Lucy" w:date="2018-09-01T00:07:00Z">
                <w:r w:rsidRPr="007F117A" w:rsidDel="00CF568F">
                  <w:delText xml:space="preserve">DACTICHHANGHOA   </w:delText>
                </w:r>
                <w:bookmarkStart w:id="3224" w:name="_Toc523523898"/>
                <w:bookmarkStart w:id="3225" w:name="_Toc523524559"/>
                <w:bookmarkStart w:id="3226" w:name="_Toc523525406"/>
                <w:bookmarkStart w:id="3227" w:name="_Toc523526183"/>
                <w:bookmarkEnd w:id="3224"/>
                <w:bookmarkEnd w:id="3225"/>
                <w:bookmarkEnd w:id="3226"/>
                <w:bookmarkEnd w:id="3227"/>
              </w:del>
            </w:moveFrom>
          </w:p>
        </w:tc>
        <w:tc>
          <w:tcPr>
            <w:tcW w:w="946" w:type="pct"/>
          </w:tcPr>
          <w:p w14:paraId="1C2315E1" w14:textId="45F32EC8" w:rsidR="00555218" w:rsidRPr="00236E60" w:rsidDel="00CF568F" w:rsidRDefault="007F117A" w:rsidP="00F35832">
            <w:pPr>
              <w:rPr>
                <w:del w:id="3228" w:author="Lucy Lucy" w:date="2018-09-01T00:07:00Z"/>
                <w:moveFrom w:id="3229" w:author="Lucy Lucy" w:date="2018-09-01T00:04:00Z"/>
              </w:rPr>
            </w:pPr>
            <w:moveFrom w:id="3230" w:author="Lucy Lucy" w:date="2018-09-01T00:04:00Z">
              <w:del w:id="3231" w:author="Lucy Lucy" w:date="2018-09-01T00:07:00Z">
                <w:r w:rsidRPr="007F117A" w:rsidDel="00CF568F">
                  <w:delText>NUMBER(1,0)</w:delText>
                </w:r>
                <w:bookmarkStart w:id="3232" w:name="_Toc523523899"/>
                <w:bookmarkStart w:id="3233" w:name="_Toc523524560"/>
                <w:bookmarkStart w:id="3234" w:name="_Toc523525407"/>
                <w:bookmarkStart w:id="3235" w:name="_Toc523526184"/>
                <w:bookmarkEnd w:id="3232"/>
                <w:bookmarkEnd w:id="3233"/>
                <w:bookmarkEnd w:id="3234"/>
                <w:bookmarkEnd w:id="3235"/>
              </w:del>
            </w:moveFrom>
          </w:p>
        </w:tc>
        <w:tc>
          <w:tcPr>
            <w:tcW w:w="342" w:type="pct"/>
          </w:tcPr>
          <w:p w14:paraId="090B1C67" w14:textId="1D5676BD" w:rsidR="00555218" w:rsidRPr="009C09B2" w:rsidDel="00CF568F" w:rsidRDefault="00555218" w:rsidP="00F35832">
            <w:pPr>
              <w:rPr>
                <w:del w:id="3236" w:author="Lucy Lucy" w:date="2018-09-01T00:07:00Z"/>
                <w:moveFrom w:id="3237" w:author="Lucy Lucy" w:date="2018-09-01T00:04:00Z"/>
              </w:rPr>
            </w:pPr>
            <w:bookmarkStart w:id="3238" w:name="_Toc523523900"/>
            <w:bookmarkStart w:id="3239" w:name="_Toc523524561"/>
            <w:bookmarkStart w:id="3240" w:name="_Toc523525408"/>
            <w:bookmarkStart w:id="3241" w:name="_Toc523526185"/>
            <w:bookmarkEnd w:id="3238"/>
            <w:bookmarkEnd w:id="3239"/>
            <w:bookmarkEnd w:id="3240"/>
            <w:bookmarkEnd w:id="3241"/>
          </w:p>
        </w:tc>
        <w:tc>
          <w:tcPr>
            <w:tcW w:w="330" w:type="pct"/>
          </w:tcPr>
          <w:p w14:paraId="0A4D4FB9" w14:textId="19160076" w:rsidR="00555218" w:rsidRPr="009C09B2" w:rsidDel="00CF568F" w:rsidRDefault="00555218" w:rsidP="00F35832">
            <w:pPr>
              <w:rPr>
                <w:del w:id="3242" w:author="Lucy Lucy" w:date="2018-09-01T00:07:00Z"/>
                <w:moveFrom w:id="3243" w:author="Lucy Lucy" w:date="2018-09-01T00:04:00Z"/>
              </w:rPr>
            </w:pPr>
            <w:bookmarkStart w:id="3244" w:name="_Toc523523901"/>
            <w:bookmarkStart w:id="3245" w:name="_Toc523524562"/>
            <w:bookmarkStart w:id="3246" w:name="_Toc523525409"/>
            <w:bookmarkStart w:id="3247" w:name="_Toc523526186"/>
            <w:bookmarkEnd w:id="3244"/>
            <w:bookmarkEnd w:id="3245"/>
            <w:bookmarkEnd w:id="3246"/>
            <w:bookmarkEnd w:id="3247"/>
          </w:p>
        </w:tc>
        <w:tc>
          <w:tcPr>
            <w:tcW w:w="496" w:type="pct"/>
          </w:tcPr>
          <w:p w14:paraId="52F81771" w14:textId="7C1C7380" w:rsidR="00555218" w:rsidRPr="009C09B2" w:rsidDel="00CF568F" w:rsidRDefault="00555218" w:rsidP="00F35832">
            <w:pPr>
              <w:rPr>
                <w:del w:id="3248" w:author="Lucy Lucy" w:date="2018-09-01T00:07:00Z"/>
                <w:moveFrom w:id="3249" w:author="Lucy Lucy" w:date="2018-09-01T00:04:00Z"/>
              </w:rPr>
            </w:pPr>
            <w:bookmarkStart w:id="3250" w:name="_Toc523523902"/>
            <w:bookmarkStart w:id="3251" w:name="_Toc523524563"/>
            <w:bookmarkStart w:id="3252" w:name="_Toc523525410"/>
            <w:bookmarkStart w:id="3253" w:name="_Toc523526187"/>
            <w:bookmarkEnd w:id="3250"/>
            <w:bookmarkEnd w:id="3251"/>
            <w:bookmarkEnd w:id="3252"/>
            <w:bookmarkEnd w:id="3253"/>
          </w:p>
        </w:tc>
        <w:tc>
          <w:tcPr>
            <w:tcW w:w="1243" w:type="pct"/>
          </w:tcPr>
          <w:p w14:paraId="12A81C7A" w14:textId="795D7500" w:rsidR="00555218" w:rsidDel="00CF568F" w:rsidRDefault="007F117A" w:rsidP="00F35832">
            <w:pPr>
              <w:rPr>
                <w:del w:id="3254" w:author="Lucy Lucy" w:date="2018-09-01T00:07:00Z"/>
                <w:moveFrom w:id="3255" w:author="Lucy Lucy" w:date="2018-09-01T00:04:00Z"/>
              </w:rPr>
            </w:pPr>
            <w:moveFrom w:id="3256" w:author="Lucy Lucy" w:date="2018-09-01T00:04:00Z">
              <w:del w:id="3257" w:author="Lucy Lucy" w:date="2018-09-01T00:07:00Z">
                <w:r w:rsidDel="00CF568F">
                  <w:delText>Đặc tính hàng hóa</w:delText>
                </w:r>
                <w:bookmarkStart w:id="3258" w:name="_Toc523523903"/>
                <w:bookmarkStart w:id="3259" w:name="_Toc523524564"/>
                <w:bookmarkStart w:id="3260" w:name="_Toc523525411"/>
                <w:bookmarkStart w:id="3261" w:name="_Toc523526188"/>
                <w:bookmarkEnd w:id="3258"/>
                <w:bookmarkEnd w:id="3259"/>
                <w:bookmarkEnd w:id="3260"/>
                <w:bookmarkEnd w:id="3261"/>
              </w:del>
            </w:moveFrom>
          </w:p>
        </w:tc>
        <w:bookmarkStart w:id="3262" w:name="_Toc523523904"/>
        <w:bookmarkStart w:id="3263" w:name="_Toc523524565"/>
        <w:bookmarkStart w:id="3264" w:name="_Toc523525412"/>
        <w:bookmarkStart w:id="3265" w:name="_Toc523526189"/>
        <w:bookmarkEnd w:id="3262"/>
        <w:bookmarkEnd w:id="3263"/>
        <w:bookmarkEnd w:id="3264"/>
        <w:bookmarkEnd w:id="3265"/>
      </w:tr>
      <w:tr w:rsidR="00410FBB" w:rsidRPr="009C09B2" w:rsidDel="00CF568F" w14:paraId="09B8D499" w14:textId="65791D58" w:rsidTr="00A55A7F">
        <w:trPr>
          <w:del w:id="3266" w:author="Lucy Lucy" w:date="2018-09-01T00:07:00Z"/>
        </w:trPr>
        <w:tc>
          <w:tcPr>
            <w:tcW w:w="1643" w:type="pct"/>
          </w:tcPr>
          <w:p w14:paraId="10F3B4A7" w14:textId="127789FF" w:rsidR="00410FBB" w:rsidRPr="007F117A" w:rsidDel="00CF568F" w:rsidRDefault="00410FBB" w:rsidP="00410FBB">
            <w:pPr>
              <w:rPr>
                <w:del w:id="3267" w:author="Lucy Lucy" w:date="2018-09-01T00:07:00Z"/>
                <w:moveFrom w:id="3268" w:author="Lucy Lucy" w:date="2018-09-01T00:04:00Z"/>
              </w:rPr>
            </w:pPr>
            <w:moveFrom w:id="3269" w:author="Lucy Lucy" w:date="2018-09-01T00:04:00Z">
              <w:del w:id="3270" w:author="Lucy Lucy" w:date="2018-09-01T00:07:00Z">
                <w:r w:rsidRPr="00410FBB" w:rsidDel="00CF568F">
                  <w:delText xml:space="preserve">COLOR   </w:delText>
                </w:r>
                <w:bookmarkStart w:id="3271" w:name="_Toc523523905"/>
                <w:bookmarkStart w:id="3272" w:name="_Toc523524566"/>
                <w:bookmarkStart w:id="3273" w:name="_Toc523525413"/>
                <w:bookmarkStart w:id="3274" w:name="_Toc523526190"/>
                <w:bookmarkEnd w:id="3271"/>
                <w:bookmarkEnd w:id="3272"/>
                <w:bookmarkEnd w:id="3273"/>
                <w:bookmarkEnd w:id="3274"/>
              </w:del>
            </w:moveFrom>
          </w:p>
        </w:tc>
        <w:tc>
          <w:tcPr>
            <w:tcW w:w="946" w:type="pct"/>
          </w:tcPr>
          <w:p w14:paraId="706626AF" w14:textId="02A7B913" w:rsidR="00410FBB" w:rsidRPr="007F117A" w:rsidDel="00CF568F" w:rsidRDefault="00410FBB" w:rsidP="00F35832">
            <w:pPr>
              <w:rPr>
                <w:del w:id="3275" w:author="Lucy Lucy" w:date="2018-09-01T00:07:00Z"/>
                <w:moveFrom w:id="3276" w:author="Lucy Lucy" w:date="2018-09-01T00:04:00Z"/>
              </w:rPr>
            </w:pPr>
            <w:moveFrom w:id="3277" w:author="Lucy Lucy" w:date="2018-09-01T00:04:00Z">
              <w:del w:id="3278" w:author="Lucy Lucy" w:date="2018-09-01T00:07:00Z">
                <w:r w:rsidRPr="00410FBB" w:rsidDel="00CF568F">
                  <w:delText>VARCHAR2(200 CHAR)</w:delText>
                </w:r>
                <w:bookmarkStart w:id="3279" w:name="_Toc523523906"/>
                <w:bookmarkStart w:id="3280" w:name="_Toc523524567"/>
                <w:bookmarkStart w:id="3281" w:name="_Toc523525414"/>
                <w:bookmarkStart w:id="3282" w:name="_Toc523526191"/>
                <w:bookmarkEnd w:id="3279"/>
                <w:bookmarkEnd w:id="3280"/>
                <w:bookmarkEnd w:id="3281"/>
                <w:bookmarkEnd w:id="3282"/>
              </w:del>
            </w:moveFrom>
          </w:p>
        </w:tc>
        <w:tc>
          <w:tcPr>
            <w:tcW w:w="342" w:type="pct"/>
          </w:tcPr>
          <w:p w14:paraId="19E6F45F" w14:textId="7773B024" w:rsidR="00410FBB" w:rsidRPr="009C09B2" w:rsidDel="00CF568F" w:rsidRDefault="00410FBB" w:rsidP="00F35832">
            <w:pPr>
              <w:rPr>
                <w:del w:id="3283" w:author="Lucy Lucy" w:date="2018-09-01T00:07:00Z"/>
                <w:moveFrom w:id="3284" w:author="Lucy Lucy" w:date="2018-09-01T00:04:00Z"/>
              </w:rPr>
            </w:pPr>
            <w:bookmarkStart w:id="3285" w:name="_Toc523523907"/>
            <w:bookmarkStart w:id="3286" w:name="_Toc523524568"/>
            <w:bookmarkStart w:id="3287" w:name="_Toc523525415"/>
            <w:bookmarkStart w:id="3288" w:name="_Toc523526192"/>
            <w:bookmarkEnd w:id="3285"/>
            <w:bookmarkEnd w:id="3286"/>
            <w:bookmarkEnd w:id="3287"/>
            <w:bookmarkEnd w:id="3288"/>
          </w:p>
        </w:tc>
        <w:tc>
          <w:tcPr>
            <w:tcW w:w="330" w:type="pct"/>
          </w:tcPr>
          <w:p w14:paraId="4C39B076" w14:textId="2C3955A9" w:rsidR="00410FBB" w:rsidRPr="009C09B2" w:rsidDel="00CF568F" w:rsidRDefault="00410FBB" w:rsidP="00F35832">
            <w:pPr>
              <w:rPr>
                <w:del w:id="3289" w:author="Lucy Lucy" w:date="2018-09-01T00:07:00Z"/>
                <w:moveFrom w:id="3290" w:author="Lucy Lucy" w:date="2018-09-01T00:04:00Z"/>
              </w:rPr>
            </w:pPr>
            <w:bookmarkStart w:id="3291" w:name="_Toc523523908"/>
            <w:bookmarkStart w:id="3292" w:name="_Toc523524569"/>
            <w:bookmarkStart w:id="3293" w:name="_Toc523525416"/>
            <w:bookmarkStart w:id="3294" w:name="_Toc523526193"/>
            <w:bookmarkEnd w:id="3291"/>
            <w:bookmarkEnd w:id="3292"/>
            <w:bookmarkEnd w:id="3293"/>
            <w:bookmarkEnd w:id="3294"/>
          </w:p>
        </w:tc>
        <w:tc>
          <w:tcPr>
            <w:tcW w:w="496" w:type="pct"/>
          </w:tcPr>
          <w:p w14:paraId="5C337170" w14:textId="2E97F343" w:rsidR="00410FBB" w:rsidRPr="009C09B2" w:rsidDel="00CF568F" w:rsidRDefault="00410FBB" w:rsidP="00F35832">
            <w:pPr>
              <w:rPr>
                <w:del w:id="3295" w:author="Lucy Lucy" w:date="2018-09-01T00:07:00Z"/>
                <w:moveFrom w:id="3296" w:author="Lucy Lucy" w:date="2018-09-01T00:04:00Z"/>
              </w:rPr>
            </w:pPr>
            <w:bookmarkStart w:id="3297" w:name="_Toc523523909"/>
            <w:bookmarkStart w:id="3298" w:name="_Toc523524570"/>
            <w:bookmarkStart w:id="3299" w:name="_Toc523525417"/>
            <w:bookmarkStart w:id="3300" w:name="_Toc523526194"/>
            <w:bookmarkEnd w:id="3297"/>
            <w:bookmarkEnd w:id="3298"/>
            <w:bookmarkEnd w:id="3299"/>
            <w:bookmarkEnd w:id="3300"/>
          </w:p>
        </w:tc>
        <w:tc>
          <w:tcPr>
            <w:tcW w:w="1243" w:type="pct"/>
          </w:tcPr>
          <w:p w14:paraId="3C93B5F9" w14:textId="165C1407" w:rsidR="00410FBB" w:rsidDel="00CF568F" w:rsidRDefault="00410FBB" w:rsidP="00F35832">
            <w:pPr>
              <w:rPr>
                <w:del w:id="3301" w:author="Lucy Lucy" w:date="2018-09-01T00:07:00Z"/>
                <w:moveFrom w:id="3302" w:author="Lucy Lucy" w:date="2018-09-01T00:04:00Z"/>
              </w:rPr>
            </w:pPr>
            <w:moveFrom w:id="3303" w:author="Lucy Lucy" w:date="2018-09-01T00:04:00Z">
              <w:del w:id="3304" w:author="Lucy Lucy" w:date="2018-09-01T00:07:00Z">
                <w:r w:rsidDel="00CF568F">
                  <w:delText>Mầu sấc</w:delText>
                </w:r>
                <w:bookmarkStart w:id="3305" w:name="_Toc523523910"/>
                <w:bookmarkStart w:id="3306" w:name="_Toc523524571"/>
                <w:bookmarkStart w:id="3307" w:name="_Toc523525418"/>
                <w:bookmarkStart w:id="3308" w:name="_Toc523526195"/>
                <w:bookmarkEnd w:id="3305"/>
                <w:bookmarkEnd w:id="3306"/>
                <w:bookmarkEnd w:id="3307"/>
                <w:bookmarkEnd w:id="3308"/>
              </w:del>
            </w:moveFrom>
          </w:p>
        </w:tc>
        <w:bookmarkStart w:id="3309" w:name="_Toc523523911"/>
        <w:bookmarkStart w:id="3310" w:name="_Toc523524572"/>
        <w:bookmarkStart w:id="3311" w:name="_Toc523525419"/>
        <w:bookmarkStart w:id="3312" w:name="_Toc523526196"/>
        <w:bookmarkEnd w:id="3309"/>
        <w:bookmarkEnd w:id="3310"/>
        <w:bookmarkEnd w:id="3311"/>
        <w:bookmarkEnd w:id="3312"/>
      </w:tr>
      <w:tr w:rsidR="00EE0003" w:rsidRPr="009C09B2" w:rsidDel="00CF568F" w14:paraId="2E619F07" w14:textId="4E552E37" w:rsidTr="00A55A7F">
        <w:trPr>
          <w:del w:id="3313" w:author="Lucy Lucy" w:date="2018-09-01T00:07:00Z"/>
        </w:trPr>
        <w:tc>
          <w:tcPr>
            <w:tcW w:w="1643" w:type="pct"/>
          </w:tcPr>
          <w:p w14:paraId="33853DD4" w14:textId="0B8334D9" w:rsidR="00EE0003" w:rsidRPr="00410FBB" w:rsidDel="00CF568F" w:rsidRDefault="00EE0003" w:rsidP="00410FBB">
            <w:pPr>
              <w:rPr>
                <w:del w:id="3314" w:author="Lucy Lucy" w:date="2018-09-01T00:07:00Z"/>
                <w:moveFrom w:id="3315" w:author="Lucy Lucy" w:date="2018-09-01T00:04:00Z"/>
              </w:rPr>
            </w:pPr>
            <w:moveFrom w:id="3316" w:author="Lucy Lucy" w:date="2018-09-01T00:04:00Z">
              <w:del w:id="3317" w:author="Lucy Lucy" w:date="2018-09-01T00:07:00Z">
                <w:r w:rsidRPr="00EE0003" w:rsidDel="00CF568F">
                  <w:delText>DESCRIPTION   VARCHAR2(200 CHAR)</w:delText>
                </w:r>
                <w:bookmarkStart w:id="3318" w:name="_Toc523523912"/>
                <w:bookmarkStart w:id="3319" w:name="_Toc523524573"/>
                <w:bookmarkStart w:id="3320" w:name="_Toc523525420"/>
                <w:bookmarkStart w:id="3321" w:name="_Toc523526197"/>
                <w:bookmarkEnd w:id="3318"/>
                <w:bookmarkEnd w:id="3319"/>
                <w:bookmarkEnd w:id="3320"/>
                <w:bookmarkEnd w:id="3321"/>
              </w:del>
            </w:moveFrom>
          </w:p>
        </w:tc>
        <w:tc>
          <w:tcPr>
            <w:tcW w:w="946" w:type="pct"/>
          </w:tcPr>
          <w:p w14:paraId="19A1B43A" w14:textId="438F1C4F" w:rsidR="00EE0003" w:rsidRPr="00410FBB" w:rsidDel="00CF568F" w:rsidRDefault="00EE0003" w:rsidP="00F35832">
            <w:pPr>
              <w:rPr>
                <w:del w:id="3322" w:author="Lucy Lucy" w:date="2018-09-01T00:07:00Z"/>
                <w:moveFrom w:id="3323" w:author="Lucy Lucy" w:date="2018-09-01T00:04:00Z"/>
              </w:rPr>
            </w:pPr>
            <w:bookmarkStart w:id="3324" w:name="_Toc523523913"/>
            <w:bookmarkStart w:id="3325" w:name="_Toc523524574"/>
            <w:bookmarkStart w:id="3326" w:name="_Toc523525421"/>
            <w:bookmarkStart w:id="3327" w:name="_Toc523526198"/>
            <w:bookmarkEnd w:id="3324"/>
            <w:bookmarkEnd w:id="3325"/>
            <w:bookmarkEnd w:id="3326"/>
            <w:bookmarkEnd w:id="3327"/>
          </w:p>
        </w:tc>
        <w:tc>
          <w:tcPr>
            <w:tcW w:w="342" w:type="pct"/>
          </w:tcPr>
          <w:p w14:paraId="6B8BD01D" w14:textId="643DD45F" w:rsidR="00EE0003" w:rsidRPr="009C09B2" w:rsidDel="00CF568F" w:rsidRDefault="00EE0003" w:rsidP="00F35832">
            <w:pPr>
              <w:rPr>
                <w:del w:id="3328" w:author="Lucy Lucy" w:date="2018-09-01T00:07:00Z"/>
                <w:moveFrom w:id="3329" w:author="Lucy Lucy" w:date="2018-09-01T00:04:00Z"/>
              </w:rPr>
            </w:pPr>
            <w:bookmarkStart w:id="3330" w:name="_Toc523523914"/>
            <w:bookmarkStart w:id="3331" w:name="_Toc523524575"/>
            <w:bookmarkStart w:id="3332" w:name="_Toc523525422"/>
            <w:bookmarkStart w:id="3333" w:name="_Toc523526199"/>
            <w:bookmarkEnd w:id="3330"/>
            <w:bookmarkEnd w:id="3331"/>
            <w:bookmarkEnd w:id="3332"/>
            <w:bookmarkEnd w:id="3333"/>
          </w:p>
        </w:tc>
        <w:tc>
          <w:tcPr>
            <w:tcW w:w="330" w:type="pct"/>
          </w:tcPr>
          <w:p w14:paraId="6DBBC778" w14:textId="330919E7" w:rsidR="00EE0003" w:rsidRPr="009C09B2" w:rsidDel="00CF568F" w:rsidRDefault="00EE0003" w:rsidP="00F35832">
            <w:pPr>
              <w:rPr>
                <w:del w:id="3334" w:author="Lucy Lucy" w:date="2018-09-01T00:07:00Z"/>
                <w:moveFrom w:id="3335" w:author="Lucy Lucy" w:date="2018-09-01T00:04:00Z"/>
              </w:rPr>
            </w:pPr>
            <w:bookmarkStart w:id="3336" w:name="_Toc523523915"/>
            <w:bookmarkStart w:id="3337" w:name="_Toc523524576"/>
            <w:bookmarkStart w:id="3338" w:name="_Toc523525423"/>
            <w:bookmarkStart w:id="3339" w:name="_Toc523526200"/>
            <w:bookmarkEnd w:id="3336"/>
            <w:bookmarkEnd w:id="3337"/>
            <w:bookmarkEnd w:id="3338"/>
            <w:bookmarkEnd w:id="3339"/>
          </w:p>
        </w:tc>
        <w:tc>
          <w:tcPr>
            <w:tcW w:w="496" w:type="pct"/>
          </w:tcPr>
          <w:p w14:paraId="57E025D4" w14:textId="7F338124" w:rsidR="00EE0003" w:rsidRPr="009C09B2" w:rsidDel="00CF568F" w:rsidRDefault="00EE0003" w:rsidP="00F35832">
            <w:pPr>
              <w:rPr>
                <w:del w:id="3340" w:author="Lucy Lucy" w:date="2018-09-01T00:07:00Z"/>
                <w:moveFrom w:id="3341" w:author="Lucy Lucy" w:date="2018-09-01T00:04:00Z"/>
              </w:rPr>
            </w:pPr>
            <w:bookmarkStart w:id="3342" w:name="_Toc523523916"/>
            <w:bookmarkStart w:id="3343" w:name="_Toc523524577"/>
            <w:bookmarkStart w:id="3344" w:name="_Toc523525424"/>
            <w:bookmarkStart w:id="3345" w:name="_Toc523526201"/>
            <w:bookmarkEnd w:id="3342"/>
            <w:bookmarkEnd w:id="3343"/>
            <w:bookmarkEnd w:id="3344"/>
            <w:bookmarkEnd w:id="3345"/>
          </w:p>
        </w:tc>
        <w:tc>
          <w:tcPr>
            <w:tcW w:w="1243" w:type="pct"/>
          </w:tcPr>
          <w:p w14:paraId="4D180AC2" w14:textId="75EE3431" w:rsidR="00EE0003" w:rsidDel="00CF568F" w:rsidRDefault="00EE0003" w:rsidP="00F35832">
            <w:pPr>
              <w:rPr>
                <w:del w:id="3346" w:author="Lucy Lucy" w:date="2018-09-01T00:07:00Z"/>
                <w:moveFrom w:id="3347" w:author="Lucy Lucy" w:date="2018-09-01T00:04:00Z"/>
              </w:rPr>
            </w:pPr>
            <w:bookmarkStart w:id="3348" w:name="_Toc523523917"/>
            <w:bookmarkStart w:id="3349" w:name="_Toc523524578"/>
            <w:bookmarkStart w:id="3350" w:name="_Toc523525425"/>
            <w:bookmarkStart w:id="3351" w:name="_Toc523526202"/>
            <w:bookmarkEnd w:id="3348"/>
            <w:bookmarkEnd w:id="3349"/>
            <w:bookmarkEnd w:id="3350"/>
            <w:bookmarkEnd w:id="3351"/>
          </w:p>
        </w:tc>
        <w:bookmarkStart w:id="3352" w:name="_Toc523523918"/>
        <w:bookmarkStart w:id="3353" w:name="_Toc523524579"/>
        <w:bookmarkStart w:id="3354" w:name="_Toc523525426"/>
        <w:bookmarkStart w:id="3355" w:name="_Toc523526203"/>
        <w:bookmarkEnd w:id="3352"/>
        <w:bookmarkEnd w:id="3353"/>
        <w:bookmarkEnd w:id="3354"/>
        <w:bookmarkEnd w:id="3355"/>
      </w:tr>
      <w:tr w:rsidR="00EE0003" w:rsidRPr="009C09B2" w:rsidDel="00CF568F" w14:paraId="2E7C66B3" w14:textId="50C15826" w:rsidTr="00A55A7F">
        <w:trPr>
          <w:del w:id="3356" w:author="Lucy Lucy" w:date="2018-09-01T00:07:00Z"/>
        </w:trPr>
        <w:tc>
          <w:tcPr>
            <w:tcW w:w="1643" w:type="pct"/>
          </w:tcPr>
          <w:p w14:paraId="660C1EE7" w14:textId="34DADBE8" w:rsidR="00EE0003" w:rsidRPr="00EE0003" w:rsidDel="00CF568F" w:rsidRDefault="00EE0003" w:rsidP="00410FBB">
            <w:pPr>
              <w:rPr>
                <w:del w:id="3357" w:author="Lucy Lucy" w:date="2018-09-01T00:07:00Z"/>
                <w:moveFrom w:id="3358" w:author="Lucy Lucy" w:date="2018-09-01T00:04:00Z"/>
              </w:rPr>
            </w:pPr>
            <w:moveFrom w:id="3359" w:author="Lucy Lucy" w:date="2018-09-01T00:04:00Z">
              <w:del w:id="3360" w:author="Lucy Lucy" w:date="2018-09-01T00:07:00Z">
                <w:r w:rsidRPr="00EE0003" w:rsidDel="00CF568F">
                  <w:delText>HUONGQUYENUUTIEN   NUMBER(1,0)</w:delText>
                </w:r>
                <w:bookmarkStart w:id="3361" w:name="_Toc523523919"/>
                <w:bookmarkStart w:id="3362" w:name="_Toc523524580"/>
                <w:bookmarkStart w:id="3363" w:name="_Toc523525427"/>
                <w:bookmarkStart w:id="3364" w:name="_Toc523526204"/>
                <w:bookmarkEnd w:id="3361"/>
                <w:bookmarkEnd w:id="3362"/>
                <w:bookmarkEnd w:id="3363"/>
                <w:bookmarkEnd w:id="3364"/>
              </w:del>
            </w:moveFrom>
          </w:p>
        </w:tc>
        <w:tc>
          <w:tcPr>
            <w:tcW w:w="946" w:type="pct"/>
          </w:tcPr>
          <w:p w14:paraId="7A0A653F" w14:textId="4B332AA6" w:rsidR="00EE0003" w:rsidRPr="00410FBB" w:rsidDel="00CF568F" w:rsidRDefault="00EE0003" w:rsidP="00F35832">
            <w:pPr>
              <w:rPr>
                <w:del w:id="3365" w:author="Lucy Lucy" w:date="2018-09-01T00:07:00Z"/>
                <w:moveFrom w:id="3366" w:author="Lucy Lucy" w:date="2018-09-01T00:04:00Z"/>
              </w:rPr>
            </w:pPr>
            <w:bookmarkStart w:id="3367" w:name="_Toc523523920"/>
            <w:bookmarkStart w:id="3368" w:name="_Toc523524581"/>
            <w:bookmarkStart w:id="3369" w:name="_Toc523525428"/>
            <w:bookmarkStart w:id="3370" w:name="_Toc523526205"/>
            <w:bookmarkEnd w:id="3367"/>
            <w:bookmarkEnd w:id="3368"/>
            <w:bookmarkEnd w:id="3369"/>
            <w:bookmarkEnd w:id="3370"/>
          </w:p>
        </w:tc>
        <w:tc>
          <w:tcPr>
            <w:tcW w:w="342" w:type="pct"/>
          </w:tcPr>
          <w:p w14:paraId="7BDB2036" w14:textId="04F7F435" w:rsidR="00EE0003" w:rsidRPr="009C09B2" w:rsidDel="00CF568F" w:rsidRDefault="00EE0003" w:rsidP="00F35832">
            <w:pPr>
              <w:rPr>
                <w:del w:id="3371" w:author="Lucy Lucy" w:date="2018-09-01T00:07:00Z"/>
                <w:moveFrom w:id="3372" w:author="Lucy Lucy" w:date="2018-09-01T00:04:00Z"/>
              </w:rPr>
            </w:pPr>
            <w:bookmarkStart w:id="3373" w:name="_Toc523523921"/>
            <w:bookmarkStart w:id="3374" w:name="_Toc523524582"/>
            <w:bookmarkStart w:id="3375" w:name="_Toc523525429"/>
            <w:bookmarkStart w:id="3376" w:name="_Toc523526206"/>
            <w:bookmarkEnd w:id="3373"/>
            <w:bookmarkEnd w:id="3374"/>
            <w:bookmarkEnd w:id="3375"/>
            <w:bookmarkEnd w:id="3376"/>
          </w:p>
        </w:tc>
        <w:tc>
          <w:tcPr>
            <w:tcW w:w="330" w:type="pct"/>
          </w:tcPr>
          <w:p w14:paraId="206FC16A" w14:textId="376036D3" w:rsidR="00EE0003" w:rsidRPr="009C09B2" w:rsidDel="00CF568F" w:rsidRDefault="00EE0003" w:rsidP="00F35832">
            <w:pPr>
              <w:rPr>
                <w:del w:id="3377" w:author="Lucy Lucy" w:date="2018-09-01T00:07:00Z"/>
                <w:moveFrom w:id="3378" w:author="Lucy Lucy" w:date="2018-09-01T00:04:00Z"/>
              </w:rPr>
            </w:pPr>
            <w:bookmarkStart w:id="3379" w:name="_Toc523523922"/>
            <w:bookmarkStart w:id="3380" w:name="_Toc523524583"/>
            <w:bookmarkStart w:id="3381" w:name="_Toc523525430"/>
            <w:bookmarkStart w:id="3382" w:name="_Toc523526207"/>
            <w:bookmarkEnd w:id="3379"/>
            <w:bookmarkEnd w:id="3380"/>
            <w:bookmarkEnd w:id="3381"/>
            <w:bookmarkEnd w:id="3382"/>
          </w:p>
        </w:tc>
        <w:tc>
          <w:tcPr>
            <w:tcW w:w="496" w:type="pct"/>
          </w:tcPr>
          <w:p w14:paraId="7A5BB47B" w14:textId="0123FE85" w:rsidR="00EE0003" w:rsidRPr="009C09B2" w:rsidDel="00CF568F" w:rsidRDefault="00EE0003" w:rsidP="00F35832">
            <w:pPr>
              <w:rPr>
                <w:del w:id="3383" w:author="Lucy Lucy" w:date="2018-09-01T00:07:00Z"/>
                <w:moveFrom w:id="3384" w:author="Lucy Lucy" w:date="2018-09-01T00:04:00Z"/>
              </w:rPr>
            </w:pPr>
            <w:bookmarkStart w:id="3385" w:name="_Toc523523923"/>
            <w:bookmarkStart w:id="3386" w:name="_Toc523524584"/>
            <w:bookmarkStart w:id="3387" w:name="_Toc523525431"/>
            <w:bookmarkStart w:id="3388" w:name="_Toc523526208"/>
            <w:bookmarkEnd w:id="3385"/>
            <w:bookmarkEnd w:id="3386"/>
            <w:bookmarkEnd w:id="3387"/>
            <w:bookmarkEnd w:id="3388"/>
          </w:p>
        </w:tc>
        <w:tc>
          <w:tcPr>
            <w:tcW w:w="1243" w:type="pct"/>
          </w:tcPr>
          <w:p w14:paraId="56001C63" w14:textId="45C2DECB" w:rsidR="00CB447B" w:rsidDel="00CF568F" w:rsidRDefault="00C50FA8" w:rsidP="00F35832">
            <w:pPr>
              <w:rPr>
                <w:del w:id="3389" w:author="Lucy Lucy" w:date="2018-09-01T00:07:00Z"/>
                <w:moveFrom w:id="3390" w:author="Lucy Lucy" w:date="2018-09-01T00:04:00Z"/>
              </w:rPr>
            </w:pPr>
            <w:moveFrom w:id="3391" w:author="Lucy Lucy" w:date="2018-09-01T00:04:00Z">
              <w:del w:id="3392" w:author="Lucy Lucy" w:date="2018-09-01T00:07:00Z">
                <w:r w:rsidDel="00CF568F">
                  <w:delText>Hưởng quyền ưu tiên</w:delText>
                </w:r>
                <w:bookmarkStart w:id="3393" w:name="_Toc523523924"/>
                <w:bookmarkStart w:id="3394" w:name="_Toc523524585"/>
                <w:bookmarkStart w:id="3395" w:name="_Toc523525432"/>
                <w:bookmarkStart w:id="3396" w:name="_Toc523526209"/>
                <w:bookmarkEnd w:id="3393"/>
                <w:bookmarkEnd w:id="3394"/>
                <w:bookmarkEnd w:id="3395"/>
                <w:bookmarkEnd w:id="3396"/>
              </w:del>
            </w:moveFrom>
          </w:p>
          <w:p w14:paraId="01D30DBF" w14:textId="5FE9E6A3" w:rsidR="00CB447B" w:rsidDel="00CF568F" w:rsidRDefault="00CB447B" w:rsidP="00F35832">
            <w:pPr>
              <w:rPr>
                <w:del w:id="3397" w:author="Lucy Lucy" w:date="2018-09-01T00:07:00Z"/>
                <w:moveFrom w:id="3398" w:author="Lucy Lucy" w:date="2018-09-01T00:04:00Z"/>
              </w:rPr>
            </w:pPr>
            <w:moveFrom w:id="3399" w:author="Lucy Lucy" w:date="2018-09-01T00:04:00Z">
              <w:del w:id="3400" w:author="Lucy Lucy" w:date="2018-09-01T00:07:00Z">
                <w:r w:rsidDel="00CF568F">
                  <w:delText>NTVN :Nộp tại VN</w:delText>
                </w:r>
                <w:bookmarkStart w:id="3401" w:name="_Toc523523925"/>
                <w:bookmarkStart w:id="3402" w:name="_Toc523524586"/>
                <w:bookmarkStart w:id="3403" w:name="_Toc523525433"/>
                <w:bookmarkStart w:id="3404" w:name="_Toc523526210"/>
                <w:bookmarkEnd w:id="3401"/>
                <w:bookmarkEnd w:id="3402"/>
                <w:bookmarkEnd w:id="3403"/>
                <w:bookmarkEnd w:id="3404"/>
              </w:del>
            </w:moveFrom>
          </w:p>
          <w:p w14:paraId="549B4C9C" w14:textId="2B41F3B3" w:rsidR="00CB447B" w:rsidDel="00CF568F" w:rsidRDefault="00CB447B" w:rsidP="00F35832">
            <w:pPr>
              <w:rPr>
                <w:del w:id="3405" w:author="Lucy Lucy" w:date="2018-09-01T00:07:00Z"/>
                <w:moveFrom w:id="3406" w:author="Lucy Lucy" w:date="2018-09-01T00:04:00Z"/>
              </w:rPr>
            </w:pPr>
            <w:moveFrom w:id="3407" w:author="Lucy Lucy" w:date="2018-09-01T00:04:00Z">
              <w:del w:id="3408" w:author="Lucy Lucy" w:date="2018-09-01T00:07:00Z">
                <w:r w:rsidDel="00CF568F">
                  <w:delText>CUPR: Công ước Paris</w:delText>
                </w:r>
                <w:bookmarkStart w:id="3409" w:name="_Toc523523926"/>
                <w:bookmarkStart w:id="3410" w:name="_Toc523524587"/>
                <w:bookmarkStart w:id="3411" w:name="_Toc523525434"/>
                <w:bookmarkStart w:id="3412" w:name="_Toc523526211"/>
                <w:bookmarkEnd w:id="3409"/>
                <w:bookmarkEnd w:id="3410"/>
                <w:bookmarkEnd w:id="3411"/>
                <w:bookmarkEnd w:id="3412"/>
              </w:del>
            </w:moveFrom>
          </w:p>
          <w:p w14:paraId="2B27BCA2" w14:textId="1C2EF6DE" w:rsidR="00CB447B" w:rsidDel="00CF568F" w:rsidRDefault="00CB447B" w:rsidP="00F35832">
            <w:pPr>
              <w:rPr>
                <w:del w:id="3413" w:author="Lucy Lucy" w:date="2018-09-01T00:07:00Z"/>
                <w:moveFrom w:id="3414" w:author="Lucy Lucy" w:date="2018-09-01T00:04:00Z"/>
              </w:rPr>
            </w:pPr>
            <w:moveFrom w:id="3415" w:author="Lucy Lucy" w:date="2018-09-01T00:04:00Z">
              <w:del w:id="3416" w:author="Lucy Lucy" w:date="2018-09-01T00:07:00Z">
                <w:r w:rsidDel="00CF568F">
                  <w:delText>TTTK :Theo thỏa thuận khác</w:delText>
                </w:r>
                <w:bookmarkStart w:id="3417" w:name="_Toc523523927"/>
                <w:bookmarkStart w:id="3418" w:name="_Toc523524588"/>
                <w:bookmarkStart w:id="3419" w:name="_Toc523525435"/>
                <w:bookmarkStart w:id="3420" w:name="_Toc523526212"/>
                <w:bookmarkEnd w:id="3417"/>
                <w:bookmarkEnd w:id="3418"/>
                <w:bookmarkEnd w:id="3419"/>
                <w:bookmarkEnd w:id="3420"/>
              </w:del>
            </w:moveFrom>
          </w:p>
        </w:tc>
        <w:bookmarkStart w:id="3421" w:name="_Toc523523928"/>
        <w:bookmarkStart w:id="3422" w:name="_Toc523524589"/>
        <w:bookmarkStart w:id="3423" w:name="_Toc523525436"/>
        <w:bookmarkStart w:id="3424" w:name="_Toc523526213"/>
        <w:bookmarkEnd w:id="3421"/>
        <w:bookmarkEnd w:id="3422"/>
        <w:bookmarkEnd w:id="3423"/>
        <w:bookmarkEnd w:id="3424"/>
      </w:tr>
      <w:tr w:rsidR="00EE0003" w:rsidRPr="009C09B2" w:rsidDel="00CF568F" w14:paraId="5535CC0B" w14:textId="4153AB28" w:rsidTr="00A55A7F">
        <w:trPr>
          <w:del w:id="3425" w:author="Lucy Lucy" w:date="2018-09-01T00:07:00Z"/>
        </w:trPr>
        <w:tc>
          <w:tcPr>
            <w:tcW w:w="1643" w:type="pct"/>
          </w:tcPr>
          <w:p w14:paraId="5E195407" w14:textId="245F77CF" w:rsidR="00EE0003" w:rsidRPr="00EE0003" w:rsidDel="00CF568F" w:rsidRDefault="00EE0003" w:rsidP="00410FBB">
            <w:pPr>
              <w:rPr>
                <w:del w:id="3426" w:author="Lucy Lucy" w:date="2018-09-01T00:07:00Z"/>
                <w:moveFrom w:id="3427" w:author="Lucy Lucy" w:date="2018-09-01T00:04:00Z"/>
              </w:rPr>
            </w:pPr>
            <w:moveFrom w:id="3428" w:author="Lucy Lucy" w:date="2018-09-01T00:04:00Z">
              <w:del w:id="3429" w:author="Lucy Lucy" w:date="2018-09-01T00:07:00Z">
                <w:r w:rsidRPr="00EE0003" w:rsidDel="00CF568F">
                  <w:delText>SODON_UT   VARCHAR2(50 CHAR)</w:delText>
                </w:r>
                <w:bookmarkStart w:id="3430" w:name="_Toc523523929"/>
                <w:bookmarkStart w:id="3431" w:name="_Toc523524590"/>
                <w:bookmarkStart w:id="3432" w:name="_Toc523525437"/>
                <w:bookmarkStart w:id="3433" w:name="_Toc523526214"/>
                <w:bookmarkEnd w:id="3430"/>
                <w:bookmarkEnd w:id="3431"/>
                <w:bookmarkEnd w:id="3432"/>
                <w:bookmarkEnd w:id="3433"/>
              </w:del>
            </w:moveFrom>
          </w:p>
        </w:tc>
        <w:tc>
          <w:tcPr>
            <w:tcW w:w="946" w:type="pct"/>
          </w:tcPr>
          <w:p w14:paraId="0CB97D6B" w14:textId="7D83F70B" w:rsidR="00EE0003" w:rsidRPr="00410FBB" w:rsidDel="00CF568F" w:rsidRDefault="00EE0003" w:rsidP="00F35832">
            <w:pPr>
              <w:rPr>
                <w:del w:id="3434" w:author="Lucy Lucy" w:date="2018-09-01T00:07:00Z"/>
                <w:moveFrom w:id="3435" w:author="Lucy Lucy" w:date="2018-09-01T00:04:00Z"/>
              </w:rPr>
            </w:pPr>
            <w:bookmarkStart w:id="3436" w:name="_Toc523523930"/>
            <w:bookmarkStart w:id="3437" w:name="_Toc523524591"/>
            <w:bookmarkStart w:id="3438" w:name="_Toc523525438"/>
            <w:bookmarkStart w:id="3439" w:name="_Toc523526215"/>
            <w:bookmarkEnd w:id="3436"/>
            <w:bookmarkEnd w:id="3437"/>
            <w:bookmarkEnd w:id="3438"/>
            <w:bookmarkEnd w:id="3439"/>
          </w:p>
        </w:tc>
        <w:tc>
          <w:tcPr>
            <w:tcW w:w="342" w:type="pct"/>
          </w:tcPr>
          <w:p w14:paraId="430D226D" w14:textId="4AA95FB3" w:rsidR="00EE0003" w:rsidRPr="009C09B2" w:rsidDel="00CF568F" w:rsidRDefault="00EE0003" w:rsidP="00F35832">
            <w:pPr>
              <w:rPr>
                <w:del w:id="3440" w:author="Lucy Lucy" w:date="2018-09-01T00:07:00Z"/>
                <w:moveFrom w:id="3441" w:author="Lucy Lucy" w:date="2018-09-01T00:04:00Z"/>
              </w:rPr>
            </w:pPr>
            <w:bookmarkStart w:id="3442" w:name="_Toc523523931"/>
            <w:bookmarkStart w:id="3443" w:name="_Toc523524592"/>
            <w:bookmarkStart w:id="3444" w:name="_Toc523525439"/>
            <w:bookmarkStart w:id="3445" w:name="_Toc523526216"/>
            <w:bookmarkEnd w:id="3442"/>
            <w:bookmarkEnd w:id="3443"/>
            <w:bookmarkEnd w:id="3444"/>
            <w:bookmarkEnd w:id="3445"/>
          </w:p>
        </w:tc>
        <w:tc>
          <w:tcPr>
            <w:tcW w:w="330" w:type="pct"/>
          </w:tcPr>
          <w:p w14:paraId="69EE7E0C" w14:textId="5EC935DC" w:rsidR="00EE0003" w:rsidRPr="009C09B2" w:rsidDel="00CF568F" w:rsidRDefault="00EE0003" w:rsidP="00F35832">
            <w:pPr>
              <w:rPr>
                <w:del w:id="3446" w:author="Lucy Lucy" w:date="2018-09-01T00:07:00Z"/>
                <w:moveFrom w:id="3447" w:author="Lucy Lucy" w:date="2018-09-01T00:04:00Z"/>
              </w:rPr>
            </w:pPr>
            <w:bookmarkStart w:id="3448" w:name="_Toc523523932"/>
            <w:bookmarkStart w:id="3449" w:name="_Toc523524593"/>
            <w:bookmarkStart w:id="3450" w:name="_Toc523525440"/>
            <w:bookmarkStart w:id="3451" w:name="_Toc523526217"/>
            <w:bookmarkEnd w:id="3448"/>
            <w:bookmarkEnd w:id="3449"/>
            <w:bookmarkEnd w:id="3450"/>
            <w:bookmarkEnd w:id="3451"/>
          </w:p>
        </w:tc>
        <w:tc>
          <w:tcPr>
            <w:tcW w:w="496" w:type="pct"/>
          </w:tcPr>
          <w:p w14:paraId="7D667303" w14:textId="68241EF9" w:rsidR="00EE0003" w:rsidRPr="009C09B2" w:rsidDel="00CF568F" w:rsidRDefault="00EE0003" w:rsidP="00F35832">
            <w:pPr>
              <w:rPr>
                <w:del w:id="3452" w:author="Lucy Lucy" w:date="2018-09-01T00:07:00Z"/>
                <w:moveFrom w:id="3453" w:author="Lucy Lucy" w:date="2018-09-01T00:04:00Z"/>
              </w:rPr>
            </w:pPr>
            <w:bookmarkStart w:id="3454" w:name="_Toc523523933"/>
            <w:bookmarkStart w:id="3455" w:name="_Toc523524594"/>
            <w:bookmarkStart w:id="3456" w:name="_Toc523525441"/>
            <w:bookmarkStart w:id="3457" w:name="_Toc523526218"/>
            <w:bookmarkEnd w:id="3454"/>
            <w:bookmarkEnd w:id="3455"/>
            <w:bookmarkEnd w:id="3456"/>
            <w:bookmarkEnd w:id="3457"/>
          </w:p>
        </w:tc>
        <w:tc>
          <w:tcPr>
            <w:tcW w:w="1243" w:type="pct"/>
          </w:tcPr>
          <w:p w14:paraId="5E57466E" w14:textId="4CC51F6E" w:rsidR="00EE0003" w:rsidDel="00CF568F" w:rsidRDefault="00EE0003" w:rsidP="00F35832">
            <w:pPr>
              <w:rPr>
                <w:del w:id="3458" w:author="Lucy Lucy" w:date="2018-09-01T00:07:00Z"/>
                <w:moveFrom w:id="3459" w:author="Lucy Lucy" w:date="2018-09-01T00:04:00Z"/>
              </w:rPr>
            </w:pPr>
            <w:bookmarkStart w:id="3460" w:name="_Toc523523934"/>
            <w:bookmarkStart w:id="3461" w:name="_Toc523524595"/>
            <w:bookmarkStart w:id="3462" w:name="_Toc523525442"/>
            <w:bookmarkStart w:id="3463" w:name="_Toc523526219"/>
            <w:bookmarkEnd w:id="3460"/>
            <w:bookmarkEnd w:id="3461"/>
            <w:bookmarkEnd w:id="3462"/>
            <w:bookmarkEnd w:id="3463"/>
          </w:p>
        </w:tc>
        <w:bookmarkStart w:id="3464" w:name="_Toc523523935"/>
        <w:bookmarkStart w:id="3465" w:name="_Toc523524596"/>
        <w:bookmarkStart w:id="3466" w:name="_Toc523525443"/>
        <w:bookmarkStart w:id="3467" w:name="_Toc523526220"/>
        <w:bookmarkEnd w:id="3464"/>
        <w:bookmarkEnd w:id="3465"/>
        <w:bookmarkEnd w:id="3466"/>
        <w:bookmarkEnd w:id="3467"/>
      </w:tr>
      <w:tr w:rsidR="00EE0003" w:rsidRPr="009C09B2" w:rsidDel="00CF568F" w14:paraId="7E54A950" w14:textId="13737789" w:rsidTr="00A55A7F">
        <w:trPr>
          <w:del w:id="3468" w:author="Lucy Lucy" w:date="2018-09-01T00:07:00Z"/>
        </w:trPr>
        <w:tc>
          <w:tcPr>
            <w:tcW w:w="1643" w:type="pct"/>
          </w:tcPr>
          <w:p w14:paraId="4C568EAD" w14:textId="41DA0276" w:rsidR="00EE0003" w:rsidRPr="00EE0003" w:rsidDel="00CF568F" w:rsidRDefault="00EE0003" w:rsidP="00410FBB">
            <w:pPr>
              <w:rPr>
                <w:del w:id="3469" w:author="Lucy Lucy" w:date="2018-09-01T00:07:00Z"/>
                <w:moveFrom w:id="3470" w:author="Lucy Lucy" w:date="2018-09-01T00:04:00Z"/>
              </w:rPr>
            </w:pPr>
            <w:moveFrom w:id="3471" w:author="Lucy Lucy" w:date="2018-09-01T00:04:00Z">
              <w:del w:id="3472" w:author="Lucy Lucy" w:date="2018-09-01T00:07:00Z">
                <w:r w:rsidRPr="00EE0003" w:rsidDel="00CF568F">
                  <w:delText>NGAYNOPDON_UT   DATE</w:delText>
                </w:r>
                <w:bookmarkStart w:id="3473" w:name="_Toc523523936"/>
                <w:bookmarkStart w:id="3474" w:name="_Toc523524597"/>
                <w:bookmarkStart w:id="3475" w:name="_Toc523525444"/>
                <w:bookmarkStart w:id="3476" w:name="_Toc523526221"/>
                <w:bookmarkEnd w:id="3473"/>
                <w:bookmarkEnd w:id="3474"/>
                <w:bookmarkEnd w:id="3475"/>
                <w:bookmarkEnd w:id="3476"/>
              </w:del>
            </w:moveFrom>
          </w:p>
        </w:tc>
        <w:tc>
          <w:tcPr>
            <w:tcW w:w="946" w:type="pct"/>
          </w:tcPr>
          <w:p w14:paraId="2FAC6933" w14:textId="639D360B" w:rsidR="00EE0003" w:rsidRPr="00410FBB" w:rsidDel="00CF568F" w:rsidRDefault="00EE0003" w:rsidP="00F35832">
            <w:pPr>
              <w:rPr>
                <w:del w:id="3477" w:author="Lucy Lucy" w:date="2018-09-01T00:07:00Z"/>
                <w:moveFrom w:id="3478" w:author="Lucy Lucy" w:date="2018-09-01T00:04:00Z"/>
              </w:rPr>
            </w:pPr>
            <w:bookmarkStart w:id="3479" w:name="_Toc523523937"/>
            <w:bookmarkStart w:id="3480" w:name="_Toc523524598"/>
            <w:bookmarkStart w:id="3481" w:name="_Toc523525445"/>
            <w:bookmarkStart w:id="3482" w:name="_Toc523526222"/>
            <w:bookmarkEnd w:id="3479"/>
            <w:bookmarkEnd w:id="3480"/>
            <w:bookmarkEnd w:id="3481"/>
            <w:bookmarkEnd w:id="3482"/>
          </w:p>
        </w:tc>
        <w:tc>
          <w:tcPr>
            <w:tcW w:w="342" w:type="pct"/>
          </w:tcPr>
          <w:p w14:paraId="044CA804" w14:textId="212F2149" w:rsidR="00EE0003" w:rsidRPr="009C09B2" w:rsidDel="00CF568F" w:rsidRDefault="00EE0003" w:rsidP="00F35832">
            <w:pPr>
              <w:rPr>
                <w:del w:id="3483" w:author="Lucy Lucy" w:date="2018-09-01T00:07:00Z"/>
                <w:moveFrom w:id="3484" w:author="Lucy Lucy" w:date="2018-09-01T00:04:00Z"/>
              </w:rPr>
            </w:pPr>
            <w:bookmarkStart w:id="3485" w:name="_Toc523523938"/>
            <w:bookmarkStart w:id="3486" w:name="_Toc523524599"/>
            <w:bookmarkStart w:id="3487" w:name="_Toc523525446"/>
            <w:bookmarkStart w:id="3488" w:name="_Toc523526223"/>
            <w:bookmarkEnd w:id="3485"/>
            <w:bookmarkEnd w:id="3486"/>
            <w:bookmarkEnd w:id="3487"/>
            <w:bookmarkEnd w:id="3488"/>
          </w:p>
        </w:tc>
        <w:tc>
          <w:tcPr>
            <w:tcW w:w="330" w:type="pct"/>
          </w:tcPr>
          <w:p w14:paraId="0BD656CE" w14:textId="281CA678" w:rsidR="00EE0003" w:rsidRPr="009C09B2" w:rsidDel="00CF568F" w:rsidRDefault="00EE0003" w:rsidP="00F35832">
            <w:pPr>
              <w:rPr>
                <w:del w:id="3489" w:author="Lucy Lucy" w:date="2018-09-01T00:07:00Z"/>
                <w:moveFrom w:id="3490" w:author="Lucy Lucy" w:date="2018-09-01T00:04:00Z"/>
              </w:rPr>
            </w:pPr>
            <w:bookmarkStart w:id="3491" w:name="_Toc523523939"/>
            <w:bookmarkStart w:id="3492" w:name="_Toc523524600"/>
            <w:bookmarkStart w:id="3493" w:name="_Toc523525447"/>
            <w:bookmarkStart w:id="3494" w:name="_Toc523526224"/>
            <w:bookmarkEnd w:id="3491"/>
            <w:bookmarkEnd w:id="3492"/>
            <w:bookmarkEnd w:id="3493"/>
            <w:bookmarkEnd w:id="3494"/>
          </w:p>
        </w:tc>
        <w:tc>
          <w:tcPr>
            <w:tcW w:w="496" w:type="pct"/>
          </w:tcPr>
          <w:p w14:paraId="38CCDCE7" w14:textId="6E2AFEDE" w:rsidR="00EE0003" w:rsidRPr="009C09B2" w:rsidDel="00CF568F" w:rsidRDefault="00EE0003" w:rsidP="00F35832">
            <w:pPr>
              <w:rPr>
                <w:del w:id="3495" w:author="Lucy Lucy" w:date="2018-09-01T00:07:00Z"/>
                <w:moveFrom w:id="3496" w:author="Lucy Lucy" w:date="2018-09-01T00:04:00Z"/>
              </w:rPr>
            </w:pPr>
            <w:bookmarkStart w:id="3497" w:name="_Toc523523940"/>
            <w:bookmarkStart w:id="3498" w:name="_Toc523524601"/>
            <w:bookmarkStart w:id="3499" w:name="_Toc523525448"/>
            <w:bookmarkStart w:id="3500" w:name="_Toc523526225"/>
            <w:bookmarkEnd w:id="3497"/>
            <w:bookmarkEnd w:id="3498"/>
            <w:bookmarkEnd w:id="3499"/>
            <w:bookmarkEnd w:id="3500"/>
          </w:p>
        </w:tc>
        <w:tc>
          <w:tcPr>
            <w:tcW w:w="1243" w:type="pct"/>
          </w:tcPr>
          <w:p w14:paraId="26434902" w14:textId="02806A1C" w:rsidR="00EE0003" w:rsidDel="00CF568F" w:rsidRDefault="00EE0003" w:rsidP="00F35832">
            <w:pPr>
              <w:rPr>
                <w:del w:id="3501" w:author="Lucy Lucy" w:date="2018-09-01T00:07:00Z"/>
                <w:moveFrom w:id="3502" w:author="Lucy Lucy" w:date="2018-09-01T00:04:00Z"/>
              </w:rPr>
            </w:pPr>
            <w:bookmarkStart w:id="3503" w:name="_Toc523523941"/>
            <w:bookmarkStart w:id="3504" w:name="_Toc523524602"/>
            <w:bookmarkStart w:id="3505" w:name="_Toc523525449"/>
            <w:bookmarkStart w:id="3506" w:name="_Toc523526226"/>
            <w:bookmarkEnd w:id="3503"/>
            <w:bookmarkEnd w:id="3504"/>
            <w:bookmarkEnd w:id="3505"/>
            <w:bookmarkEnd w:id="3506"/>
          </w:p>
        </w:tc>
        <w:bookmarkStart w:id="3507" w:name="_Toc523523942"/>
        <w:bookmarkStart w:id="3508" w:name="_Toc523524603"/>
        <w:bookmarkStart w:id="3509" w:name="_Toc523525450"/>
        <w:bookmarkStart w:id="3510" w:name="_Toc523526227"/>
        <w:bookmarkEnd w:id="3507"/>
        <w:bookmarkEnd w:id="3508"/>
        <w:bookmarkEnd w:id="3509"/>
        <w:bookmarkEnd w:id="3510"/>
      </w:tr>
      <w:tr w:rsidR="00EE0003" w:rsidRPr="009C09B2" w:rsidDel="00CF568F" w14:paraId="49ABF41D" w14:textId="7299C061" w:rsidTr="00A55A7F">
        <w:trPr>
          <w:del w:id="3511" w:author="Lucy Lucy" w:date="2018-09-01T00:07:00Z"/>
        </w:trPr>
        <w:tc>
          <w:tcPr>
            <w:tcW w:w="1643" w:type="pct"/>
          </w:tcPr>
          <w:p w14:paraId="52E6898B" w14:textId="34204409" w:rsidR="00EE0003" w:rsidRPr="00EE0003" w:rsidDel="00CF568F" w:rsidRDefault="00EE0003" w:rsidP="00410FBB">
            <w:pPr>
              <w:rPr>
                <w:del w:id="3512" w:author="Lucy Lucy" w:date="2018-09-01T00:07:00Z"/>
                <w:moveFrom w:id="3513" w:author="Lucy Lucy" w:date="2018-09-01T00:04:00Z"/>
              </w:rPr>
            </w:pPr>
            <w:moveFrom w:id="3514" w:author="Lucy Lucy" w:date="2018-09-01T00:04:00Z">
              <w:del w:id="3515" w:author="Lucy Lucy" w:date="2018-09-01T00:07:00Z">
                <w:r w:rsidRPr="00EE0003" w:rsidDel="00CF568F">
                  <w:delText>NUOCNOPDON_UT   VARCHAR2(150 CHAR)</w:delText>
                </w:r>
                <w:bookmarkStart w:id="3516" w:name="_Toc523523943"/>
                <w:bookmarkStart w:id="3517" w:name="_Toc523524604"/>
                <w:bookmarkStart w:id="3518" w:name="_Toc523525451"/>
                <w:bookmarkStart w:id="3519" w:name="_Toc523526228"/>
                <w:bookmarkEnd w:id="3516"/>
                <w:bookmarkEnd w:id="3517"/>
                <w:bookmarkEnd w:id="3518"/>
                <w:bookmarkEnd w:id="3519"/>
              </w:del>
            </w:moveFrom>
          </w:p>
        </w:tc>
        <w:tc>
          <w:tcPr>
            <w:tcW w:w="946" w:type="pct"/>
          </w:tcPr>
          <w:p w14:paraId="71376A45" w14:textId="54DED520" w:rsidR="00EE0003" w:rsidRPr="00410FBB" w:rsidDel="00CF568F" w:rsidRDefault="00EE0003" w:rsidP="00F35832">
            <w:pPr>
              <w:rPr>
                <w:del w:id="3520" w:author="Lucy Lucy" w:date="2018-09-01T00:07:00Z"/>
                <w:moveFrom w:id="3521" w:author="Lucy Lucy" w:date="2018-09-01T00:04:00Z"/>
              </w:rPr>
            </w:pPr>
            <w:bookmarkStart w:id="3522" w:name="_Toc523523944"/>
            <w:bookmarkStart w:id="3523" w:name="_Toc523524605"/>
            <w:bookmarkStart w:id="3524" w:name="_Toc523525452"/>
            <w:bookmarkStart w:id="3525" w:name="_Toc523526229"/>
            <w:bookmarkEnd w:id="3522"/>
            <w:bookmarkEnd w:id="3523"/>
            <w:bookmarkEnd w:id="3524"/>
            <w:bookmarkEnd w:id="3525"/>
          </w:p>
        </w:tc>
        <w:tc>
          <w:tcPr>
            <w:tcW w:w="342" w:type="pct"/>
          </w:tcPr>
          <w:p w14:paraId="75F4C290" w14:textId="03A30DE3" w:rsidR="00EE0003" w:rsidRPr="009C09B2" w:rsidDel="00CF568F" w:rsidRDefault="00EE0003" w:rsidP="00F35832">
            <w:pPr>
              <w:rPr>
                <w:del w:id="3526" w:author="Lucy Lucy" w:date="2018-09-01T00:07:00Z"/>
                <w:moveFrom w:id="3527" w:author="Lucy Lucy" w:date="2018-09-01T00:04:00Z"/>
              </w:rPr>
            </w:pPr>
            <w:bookmarkStart w:id="3528" w:name="_Toc523523945"/>
            <w:bookmarkStart w:id="3529" w:name="_Toc523524606"/>
            <w:bookmarkStart w:id="3530" w:name="_Toc523525453"/>
            <w:bookmarkStart w:id="3531" w:name="_Toc523526230"/>
            <w:bookmarkEnd w:id="3528"/>
            <w:bookmarkEnd w:id="3529"/>
            <w:bookmarkEnd w:id="3530"/>
            <w:bookmarkEnd w:id="3531"/>
          </w:p>
        </w:tc>
        <w:tc>
          <w:tcPr>
            <w:tcW w:w="330" w:type="pct"/>
          </w:tcPr>
          <w:p w14:paraId="49D904EC" w14:textId="2158681A" w:rsidR="00EE0003" w:rsidRPr="009C09B2" w:rsidDel="00CF568F" w:rsidRDefault="00EE0003" w:rsidP="00F35832">
            <w:pPr>
              <w:rPr>
                <w:del w:id="3532" w:author="Lucy Lucy" w:date="2018-09-01T00:07:00Z"/>
                <w:moveFrom w:id="3533" w:author="Lucy Lucy" w:date="2018-09-01T00:04:00Z"/>
              </w:rPr>
            </w:pPr>
            <w:bookmarkStart w:id="3534" w:name="_Toc523523946"/>
            <w:bookmarkStart w:id="3535" w:name="_Toc523524607"/>
            <w:bookmarkStart w:id="3536" w:name="_Toc523525454"/>
            <w:bookmarkStart w:id="3537" w:name="_Toc523526231"/>
            <w:bookmarkEnd w:id="3534"/>
            <w:bookmarkEnd w:id="3535"/>
            <w:bookmarkEnd w:id="3536"/>
            <w:bookmarkEnd w:id="3537"/>
          </w:p>
        </w:tc>
        <w:tc>
          <w:tcPr>
            <w:tcW w:w="496" w:type="pct"/>
          </w:tcPr>
          <w:p w14:paraId="259EC041" w14:textId="579E6E7B" w:rsidR="00EE0003" w:rsidRPr="009C09B2" w:rsidDel="00CF568F" w:rsidRDefault="00EE0003" w:rsidP="00F35832">
            <w:pPr>
              <w:rPr>
                <w:del w:id="3538" w:author="Lucy Lucy" w:date="2018-09-01T00:07:00Z"/>
                <w:moveFrom w:id="3539" w:author="Lucy Lucy" w:date="2018-09-01T00:04:00Z"/>
              </w:rPr>
            </w:pPr>
            <w:bookmarkStart w:id="3540" w:name="_Toc523523947"/>
            <w:bookmarkStart w:id="3541" w:name="_Toc523524608"/>
            <w:bookmarkStart w:id="3542" w:name="_Toc523525455"/>
            <w:bookmarkStart w:id="3543" w:name="_Toc523526232"/>
            <w:bookmarkEnd w:id="3540"/>
            <w:bookmarkEnd w:id="3541"/>
            <w:bookmarkEnd w:id="3542"/>
            <w:bookmarkEnd w:id="3543"/>
          </w:p>
        </w:tc>
        <w:tc>
          <w:tcPr>
            <w:tcW w:w="1243" w:type="pct"/>
          </w:tcPr>
          <w:p w14:paraId="56425461" w14:textId="740157FF" w:rsidR="00EE0003" w:rsidDel="00CF568F" w:rsidRDefault="00EE0003" w:rsidP="00F35832">
            <w:pPr>
              <w:rPr>
                <w:del w:id="3544" w:author="Lucy Lucy" w:date="2018-09-01T00:07:00Z"/>
                <w:moveFrom w:id="3545" w:author="Lucy Lucy" w:date="2018-09-01T00:04:00Z"/>
              </w:rPr>
            </w:pPr>
            <w:moveFrom w:id="3546" w:author="Lucy Lucy" w:date="2018-09-01T00:04:00Z">
              <w:del w:id="3547" w:author="Lucy Lucy" w:date="2018-09-01T00:07:00Z">
                <w:r w:rsidDel="00CF568F">
                  <w:delText>Nước nộp đơn ưu tiên</w:delText>
                </w:r>
                <w:bookmarkStart w:id="3548" w:name="_Toc523523948"/>
                <w:bookmarkStart w:id="3549" w:name="_Toc523524609"/>
                <w:bookmarkStart w:id="3550" w:name="_Toc523525456"/>
                <w:bookmarkStart w:id="3551" w:name="_Toc523526233"/>
                <w:bookmarkEnd w:id="3548"/>
                <w:bookmarkEnd w:id="3549"/>
                <w:bookmarkEnd w:id="3550"/>
                <w:bookmarkEnd w:id="3551"/>
              </w:del>
            </w:moveFrom>
          </w:p>
        </w:tc>
        <w:bookmarkStart w:id="3552" w:name="_Toc523523949"/>
        <w:bookmarkStart w:id="3553" w:name="_Toc523524610"/>
        <w:bookmarkStart w:id="3554" w:name="_Toc523525457"/>
        <w:bookmarkStart w:id="3555" w:name="_Toc523526234"/>
        <w:bookmarkEnd w:id="3552"/>
        <w:bookmarkEnd w:id="3553"/>
        <w:bookmarkEnd w:id="3554"/>
        <w:bookmarkEnd w:id="3555"/>
      </w:tr>
      <w:tr w:rsidR="00F46A49" w:rsidRPr="009C09B2" w:rsidDel="00CF568F" w14:paraId="130A0973" w14:textId="5AE9FBB9" w:rsidTr="00A55A7F">
        <w:trPr>
          <w:del w:id="3556" w:author="Lucy Lucy" w:date="2018-09-01T00:07:00Z"/>
        </w:trPr>
        <w:tc>
          <w:tcPr>
            <w:tcW w:w="1643" w:type="pct"/>
          </w:tcPr>
          <w:p w14:paraId="4D354CBE" w14:textId="44DE68F9" w:rsidR="00F46A49" w:rsidRPr="00EE0003" w:rsidDel="00CF568F" w:rsidRDefault="00F46A49" w:rsidP="00410FBB">
            <w:pPr>
              <w:rPr>
                <w:del w:id="3557" w:author="Lucy Lucy" w:date="2018-09-01T00:07:00Z"/>
                <w:moveFrom w:id="3558" w:author="Lucy Lucy" w:date="2018-09-01T00:04:00Z"/>
              </w:rPr>
            </w:pPr>
            <w:moveFrom w:id="3559" w:author="Lucy Lucy" w:date="2018-09-01T00:04:00Z">
              <w:del w:id="3560" w:author="Lucy Lucy" w:date="2018-09-01T00:07:00Z">
                <w:r w:rsidRPr="00F46A49" w:rsidDel="00CF568F">
                  <w:delText>LOAINHANHIEU</w:delText>
                </w:r>
                <w:bookmarkStart w:id="3561" w:name="_Toc523523950"/>
                <w:bookmarkStart w:id="3562" w:name="_Toc523524611"/>
                <w:bookmarkStart w:id="3563" w:name="_Toc523525458"/>
                <w:bookmarkStart w:id="3564" w:name="_Toc523526235"/>
                <w:bookmarkEnd w:id="3561"/>
                <w:bookmarkEnd w:id="3562"/>
                <w:bookmarkEnd w:id="3563"/>
                <w:bookmarkEnd w:id="3564"/>
              </w:del>
            </w:moveFrom>
          </w:p>
        </w:tc>
        <w:tc>
          <w:tcPr>
            <w:tcW w:w="946" w:type="pct"/>
          </w:tcPr>
          <w:p w14:paraId="10CDEE31" w14:textId="236E0135" w:rsidR="00F46A49" w:rsidRPr="00410FBB" w:rsidDel="00CF568F" w:rsidRDefault="00F46A49" w:rsidP="00F35832">
            <w:pPr>
              <w:rPr>
                <w:del w:id="3565" w:author="Lucy Lucy" w:date="2018-09-01T00:07:00Z"/>
                <w:moveFrom w:id="3566" w:author="Lucy Lucy" w:date="2018-09-01T00:04:00Z"/>
              </w:rPr>
            </w:pPr>
            <w:bookmarkStart w:id="3567" w:name="_Toc523523951"/>
            <w:bookmarkStart w:id="3568" w:name="_Toc523524612"/>
            <w:bookmarkStart w:id="3569" w:name="_Toc523525459"/>
            <w:bookmarkStart w:id="3570" w:name="_Toc523526236"/>
            <w:bookmarkEnd w:id="3567"/>
            <w:bookmarkEnd w:id="3568"/>
            <w:bookmarkEnd w:id="3569"/>
            <w:bookmarkEnd w:id="3570"/>
          </w:p>
        </w:tc>
        <w:tc>
          <w:tcPr>
            <w:tcW w:w="342" w:type="pct"/>
          </w:tcPr>
          <w:p w14:paraId="4737871F" w14:textId="4E31258B" w:rsidR="00F46A49" w:rsidRPr="009C09B2" w:rsidDel="00CF568F" w:rsidRDefault="00F46A49" w:rsidP="00F35832">
            <w:pPr>
              <w:rPr>
                <w:del w:id="3571" w:author="Lucy Lucy" w:date="2018-09-01T00:07:00Z"/>
                <w:moveFrom w:id="3572" w:author="Lucy Lucy" w:date="2018-09-01T00:04:00Z"/>
              </w:rPr>
            </w:pPr>
            <w:bookmarkStart w:id="3573" w:name="_Toc523523952"/>
            <w:bookmarkStart w:id="3574" w:name="_Toc523524613"/>
            <w:bookmarkStart w:id="3575" w:name="_Toc523525460"/>
            <w:bookmarkStart w:id="3576" w:name="_Toc523526237"/>
            <w:bookmarkEnd w:id="3573"/>
            <w:bookmarkEnd w:id="3574"/>
            <w:bookmarkEnd w:id="3575"/>
            <w:bookmarkEnd w:id="3576"/>
          </w:p>
        </w:tc>
        <w:tc>
          <w:tcPr>
            <w:tcW w:w="330" w:type="pct"/>
          </w:tcPr>
          <w:p w14:paraId="38478861" w14:textId="4E7A36CA" w:rsidR="00F46A49" w:rsidRPr="009C09B2" w:rsidDel="00CF568F" w:rsidRDefault="00F46A49" w:rsidP="00F35832">
            <w:pPr>
              <w:rPr>
                <w:del w:id="3577" w:author="Lucy Lucy" w:date="2018-09-01T00:07:00Z"/>
                <w:moveFrom w:id="3578" w:author="Lucy Lucy" w:date="2018-09-01T00:04:00Z"/>
              </w:rPr>
            </w:pPr>
            <w:bookmarkStart w:id="3579" w:name="_Toc523523953"/>
            <w:bookmarkStart w:id="3580" w:name="_Toc523524614"/>
            <w:bookmarkStart w:id="3581" w:name="_Toc523525461"/>
            <w:bookmarkStart w:id="3582" w:name="_Toc523526238"/>
            <w:bookmarkEnd w:id="3579"/>
            <w:bookmarkEnd w:id="3580"/>
            <w:bookmarkEnd w:id="3581"/>
            <w:bookmarkEnd w:id="3582"/>
          </w:p>
        </w:tc>
        <w:tc>
          <w:tcPr>
            <w:tcW w:w="496" w:type="pct"/>
          </w:tcPr>
          <w:p w14:paraId="2B47BC18" w14:textId="4194AF6F" w:rsidR="00F46A49" w:rsidRPr="009C09B2" w:rsidDel="00CF568F" w:rsidRDefault="00F46A49" w:rsidP="00F35832">
            <w:pPr>
              <w:rPr>
                <w:del w:id="3583" w:author="Lucy Lucy" w:date="2018-09-01T00:07:00Z"/>
                <w:moveFrom w:id="3584" w:author="Lucy Lucy" w:date="2018-09-01T00:04:00Z"/>
              </w:rPr>
            </w:pPr>
            <w:bookmarkStart w:id="3585" w:name="_Toc523523954"/>
            <w:bookmarkStart w:id="3586" w:name="_Toc523524615"/>
            <w:bookmarkStart w:id="3587" w:name="_Toc523525462"/>
            <w:bookmarkStart w:id="3588" w:name="_Toc523526239"/>
            <w:bookmarkEnd w:id="3585"/>
            <w:bookmarkEnd w:id="3586"/>
            <w:bookmarkEnd w:id="3587"/>
            <w:bookmarkEnd w:id="3588"/>
          </w:p>
        </w:tc>
        <w:tc>
          <w:tcPr>
            <w:tcW w:w="1243" w:type="pct"/>
          </w:tcPr>
          <w:p w14:paraId="721700ED" w14:textId="001B1D2E" w:rsidR="00F46A49" w:rsidDel="00CF568F" w:rsidRDefault="00F46A49" w:rsidP="00F35832">
            <w:pPr>
              <w:rPr>
                <w:del w:id="3589" w:author="Lucy Lucy" w:date="2018-09-01T00:07:00Z"/>
                <w:moveFrom w:id="3590" w:author="Lucy Lucy" w:date="2018-09-01T00:04:00Z"/>
              </w:rPr>
            </w:pPr>
            <w:moveFrom w:id="3591" w:author="Lucy Lucy" w:date="2018-09-01T00:04:00Z">
              <w:del w:id="3592" w:author="Lucy Lucy" w:date="2018-09-01T00:07:00Z">
                <w:r w:rsidDel="00CF568F">
                  <w:delText>NHTT: Nhãn hiệu tập thể</w:delText>
                </w:r>
                <w:bookmarkStart w:id="3593" w:name="_Toc523523955"/>
                <w:bookmarkStart w:id="3594" w:name="_Toc523524616"/>
                <w:bookmarkStart w:id="3595" w:name="_Toc523525463"/>
                <w:bookmarkStart w:id="3596" w:name="_Toc523526240"/>
                <w:bookmarkEnd w:id="3593"/>
                <w:bookmarkEnd w:id="3594"/>
                <w:bookmarkEnd w:id="3595"/>
                <w:bookmarkEnd w:id="3596"/>
              </w:del>
            </w:moveFrom>
          </w:p>
          <w:p w14:paraId="2D0B3444" w14:textId="2B3B17BF" w:rsidR="00F46A49" w:rsidDel="00CF568F" w:rsidRDefault="00F46A49" w:rsidP="00F35832">
            <w:pPr>
              <w:rPr>
                <w:del w:id="3597" w:author="Lucy Lucy" w:date="2018-09-01T00:07:00Z"/>
                <w:moveFrom w:id="3598" w:author="Lucy Lucy" w:date="2018-09-01T00:04:00Z"/>
              </w:rPr>
            </w:pPr>
            <w:moveFrom w:id="3599" w:author="Lucy Lucy" w:date="2018-09-01T00:04:00Z">
              <w:del w:id="3600" w:author="Lucy Lucy" w:date="2018-09-01T00:07:00Z">
                <w:r w:rsidDel="00CF568F">
                  <w:delText>NHLK:Nhãn hiệu liên kết</w:delText>
                </w:r>
                <w:bookmarkStart w:id="3601" w:name="_Toc523523956"/>
                <w:bookmarkStart w:id="3602" w:name="_Toc523524617"/>
                <w:bookmarkStart w:id="3603" w:name="_Toc523525464"/>
                <w:bookmarkStart w:id="3604" w:name="_Toc523526241"/>
                <w:bookmarkEnd w:id="3601"/>
                <w:bookmarkEnd w:id="3602"/>
                <w:bookmarkEnd w:id="3603"/>
                <w:bookmarkEnd w:id="3604"/>
              </w:del>
            </w:moveFrom>
          </w:p>
          <w:p w14:paraId="7A07A9CD" w14:textId="150AD069" w:rsidR="00F46A49" w:rsidDel="00CF568F" w:rsidRDefault="00F46A49" w:rsidP="00F35832">
            <w:pPr>
              <w:rPr>
                <w:del w:id="3605" w:author="Lucy Lucy" w:date="2018-09-01T00:07:00Z"/>
                <w:moveFrom w:id="3606" w:author="Lucy Lucy" w:date="2018-09-01T00:04:00Z"/>
              </w:rPr>
            </w:pPr>
            <w:moveFrom w:id="3607" w:author="Lucy Lucy" w:date="2018-09-01T00:04:00Z">
              <w:del w:id="3608" w:author="Lucy Lucy" w:date="2018-09-01T00:07:00Z">
                <w:r w:rsidDel="00CF568F">
                  <w:delText>NHCN:Nhãn hiệu chứng nhận</w:delText>
                </w:r>
                <w:bookmarkStart w:id="3609" w:name="_Toc523523957"/>
                <w:bookmarkStart w:id="3610" w:name="_Toc523524618"/>
                <w:bookmarkStart w:id="3611" w:name="_Toc523525465"/>
                <w:bookmarkStart w:id="3612" w:name="_Toc523526242"/>
                <w:bookmarkEnd w:id="3609"/>
                <w:bookmarkEnd w:id="3610"/>
                <w:bookmarkEnd w:id="3611"/>
                <w:bookmarkEnd w:id="3612"/>
              </w:del>
            </w:moveFrom>
          </w:p>
        </w:tc>
        <w:bookmarkStart w:id="3613" w:name="_Toc523523958"/>
        <w:bookmarkStart w:id="3614" w:name="_Toc523524619"/>
        <w:bookmarkStart w:id="3615" w:name="_Toc523525466"/>
        <w:bookmarkStart w:id="3616" w:name="_Toc523526243"/>
        <w:bookmarkEnd w:id="3613"/>
        <w:bookmarkEnd w:id="3614"/>
        <w:bookmarkEnd w:id="3615"/>
        <w:bookmarkEnd w:id="3616"/>
      </w:tr>
      <w:tr w:rsidR="00A55A7F" w:rsidRPr="009C09B2" w:rsidDel="00CF568F" w14:paraId="4A947791" w14:textId="374B01EF" w:rsidTr="00A55A7F">
        <w:trPr>
          <w:del w:id="3617" w:author="Lucy Lucy" w:date="2018-09-01T00:07:00Z"/>
        </w:trPr>
        <w:tc>
          <w:tcPr>
            <w:tcW w:w="1643" w:type="pct"/>
          </w:tcPr>
          <w:p w14:paraId="1A2F443D" w14:textId="5D6ACF28" w:rsidR="00A55A7F" w:rsidRPr="00794FAB" w:rsidDel="00CF568F" w:rsidRDefault="00A55A7F" w:rsidP="00A55A7F">
            <w:pPr>
              <w:rPr>
                <w:del w:id="3618" w:author="Lucy Lucy" w:date="2018-09-01T00:07:00Z"/>
                <w:moveFrom w:id="3619" w:author="Lucy Lucy" w:date="2018-09-01T00:04:00Z"/>
                <w:highlight w:val="yellow"/>
              </w:rPr>
            </w:pPr>
            <w:moveFrom w:id="3620" w:author="Lucy Lucy" w:date="2018-09-01T00:04:00Z">
              <w:del w:id="3621" w:author="Lucy Lucy" w:date="2018-09-01T00:07:00Z">
                <w:r w:rsidRPr="00794FAB" w:rsidDel="00CF568F">
                  <w:rPr>
                    <w:highlight w:val="yellow"/>
                  </w:rPr>
                  <w:delText>SODON_UT2   VARCHAR2(50 CHAR)</w:delText>
                </w:r>
                <w:bookmarkStart w:id="3622" w:name="_Toc523523959"/>
                <w:bookmarkStart w:id="3623" w:name="_Toc523524620"/>
                <w:bookmarkStart w:id="3624" w:name="_Toc523525467"/>
                <w:bookmarkStart w:id="3625" w:name="_Toc523526244"/>
                <w:bookmarkEnd w:id="3622"/>
                <w:bookmarkEnd w:id="3623"/>
                <w:bookmarkEnd w:id="3624"/>
                <w:bookmarkEnd w:id="3625"/>
              </w:del>
            </w:moveFrom>
          </w:p>
        </w:tc>
        <w:tc>
          <w:tcPr>
            <w:tcW w:w="946" w:type="pct"/>
          </w:tcPr>
          <w:p w14:paraId="22598D83" w14:textId="659A2166" w:rsidR="00A55A7F" w:rsidRPr="00794FAB" w:rsidDel="00CF568F" w:rsidRDefault="00A55A7F" w:rsidP="00A55A7F">
            <w:pPr>
              <w:rPr>
                <w:del w:id="3626" w:author="Lucy Lucy" w:date="2018-09-01T00:07:00Z"/>
                <w:moveFrom w:id="3627" w:author="Lucy Lucy" w:date="2018-09-01T00:04:00Z"/>
                <w:highlight w:val="yellow"/>
              </w:rPr>
            </w:pPr>
            <w:bookmarkStart w:id="3628" w:name="_Toc523523960"/>
            <w:bookmarkStart w:id="3629" w:name="_Toc523524621"/>
            <w:bookmarkStart w:id="3630" w:name="_Toc523525468"/>
            <w:bookmarkStart w:id="3631" w:name="_Toc523526245"/>
            <w:bookmarkEnd w:id="3628"/>
            <w:bookmarkEnd w:id="3629"/>
            <w:bookmarkEnd w:id="3630"/>
            <w:bookmarkEnd w:id="3631"/>
          </w:p>
        </w:tc>
        <w:tc>
          <w:tcPr>
            <w:tcW w:w="342" w:type="pct"/>
          </w:tcPr>
          <w:p w14:paraId="60969AA7" w14:textId="65002729" w:rsidR="00A55A7F" w:rsidRPr="00794FAB" w:rsidDel="00CF568F" w:rsidRDefault="00A55A7F" w:rsidP="00A55A7F">
            <w:pPr>
              <w:rPr>
                <w:del w:id="3632" w:author="Lucy Lucy" w:date="2018-09-01T00:07:00Z"/>
                <w:moveFrom w:id="3633" w:author="Lucy Lucy" w:date="2018-09-01T00:04:00Z"/>
                <w:highlight w:val="yellow"/>
              </w:rPr>
            </w:pPr>
            <w:bookmarkStart w:id="3634" w:name="_Toc523523961"/>
            <w:bookmarkStart w:id="3635" w:name="_Toc523524622"/>
            <w:bookmarkStart w:id="3636" w:name="_Toc523525469"/>
            <w:bookmarkStart w:id="3637" w:name="_Toc523526246"/>
            <w:bookmarkEnd w:id="3634"/>
            <w:bookmarkEnd w:id="3635"/>
            <w:bookmarkEnd w:id="3636"/>
            <w:bookmarkEnd w:id="3637"/>
          </w:p>
        </w:tc>
        <w:tc>
          <w:tcPr>
            <w:tcW w:w="330" w:type="pct"/>
          </w:tcPr>
          <w:p w14:paraId="0CB7DE20" w14:textId="51EB3951" w:rsidR="00A55A7F" w:rsidRPr="00794FAB" w:rsidDel="00CF568F" w:rsidRDefault="00A55A7F" w:rsidP="00A55A7F">
            <w:pPr>
              <w:rPr>
                <w:del w:id="3638" w:author="Lucy Lucy" w:date="2018-09-01T00:07:00Z"/>
                <w:moveFrom w:id="3639" w:author="Lucy Lucy" w:date="2018-09-01T00:04:00Z"/>
                <w:highlight w:val="yellow"/>
              </w:rPr>
            </w:pPr>
            <w:bookmarkStart w:id="3640" w:name="_Toc523523962"/>
            <w:bookmarkStart w:id="3641" w:name="_Toc523524623"/>
            <w:bookmarkStart w:id="3642" w:name="_Toc523525470"/>
            <w:bookmarkStart w:id="3643" w:name="_Toc523526247"/>
            <w:bookmarkEnd w:id="3640"/>
            <w:bookmarkEnd w:id="3641"/>
            <w:bookmarkEnd w:id="3642"/>
            <w:bookmarkEnd w:id="3643"/>
          </w:p>
        </w:tc>
        <w:tc>
          <w:tcPr>
            <w:tcW w:w="496" w:type="pct"/>
          </w:tcPr>
          <w:p w14:paraId="04D122DB" w14:textId="4802C812" w:rsidR="00A55A7F" w:rsidRPr="00794FAB" w:rsidDel="00CF568F" w:rsidRDefault="00A55A7F" w:rsidP="00A55A7F">
            <w:pPr>
              <w:rPr>
                <w:del w:id="3644" w:author="Lucy Lucy" w:date="2018-09-01T00:07:00Z"/>
                <w:moveFrom w:id="3645" w:author="Lucy Lucy" w:date="2018-09-01T00:04:00Z"/>
                <w:highlight w:val="yellow"/>
              </w:rPr>
            </w:pPr>
            <w:bookmarkStart w:id="3646" w:name="_Toc523523963"/>
            <w:bookmarkStart w:id="3647" w:name="_Toc523524624"/>
            <w:bookmarkStart w:id="3648" w:name="_Toc523525471"/>
            <w:bookmarkStart w:id="3649" w:name="_Toc523526248"/>
            <w:bookmarkEnd w:id="3646"/>
            <w:bookmarkEnd w:id="3647"/>
            <w:bookmarkEnd w:id="3648"/>
            <w:bookmarkEnd w:id="3649"/>
          </w:p>
        </w:tc>
        <w:tc>
          <w:tcPr>
            <w:tcW w:w="1243" w:type="pct"/>
          </w:tcPr>
          <w:p w14:paraId="6632EBFF" w14:textId="0C551673" w:rsidR="00A55A7F" w:rsidRPr="00794FAB" w:rsidDel="00CF568F" w:rsidRDefault="00794FAB" w:rsidP="00A55A7F">
            <w:pPr>
              <w:rPr>
                <w:del w:id="3650" w:author="Lucy Lucy" w:date="2018-09-01T00:07:00Z"/>
                <w:moveFrom w:id="3651" w:author="Lucy Lucy" w:date="2018-09-01T00:04:00Z"/>
                <w:highlight w:val="yellow"/>
              </w:rPr>
            </w:pPr>
            <w:moveFrom w:id="3652" w:author="Lucy Lucy" w:date="2018-09-01T00:04:00Z">
              <w:del w:id="3653" w:author="Lucy Lucy" w:date="2018-09-01T00:07:00Z">
                <w:r w:rsidRPr="00794FAB" w:rsidDel="00CF568F">
                  <w:rPr>
                    <w:highlight w:val="yellow"/>
                  </w:rPr>
                  <w:delText>Đơn số 2 fixed cứng là 2</w:delText>
                </w:r>
                <w:bookmarkStart w:id="3654" w:name="_Toc523523964"/>
                <w:bookmarkStart w:id="3655" w:name="_Toc523524625"/>
                <w:bookmarkStart w:id="3656" w:name="_Toc523525472"/>
                <w:bookmarkStart w:id="3657" w:name="_Toc523526249"/>
                <w:bookmarkEnd w:id="3654"/>
                <w:bookmarkEnd w:id="3655"/>
                <w:bookmarkEnd w:id="3656"/>
                <w:bookmarkEnd w:id="3657"/>
              </w:del>
            </w:moveFrom>
          </w:p>
        </w:tc>
        <w:bookmarkStart w:id="3658" w:name="_Toc523523965"/>
        <w:bookmarkStart w:id="3659" w:name="_Toc523524626"/>
        <w:bookmarkStart w:id="3660" w:name="_Toc523525473"/>
        <w:bookmarkStart w:id="3661" w:name="_Toc523526250"/>
        <w:bookmarkEnd w:id="3658"/>
        <w:bookmarkEnd w:id="3659"/>
        <w:bookmarkEnd w:id="3660"/>
        <w:bookmarkEnd w:id="3661"/>
      </w:tr>
      <w:tr w:rsidR="00A55A7F" w:rsidRPr="009C09B2" w:rsidDel="00CF568F" w14:paraId="0DAAA7D4" w14:textId="75AED91B" w:rsidTr="00A55A7F">
        <w:trPr>
          <w:del w:id="3662" w:author="Lucy Lucy" w:date="2018-09-01T00:07:00Z"/>
        </w:trPr>
        <w:tc>
          <w:tcPr>
            <w:tcW w:w="1643" w:type="pct"/>
          </w:tcPr>
          <w:p w14:paraId="6F1547F0" w14:textId="1AD81DD6" w:rsidR="00A55A7F" w:rsidRPr="00EE0003" w:rsidDel="00CF568F" w:rsidRDefault="00A55A7F" w:rsidP="00A55A7F">
            <w:pPr>
              <w:rPr>
                <w:del w:id="3663" w:author="Lucy Lucy" w:date="2018-09-01T00:07:00Z"/>
                <w:moveFrom w:id="3664" w:author="Lucy Lucy" w:date="2018-09-01T00:04:00Z"/>
              </w:rPr>
            </w:pPr>
            <w:moveFrom w:id="3665" w:author="Lucy Lucy" w:date="2018-09-01T00:04:00Z">
              <w:del w:id="3666" w:author="Lucy Lucy" w:date="2018-09-01T00:07:00Z">
                <w:r w:rsidRPr="00EE0003" w:rsidDel="00CF568F">
                  <w:delText>NGAYNOPDON_UT</w:delText>
                </w:r>
                <w:r w:rsidDel="00CF568F">
                  <w:delText>2</w:delText>
                </w:r>
                <w:r w:rsidRPr="00EE0003" w:rsidDel="00CF568F">
                  <w:delText xml:space="preserve">   DATE</w:delText>
                </w:r>
                <w:bookmarkStart w:id="3667" w:name="_Toc523523966"/>
                <w:bookmarkStart w:id="3668" w:name="_Toc523524627"/>
                <w:bookmarkStart w:id="3669" w:name="_Toc523525474"/>
                <w:bookmarkStart w:id="3670" w:name="_Toc523526251"/>
                <w:bookmarkEnd w:id="3667"/>
                <w:bookmarkEnd w:id="3668"/>
                <w:bookmarkEnd w:id="3669"/>
                <w:bookmarkEnd w:id="3670"/>
              </w:del>
            </w:moveFrom>
          </w:p>
        </w:tc>
        <w:tc>
          <w:tcPr>
            <w:tcW w:w="946" w:type="pct"/>
          </w:tcPr>
          <w:p w14:paraId="1E75B521" w14:textId="6FFD599B" w:rsidR="00A55A7F" w:rsidRPr="00410FBB" w:rsidDel="00CF568F" w:rsidRDefault="00A55A7F" w:rsidP="00A55A7F">
            <w:pPr>
              <w:rPr>
                <w:del w:id="3671" w:author="Lucy Lucy" w:date="2018-09-01T00:07:00Z"/>
                <w:moveFrom w:id="3672" w:author="Lucy Lucy" w:date="2018-09-01T00:04:00Z"/>
              </w:rPr>
            </w:pPr>
            <w:bookmarkStart w:id="3673" w:name="_Toc523523967"/>
            <w:bookmarkStart w:id="3674" w:name="_Toc523524628"/>
            <w:bookmarkStart w:id="3675" w:name="_Toc523525475"/>
            <w:bookmarkStart w:id="3676" w:name="_Toc523526252"/>
            <w:bookmarkEnd w:id="3673"/>
            <w:bookmarkEnd w:id="3674"/>
            <w:bookmarkEnd w:id="3675"/>
            <w:bookmarkEnd w:id="3676"/>
          </w:p>
        </w:tc>
        <w:tc>
          <w:tcPr>
            <w:tcW w:w="342" w:type="pct"/>
          </w:tcPr>
          <w:p w14:paraId="24B27F0B" w14:textId="6563785B" w:rsidR="00A55A7F" w:rsidRPr="009C09B2" w:rsidDel="00CF568F" w:rsidRDefault="00A55A7F" w:rsidP="00A55A7F">
            <w:pPr>
              <w:rPr>
                <w:del w:id="3677" w:author="Lucy Lucy" w:date="2018-09-01T00:07:00Z"/>
                <w:moveFrom w:id="3678" w:author="Lucy Lucy" w:date="2018-09-01T00:04:00Z"/>
              </w:rPr>
            </w:pPr>
            <w:bookmarkStart w:id="3679" w:name="_Toc523523968"/>
            <w:bookmarkStart w:id="3680" w:name="_Toc523524629"/>
            <w:bookmarkStart w:id="3681" w:name="_Toc523525476"/>
            <w:bookmarkStart w:id="3682" w:name="_Toc523526253"/>
            <w:bookmarkEnd w:id="3679"/>
            <w:bookmarkEnd w:id="3680"/>
            <w:bookmarkEnd w:id="3681"/>
            <w:bookmarkEnd w:id="3682"/>
          </w:p>
        </w:tc>
        <w:tc>
          <w:tcPr>
            <w:tcW w:w="330" w:type="pct"/>
          </w:tcPr>
          <w:p w14:paraId="6EC08A7B" w14:textId="340D2E60" w:rsidR="00A55A7F" w:rsidRPr="009C09B2" w:rsidDel="00CF568F" w:rsidRDefault="00A55A7F" w:rsidP="00A55A7F">
            <w:pPr>
              <w:rPr>
                <w:del w:id="3683" w:author="Lucy Lucy" w:date="2018-09-01T00:07:00Z"/>
                <w:moveFrom w:id="3684" w:author="Lucy Lucy" w:date="2018-09-01T00:04:00Z"/>
              </w:rPr>
            </w:pPr>
            <w:bookmarkStart w:id="3685" w:name="_Toc523523969"/>
            <w:bookmarkStart w:id="3686" w:name="_Toc523524630"/>
            <w:bookmarkStart w:id="3687" w:name="_Toc523525477"/>
            <w:bookmarkStart w:id="3688" w:name="_Toc523526254"/>
            <w:bookmarkEnd w:id="3685"/>
            <w:bookmarkEnd w:id="3686"/>
            <w:bookmarkEnd w:id="3687"/>
            <w:bookmarkEnd w:id="3688"/>
          </w:p>
        </w:tc>
        <w:tc>
          <w:tcPr>
            <w:tcW w:w="496" w:type="pct"/>
          </w:tcPr>
          <w:p w14:paraId="6B8D8771" w14:textId="78B8E141" w:rsidR="00A55A7F" w:rsidRPr="009C09B2" w:rsidDel="00CF568F" w:rsidRDefault="00A55A7F" w:rsidP="00A55A7F">
            <w:pPr>
              <w:rPr>
                <w:del w:id="3689" w:author="Lucy Lucy" w:date="2018-09-01T00:07:00Z"/>
                <w:moveFrom w:id="3690" w:author="Lucy Lucy" w:date="2018-09-01T00:04:00Z"/>
              </w:rPr>
            </w:pPr>
            <w:bookmarkStart w:id="3691" w:name="_Toc523523970"/>
            <w:bookmarkStart w:id="3692" w:name="_Toc523524631"/>
            <w:bookmarkStart w:id="3693" w:name="_Toc523525478"/>
            <w:bookmarkStart w:id="3694" w:name="_Toc523526255"/>
            <w:bookmarkEnd w:id="3691"/>
            <w:bookmarkEnd w:id="3692"/>
            <w:bookmarkEnd w:id="3693"/>
            <w:bookmarkEnd w:id="3694"/>
          </w:p>
        </w:tc>
        <w:tc>
          <w:tcPr>
            <w:tcW w:w="1243" w:type="pct"/>
          </w:tcPr>
          <w:p w14:paraId="2F91F682" w14:textId="67A66648" w:rsidR="00A55A7F" w:rsidDel="00CF568F" w:rsidRDefault="00A55A7F" w:rsidP="00A55A7F">
            <w:pPr>
              <w:rPr>
                <w:del w:id="3695" w:author="Lucy Lucy" w:date="2018-09-01T00:07:00Z"/>
                <w:moveFrom w:id="3696" w:author="Lucy Lucy" w:date="2018-09-01T00:04:00Z"/>
              </w:rPr>
            </w:pPr>
            <w:bookmarkStart w:id="3697" w:name="_Toc523523971"/>
            <w:bookmarkStart w:id="3698" w:name="_Toc523524632"/>
            <w:bookmarkStart w:id="3699" w:name="_Toc523525479"/>
            <w:bookmarkStart w:id="3700" w:name="_Toc523526256"/>
            <w:bookmarkEnd w:id="3697"/>
            <w:bookmarkEnd w:id="3698"/>
            <w:bookmarkEnd w:id="3699"/>
            <w:bookmarkEnd w:id="3700"/>
          </w:p>
        </w:tc>
        <w:bookmarkStart w:id="3701" w:name="_Toc523523972"/>
        <w:bookmarkStart w:id="3702" w:name="_Toc523524633"/>
        <w:bookmarkStart w:id="3703" w:name="_Toc523525480"/>
        <w:bookmarkStart w:id="3704" w:name="_Toc523526257"/>
        <w:bookmarkEnd w:id="3701"/>
        <w:bookmarkEnd w:id="3702"/>
        <w:bookmarkEnd w:id="3703"/>
        <w:bookmarkEnd w:id="3704"/>
      </w:tr>
      <w:tr w:rsidR="00A55A7F" w:rsidRPr="009C09B2" w:rsidDel="00CF568F" w14:paraId="5B5FBE2C" w14:textId="19BE7214" w:rsidTr="00A55A7F">
        <w:trPr>
          <w:del w:id="3705" w:author="Lucy Lucy" w:date="2018-09-01T00:07:00Z"/>
        </w:trPr>
        <w:tc>
          <w:tcPr>
            <w:tcW w:w="1643" w:type="pct"/>
          </w:tcPr>
          <w:p w14:paraId="16F8F451" w14:textId="006E776E" w:rsidR="00A55A7F" w:rsidRPr="00EE0003" w:rsidDel="00CF568F" w:rsidRDefault="00A55A7F" w:rsidP="00A55A7F">
            <w:pPr>
              <w:rPr>
                <w:del w:id="3706" w:author="Lucy Lucy" w:date="2018-09-01T00:07:00Z"/>
                <w:moveFrom w:id="3707" w:author="Lucy Lucy" w:date="2018-09-01T00:04:00Z"/>
              </w:rPr>
            </w:pPr>
            <w:moveFrom w:id="3708" w:author="Lucy Lucy" w:date="2018-09-01T00:04:00Z">
              <w:del w:id="3709" w:author="Lucy Lucy" w:date="2018-09-01T00:07:00Z">
                <w:r w:rsidRPr="00EE0003" w:rsidDel="00CF568F">
                  <w:delText>NUOCNOPDON_UT</w:delText>
                </w:r>
                <w:r w:rsidDel="00CF568F">
                  <w:delText>2</w:delText>
                </w:r>
                <w:r w:rsidRPr="00EE0003" w:rsidDel="00CF568F">
                  <w:delText xml:space="preserve">   VARCHAR2(150 CHAR)</w:delText>
                </w:r>
                <w:bookmarkStart w:id="3710" w:name="_Toc523523973"/>
                <w:bookmarkStart w:id="3711" w:name="_Toc523524634"/>
                <w:bookmarkStart w:id="3712" w:name="_Toc523525481"/>
                <w:bookmarkStart w:id="3713" w:name="_Toc523526258"/>
                <w:bookmarkEnd w:id="3710"/>
                <w:bookmarkEnd w:id="3711"/>
                <w:bookmarkEnd w:id="3712"/>
                <w:bookmarkEnd w:id="3713"/>
              </w:del>
            </w:moveFrom>
          </w:p>
        </w:tc>
        <w:tc>
          <w:tcPr>
            <w:tcW w:w="946" w:type="pct"/>
          </w:tcPr>
          <w:p w14:paraId="67C176B4" w14:textId="28E85F80" w:rsidR="00A55A7F" w:rsidRPr="00410FBB" w:rsidDel="00CF568F" w:rsidRDefault="00A55A7F" w:rsidP="00A55A7F">
            <w:pPr>
              <w:rPr>
                <w:del w:id="3714" w:author="Lucy Lucy" w:date="2018-09-01T00:07:00Z"/>
                <w:moveFrom w:id="3715" w:author="Lucy Lucy" w:date="2018-09-01T00:04:00Z"/>
              </w:rPr>
            </w:pPr>
            <w:bookmarkStart w:id="3716" w:name="_Toc523523974"/>
            <w:bookmarkStart w:id="3717" w:name="_Toc523524635"/>
            <w:bookmarkStart w:id="3718" w:name="_Toc523525482"/>
            <w:bookmarkStart w:id="3719" w:name="_Toc523526259"/>
            <w:bookmarkEnd w:id="3716"/>
            <w:bookmarkEnd w:id="3717"/>
            <w:bookmarkEnd w:id="3718"/>
            <w:bookmarkEnd w:id="3719"/>
          </w:p>
        </w:tc>
        <w:tc>
          <w:tcPr>
            <w:tcW w:w="342" w:type="pct"/>
          </w:tcPr>
          <w:p w14:paraId="03F3C8D6" w14:textId="75A46F3D" w:rsidR="00A55A7F" w:rsidRPr="009C09B2" w:rsidDel="00CF568F" w:rsidRDefault="00A55A7F" w:rsidP="00A55A7F">
            <w:pPr>
              <w:rPr>
                <w:del w:id="3720" w:author="Lucy Lucy" w:date="2018-09-01T00:07:00Z"/>
                <w:moveFrom w:id="3721" w:author="Lucy Lucy" w:date="2018-09-01T00:04:00Z"/>
              </w:rPr>
            </w:pPr>
            <w:bookmarkStart w:id="3722" w:name="_Toc523523975"/>
            <w:bookmarkStart w:id="3723" w:name="_Toc523524636"/>
            <w:bookmarkStart w:id="3724" w:name="_Toc523525483"/>
            <w:bookmarkStart w:id="3725" w:name="_Toc523526260"/>
            <w:bookmarkEnd w:id="3722"/>
            <w:bookmarkEnd w:id="3723"/>
            <w:bookmarkEnd w:id="3724"/>
            <w:bookmarkEnd w:id="3725"/>
          </w:p>
        </w:tc>
        <w:tc>
          <w:tcPr>
            <w:tcW w:w="330" w:type="pct"/>
          </w:tcPr>
          <w:p w14:paraId="3A6C6D5E" w14:textId="404C7647" w:rsidR="00A55A7F" w:rsidRPr="009C09B2" w:rsidDel="00CF568F" w:rsidRDefault="00A55A7F" w:rsidP="00A55A7F">
            <w:pPr>
              <w:rPr>
                <w:del w:id="3726" w:author="Lucy Lucy" w:date="2018-09-01T00:07:00Z"/>
                <w:moveFrom w:id="3727" w:author="Lucy Lucy" w:date="2018-09-01T00:04:00Z"/>
              </w:rPr>
            </w:pPr>
            <w:bookmarkStart w:id="3728" w:name="_Toc523523976"/>
            <w:bookmarkStart w:id="3729" w:name="_Toc523524637"/>
            <w:bookmarkStart w:id="3730" w:name="_Toc523525484"/>
            <w:bookmarkStart w:id="3731" w:name="_Toc523526261"/>
            <w:bookmarkEnd w:id="3728"/>
            <w:bookmarkEnd w:id="3729"/>
            <w:bookmarkEnd w:id="3730"/>
            <w:bookmarkEnd w:id="3731"/>
          </w:p>
        </w:tc>
        <w:tc>
          <w:tcPr>
            <w:tcW w:w="496" w:type="pct"/>
          </w:tcPr>
          <w:p w14:paraId="6CAC8EC1" w14:textId="50624E72" w:rsidR="00A55A7F" w:rsidRPr="009C09B2" w:rsidDel="00CF568F" w:rsidRDefault="00A55A7F" w:rsidP="00A55A7F">
            <w:pPr>
              <w:rPr>
                <w:del w:id="3732" w:author="Lucy Lucy" w:date="2018-09-01T00:07:00Z"/>
                <w:moveFrom w:id="3733" w:author="Lucy Lucy" w:date="2018-09-01T00:04:00Z"/>
              </w:rPr>
            </w:pPr>
            <w:bookmarkStart w:id="3734" w:name="_Toc523523977"/>
            <w:bookmarkStart w:id="3735" w:name="_Toc523524638"/>
            <w:bookmarkStart w:id="3736" w:name="_Toc523525485"/>
            <w:bookmarkStart w:id="3737" w:name="_Toc523526262"/>
            <w:bookmarkEnd w:id="3734"/>
            <w:bookmarkEnd w:id="3735"/>
            <w:bookmarkEnd w:id="3736"/>
            <w:bookmarkEnd w:id="3737"/>
          </w:p>
        </w:tc>
        <w:tc>
          <w:tcPr>
            <w:tcW w:w="1243" w:type="pct"/>
          </w:tcPr>
          <w:p w14:paraId="32ED79A0" w14:textId="482A4C50" w:rsidR="00A55A7F" w:rsidDel="00CF568F" w:rsidRDefault="00A55A7F" w:rsidP="00A55A7F">
            <w:pPr>
              <w:rPr>
                <w:del w:id="3738" w:author="Lucy Lucy" w:date="2018-09-01T00:07:00Z"/>
                <w:moveFrom w:id="3739" w:author="Lucy Lucy" w:date="2018-09-01T00:04:00Z"/>
              </w:rPr>
            </w:pPr>
            <w:moveFrom w:id="3740" w:author="Lucy Lucy" w:date="2018-09-01T00:04:00Z">
              <w:del w:id="3741" w:author="Lucy Lucy" w:date="2018-09-01T00:07:00Z">
                <w:r w:rsidDel="00CF568F">
                  <w:delText>Nước nộp đơn ưu tiên</w:delText>
                </w:r>
                <w:bookmarkStart w:id="3742" w:name="_Toc523523978"/>
                <w:bookmarkStart w:id="3743" w:name="_Toc523524639"/>
                <w:bookmarkStart w:id="3744" w:name="_Toc523525486"/>
                <w:bookmarkStart w:id="3745" w:name="_Toc523526263"/>
                <w:bookmarkEnd w:id="3742"/>
                <w:bookmarkEnd w:id="3743"/>
                <w:bookmarkEnd w:id="3744"/>
                <w:bookmarkEnd w:id="3745"/>
              </w:del>
            </w:moveFrom>
          </w:p>
        </w:tc>
        <w:bookmarkStart w:id="3746" w:name="_Toc523523979"/>
        <w:bookmarkStart w:id="3747" w:name="_Toc523524640"/>
        <w:bookmarkStart w:id="3748" w:name="_Toc523525487"/>
        <w:bookmarkStart w:id="3749" w:name="_Toc523526264"/>
        <w:bookmarkEnd w:id="3746"/>
        <w:bookmarkEnd w:id="3747"/>
        <w:bookmarkEnd w:id="3748"/>
        <w:bookmarkEnd w:id="3749"/>
      </w:tr>
      <w:tr w:rsidR="00A55A7F" w:rsidRPr="009C09B2" w:rsidDel="00CF568F" w14:paraId="69A621C5" w14:textId="646894C1" w:rsidTr="00A55A7F">
        <w:trPr>
          <w:del w:id="3750" w:author="Lucy Lucy" w:date="2018-09-01T00:07:00Z"/>
        </w:trPr>
        <w:tc>
          <w:tcPr>
            <w:tcW w:w="1643" w:type="pct"/>
          </w:tcPr>
          <w:p w14:paraId="61893BF9" w14:textId="2783C273" w:rsidR="00A55A7F" w:rsidRPr="00EE0003" w:rsidDel="00CF568F" w:rsidRDefault="00A55A7F" w:rsidP="00A55A7F">
            <w:pPr>
              <w:rPr>
                <w:del w:id="3751" w:author="Lucy Lucy" w:date="2018-09-01T00:07:00Z"/>
                <w:moveFrom w:id="3752" w:author="Lucy Lucy" w:date="2018-09-01T00:04:00Z"/>
              </w:rPr>
            </w:pPr>
            <w:moveFrom w:id="3753" w:author="Lucy Lucy" w:date="2018-09-01T00:04:00Z">
              <w:del w:id="3754" w:author="Lucy Lucy" w:date="2018-09-01T00:07:00Z">
                <w:r w:rsidDel="00CF568F">
                  <w:delText>HUONGQUYENUUTIEN2</w:delText>
                </w:r>
                <w:bookmarkStart w:id="3755" w:name="_Toc523523980"/>
                <w:bookmarkStart w:id="3756" w:name="_Toc523524641"/>
                <w:bookmarkStart w:id="3757" w:name="_Toc523525488"/>
                <w:bookmarkStart w:id="3758" w:name="_Toc523526265"/>
                <w:bookmarkEnd w:id="3755"/>
                <w:bookmarkEnd w:id="3756"/>
                <w:bookmarkEnd w:id="3757"/>
                <w:bookmarkEnd w:id="3758"/>
              </w:del>
            </w:moveFrom>
          </w:p>
        </w:tc>
        <w:tc>
          <w:tcPr>
            <w:tcW w:w="946" w:type="pct"/>
          </w:tcPr>
          <w:p w14:paraId="68CE9A91" w14:textId="04C77FE3" w:rsidR="00A55A7F" w:rsidRPr="00410FBB" w:rsidDel="00CF568F" w:rsidRDefault="00A55A7F" w:rsidP="00A55A7F">
            <w:pPr>
              <w:rPr>
                <w:del w:id="3759" w:author="Lucy Lucy" w:date="2018-09-01T00:07:00Z"/>
                <w:moveFrom w:id="3760" w:author="Lucy Lucy" w:date="2018-09-01T00:04:00Z"/>
              </w:rPr>
            </w:pPr>
            <w:bookmarkStart w:id="3761" w:name="_Toc523523981"/>
            <w:bookmarkStart w:id="3762" w:name="_Toc523524642"/>
            <w:bookmarkStart w:id="3763" w:name="_Toc523525489"/>
            <w:bookmarkStart w:id="3764" w:name="_Toc523526266"/>
            <w:bookmarkEnd w:id="3761"/>
            <w:bookmarkEnd w:id="3762"/>
            <w:bookmarkEnd w:id="3763"/>
            <w:bookmarkEnd w:id="3764"/>
          </w:p>
        </w:tc>
        <w:tc>
          <w:tcPr>
            <w:tcW w:w="342" w:type="pct"/>
          </w:tcPr>
          <w:p w14:paraId="590CA815" w14:textId="7481CD3A" w:rsidR="00A55A7F" w:rsidRPr="009C09B2" w:rsidDel="00CF568F" w:rsidRDefault="00A55A7F" w:rsidP="00A55A7F">
            <w:pPr>
              <w:rPr>
                <w:del w:id="3765" w:author="Lucy Lucy" w:date="2018-09-01T00:07:00Z"/>
                <w:moveFrom w:id="3766" w:author="Lucy Lucy" w:date="2018-09-01T00:04:00Z"/>
              </w:rPr>
            </w:pPr>
            <w:bookmarkStart w:id="3767" w:name="_Toc523523982"/>
            <w:bookmarkStart w:id="3768" w:name="_Toc523524643"/>
            <w:bookmarkStart w:id="3769" w:name="_Toc523525490"/>
            <w:bookmarkStart w:id="3770" w:name="_Toc523526267"/>
            <w:bookmarkEnd w:id="3767"/>
            <w:bookmarkEnd w:id="3768"/>
            <w:bookmarkEnd w:id="3769"/>
            <w:bookmarkEnd w:id="3770"/>
          </w:p>
        </w:tc>
        <w:tc>
          <w:tcPr>
            <w:tcW w:w="330" w:type="pct"/>
          </w:tcPr>
          <w:p w14:paraId="55990DB0" w14:textId="32AB18E4" w:rsidR="00A55A7F" w:rsidRPr="009C09B2" w:rsidDel="00CF568F" w:rsidRDefault="00A55A7F" w:rsidP="00A55A7F">
            <w:pPr>
              <w:rPr>
                <w:del w:id="3771" w:author="Lucy Lucy" w:date="2018-09-01T00:07:00Z"/>
                <w:moveFrom w:id="3772" w:author="Lucy Lucy" w:date="2018-09-01T00:04:00Z"/>
              </w:rPr>
            </w:pPr>
            <w:bookmarkStart w:id="3773" w:name="_Toc523523983"/>
            <w:bookmarkStart w:id="3774" w:name="_Toc523524644"/>
            <w:bookmarkStart w:id="3775" w:name="_Toc523525491"/>
            <w:bookmarkStart w:id="3776" w:name="_Toc523526268"/>
            <w:bookmarkEnd w:id="3773"/>
            <w:bookmarkEnd w:id="3774"/>
            <w:bookmarkEnd w:id="3775"/>
            <w:bookmarkEnd w:id="3776"/>
          </w:p>
        </w:tc>
        <w:tc>
          <w:tcPr>
            <w:tcW w:w="496" w:type="pct"/>
          </w:tcPr>
          <w:p w14:paraId="6BAEED87" w14:textId="68E6AF2E" w:rsidR="00A55A7F" w:rsidRPr="009C09B2" w:rsidDel="00CF568F" w:rsidRDefault="00A55A7F" w:rsidP="00A55A7F">
            <w:pPr>
              <w:rPr>
                <w:del w:id="3777" w:author="Lucy Lucy" w:date="2018-09-01T00:07:00Z"/>
                <w:moveFrom w:id="3778" w:author="Lucy Lucy" w:date="2018-09-01T00:04:00Z"/>
              </w:rPr>
            </w:pPr>
            <w:bookmarkStart w:id="3779" w:name="_Toc523523984"/>
            <w:bookmarkStart w:id="3780" w:name="_Toc523524645"/>
            <w:bookmarkStart w:id="3781" w:name="_Toc523525492"/>
            <w:bookmarkStart w:id="3782" w:name="_Toc523526269"/>
            <w:bookmarkEnd w:id="3779"/>
            <w:bookmarkEnd w:id="3780"/>
            <w:bookmarkEnd w:id="3781"/>
            <w:bookmarkEnd w:id="3782"/>
          </w:p>
        </w:tc>
        <w:tc>
          <w:tcPr>
            <w:tcW w:w="1243" w:type="pct"/>
          </w:tcPr>
          <w:p w14:paraId="023BB056" w14:textId="74DB5512" w:rsidR="00A55A7F" w:rsidDel="00CF568F" w:rsidRDefault="00A55A7F" w:rsidP="00A55A7F">
            <w:pPr>
              <w:rPr>
                <w:del w:id="3783" w:author="Lucy Lucy" w:date="2018-09-01T00:07:00Z"/>
                <w:moveFrom w:id="3784" w:author="Lucy Lucy" w:date="2018-09-01T00:04:00Z"/>
              </w:rPr>
            </w:pPr>
            <w:moveFrom w:id="3785" w:author="Lucy Lucy" w:date="2018-09-01T00:04:00Z">
              <w:del w:id="3786" w:author="Lucy Lucy" w:date="2018-09-01T00:07:00Z">
                <w:r w:rsidDel="00CF568F">
                  <w:delText>NHTT: Nhãn hiệu tập thể</w:delText>
                </w:r>
                <w:bookmarkStart w:id="3787" w:name="_Toc523523985"/>
                <w:bookmarkStart w:id="3788" w:name="_Toc523524646"/>
                <w:bookmarkStart w:id="3789" w:name="_Toc523525493"/>
                <w:bookmarkStart w:id="3790" w:name="_Toc523526270"/>
                <w:bookmarkEnd w:id="3787"/>
                <w:bookmarkEnd w:id="3788"/>
                <w:bookmarkEnd w:id="3789"/>
                <w:bookmarkEnd w:id="3790"/>
              </w:del>
            </w:moveFrom>
          </w:p>
          <w:p w14:paraId="46E88FC9" w14:textId="1D5B79D2" w:rsidR="00A55A7F" w:rsidDel="00CF568F" w:rsidRDefault="00A55A7F" w:rsidP="00A55A7F">
            <w:pPr>
              <w:rPr>
                <w:del w:id="3791" w:author="Lucy Lucy" w:date="2018-09-01T00:07:00Z"/>
                <w:moveFrom w:id="3792" w:author="Lucy Lucy" w:date="2018-09-01T00:04:00Z"/>
              </w:rPr>
            </w:pPr>
            <w:moveFrom w:id="3793" w:author="Lucy Lucy" w:date="2018-09-01T00:04:00Z">
              <w:del w:id="3794" w:author="Lucy Lucy" w:date="2018-09-01T00:07:00Z">
                <w:r w:rsidDel="00CF568F">
                  <w:delText>NHLK:Nhãn hiệu liên kết</w:delText>
                </w:r>
                <w:bookmarkStart w:id="3795" w:name="_Toc523523986"/>
                <w:bookmarkStart w:id="3796" w:name="_Toc523524647"/>
                <w:bookmarkStart w:id="3797" w:name="_Toc523525494"/>
                <w:bookmarkStart w:id="3798" w:name="_Toc523526271"/>
                <w:bookmarkEnd w:id="3795"/>
                <w:bookmarkEnd w:id="3796"/>
                <w:bookmarkEnd w:id="3797"/>
                <w:bookmarkEnd w:id="3798"/>
              </w:del>
            </w:moveFrom>
          </w:p>
          <w:p w14:paraId="30DB5705" w14:textId="595D1E84" w:rsidR="00A55A7F" w:rsidDel="00CF568F" w:rsidRDefault="00A55A7F" w:rsidP="00A55A7F">
            <w:pPr>
              <w:rPr>
                <w:del w:id="3799" w:author="Lucy Lucy" w:date="2018-09-01T00:07:00Z"/>
                <w:moveFrom w:id="3800" w:author="Lucy Lucy" w:date="2018-09-01T00:04:00Z"/>
              </w:rPr>
            </w:pPr>
            <w:moveFrom w:id="3801" w:author="Lucy Lucy" w:date="2018-09-01T00:04:00Z">
              <w:del w:id="3802" w:author="Lucy Lucy" w:date="2018-09-01T00:07:00Z">
                <w:r w:rsidDel="00CF568F">
                  <w:delText>NHCN:Nhãn hiệu chứng nhận</w:delText>
                </w:r>
                <w:bookmarkStart w:id="3803" w:name="_Toc523523987"/>
                <w:bookmarkStart w:id="3804" w:name="_Toc523524648"/>
                <w:bookmarkStart w:id="3805" w:name="_Toc523525495"/>
                <w:bookmarkStart w:id="3806" w:name="_Toc523526272"/>
                <w:bookmarkEnd w:id="3803"/>
                <w:bookmarkEnd w:id="3804"/>
                <w:bookmarkEnd w:id="3805"/>
                <w:bookmarkEnd w:id="3806"/>
              </w:del>
            </w:moveFrom>
          </w:p>
        </w:tc>
        <w:bookmarkStart w:id="3807" w:name="_Toc523523988"/>
        <w:bookmarkStart w:id="3808" w:name="_Toc523524649"/>
        <w:bookmarkStart w:id="3809" w:name="_Toc523525496"/>
        <w:bookmarkStart w:id="3810" w:name="_Toc523526273"/>
        <w:bookmarkEnd w:id="3807"/>
        <w:bookmarkEnd w:id="3808"/>
        <w:bookmarkEnd w:id="3809"/>
        <w:bookmarkEnd w:id="3810"/>
      </w:tr>
    </w:tbl>
    <w:p w14:paraId="235BE5F2" w14:textId="77777777" w:rsidR="00EF5445" w:rsidRPr="009C09B2" w:rsidRDefault="00EF5445" w:rsidP="00EF5445">
      <w:pPr>
        <w:pStyle w:val="Heading2"/>
      </w:pPr>
      <w:bookmarkStart w:id="3811" w:name="_Toc523526274"/>
      <w:moveFromRangeEnd w:id="2814"/>
      <w:r w:rsidRPr="009C09B2">
        <w:t>Sys_Fix_Charge</w:t>
      </w:r>
      <w:bookmarkEnd w:id="3811"/>
      <w:r w:rsidRPr="009C09B2">
        <w:tab/>
      </w:r>
    </w:p>
    <w:p w14:paraId="17914863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danh mục các loại fee cố định</w:t>
      </w:r>
      <w:r>
        <w:t xml:space="preserve"> tất cả các loại phí có thể có.</w:t>
      </w:r>
    </w:p>
    <w:p w14:paraId="3B92BEC7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EF5445" w:rsidRPr="009C09B2" w14:paraId="726740E0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07ADB6B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E46EC23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1DDBEE6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62F162A2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161BC0A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7D77A7A4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49AD018" w14:textId="77777777" w:rsidTr="00523506">
        <w:tc>
          <w:tcPr>
            <w:tcW w:w="1421" w:type="pct"/>
          </w:tcPr>
          <w:p w14:paraId="7E30CCC7" w14:textId="20409EFC" w:rsidR="00EF5445" w:rsidRPr="009C09B2" w:rsidRDefault="005D1EAF" w:rsidP="00523506">
            <w:r w:rsidRPr="009C09B2">
              <w:t>Fee_Id</w:t>
            </w:r>
          </w:p>
        </w:tc>
        <w:tc>
          <w:tcPr>
            <w:tcW w:w="804" w:type="pct"/>
          </w:tcPr>
          <w:p w14:paraId="312CF4CA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24B7C506" w14:textId="77777777" w:rsidR="00EF5445" w:rsidRPr="009C09B2" w:rsidRDefault="00EF5445" w:rsidP="00523506"/>
        </w:tc>
        <w:tc>
          <w:tcPr>
            <w:tcW w:w="371" w:type="pct"/>
          </w:tcPr>
          <w:p w14:paraId="390E3047" w14:textId="77777777" w:rsidR="00EF5445" w:rsidRPr="009C09B2" w:rsidRDefault="00EF5445" w:rsidP="00523506"/>
        </w:tc>
        <w:tc>
          <w:tcPr>
            <w:tcW w:w="496" w:type="pct"/>
          </w:tcPr>
          <w:p w14:paraId="705ED700" w14:textId="77777777" w:rsidR="00EF5445" w:rsidRPr="009C09B2" w:rsidRDefault="00EF5445" w:rsidP="00523506"/>
        </w:tc>
        <w:tc>
          <w:tcPr>
            <w:tcW w:w="1537" w:type="pct"/>
          </w:tcPr>
          <w:p w14:paraId="016B1895" w14:textId="77777777" w:rsidR="00EF5445" w:rsidRPr="009C09B2" w:rsidRDefault="00EF5445" w:rsidP="00523506">
            <w:r w:rsidRPr="009C09B2">
              <w:t xml:space="preserve">Id tự tăng </w:t>
            </w:r>
          </w:p>
        </w:tc>
      </w:tr>
      <w:tr w:rsidR="00EF5445" w:rsidRPr="009C09B2" w14:paraId="2B30F2DF" w14:textId="77777777" w:rsidTr="00523506">
        <w:tc>
          <w:tcPr>
            <w:tcW w:w="1421" w:type="pct"/>
          </w:tcPr>
          <w:p w14:paraId="422DD288" w14:textId="6C297B71" w:rsidR="00EF5445" w:rsidRPr="009C09B2" w:rsidRDefault="00EF5445" w:rsidP="00015A82">
            <w:r w:rsidRPr="009C09B2">
              <w:t>FeeName</w:t>
            </w:r>
          </w:p>
        </w:tc>
        <w:tc>
          <w:tcPr>
            <w:tcW w:w="804" w:type="pct"/>
          </w:tcPr>
          <w:p w14:paraId="72F27803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5AF30C6A" w14:textId="5E6A1551" w:rsidR="00EF5445" w:rsidRPr="009C09B2" w:rsidRDefault="00DF5FDE" w:rsidP="00523506">
            <w:r>
              <w:t>200</w:t>
            </w:r>
          </w:p>
        </w:tc>
        <w:tc>
          <w:tcPr>
            <w:tcW w:w="371" w:type="pct"/>
          </w:tcPr>
          <w:p w14:paraId="39302C21" w14:textId="77777777" w:rsidR="00EF5445" w:rsidRPr="009C09B2" w:rsidRDefault="00EF5445" w:rsidP="00523506"/>
        </w:tc>
        <w:tc>
          <w:tcPr>
            <w:tcW w:w="496" w:type="pct"/>
          </w:tcPr>
          <w:p w14:paraId="0819BDDE" w14:textId="77777777" w:rsidR="00EF5445" w:rsidRPr="009C09B2" w:rsidRDefault="00EF5445" w:rsidP="00523506"/>
        </w:tc>
        <w:tc>
          <w:tcPr>
            <w:tcW w:w="1537" w:type="pct"/>
          </w:tcPr>
          <w:p w14:paraId="5E9592E3" w14:textId="77777777" w:rsidR="00EF5445" w:rsidRPr="009C09B2" w:rsidRDefault="00EF5445" w:rsidP="00523506">
            <w:r w:rsidRPr="009C09B2">
              <w:t>Tên loại phí</w:t>
            </w:r>
          </w:p>
        </w:tc>
      </w:tr>
      <w:tr w:rsidR="00EF5445" w:rsidRPr="009C09B2" w14:paraId="6B3DF4C6" w14:textId="77777777" w:rsidTr="00523506">
        <w:tc>
          <w:tcPr>
            <w:tcW w:w="1421" w:type="pct"/>
          </w:tcPr>
          <w:p w14:paraId="0FE217C7" w14:textId="37B156B5" w:rsidR="00EF5445" w:rsidRPr="009C09B2" w:rsidRDefault="00015A82" w:rsidP="00523506">
            <w:r>
              <w:t>Fee</w:t>
            </w:r>
            <w:r w:rsidR="00EF5445" w:rsidRPr="009C09B2">
              <w:t>Type</w:t>
            </w:r>
          </w:p>
        </w:tc>
        <w:tc>
          <w:tcPr>
            <w:tcW w:w="804" w:type="pct"/>
          </w:tcPr>
          <w:p w14:paraId="6FB6DAB2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54F0E1B6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1" w:type="pct"/>
          </w:tcPr>
          <w:p w14:paraId="380FF77B" w14:textId="77777777" w:rsidR="00EF5445" w:rsidRPr="009C09B2" w:rsidRDefault="00EF5445" w:rsidP="00523506"/>
        </w:tc>
        <w:tc>
          <w:tcPr>
            <w:tcW w:w="496" w:type="pct"/>
          </w:tcPr>
          <w:p w14:paraId="579606E5" w14:textId="77777777" w:rsidR="00EF5445" w:rsidRPr="009C09B2" w:rsidRDefault="00EF5445" w:rsidP="00523506"/>
        </w:tc>
        <w:tc>
          <w:tcPr>
            <w:tcW w:w="1537" w:type="pct"/>
          </w:tcPr>
          <w:p w14:paraId="31935788" w14:textId="77777777" w:rsidR="00EF5445" w:rsidRPr="009C09B2" w:rsidRDefault="00EF5445" w:rsidP="00523506">
            <w:r w:rsidRPr="009C09B2">
              <w:t>Loại phí</w:t>
            </w:r>
          </w:p>
          <w:p w14:paraId="7C91DC29" w14:textId="77777777" w:rsidR="00EF5445" w:rsidRPr="009C09B2" w:rsidRDefault="00EF5445" w:rsidP="00523506">
            <w:r w:rsidRPr="009C09B2">
              <w:t>1: Phí theo đơn</w:t>
            </w:r>
          </w:p>
          <w:p w14:paraId="02B81659" w14:textId="77777777" w:rsidR="00EF5445" w:rsidRPr="009C09B2" w:rsidRDefault="00EF5445" w:rsidP="00523506">
            <w:r w:rsidRPr="009C09B2">
              <w:t>2: phí tìm kiếm</w:t>
            </w:r>
          </w:p>
        </w:tc>
      </w:tr>
      <w:tr w:rsidR="00EF5445" w:rsidRPr="009C09B2" w14:paraId="7A6A9F19" w14:textId="77777777" w:rsidTr="00523506">
        <w:tc>
          <w:tcPr>
            <w:tcW w:w="1421" w:type="pct"/>
          </w:tcPr>
          <w:p w14:paraId="42E442B9" w14:textId="77777777" w:rsidR="00EF5445" w:rsidRPr="009C09B2" w:rsidRDefault="00EF5445" w:rsidP="00523506">
            <w:r w:rsidRPr="009C09B2">
              <w:t>Notes</w:t>
            </w:r>
          </w:p>
        </w:tc>
        <w:tc>
          <w:tcPr>
            <w:tcW w:w="804" w:type="pct"/>
          </w:tcPr>
          <w:p w14:paraId="49E08840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5D7DF4F" w14:textId="116E6E09" w:rsidR="00EF5445" w:rsidRPr="009C09B2" w:rsidRDefault="00523506" w:rsidP="00523506">
            <w:r>
              <w:t>200</w:t>
            </w:r>
          </w:p>
        </w:tc>
        <w:tc>
          <w:tcPr>
            <w:tcW w:w="371" w:type="pct"/>
          </w:tcPr>
          <w:p w14:paraId="059EAE4C" w14:textId="77777777" w:rsidR="00EF5445" w:rsidRPr="009C09B2" w:rsidRDefault="00EF5445" w:rsidP="00523506"/>
        </w:tc>
        <w:tc>
          <w:tcPr>
            <w:tcW w:w="496" w:type="pct"/>
          </w:tcPr>
          <w:p w14:paraId="33914FDC" w14:textId="77777777" w:rsidR="00EF5445" w:rsidRPr="009C09B2" w:rsidRDefault="00EF5445" w:rsidP="00523506"/>
        </w:tc>
        <w:tc>
          <w:tcPr>
            <w:tcW w:w="1537" w:type="pct"/>
          </w:tcPr>
          <w:p w14:paraId="68B171E0" w14:textId="77777777" w:rsidR="00EF5445" w:rsidRPr="009C09B2" w:rsidRDefault="00EF5445" w:rsidP="00523506">
            <w:r w:rsidRPr="009C09B2">
              <w:t>Ghi chú</w:t>
            </w:r>
          </w:p>
        </w:tc>
      </w:tr>
      <w:tr w:rsidR="00015A82" w:rsidRPr="009C09B2" w14:paraId="56D773B6" w14:textId="77777777" w:rsidTr="00523506">
        <w:tc>
          <w:tcPr>
            <w:tcW w:w="1421" w:type="pct"/>
          </w:tcPr>
          <w:p w14:paraId="60D8136D" w14:textId="7E168C4F" w:rsidR="00015A82" w:rsidRPr="009C09B2" w:rsidRDefault="00015A82" w:rsidP="00523506">
            <w:r>
              <w:t>Display</w:t>
            </w:r>
          </w:p>
        </w:tc>
        <w:tc>
          <w:tcPr>
            <w:tcW w:w="804" w:type="pct"/>
          </w:tcPr>
          <w:p w14:paraId="5C6E3741" w14:textId="30E74C44" w:rsidR="00015A82" w:rsidRPr="009C09B2" w:rsidRDefault="00015A82" w:rsidP="00523506">
            <w:r>
              <w:t xml:space="preserve">Number </w:t>
            </w:r>
          </w:p>
        </w:tc>
        <w:tc>
          <w:tcPr>
            <w:tcW w:w="370" w:type="pct"/>
          </w:tcPr>
          <w:p w14:paraId="0B4A9FB8" w14:textId="77777777" w:rsidR="00015A82" w:rsidRPr="009C09B2" w:rsidRDefault="00015A82" w:rsidP="00523506"/>
        </w:tc>
        <w:tc>
          <w:tcPr>
            <w:tcW w:w="371" w:type="pct"/>
          </w:tcPr>
          <w:p w14:paraId="48DE06EC" w14:textId="77777777" w:rsidR="00015A82" w:rsidRPr="009C09B2" w:rsidRDefault="00015A82" w:rsidP="00523506"/>
        </w:tc>
        <w:tc>
          <w:tcPr>
            <w:tcW w:w="496" w:type="pct"/>
          </w:tcPr>
          <w:p w14:paraId="08BC649A" w14:textId="34658D5E" w:rsidR="00015A82" w:rsidRPr="009C09B2" w:rsidRDefault="00015A82" w:rsidP="00523506">
            <w:r>
              <w:t>1</w:t>
            </w:r>
          </w:p>
        </w:tc>
        <w:tc>
          <w:tcPr>
            <w:tcW w:w="1537" w:type="pct"/>
          </w:tcPr>
          <w:p w14:paraId="3E6C2BC1" w14:textId="36ED1F9F" w:rsidR="00015A82" w:rsidRPr="009C09B2" w:rsidRDefault="00015A82" w:rsidP="00523506">
            <w:r>
              <w:t>1:binh thuong , 0 khong hien thi</w:t>
            </w:r>
          </w:p>
        </w:tc>
      </w:tr>
      <w:tr w:rsidR="00EF5445" w:rsidRPr="009C09B2" w14:paraId="1F72D8EB" w14:textId="77777777" w:rsidTr="00523506">
        <w:tc>
          <w:tcPr>
            <w:tcW w:w="1421" w:type="pct"/>
          </w:tcPr>
          <w:p w14:paraId="67668488" w14:textId="77777777" w:rsidR="00EF5445" w:rsidRPr="009C09B2" w:rsidRDefault="00EF5445" w:rsidP="00523506">
            <w:r w:rsidRPr="009C09B2">
              <w:t>LANGUAGE_CODE</w:t>
            </w:r>
          </w:p>
        </w:tc>
        <w:tc>
          <w:tcPr>
            <w:tcW w:w="804" w:type="pct"/>
          </w:tcPr>
          <w:p w14:paraId="62F73862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13B05C8" w14:textId="77777777" w:rsidR="00EF5445" w:rsidRPr="009C09B2" w:rsidRDefault="00EF5445" w:rsidP="00523506">
            <w:r w:rsidRPr="009C09B2">
              <w:t>5</w:t>
            </w:r>
          </w:p>
        </w:tc>
        <w:tc>
          <w:tcPr>
            <w:tcW w:w="371" w:type="pct"/>
          </w:tcPr>
          <w:p w14:paraId="10599F01" w14:textId="77777777" w:rsidR="00EF5445" w:rsidRPr="009C09B2" w:rsidRDefault="00EF5445" w:rsidP="00523506"/>
        </w:tc>
        <w:tc>
          <w:tcPr>
            <w:tcW w:w="496" w:type="pct"/>
          </w:tcPr>
          <w:p w14:paraId="59359891" w14:textId="77777777" w:rsidR="00EF5445" w:rsidRPr="009C09B2" w:rsidRDefault="00EF5445" w:rsidP="00523506"/>
        </w:tc>
        <w:tc>
          <w:tcPr>
            <w:tcW w:w="1537" w:type="pct"/>
          </w:tcPr>
          <w:p w14:paraId="782ADD25" w14:textId="77777777" w:rsidR="00EF5445" w:rsidRPr="009C09B2" w:rsidRDefault="00EF5445" w:rsidP="00523506">
            <w:r w:rsidRPr="009C09B2">
              <w:t>Ngôn ngữ hiển thị</w:t>
            </w:r>
          </w:p>
        </w:tc>
      </w:tr>
      <w:tr w:rsidR="00860675" w:rsidRPr="009C09B2" w14:paraId="42CC8CB0" w14:textId="77777777" w:rsidTr="00523506">
        <w:tc>
          <w:tcPr>
            <w:tcW w:w="1421" w:type="pct"/>
          </w:tcPr>
          <w:p w14:paraId="1213D432" w14:textId="4C9C5F42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1DC0459A" w14:textId="25FF343B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743AEAB3" w14:textId="77777777" w:rsidR="00860675" w:rsidRPr="009C09B2" w:rsidRDefault="00860675" w:rsidP="00860675"/>
        </w:tc>
        <w:tc>
          <w:tcPr>
            <w:tcW w:w="371" w:type="pct"/>
          </w:tcPr>
          <w:p w14:paraId="134AD95B" w14:textId="77777777" w:rsidR="00860675" w:rsidRPr="009C09B2" w:rsidRDefault="00860675" w:rsidP="00860675"/>
        </w:tc>
        <w:tc>
          <w:tcPr>
            <w:tcW w:w="496" w:type="pct"/>
          </w:tcPr>
          <w:p w14:paraId="39812325" w14:textId="77777777" w:rsidR="00860675" w:rsidRPr="009C09B2" w:rsidRDefault="00860675" w:rsidP="00860675"/>
        </w:tc>
        <w:tc>
          <w:tcPr>
            <w:tcW w:w="1537" w:type="pct"/>
          </w:tcPr>
          <w:p w14:paraId="2A2E06ED" w14:textId="4A837953" w:rsidR="00860675" w:rsidRPr="009C09B2" w:rsidRDefault="00860675" w:rsidP="00860675">
            <w:r w:rsidRPr="009C09B2">
              <w:t>Số tiền</w:t>
            </w:r>
          </w:p>
        </w:tc>
      </w:tr>
    </w:tbl>
    <w:p w14:paraId="1304E690" w14:textId="5B15B1F8" w:rsidR="00F475EC" w:rsidRPr="009C09B2" w:rsidRDefault="00F475EC" w:rsidP="00F475EC">
      <w:pPr>
        <w:pStyle w:val="Heading2"/>
      </w:pPr>
      <w:bookmarkStart w:id="3812" w:name="_Toc523526275"/>
      <w:r w:rsidRPr="009C09B2">
        <w:lastRenderedPageBreak/>
        <w:t>Sys_App_Fix_Charge</w:t>
      </w:r>
      <w:bookmarkEnd w:id="3812"/>
      <w:r w:rsidRPr="009C09B2">
        <w:tab/>
      </w:r>
    </w:p>
    <w:p w14:paraId="3E0DE885" w14:textId="389E4911" w:rsidR="00F475EC" w:rsidRPr="009C09B2" w:rsidRDefault="00F475EC" w:rsidP="00F475EC">
      <w:pPr>
        <w:pStyle w:val="ListParagraph"/>
        <w:numPr>
          <w:ilvl w:val="0"/>
          <w:numId w:val="8"/>
        </w:numPr>
      </w:pPr>
      <w:r w:rsidRPr="009C09B2">
        <w:t>Mục đích: Lưu trữ các loại fee cố định theo đơn</w:t>
      </w:r>
      <w:r w:rsidR="000F1784">
        <w:t>, build danh sách các loại phí theo đơn</w:t>
      </w:r>
    </w:p>
    <w:p w14:paraId="369E17B9" w14:textId="77777777" w:rsidR="00F475EC" w:rsidRPr="009C09B2" w:rsidRDefault="00F475EC" w:rsidP="00F475E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:rsidRPr="009C09B2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9C09B2" w:rsidRDefault="00F475EC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475EC" w:rsidRPr="009C09B2" w14:paraId="1FA258D9" w14:textId="77777777" w:rsidTr="00E17D79">
        <w:tc>
          <w:tcPr>
            <w:tcW w:w="1421" w:type="pct"/>
          </w:tcPr>
          <w:p w14:paraId="37A35729" w14:textId="77777777" w:rsidR="00F475EC" w:rsidRPr="009C09B2" w:rsidRDefault="00F475EC" w:rsidP="00E17D79">
            <w:r w:rsidRPr="009C09B2">
              <w:t>ID</w:t>
            </w:r>
          </w:p>
        </w:tc>
        <w:tc>
          <w:tcPr>
            <w:tcW w:w="804" w:type="pct"/>
          </w:tcPr>
          <w:p w14:paraId="1053A43A" w14:textId="77777777" w:rsidR="00F475EC" w:rsidRPr="009C09B2" w:rsidRDefault="00F475EC" w:rsidP="00E17D79">
            <w:r w:rsidRPr="009C09B2">
              <w:t>NUMBER</w:t>
            </w:r>
          </w:p>
        </w:tc>
        <w:tc>
          <w:tcPr>
            <w:tcW w:w="370" w:type="pct"/>
          </w:tcPr>
          <w:p w14:paraId="73D000DC" w14:textId="77777777" w:rsidR="00F475EC" w:rsidRPr="009C09B2" w:rsidRDefault="00F475EC" w:rsidP="00E17D79"/>
        </w:tc>
        <w:tc>
          <w:tcPr>
            <w:tcW w:w="371" w:type="pct"/>
          </w:tcPr>
          <w:p w14:paraId="0DBDF62E" w14:textId="77777777" w:rsidR="00F475EC" w:rsidRPr="009C09B2" w:rsidRDefault="00F475EC" w:rsidP="00E17D79"/>
        </w:tc>
        <w:tc>
          <w:tcPr>
            <w:tcW w:w="496" w:type="pct"/>
          </w:tcPr>
          <w:p w14:paraId="4B99F8BC" w14:textId="77777777" w:rsidR="00F475EC" w:rsidRPr="009C09B2" w:rsidRDefault="00F475EC" w:rsidP="00E17D79"/>
        </w:tc>
        <w:tc>
          <w:tcPr>
            <w:tcW w:w="1537" w:type="pct"/>
          </w:tcPr>
          <w:p w14:paraId="6CE81CB6" w14:textId="77777777" w:rsidR="00F475EC" w:rsidRPr="009C09B2" w:rsidRDefault="00F475EC" w:rsidP="00E17D79">
            <w:r w:rsidRPr="009C09B2">
              <w:t>ID tự tăng</w:t>
            </w:r>
          </w:p>
        </w:tc>
      </w:tr>
      <w:tr w:rsidR="00F475EC" w:rsidRPr="009C09B2" w14:paraId="4A68AE10" w14:textId="77777777" w:rsidTr="00E17D79">
        <w:tc>
          <w:tcPr>
            <w:tcW w:w="1421" w:type="pct"/>
          </w:tcPr>
          <w:p w14:paraId="266AA736" w14:textId="234ACBA3" w:rsidR="00F475EC" w:rsidRPr="009C09B2" w:rsidRDefault="00523506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649D8E25" w14:textId="2E89D297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B62FEE1" w14:textId="279FD81F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6FD8C49E" w14:textId="77777777" w:rsidR="00F475EC" w:rsidRPr="009C09B2" w:rsidRDefault="00F475EC" w:rsidP="00F475EC"/>
        </w:tc>
        <w:tc>
          <w:tcPr>
            <w:tcW w:w="496" w:type="pct"/>
          </w:tcPr>
          <w:p w14:paraId="69FBDB28" w14:textId="77777777" w:rsidR="00F475EC" w:rsidRPr="009C09B2" w:rsidRDefault="00F475EC" w:rsidP="00F475EC"/>
        </w:tc>
        <w:tc>
          <w:tcPr>
            <w:tcW w:w="1537" w:type="pct"/>
          </w:tcPr>
          <w:p w14:paraId="7E136DD0" w14:textId="3897301B" w:rsidR="00F475EC" w:rsidRPr="009C09B2" w:rsidRDefault="00F475EC" w:rsidP="00F475EC">
            <w:r w:rsidRPr="009C09B2">
              <w:t>Mã đơn, link với App_Code bảng Sys_Application</w:t>
            </w:r>
          </w:p>
        </w:tc>
      </w:tr>
      <w:tr w:rsidR="00F475EC" w:rsidRPr="009C09B2" w14:paraId="25FCB371" w14:textId="77777777" w:rsidTr="00E17D79">
        <w:tc>
          <w:tcPr>
            <w:tcW w:w="1421" w:type="pct"/>
          </w:tcPr>
          <w:p w14:paraId="40ED4985" w14:textId="5E04CF13" w:rsidR="00F475EC" w:rsidRPr="009C09B2" w:rsidRDefault="00523506" w:rsidP="00F475EC">
            <w:r>
              <w:t>Fee</w:t>
            </w:r>
            <w:r w:rsidR="00F475EC" w:rsidRPr="009C09B2">
              <w:t>Id</w:t>
            </w:r>
          </w:p>
        </w:tc>
        <w:tc>
          <w:tcPr>
            <w:tcW w:w="804" w:type="pct"/>
          </w:tcPr>
          <w:p w14:paraId="6A2A3986" w14:textId="21C7C943" w:rsidR="00F475EC" w:rsidRPr="009C09B2" w:rsidRDefault="00F475EC" w:rsidP="00F475EC">
            <w:r w:rsidRPr="009C09B2">
              <w:t>NUMBER</w:t>
            </w:r>
          </w:p>
        </w:tc>
        <w:tc>
          <w:tcPr>
            <w:tcW w:w="370" w:type="pct"/>
          </w:tcPr>
          <w:p w14:paraId="70EDAB15" w14:textId="77777777" w:rsidR="00F475EC" w:rsidRPr="009C09B2" w:rsidRDefault="00F475EC" w:rsidP="00F475EC"/>
        </w:tc>
        <w:tc>
          <w:tcPr>
            <w:tcW w:w="371" w:type="pct"/>
          </w:tcPr>
          <w:p w14:paraId="68C949ED" w14:textId="77777777" w:rsidR="00F475EC" w:rsidRPr="009C09B2" w:rsidRDefault="00F475EC" w:rsidP="00F475EC"/>
        </w:tc>
        <w:tc>
          <w:tcPr>
            <w:tcW w:w="496" w:type="pct"/>
          </w:tcPr>
          <w:p w14:paraId="0D25E856" w14:textId="77777777" w:rsidR="00F475EC" w:rsidRPr="009C09B2" w:rsidRDefault="00F475EC" w:rsidP="00F475EC"/>
        </w:tc>
        <w:tc>
          <w:tcPr>
            <w:tcW w:w="1537" w:type="pct"/>
          </w:tcPr>
          <w:p w14:paraId="024ED98D" w14:textId="4E8B31C5" w:rsidR="00F475EC" w:rsidRPr="009C09B2" w:rsidRDefault="00F475EC" w:rsidP="00F475EC">
            <w:r w:rsidRPr="009C09B2">
              <w:t>Id fee cố định, Link với Fee_Id bảng Sys_Fix_Charge</w:t>
            </w:r>
          </w:p>
        </w:tc>
      </w:tr>
    </w:tbl>
    <w:p w14:paraId="585C610B" w14:textId="639A0C81" w:rsidR="00EF5445" w:rsidRPr="009C09B2" w:rsidDel="00CF568F" w:rsidRDefault="00EF5445" w:rsidP="00EF5445">
      <w:pPr>
        <w:pStyle w:val="Heading2"/>
        <w:rPr>
          <w:del w:id="3813" w:author="Lucy Lucy" w:date="2018-09-01T00:07:00Z"/>
        </w:rPr>
      </w:pPr>
      <w:del w:id="3814" w:author="Lucy Lucy" w:date="2018-09-01T00:07:00Z">
        <w:r w:rsidRPr="009C09B2" w:rsidDel="00CF568F">
          <w:delText>App_Fee_Fix</w:delText>
        </w:r>
        <w:r w:rsidRPr="009C09B2" w:rsidDel="00CF568F">
          <w:tab/>
        </w:r>
        <w:r w:rsidRPr="009C09B2" w:rsidDel="00CF568F">
          <w:tab/>
        </w:r>
        <w:bookmarkStart w:id="3815" w:name="_Toc523524652"/>
        <w:bookmarkStart w:id="3816" w:name="_Toc523525499"/>
        <w:bookmarkStart w:id="3817" w:name="_Toc523526276"/>
        <w:bookmarkEnd w:id="3815"/>
        <w:bookmarkEnd w:id="3816"/>
        <w:bookmarkEnd w:id="3817"/>
      </w:del>
    </w:p>
    <w:p w14:paraId="6B03CEE4" w14:textId="27DE9A97" w:rsidR="00EF5445" w:rsidRPr="009C09B2" w:rsidDel="00CF568F" w:rsidRDefault="00EF5445" w:rsidP="00EF5445">
      <w:pPr>
        <w:pStyle w:val="ListParagraph"/>
        <w:numPr>
          <w:ilvl w:val="0"/>
          <w:numId w:val="8"/>
        </w:numPr>
        <w:rPr>
          <w:del w:id="3818" w:author="Lucy Lucy" w:date="2018-09-01T00:07:00Z"/>
        </w:rPr>
      </w:pPr>
      <w:del w:id="3819" w:author="Lucy Lucy" w:date="2018-09-01T00:07:00Z">
        <w:r w:rsidRPr="009C09B2" w:rsidDel="00CF568F">
          <w:delText>Mục đích: Lưu trữ thông tin fee cố định đi theo đơn chi tiết</w:delText>
        </w:r>
        <w:bookmarkStart w:id="3820" w:name="_Toc523524653"/>
        <w:bookmarkStart w:id="3821" w:name="_Toc523525500"/>
        <w:bookmarkStart w:id="3822" w:name="_Toc523526277"/>
        <w:bookmarkEnd w:id="3820"/>
        <w:bookmarkEnd w:id="3821"/>
        <w:bookmarkEnd w:id="3822"/>
      </w:del>
    </w:p>
    <w:p w14:paraId="0C24F040" w14:textId="21DD51A6" w:rsidR="00EF5445" w:rsidRPr="009C09B2" w:rsidDel="00CF568F" w:rsidRDefault="00EF5445" w:rsidP="00EF5445">
      <w:pPr>
        <w:pStyle w:val="ListParagraph"/>
        <w:numPr>
          <w:ilvl w:val="0"/>
          <w:numId w:val="8"/>
        </w:numPr>
        <w:rPr>
          <w:del w:id="3823" w:author="Lucy Lucy" w:date="2018-09-01T00:07:00Z"/>
        </w:rPr>
      </w:pPr>
      <w:del w:id="3824" w:author="Lucy Lucy" w:date="2018-09-01T00:07:00Z">
        <w:r w:rsidRPr="009C09B2" w:rsidDel="00CF568F">
          <w:delText>Chi tiết các trường:</w:delText>
        </w:r>
        <w:bookmarkStart w:id="3825" w:name="_Toc523524654"/>
        <w:bookmarkStart w:id="3826" w:name="_Toc523525501"/>
        <w:bookmarkStart w:id="3827" w:name="_Toc523526278"/>
        <w:bookmarkEnd w:id="3825"/>
        <w:bookmarkEnd w:id="3826"/>
        <w:bookmarkEnd w:id="3827"/>
      </w:del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:rsidDel="00CF568F" w14:paraId="56E4535F" w14:textId="11851ABA" w:rsidTr="00523506">
        <w:trPr>
          <w:tblHeader/>
          <w:del w:id="3828" w:author="Lucy Lucy" w:date="2018-09-01T00:07:00Z"/>
        </w:trPr>
        <w:tc>
          <w:tcPr>
            <w:tcW w:w="1432" w:type="pct"/>
            <w:shd w:val="clear" w:color="auto" w:fill="E6E6E6"/>
          </w:tcPr>
          <w:p w14:paraId="00217EA0" w14:textId="42920906" w:rsidR="00EF5445" w:rsidRPr="009C09B2" w:rsidDel="00CF568F" w:rsidRDefault="00EF5445" w:rsidP="00523506">
            <w:pPr>
              <w:rPr>
                <w:del w:id="3829" w:author="Lucy Lucy" w:date="2018-09-01T00:07:00Z"/>
                <w:b/>
              </w:rPr>
            </w:pPr>
            <w:del w:id="3830" w:author="Lucy Lucy" w:date="2018-09-01T00:07:00Z">
              <w:r w:rsidRPr="009C09B2" w:rsidDel="00CF568F">
                <w:rPr>
                  <w:b/>
                </w:rPr>
                <w:delText>Tên trường</w:delText>
              </w:r>
              <w:bookmarkStart w:id="3831" w:name="_Toc523524655"/>
              <w:bookmarkStart w:id="3832" w:name="_Toc523525502"/>
              <w:bookmarkStart w:id="3833" w:name="_Toc523526279"/>
              <w:bookmarkEnd w:id="3831"/>
              <w:bookmarkEnd w:id="3832"/>
              <w:bookmarkEnd w:id="3833"/>
            </w:del>
          </w:p>
        </w:tc>
        <w:tc>
          <w:tcPr>
            <w:tcW w:w="743" w:type="pct"/>
            <w:shd w:val="clear" w:color="auto" w:fill="E6E6E6"/>
          </w:tcPr>
          <w:p w14:paraId="20037C85" w14:textId="7770FC19" w:rsidR="00EF5445" w:rsidRPr="009C09B2" w:rsidDel="00CF568F" w:rsidRDefault="00EF5445" w:rsidP="00523506">
            <w:pPr>
              <w:rPr>
                <w:del w:id="3834" w:author="Lucy Lucy" w:date="2018-09-01T00:07:00Z"/>
                <w:b/>
              </w:rPr>
            </w:pPr>
            <w:del w:id="3835" w:author="Lucy Lucy" w:date="2018-09-01T00:07:00Z">
              <w:r w:rsidRPr="009C09B2" w:rsidDel="00CF568F">
                <w:rPr>
                  <w:b/>
                </w:rPr>
                <w:delText>Kiểu dữ liệu</w:delText>
              </w:r>
              <w:bookmarkStart w:id="3836" w:name="_Toc523524656"/>
              <w:bookmarkStart w:id="3837" w:name="_Toc523525503"/>
              <w:bookmarkStart w:id="3838" w:name="_Toc523526280"/>
              <w:bookmarkEnd w:id="3836"/>
              <w:bookmarkEnd w:id="3837"/>
              <w:bookmarkEnd w:id="3838"/>
            </w:del>
          </w:p>
        </w:tc>
        <w:tc>
          <w:tcPr>
            <w:tcW w:w="396" w:type="pct"/>
            <w:shd w:val="clear" w:color="auto" w:fill="E6E6E6"/>
          </w:tcPr>
          <w:p w14:paraId="40CCBD3B" w14:textId="2345F5E3" w:rsidR="00EF5445" w:rsidRPr="009C09B2" w:rsidDel="00CF568F" w:rsidRDefault="00EF5445" w:rsidP="00523506">
            <w:pPr>
              <w:rPr>
                <w:del w:id="3839" w:author="Lucy Lucy" w:date="2018-09-01T00:07:00Z"/>
                <w:b/>
              </w:rPr>
            </w:pPr>
            <w:del w:id="3840" w:author="Lucy Lucy" w:date="2018-09-01T00:07:00Z">
              <w:r w:rsidRPr="009C09B2" w:rsidDel="00CF568F">
                <w:rPr>
                  <w:b/>
                </w:rPr>
                <w:delText>Size</w:delText>
              </w:r>
              <w:bookmarkStart w:id="3841" w:name="_Toc523524657"/>
              <w:bookmarkStart w:id="3842" w:name="_Toc523525504"/>
              <w:bookmarkStart w:id="3843" w:name="_Toc523526281"/>
              <w:bookmarkEnd w:id="3841"/>
              <w:bookmarkEnd w:id="3842"/>
              <w:bookmarkEnd w:id="3843"/>
            </w:del>
          </w:p>
        </w:tc>
        <w:tc>
          <w:tcPr>
            <w:tcW w:w="379" w:type="pct"/>
            <w:shd w:val="clear" w:color="auto" w:fill="E6E6E6"/>
          </w:tcPr>
          <w:p w14:paraId="09844A2B" w14:textId="4DF6D470" w:rsidR="00EF5445" w:rsidRPr="009C09B2" w:rsidDel="00CF568F" w:rsidRDefault="00EF5445" w:rsidP="00523506">
            <w:pPr>
              <w:rPr>
                <w:del w:id="3844" w:author="Lucy Lucy" w:date="2018-09-01T00:07:00Z"/>
                <w:b/>
              </w:rPr>
            </w:pPr>
            <w:del w:id="3845" w:author="Lucy Lucy" w:date="2018-09-01T00:07:00Z">
              <w:r w:rsidRPr="009C09B2" w:rsidDel="00CF568F">
                <w:rPr>
                  <w:b/>
                </w:rPr>
                <w:delText>Null</w:delText>
              </w:r>
              <w:bookmarkStart w:id="3846" w:name="_Toc523524658"/>
              <w:bookmarkStart w:id="3847" w:name="_Toc523525505"/>
              <w:bookmarkStart w:id="3848" w:name="_Toc523526282"/>
              <w:bookmarkEnd w:id="3846"/>
              <w:bookmarkEnd w:id="3847"/>
              <w:bookmarkEnd w:id="3848"/>
            </w:del>
          </w:p>
        </w:tc>
        <w:tc>
          <w:tcPr>
            <w:tcW w:w="497" w:type="pct"/>
            <w:shd w:val="clear" w:color="auto" w:fill="E6E6E6"/>
          </w:tcPr>
          <w:p w14:paraId="331DFCE8" w14:textId="1140B7C3" w:rsidR="00EF5445" w:rsidRPr="009C09B2" w:rsidDel="00CF568F" w:rsidRDefault="00EF5445" w:rsidP="00523506">
            <w:pPr>
              <w:rPr>
                <w:del w:id="3849" w:author="Lucy Lucy" w:date="2018-09-01T00:07:00Z"/>
                <w:b/>
              </w:rPr>
            </w:pPr>
            <w:del w:id="3850" w:author="Lucy Lucy" w:date="2018-09-01T00:07:00Z">
              <w:r w:rsidRPr="009C09B2" w:rsidDel="00CF568F">
                <w:rPr>
                  <w:b/>
                </w:rPr>
                <w:delText>Default</w:delText>
              </w:r>
              <w:bookmarkStart w:id="3851" w:name="_Toc523524659"/>
              <w:bookmarkStart w:id="3852" w:name="_Toc523525506"/>
              <w:bookmarkStart w:id="3853" w:name="_Toc523526283"/>
              <w:bookmarkEnd w:id="3851"/>
              <w:bookmarkEnd w:id="3852"/>
              <w:bookmarkEnd w:id="3853"/>
            </w:del>
          </w:p>
        </w:tc>
        <w:tc>
          <w:tcPr>
            <w:tcW w:w="1553" w:type="pct"/>
            <w:shd w:val="clear" w:color="auto" w:fill="E6E6E6"/>
          </w:tcPr>
          <w:p w14:paraId="207C2D58" w14:textId="7AD67CF7" w:rsidR="00EF5445" w:rsidRPr="009C09B2" w:rsidDel="00CF568F" w:rsidRDefault="00EF5445" w:rsidP="00523506">
            <w:pPr>
              <w:jc w:val="left"/>
              <w:rPr>
                <w:del w:id="3854" w:author="Lucy Lucy" w:date="2018-09-01T00:07:00Z"/>
                <w:b/>
              </w:rPr>
            </w:pPr>
            <w:del w:id="3855" w:author="Lucy Lucy" w:date="2018-09-01T00:07:00Z">
              <w:r w:rsidRPr="009C09B2" w:rsidDel="00CF568F">
                <w:rPr>
                  <w:b/>
                </w:rPr>
                <w:delText>Mô tả</w:delText>
              </w:r>
              <w:bookmarkStart w:id="3856" w:name="_Toc523524660"/>
              <w:bookmarkStart w:id="3857" w:name="_Toc523525507"/>
              <w:bookmarkStart w:id="3858" w:name="_Toc523526284"/>
              <w:bookmarkEnd w:id="3856"/>
              <w:bookmarkEnd w:id="3857"/>
              <w:bookmarkEnd w:id="3858"/>
            </w:del>
          </w:p>
        </w:tc>
        <w:bookmarkStart w:id="3859" w:name="_Toc523524661"/>
        <w:bookmarkStart w:id="3860" w:name="_Toc523525508"/>
        <w:bookmarkStart w:id="3861" w:name="_Toc523526285"/>
        <w:bookmarkEnd w:id="3859"/>
        <w:bookmarkEnd w:id="3860"/>
        <w:bookmarkEnd w:id="3861"/>
      </w:tr>
      <w:tr w:rsidR="00EF5445" w:rsidRPr="009C09B2" w:rsidDel="00CF568F" w14:paraId="0B536D1F" w14:textId="4C2B4218" w:rsidTr="00523506">
        <w:trPr>
          <w:del w:id="3862" w:author="Lucy Lucy" w:date="2018-09-01T00:07:00Z"/>
        </w:trPr>
        <w:tc>
          <w:tcPr>
            <w:tcW w:w="1432" w:type="pct"/>
          </w:tcPr>
          <w:p w14:paraId="105F4B84" w14:textId="3A5F02F3" w:rsidR="00EF5445" w:rsidRPr="009C09B2" w:rsidDel="00CF568F" w:rsidRDefault="00EF5445" w:rsidP="00523506">
            <w:pPr>
              <w:rPr>
                <w:del w:id="3863" w:author="Lucy Lucy" w:date="2018-09-01T00:07:00Z"/>
              </w:rPr>
            </w:pPr>
            <w:del w:id="3864" w:author="Lucy Lucy" w:date="2018-09-01T00:07:00Z">
              <w:r w:rsidRPr="009C09B2" w:rsidDel="00CF568F">
                <w:delText>ID</w:delText>
              </w:r>
              <w:bookmarkStart w:id="3865" w:name="_Toc523524662"/>
              <w:bookmarkStart w:id="3866" w:name="_Toc523525509"/>
              <w:bookmarkStart w:id="3867" w:name="_Toc523526286"/>
              <w:bookmarkEnd w:id="3865"/>
              <w:bookmarkEnd w:id="3866"/>
              <w:bookmarkEnd w:id="3867"/>
            </w:del>
          </w:p>
        </w:tc>
        <w:tc>
          <w:tcPr>
            <w:tcW w:w="743" w:type="pct"/>
          </w:tcPr>
          <w:p w14:paraId="32E0BEED" w14:textId="6A00F2A6" w:rsidR="00EF5445" w:rsidRPr="009C09B2" w:rsidDel="00CF568F" w:rsidRDefault="00EF5445" w:rsidP="00523506">
            <w:pPr>
              <w:rPr>
                <w:del w:id="3868" w:author="Lucy Lucy" w:date="2018-09-01T00:07:00Z"/>
              </w:rPr>
            </w:pPr>
            <w:del w:id="3869" w:author="Lucy Lucy" w:date="2018-09-01T00:07:00Z">
              <w:r w:rsidRPr="009C09B2" w:rsidDel="00CF568F">
                <w:delText>NUMBER</w:delText>
              </w:r>
              <w:bookmarkStart w:id="3870" w:name="_Toc523524663"/>
              <w:bookmarkStart w:id="3871" w:name="_Toc523525510"/>
              <w:bookmarkStart w:id="3872" w:name="_Toc523526287"/>
              <w:bookmarkEnd w:id="3870"/>
              <w:bookmarkEnd w:id="3871"/>
              <w:bookmarkEnd w:id="3872"/>
            </w:del>
          </w:p>
        </w:tc>
        <w:tc>
          <w:tcPr>
            <w:tcW w:w="396" w:type="pct"/>
          </w:tcPr>
          <w:p w14:paraId="730957DF" w14:textId="4169CA5B" w:rsidR="00EF5445" w:rsidRPr="009C09B2" w:rsidDel="00CF568F" w:rsidRDefault="00EF5445" w:rsidP="00523506">
            <w:pPr>
              <w:rPr>
                <w:del w:id="3873" w:author="Lucy Lucy" w:date="2018-09-01T00:07:00Z"/>
              </w:rPr>
            </w:pPr>
            <w:bookmarkStart w:id="3874" w:name="_Toc523524664"/>
            <w:bookmarkStart w:id="3875" w:name="_Toc523525511"/>
            <w:bookmarkStart w:id="3876" w:name="_Toc523526288"/>
            <w:bookmarkEnd w:id="3874"/>
            <w:bookmarkEnd w:id="3875"/>
            <w:bookmarkEnd w:id="3876"/>
          </w:p>
        </w:tc>
        <w:tc>
          <w:tcPr>
            <w:tcW w:w="379" w:type="pct"/>
          </w:tcPr>
          <w:p w14:paraId="487CF4AE" w14:textId="1284EF29" w:rsidR="00EF5445" w:rsidRPr="009C09B2" w:rsidDel="00CF568F" w:rsidRDefault="00EF5445" w:rsidP="00523506">
            <w:pPr>
              <w:rPr>
                <w:del w:id="3877" w:author="Lucy Lucy" w:date="2018-09-01T00:07:00Z"/>
              </w:rPr>
            </w:pPr>
            <w:bookmarkStart w:id="3878" w:name="_Toc523524665"/>
            <w:bookmarkStart w:id="3879" w:name="_Toc523525512"/>
            <w:bookmarkStart w:id="3880" w:name="_Toc523526289"/>
            <w:bookmarkEnd w:id="3878"/>
            <w:bookmarkEnd w:id="3879"/>
            <w:bookmarkEnd w:id="3880"/>
          </w:p>
        </w:tc>
        <w:tc>
          <w:tcPr>
            <w:tcW w:w="497" w:type="pct"/>
          </w:tcPr>
          <w:p w14:paraId="7CC39BFC" w14:textId="10D7B32B" w:rsidR="00EF5445" w:rsidRPr="009C09B2" w:rsidDel="00CF568F" w:rsidRDefault="00EF5445" w:rsidP="00523506">
            <w:pPr>
              <w:rPr>
                <w:del w:id="3881" w:author="Lucy Lucy" w:date="2018-09-01T00:07:00Z"/>
              </w:rPr>
            </w:pPr>
            <w:bookmarkStart w:id="3882" w:name="_Toc523524666"/>
            <w:bookmarkStart w:id="3883" w:name="_Toc523525513"/>
            <w:bookmarkStart w:id="3884" w:name="_Toc523526290"/>
            <w:bookmarkEnd w:id="3882"/>
            <w:bookmarkEnd w:id="3883"/>
            <w:bookmarkEnd w:id="3884"/>
          </w:p>
        </w:tc>
        <w:tc>
          <w:tcPr>
            <w:tcW w:w="1553" w:type="pct"/>
          </w:tcPr>
          <w:p w14:paraId="77441E83" w14:textId="3E011FBC" w:rsidR="00EF5445" w:rsidRPr="009C09B2" w:rsidDel="00CF568F" w:rsidRDefault="00EF5445" w:rsidP="00523506">
            <w:pPr>
              <w:rPr>
                <w:del w:id="3885" w:author="Lucy Lucy" w:date="2018-09-01T00:07:00Z"/>
              </w:rPr>
            </w:pPr>
            <w:del w:id="3886" w:author="Lucy Lucy" w:date="2018-09-01T00:07:00Z">
              <w:r w:rsidRPr="009C09B2" w:rsidDel="00CF568F">
                <w:delText>ID tự tăng</w:delText>
              </w:r>
              <w:bookmarkStart w:id="3887" w:name="_Toc523524667"/>
              <w:bookmarkStart w:id="3888" w:name="_Toc523525514"/>
              <w:bookmarkStart w:id="3889" w:name="_Toc523526291"/>
              <w:bookmarkEnd w:id="3887"/>
              <w:bookmarkEnd w:id="3888"/>
              <w:bookmarkEnd w:id="3889"/>
            </w:del>
          </w:p>
        </w:tc>
        <w:bookmarkStart w:id="3890" w:name="_Toc523524668"/>
        <w:bookmarkStart w:id="3891" w:name="_Toc523525515"/>
        <w:bookmarkStart w:id="3892" w:name="_Toc523526292"/>
        <w:bookmarkEnd w:id="3890"/>
        <w:bookmarkEnd w:id="3891"/>
        <w:bookmarkEnd w:id="3892"/>
      </w:tr>
      <w:tr w:rsidR="00EF5445" w:rsidRPr="009C09B2" w:rsidDel="00CF568F" w14:paraId="107A3D97" w14:textId="1307EA98" w:rsidTr="00523506">
        <w:trPr>
          <w:del w:id="3893" w:author="Lucy Lucy" w:date="2018-09-01T00:07:00Z"/>
        </w:trPr>
        <w:tc>
          <w:tcPr>
            <w:tcW w:w="1432" w:type="pct"/>
          </w:tcPr>
          <w:p w14:paraId="1A8DF689" w14:textId="5B11EEA1" w:rsidR="00EF5445" w:rsidRPr="009C09B2" w:rsidDel="00CF568F" w:rsidRDefault="00523506" w:rsidP="00523506">
            <w:pPr>
              <w:rPr>
                <w:del w:id="3894" w:author="Lucy Lucy" w:date="2018-09-01T00:07:00Z"/>
              </w:rPr>
            </w:pPr>
            <w:del w:id="3895" w:author="Lucy Lucy" w:date="2018-09-01T00:07:00Z">
              <w:r w:rsidDel="00CF568F">
                <w:delText>App</w:delText>
              </w:r>
              <w:r w:rsidR="00EF5445" w:rsidRPr="009C09B2" w:rsidDel="00CF568F">
                <w:delText>_Header_Id</w:delText>
              </w:r>
              <w:bookmarkStart w:id="3896" w:name="_Toc523524669"/>
              <w:bookmarkStart w:id="3897" w:name="_Toc523525516"/>
              <w:bookmarkStart w:id="3898" w:name="_Toc523526293"/>
              <w:bookmarkEnd w:id="3896"/>
              <w:bookmarkEnd w:id="3897"/>
              <w:bookmarkEnd w:id="3898"/>
            </w:del>
          </w:p>
        </w:tc>
        <w:tc>
          <w:tcPr>
            <w:tcW w:w="743" w:type="pct"/>
          </w:tcPr>
          <w:p w14:paraId="5337A90E" w14:textId="59FC8E39" w:rsidR="00EF5445" w:rsidRPr="009C09B2" w:rsidDel="00CF568F" w:rsidRDefault="00EF5445" w:rsidP="00523506">
            <w:pPr>
              <w:rPr>
                <w:del w:id="3899" w:author="Lucy Lucy" w:date="2018-09-01T00:07:00Z"/>
              </w:rPr>
            </w:pPr>
            <w:del w:id="3900" w:author="Lucy Lucy" w:date="2018-09-01T00:07:00Z">
              <w:r w:rsidRPr="009C09B2" w:rsidDel="00CF568F">
                <w:delText>NUMBER</w:delText>
              </w:r>
              <w:bookmarkStart w:id="3901" w:name="_Toc523524670"/>
              <w:bookmarkStart w:id="3902" w:name="_Toc523525517"/>
              <w:bookmarkStart w:id="3903" w:name="_Toc523526294"/>
              <w:bookmarkEnd w:id="3901"/>
              <w:bookmarkEnd w:id="3902"/>
              <w:bookmarkEnd w:id="3903"/>
            </w:del>
          </w:p>
        </w:tc>
        <w:tc>
          <w:tcPr>
            <w:tcW w:w="396" w:type="pct"/>
          </w:tcPr>
          <w:p w14:paraId="195D5C46" w14:textId="48E90496" w:rsidR="00EF5445" w:rsidRPr="009C09B2" w:rsidDel="00CF568F" w:rsidRDefault="00EF5445" w:rsidP="00523506">
            <w:pPr>
              <w:rPr>
                <w:del w:id="3904" w:author="Lucy Lucy" w:date="2018-09-01T00:07:00Z"/>
              </w:rPr>
            </w:pPr>
            <w:bookmarkStart w:id="3905" w:name="_Toc523524671"/>
            <w:bookmarkStart w:id="3906" w:name="_Toc523525518"/>
            <w:bookmarkStart w:id="3907" w:name="_Toc523526295"/>
            <w:bookmarkEnd w:id="3905"/>
            <w:bookmarkEnd w:id="3906"/>
            <w:bookmarkEnd w:id="3907"/>
          </w:p>
        </w:tc>
        <w:tc>
          <w:tcPr>
            <w:tcW w:w="379" w:type="pct"/>
          </w:tcPr>
          <w:p w14:paraId="2DA9A945" w14:textId="2E61CD34" w:rsidR="00EF5445" w:rsidRPr="009C09B2" w:rsidDel="00CF568F" w:rsidRDefault="00EF5445" w:rsidP="00523506">
            <w:pPr>
              <w:rPr>
                <w:del w:id="3908" w:author="Lucy Lucy" w:date="2018-09-01T00:07:00Z"/>
              </w:rPr>
            </w:pPr>
            <w:bookmarkStart w:id="3909" w:name="_Toc523524672"/>
            <w:bookmarkStart w:id="3910" w:name="_Toc523525519"/>
            <w:bookmarkStart w:id="3911" w:name="_Toc523526296"/>
            <w:bookmarkEnd w:id="3909"/>
            <w:bookmarkEnd w:id="3910"/>
            <w:bookmarkEnd w:id="3911"/>
          </w:p>
        </w:tc>
        <w:tc>
          <w:tcPr>
            <w:tcW w:w="497" w:type="pct"/>
          </w:tcPr>
          <w:p w14:paraId="60CF8C9D" w14:textId="790A0E24" w:rsidR="00EF5445" w:rsidRPr="009C09B2" w:rsidDel="00CF568F" w:rsidRDefault="00EF5445" w:rsidP="00523506">
            <w:pPr>
              <w:rPr>
                <w:del w:id="3912" w:author="Lucy Lucy" w:date="2018-09-01T00:07:00Z"/>
              </w:rPr>
            </w:pPr>
            <w:bookmarkStart w:id="3913" w:name="_Toc523524673"/>
            <w:bookmarkStart w:id="3914" w:name="_Toc523525520"/>
            <w:bookmarkStart w:id="3915" w:name="_Toc523526297"/>
            <w:bookmarkEnd w:id="3913"/>
            <w:bookmarkEnd w:id="3914"/>
            <w:bookmarkEnd w:id="3915"/>
          </w:p>
        </w:tc>
        <w:tc>
          <w:tcPr>
            <w:tcW w:w="1553" w:type="pct"/>
          </w:tcPr>
          <w:p w14:paraId="155246FE" w14:textId="11CD7B82" w:rsidR="00EF5445" w:rsidRPr="009C09B2" w:rsidDel="00CF568F" w:rsidRDefault="00EF5445" w:rsidP="00523506">
            <w:pPr>
              <w:rPr>
                <w:del w:id="3916" w:author="Lucy Lucy" w:date="2018-09-01T00:07:00Z"/>
              </w:rPr>
            </w:pPr>
            <w:del w:id="3917" w:author="Lucy Lucy" w:date="2018-09-01T00:07:00Z">
              <w:r w:rsidRPr="009C09B2" w:rsidDel="00CF568F">
                <w:delText>Id đơn, link với Application_Header_Id bảng Application_Header</w:delText>
              </w:r>
              <w:bookmarkStart w:id="3918" w:name="_Toc523524674"/>
              <w:bookmarkStart w:id="3919" w:name="_Toc523525521"/>
              <w:bookmarkStart w:id="3920" w:name="_Toc523526298"/>
              <w:bookmarkEnd w:id="3918"/>
              <w:bookmarkEnd w:id="3919"/>
              <w:bookmarkEnd w:id="3920"/>
            </w:del>
          </w:p>
        </w:tc>
        <w:bookmarkStart w:id="3921" w:name="_Toc523524675"/>
        <w:bookmarkStart w:id="3922" w:name="_Toc523525522"/>
        <w:bookmarkStart w:id="3923" w:name="_Toc523526299"/>
        <w:bookmarkEnd w:id="3921"/>
        <w:bookmarkEnd w:id="3922"/>
        <w:bookmarkEnd w:id="3923"/>
      </w:tr>
      <w:tr w:rsidR="00EF5445" w:rsidRPr="009C09B2" w:rsidDel="00CF568F" w14:paraId="5CFD3C01" w14:textId="738817F1" w:rsidTr="00523506">
        <w:trPr>
          <w:del w:id="3924" w:author="Lucy Lucy" w:date="2018-09-01T00:07:00Z"/>
        </w:trPr>
        <w:tc>
          <w:tcPr>
            <w:tcW w:w="1432" w:type="pct"/>
          </w:tcPr>
          <w:p w14:paraId="3C998FFD" w14:textId="31BF7DD2" w:rsidR="00EF5445" w:rsidRPr="009C09B2" w:rsidDel="00CF568F" w:rsidRDefault="00EF5445" w:rsidP="00523506">
            <w:pPr>
              <w:rPr>
                <w:del w:id="3925" w:author="Lucy Lucy" w:date="2018-09-01T00:07:00Z"/>
              </w:rPr>
            </w:pPr>
            <w:del w:id="3926" w:author="Lucy Lucy" w:date="2018-09-01T00:07:00Z">
              <w:r w:rsidRPr="009C09B2" w:rsidDel="00CF568F">
                <w:delText>Fee_Id</w:delText>
              </w:r>
              <w:bookmarkStart w:id="3927" w:name="_Toc523524676"/>
              <w:bookmarkStart w:id="3928" w:name="_Toc523525523"/>
              <w:bookmarkStart w:id="3929" w:name="_Toc523526300"/>
              <w:bookmarkEnd w:id="3927"/>
              <w:bookmarkEnd w:id="3928"/>
              <w:bookmarkEnd w:id="3929"/>
            </w:del>
          </w:p>
        </w:tc>
        <w:tc>
          <w:tcPr>
            <w:tcW w:w="743" w:type="pct"/>
          </w:tcPr>
          <w:p w14:paraId="6A35B759" w14:textId="1A4AA866" w:rsidR="00EF5445" w:rsidRPr="009C09B2" w:rsidDel="00CF568F" w:rsidRDefault="00EF5445" w:rsidP="00523506">
            <w:pPr>
              <w:rPr>
                <w:del w:id="3930" w:author="Lucy Lucy" w:date="2018-09-01T00:07:00Z"/>
              </w:rPr>
            </w:pPr>
            <w:del w:id="3931" w:author="Lucy Lucy" w:date="2018-09-01T00:07:00Z">
              <w:r w:rsidRPr="009C09B2" w:rsidDel="00CF568F">
                <w:delText>NUMBER</w:delText>
              </w:r>
              <w:bookmarkStart w:id="3932" w:name="_Toc523524677"/>
              <w:bookmarkStart w:id="3933" w:name="_Toc523525524"/>
              <w:bookmarkStart w:id="3934" w:name="_Toc523526301"/>
              <w:bookmarkEnd w:id="3932"/>
              <w:bookmarkEnd w:id="3933"/>
              <w:bookmarkEnd w:id="3934"/>
            </w:del>
          </w:p>
        </w:tc>
        <w:tc>
          <w:tcPr>
            <w:tcW w:w="396" w:type="pct"/>
          </w:tcPr>
          <w:p w14:paraId="29C7B464" w14:textId="3D2B12FE" w:rsidR="00EF5445" w:rsidRPr="009C09B2" w:rsidDel="00CF568F" w:rsidRDefault="00EF5445" w:rsidP="00523506">
            <w:pPr>
              <w:rPr>
                <w:del w:id="3935" w:author="Lucy Lucy" w:date="2018-09-01T00:07:00Z"/>
              </w:rPr>
            </w:pPr>
            <w:bookmarkStart w:id="3936" w:name="_Toc523524678"/>
            <w:bookmarkStart w:id="3937" w:name="_Toc523525525"/>
            <w:bookmarkStart w:id="3938" w:name="_Toc523526302"/>
            <w:bookmarkEnd w:id="3936"/>
            <w:bookmarkEnd w:id="3937"/>
            <w:bookmarkEnd w:id="3938"/>
          </w:p>
        </w:tc>
        <w:tc>
          <w:tcPr>
            <w:tcW w:w="379" w:type="pct"/>
          </w:tcPr>
          <w:p w14:paraId="6D6018BF" w14:textId="38846E1E" w:rsidR="00EF5445" w:rsidRPr="009C09B2" w:rsidDel="00CF568F" w:rsidRDefault="00EF5445" w:rsidP="00523506">
            <w:pPr>
              <w:rPr>
                <w:del w:id="3939" w:author="Lucy Lucy" w:date="2018-09-01T00:07:00Z"/>
              </w:rPr>
            </w:pPr>
            <w:bookmarkStart w:id="3940" w:name="_Toc523524679"/>
            <w:bookmarkStart w:id="3941" w:name="_Toc523525526"/>
            <w:bookmarkStart w:id="3942" w:name="_Toc523526303"/>
            <w:bookmarkEnd w:id="3940"/>
            <w:bookmarkEnd w:id="3941"/>
            <w:bookmarkEnd w:id="3942"/>
          </w:p>
        </w:tc>
        <w:tc>
          <w:tcPr>
            <w:tcW w:w="497" w:type="pct"/>
          </w:tcPr>
          <w:p w14:paraId="1AA24EFA" w14:textId="4B81588D" w:rsidR="00EF5445" w:rsidRPr="009C09B2" w:rsidDel="00CF568F" w:rsidRDefault="00EF5445" w:rsidP="00523506">
            <w:pPr>
              <w:rPr>
                <w:del w:id="3943" w:author="Lucy Lucy" w:date="2018-09-01T00:07:00Z"/>
              </w:rPr>
            </w:pPr>
            <w:bookmarkStart w:id="3944" w:name="_Toc523524680"/>
            <w:bookmarkStart w:id="3945" w:name="_Toc523525527"/>
            <w:bookmarkStart w:id="3946" w:name="_Toc523526304"/>
            <w:bookmarkEnd w:id="3944"/>
            <w:bookmarkEnd w:id="3945"/>
            <w:bookmarkEnd w:id="3946"/>
          </w:p>
        </w:tc>
        <w:tc>
          <w:tcPr>
            <w:tcW w:w="1553" w:type="pct"/>
          </w:tcPr>
          <w:p w14:paraId="5FBC7C66" w14:textId="3C2F0964" w:rsidR="00EF5445" w:rsidRPr="009C09B2" w:rsidDel="00CF568F" w:rsidRDefault="00EF5445" w:rsidP="00523506">
            <w:pPr>
              <w:rPr>
                <w:del w:id="3947" w:author="Lucy Lucy" w:date="2018-09-01T00:07:00Z"/>
              </w:rPr>
            </w:pPr>
            <w:del w:id="3948" w:author="Lucy Lucy" w:date="2018-09-01T00:07:00Z">
              <w:r w:rsidRPr="009C09B2" w:rsidDel="00CF568F">
                <w:delText>Id fee cố định, Link với Fee_Id bảng Sys_Fix_Charge</w:delText>
              </w:r>
              <w:bookmarkStart w:id="3949" w:name="_Toc523524681"/>
              <w:bookmarkStart w:id="3950" w:name="_Toc523525528"/>
              <w:bookmarkStart w:id="3951" w:name="_Toc523526305"/>
              <w:bookmarkEnd w:id="3949"/>
              <w:bookmarkEnd w:id="3950"/>
              <w:bookmarkEnd w:id="3951"/>
            </w:del>
          </w:p>
        </w:tc>
        <w:bookmarkStart w:id="3952" w:name="_Toc523524682"/>
        <w:bookmarkStart w:id="3953" w:name="_Toc523525529"/>
        <w:bookmarkStart w:id="3954" w:name="_Toc523526306"/>
        <w:bookmarkEnd w:id="3952"/>
        <w:bookmarkEnd w:id="3953"/>
        <w:bookmarkEnd w:id="3954"/>
      </w:tr>
      <w:tr w:rsidR="00EF5445" w:rsidRPr="009C09B2" w:rsidDel="00CF568F" w14:paraId="1970D990" w14:textId="4E64ED73" w:rsidTr="00523506">
        <w:trPr>
          <w:del w:id="3955" w:author="Lucy Lucy" w:date="2018-09-01T00:07:00Z"/>
        </w:trPr>
        <w:tc>
          <w:tcPr>
            <w:tcW w:w="1432" w:type="pct"/>
          </w:tcPr>
          <w:p w14:paraId="79F3E23A" w14:textId="470B77DB" w:rsidR="00EF5445" w:rsidRPr="009C09B2" w:rsidDel="00CF568F" w:rsidRDefault="00EF5445" w:rsidP="00523506">
            <w:pPr>
              <w:rPr>
                <w:del w:id="3956" w:author="Lucy Lucy" w:date="2018-09-01T00:07:00Z"/>
              </w:rPr>
            </w:pPr>
            <w:del w:id="3957" w:author="Lucy Lucy" w:date="2018-09-01T00:07:00Z">
              <w:r w:rsidRPr="009C09B2" w:rsidDel="00CF568F">
                <w:delText>IsUse</w:delText>
              </w:r>
              <w:bookmarkStart w:id="3958" w:name="_Toc523524683"/>
              <w:bookmarkStart w:id="3959" w:name="_Toc523525530"/>
              <w:bookmarkStart w:id="3960" w:name="_Toc523526307"/>
              <w:bookmarkEnd w:id="3958"/>
              <w:bookmarkEnd w:id="3959"/>
              <w:bookmarkEnd w:id="3960"/>
            </w:del>
          </w:p>
        </w:tc>
        <w:tc>
          <w:tcPr>
            <w:tcW w:w="743" w:type="pct"/>
          </w:tcPr>
          <w:p w14:paraId="1C3AD28B" w14:textId="1E01D76A" w:rsidR="00EF5445" w:rsidRPr="009C09B2" w:rsidDel="00CF568F" w:rsidRDefault="00EF5445" w:rsidP="00523506">
            <w:pPr>
              <w:rPr>
                <w:del w:id="3961" w:author="Lucy Lucy" w:date="2018-09-01T00:07:00Z"/>
              </w:rPr>
            </w:pPr>
            <w:del w:id="3962" w:author="Lucy Lucy" w:date="2018-09-01T00:07:00Z">
              <w:r w:rsidRPr="009C09B2" w:rsidDel="00CF568F">
                <w:delText>NUMBER</w:delText>
              </w:r>
              <w:bookmarkStart w:id="3963" w:name="_Toc523524684"/>
              <w:bookmarkStart w:id="3964" w:name="_Toc523525531"/>
              <w:bookmarkStart w:id="3965" w:name="_Toc523526308"/>
              <w:bookmarkEnd w:id="3963"/>
              <w:bookmarkEnd w:id="3964"/>
              <w:bookmarkEnd w:id="3965"/>
            </w:del>
          </w:p>
        </w:tc>
        <w:tc>
          <w:tcPr>
            <w:tcW w:w="396" w:type="pct"/>
          </w:tcPr>
          <w:p w14:paraId="17ABE18F" w14:textId="47B1C297" w:rsidR="00EF5445" w:rsidRPr="009C09B2" w:rsidDel="00CF568F" w:rsidRDefault="00EF5445" w:rsidP="00523506">
            <w:pPr>
              <w:rPr>
                <w:del w:id="3966" w:author="Lucy Lucy" w:date="2018-09-01T00:07:00Z"/>
              </w:rPr>
            </w:pPr>
            <w:del w:id="3967" w:author="Lucy Lucy" w:date="2018-09-01T00:07:00Z">
              <w:r w:rsidRPr="009C09B2" w:rsidDel="00CF568F">
                <w:delText>1</w:delText>
              </w:r>
              <w:bookmarkStart w:id="3968" w:name="_Toc523524685"/>
              <w:bookmarkStart w:id="3969" w:name="_Toc523525532"/>
              <w:bookmarkStart w:id="3970" w:name="_Toc523526309"/>
              <w:bookmarkEnd w:id="3968"/>
              <w:bookmarkEnd w:id="3969"/>
              <w:bookmarkEnd w:id="3970"/>
            </w:del>
          </w:p>
        </w:tc>
        <w:tc>
          <w:tcPr>
            <w:tcW w:w="379" w:type="pct"/>
          </w:tcPr>
          <w:p w14:paraId="37F8F43B" w14:textId="098306D5" w:rsidR="00EF5445" w:rsidRPr="009C09B2" w:rsidDel="00CF568F" w:rsidRDefault="00EF5445" w:rsidP="00523506">
            <w:pPr>
              <w:rPr>
                <w:del w:id="3971" w:author="Lucy Lucy" w:date="2018-09-01T00:07:00Z"/>
              </w:rPr>
            </w:pPr>
            <w:bookmarkStart w:id="3972" w:name="_Toc523524686"/>
            <w:bookmarkStart w:id="3973" w:name="_Toc523525533"/>
            <w:bookmarkStart w:id="3974" w:name="_Toc523526310"/>
            <w:bookmarkEnd w:id="3972"/>
            <w:bookmarkEnd w:id="3973"/>
            <w:bookmarkEnd w:id="3974"/>
          </w:p>
        </w:tc>
        <w:tc>
          <w:tcPr>
            <w:tcW w:w="497" w:type="pct"/>
          </w:tcPr>
          <w:p w14:paraId="64BE47A2" w14:textId="02A9C30B" w:rsidR="00EF5445" w:rsidRPr="009C09B2" w:rsidDel="00CF568F" w:rsidRDefault="00EF5445" w:rsidP="00523506">
            <w:pPr>
              <w:rPr>
                <w:del w:id="3975" w:author="Lucy Lucy" w:date="2018-09-01T00:07:00Z"/>
              </w:rPr>
            </w:pPr>
            <w:bookmarkStart w:id="3976" w:name="_Toc523524687"/>
            <w:bookmarkStart w:id="3977" w:name="_Toc523525534"/>
            <w:bookmarkStart w:id="3978" w:name="_Toc523526311"/>
            <w:bookmarkEnd w:id="3976"/>
            <w:bookmarkEnd w:id="3977"/>
            <w:bookmarkEnd w:id="3978"/>
          </w:p>
        </w:tc>
        <w:tc>
          <w:tcPr>
            <w:tcW w:w="1553" w:type="pct"/>
          </w:tcPr>
          <w:p w14:paraId="72CF07A3" w14:textId="45AC302C" w:rsidR="00EF5445" w:rsidRPr="009C09B2" w:rsidDel="00CF568F" w:rsidRDefault="00EF5445" w:rsidP="00523506">
            <w:pPr>
              <w:rPr>
                <w:del w:id="3979" w:author="Lucy Lucy" w:date="2018-09-01T00:07:00Z"/>
              </w:rPr>
            </w:pPr>
            <w:del w:id="3980" w:author="Lucy Lucy" w:date="2018-09-01T00:07:00Z">
              <w:r w:rsidRPr="009C09B2" w:rsidDel="00CF568F">
                <w:delText>Có sử dụng loại fee này hay không.</w:delText>
              </w:r>
              <w:bookmarkStart w:id="3981" w:name="_Toc523524688"/>
              <w:bookmarkStart w:id="3982" w:name="_Toc523525535"/>
              <w:bookmarkStart w:id="3983" w:name="_Toc523526312"/>
              <w:bookmarkEnd w:id="3981"/>
              <w:bookmarkEnd w:id="3982"/>
              <w:bookmarkEnd w:id="3983"/>
            </w:del>
          </w:p>
          <w:p w14:paraId="0B64E6BD" w14:textId="79C0E425" w:rsidR="00EF5445" w:rsidRPr="009C09B2" w:rsidDel="00CF568F" w:rsidRDefault="00EF5445" w:rsidP="00523506">
            <w:pPr>
              <w:rPr>
                <w:del w:id="3984" w:author="Lucy Lucy" w:date="2018-09-01T00:07:00Z"/>
              </w:rPr>
            </w:pPr>
            <w:del w:id="3985" w:author="Lucy Lucy" w:date="2018-09-01T00:07:00Z">
              <w:r w:rsidRPr="009C09B2" w:rsidDel="00CF568F">
                <w:delText>1: Có</w:delText>
              </w:r>
              <w:bookmarkStart w:id="3986" w:name="_Toc523524689"/>
              <w:bookmarkStart w:id="3987" w:name="_Toc523525536"/>
              <w:bookmarkStart w:id="3988" w:name="_Toc523526313"/>
              <w:bookmarkEnd w:id="3986"/>
              <w:bookmarkEnd w:id="3987"/>
              <w:bookmarkEnd w:id="3988"/>
            </w:del>
          </w:p>
          <w:p w14:paraId="38F49124" w14:textId="77FD6051" w:rsidR="00EF5445" w:rsidRPr="009C09B2" w:rsidDel="00CF568F" w:rsidRDefault="00EF5445" w:rsidP="00523506">
            <w:pPr>
              <w:rPr>
                <w:del w:id="3989" w:author="Lucy Lucy" w:date="2018-09-01T00:07:00Z"/>
              </w:rPr>
            </w:pPr>
            <w:del w:id="3990" w:author="Lucy Lucy" w:date="2018-09-01T00:07:00Z">
              <w:r w:rsidRPr="009C09B2" w:rsidDel="00CF568F">
                <w:delText>0: Không</w:delText>
              </w:r>
              <w:bookmarkStart w:id="3991" w:name="_Toc523524690"/>
              <w:bookmarkStart w:id="3992" w:name="_Toc523525537"/>
              <w:bookmarkStart w:id="3993" w:name="_Toc523526314"/>
              <w:bookmarkEnd w:id="3991"/>
              <w:bookmarkEnd w:id="3992"/>
              <w:bookmarkEnd w:id="3993"/>
            </w:del>
          </w:p>
        </w:tc>
        <w:bookmarkStart w:id="3994" w:name="_Toc523524691"/>
        <w:bookmarkStart w:id="3995" w:name="_Toc523525538"/>
        <w:bookmarkStart w:id="3996" w:name="_Toc523526315"/>
        <w:bookmarkEnd w:id="3994"/>
        <w:bookmarkEnd w:id="3995"/>
        <w:bookmarkEnd w:id="3996"/>
      </w:tr>
      <w:tr w:rsidR="00EF5445" w:rsidRPr="009C09B2" w:rsidDel="00CF568F" w14:paraId="0B836E66" w14:textId="3ECFD766" w:rsidTr="00523506">
        <w:trPr>
          <w:del w:id="3997" w:author="Lucy Lucy" w:date="2018-09-01T00:07:00Z"/>
        </w:trPr>
        <w:tc>
          <w:tcPr>
            <w:tcW w:w="1432" w:type="pct"/>
          </w:tcPr>
          <w:p w14:paraId="195727BB" w14:textId="10F62F85" w:rsidR="00EF5445" w:rsidRPr="009C09B2" w:rsidDel="00CF568F" w:rsidRDefault="00EF5445" w:rsidP="00523506">
            <w:pPr>
              <w:rPr>
                <w:del w:id="3998" w:author="Lucy Lucy" w:date="2018-09-01T00:07:00Z"/>
              </w:rPr>
            </w:pPr>
            <w:del w:id="3999" w:author="Lucy Lucy" w:date="2018-09-01T00:07:00Z">
              <w:r w:rsidRPr="009C09B2" w:rsidDel="00CF568F">
                <w:delText>Number_Of_Patent</w:delText>
              </w:r>
              <w:bookmarkStart w:id="4000" w:name="_Toc523524692"/>
              <w:bookmarkStart w:id="4001" w:name="_Toc523525539"/>
              <w:bookmarkStart w:id="4002" w:name="_Toc523526316"/>
              <w:bookmarkEnd w:id="4000"/>
              <w:bookmarkEnd w:id="4001"/>
              <w:bookmarkEnd w:id="4002"/>
            </w:del>
          </w:p>
        </w:tc>
        <w:tc>
          <w:tcPr>
            <w:tcW w:w="743" w:type="pct"/>
          </w:tcPr>
          <w:p w14:paraId="3F9BF02C" w14:textId="4F89B385" w:rsidR="00EF5445" w:rsidRPr="009C09B2" w:rsidDel="00CF568F" w:rsidRDefault="00EF5445" w:rsidP="00523506">
            <w:pPr>
              <w:rPr>
                <w:del w:id="4003" w:author="Lucy Lucy" w:date="2018-09-01T00:07:00Z"/>
              </w:rPr>
            </w:pPr>
            <w:del w:id="4004" w:author="Lucy Lucy" w:date="2018-09-01T00:07:00Z">
              <w:r w:rsidRPr="009C09B2" w:rsidDel="00CF568F">
                <w:delText>NUMBER</w:delText>
              </w:r>
              <w:bookmarkStart w:id="4005" w:name="_Toc523524693"/>
              <w:bookmarkStart w:id="4006" w:name="_Toc523525540"/>
              <w:bookmarkStart w:id="4007" w:name="_Toc523526317"/>
              <w:bookmarkEnd w:id="4005"/>
              <w:bookmarkEnd w:id="4006"/>
              <w:bookmarkEnd w:id="4007"/>
            </w:del>
          </w:p>
        </w:tc>
        <w:tc>
          <w:tcPr>
            <w:tcW w:w="396" w:type="pct"/>
          </w:tcPr>
          <w:p w14:paraId="5C59AD83" w14:textId="70B8C39D" w:rsidR="00EF5445" w:rsidRPr="009C09B2" w:rsidDel="00CF568F" w:rsidRDefault="00EF5445" w:rsidP="00523506">
            <w:pPr>
              <w:rPr>
                <w:del w:id="4008" w:author="Lucy Lucy" w:date="2018-09-01T00:07:00Z"/>
              </w:rPr>
            </w:pPr>
            <w:bookmarkStart w:id="4009" w:name="_Toc523524694"/>
            <w:bookmarkStart w:id="4010" w:name="_Toc523525541"/>
            <w:bookmarkStart w:id="4011" w:name="_Toc523526318"/>
            <w:bookmarkEnd w:id="4009"/>
            <w:bookmarkEnd w:id="4010"/>
            <w:bookmarkEnd w:id="4011"/>
          </w:p>
        </w:tc>
        <w:tc>
          <w:tcPr>
            <w:tcW w:w="379" w:type="pct"/>
          </w:tcPr>
          <w:p w14:paraId="77625925" w14:textId="7B35571E" w:rsidR="00EF5445" w:rsidRPr="009C09B2" w:rsidDel="00CF568F" w:rsidRDefault="00EF5445" w:rsidP="00523506">
            <w:pPr>
              <w:rPr>
                <w:del w:id="4012" w:author="Lucy Lucy" w:date="2018-09-01T00:07:00Z"/>
              </w:rPr>
            </w:pPr>
            <w:bookmarkStart w:id="4013" w:name="_Toc523524695"/>
            <w:bookmarkStart w:id="4014" w:name="_Toc523525542"/>
            <w:bookmarkStart w:id="4015" w:name="_Toc523526319"/>
            <w:bookmarkEnd w:id="4013"/>
            <w:bookmarkEnd w:id="4014"/>
            <w:bookmarkEnd w:id="4015"/>
          </w:p>
        </w:tc>
        <w:tc>
          <w:tcPr>
            <w:tcW w:w="497" w:type="pct"/>
          </w:tcPr>
          <w:p w14:paraId="1302E97D" w14:textId="485C081E" w:rsidR="00EF5445" w:rsidRPr="009C09B2" w:rsidDel="00CF568F" w:rsidRDefault="00EF5445" w:rsidP="00523506">
            <w:pPr>
              <w:rPr>
                <w:del w:id="4016" w:author="Lucy Lucy" w:date="2018-09-01T00:07:00Z"/>
              </w:rPr>
            </w:pPr>
            <w:bookmarkStart w:id="4017" w:name="_Toc523524696"/>
            <w:bookmarkStart w:id="4018" w:name="_Toc523525543"/>
            <w:bookmarkStart w:id="4019" w:name="_Toc523526320"/>
            <w:bookmarkEnd w:id="4017"/>
            <w:bookmarkEnd w:id="4018"/>
            <w:bookmarkEnd w:id="4019"/>
          </w:p>
        </w:tc>
        <w:tc>
          <w:tcPr>
            <w:tcW w:w="1553" w:type="pct"/>
          </w:tcPr>
          <w:p w14:paraId="71C41C6D" w14:textId="0DB0483C" w:rsidR="00EF5445" w:rsidRPr="009C09B2" w:rsidDel="00CF568F" w:rsidRDefault="00EF5445" w:rsidP="00523506">
            <w:pPr>
              <w:rPr>
                <w:del w:id="4020" w:author="Lucy Lucy" w:date="2018-09-01T00:07:00Z"/>
              </w:rPr>
            </w:pPr>
            <w:del w:id="4021" w:author="Lucy Lucy" w:date="2018-09-01T00:07:00Z">
              <w:r w:rsidRPr="009C09B2" w:rsidDel="00CF568F">
                <w:delText>Số đối tượng tính phí</w:delText>
              </w:r>
              <w:bookmarkStart w:id="4022" w:name="_Toc523524697"/>
              <w:bookmarkStart w:id="4023" w:name="_Toc523525544"/>
              <w:bookmarkStart w:id="4024" w:name="_Toc523526321"/>
              <w:bookmarkEnd w:id="4022"/>
              <w:bookmarkEnd w:id="4023"/>
              <w:bookmarkEnd w:id="4024"/>
            </w:del>
          </w:p>
        </w:tc>
        <w:bookmarkStart w:id="4025" w:name="_Toc523524698"/>
        <w:bookmarkStart w:id="4026" w:name="_Toc523525545"/>
        <w:bookmarkStart w:id="4027" w:name="_Toc523526322"/>
        <w:bookmarkEnd w:id="4025"/>
        <w:bookmarkEnd w:id="4026"/>
        <w:bookmarkEnd w:id="4027"/>
      </w:tr>
      <w:tr w:rsidR="00EF5445" w:rsidRPr="009C09B2" w:rsidDel="00CF568F" w14:paraId="2B6C2324" w14:textId="060E8ADB" w:rsidTr="00523506">
        <w:trPr>
          <w:del w:id="4028" w:author="Lucy Lucy" w:date="2018-09-01T00:07:00Z"/>
        </w:trPr>
        <w:tc>
          <w:tcPr>
            <w:tcW w:w="1432" w:type="pct"/>
          </w:tcPr>
          <w:p w14:paraId="4C2EE8A4" w14:textId="46874756" w:rsidR="00EF5445" w:rsidRPr="009C09B2" w:rsidDel="00CF568F" w:rsidRDefault="00EF5445" w:rsidP="00523506">
            <w:pPr>
              <w:rPr>
                <w:del w:id="4029" w:author="Lucy Lucy" w:date="2018-09-01T00:07:00Z"/>
              </w:rPr>
            </w:pPr>
            <w:del w:id="4030" w:author="Lucy Lucy" w:date="2018-09-01T00:07:00Z">
              <w:r w:rsidRPr="009C09B2" w:rsidDel="00CF568F">
                <w:delText>Amount</w:delText>
              </w:r>
              <w:bookmarkStart w:id="4031" w:name="_Toc523524699"/>
              <w:bookmarkStart w:id="4032" w:name="_Toc523525546"/>
              <w:bookmarkStart w:id="4033" w:name="_Toc523526323"/>
              <w:bookmarkEnd w:id="4031"/>
              <w:bookmarkEnd w:id="4032"/>
              <w:bookmarkEnd w:id="4033"/>
            </w:del>
          </w:p>
        </w:tc>
        <w:tc>
          <w:tcPr>
            <w:tcW w:w="743" w:type="pct"/>
          </w:tcPr>
          <w:p w14:paraId="3E9FAE26" w14:textId="4EC87B91" w:rsidR="00EF5445" w:rsidRPr="009C09B2" w:rsidDel="00CF568F" w:rsidRDefault="00EF5445" w:rsidP="00523506">
            <w:pPr>
              <w:rPr>
                <w:del w:id="4034" w:author="Lucy Lucy" w:date="2018-09-01T00:07:00Z"/>
              </w:rPr>
            </w:pPr>
            <w:del w:id="4035" w:author="Lucy Lucy" w:date="2018-09-01T00:07:00Z">
              <w:r w:rsidRPr="009C09B2" w:rsidDel="00CF568F">
                <w:delText>NUMBER</w:delText>
              </w:r>
              <w:bookmarkStart w:id="4036" w:name="_Toc523524700"/>
              <w:bookmarkStart w:id="4037" w:name="_Toc523525547"/>
              <w:bookmarkStart w:id="4038" w:name="_Toc523526324"/>
              <w:bookmarkEnd w:id="4036"/>
              <w:bookmarkEnd w:id="4037"/>
              <w:bookmarkEnd w:id="4038"/>
            </w:del>
          </w:p>
        </w:tc>
        <w:tc>
          <w:tcPr>
            <w:tcW w:w="396" w:type="pct"/>
          </w:tcPr>
          <w:p w14:paraId="0EE8C817" w14:textId="7C3954E5" w:rsidR="00EF5445" w:rsidRPr="009C09B2" w:rsidDel="00CF568F" w:rsidRDefault="00EF5445" w:rsidP="00523506">
            <w:pPr>
              <w:rPr>
                <w:del w:id="4039" w:author="Lucy Lucy" w:date="2018-09-01T00:07:00Z"/>
              </w:rPr>
            </w:pPr>
            <w:bookmarkStart w:id="4040" w:name="_Toc523524701"/>
            <w:bookmarkStart w:id="4041" w:name="_Toc523525548"/>
            <w:bookmarkStart w:id="4042" w:name="_Toc523526325"/>
            <w:bookmarkEnd w:id="4040"/>
            <w:bookmarkEnd w:id="4041"/>
            <w:bookmarkEnd w:id="4042"/>
          </w:p>
        </w:tc>
        <w:tc>
          <w:tcPr>
            <w:tcW w:w="379" w:type="pct"/>
          </w:tcPr>
          <w:p w14:paraId="1350DD7F" w14:textId="3E7AD29F" w:rsidR="00EF5445" w:rsidRPr="009C09B2" w:rsidDel="00CF568F" w:rsidRDefault="00EF5445" w:rsidP="00523506">
            <w:pPr>
              <w:rPr>
                <w:del w:id="4043" w:author="Lucy Lucy" w:date="2018-09-01T00:07:00Z"/>
              </w:rPr>
            </w:pPr>
            <w:bookmarkStart w:id="4044" w:name="_Toc523524702"/>
            <w:bookmarkStart w:id="4045" w:name="_Toc523525549"/>
            <w:bookmarkStart w:id="4046" w:name="_Toc523526326"/>
            <w:bookmarkEnd w:id="4044"/>
            <w:bookmarkEnd w:id="4045"/>
            <w:bookmarkEnd w:id="4046"/>
          </w:p>
        </w:tc>
        <w:tc>
          <w:tcPr>
            <w:tcW w:w="497" w:type="pct"/>
          </w:tcPr>
          <w:p w14:paraId="204DFB06" w14:textId="08EEFA4D" w:rsidR="00EF5445" w:rsidRPr="009C09B2" w:rsidDel="00CF568F" w:rsidRDefault="00EF5445" w:rsidP="00523506">
            <w:pPr>
              <w:rPr>
                <w:del w:id="4047" w:author="Lucy Lucy" w:date="2018-09-01T00:07:00Z"/>
              </w:rPr>
            </w:pPr>
            <w:bookmarkStart w:id="4048" w:name="_Toc523524703"/>
            <w:bookmarkStart w:id="4049" w:name="_Toc523525550"/>
            <w:bookmarkStart w:id="4050" w:name="_Toc523526327"/>
            <w:bookmarkEnd w:id="4048"/>
            <w:bookmarkEnd w:id="4049"/>
            <w:bookmarkEnd w:id="4050"/>
          </w:p>
        </w:tc>
        <w:tc>
          <w:tcPr>
            <w:tcW w:w="1553" w:type="pct"/>
          </w:tcPr>
          <w:p w14:paraId="6AA3DD42" w14:textId="53051BF6" w:rsidR="00EF5445" w:rsidRPr="009C09B2" w:rsidDel="00CF568F" w:rsidRDefault="00EF5445" w:rsidP="00523506">
            <w:pPr>
              <w:rPr>
                <w:del w:id="4051" w:author="Lucy Lucy" w:date="2018-09-01T00:07:00Z"/>
              </w:rPr>
            </w:pPr>
            <w:del w:id="4052" w:author="Lucy Lucy" w:date="2018-09-01T00:07:00Z">
              <w:r w:rsidRPr="009C09B2" w:rsidDel="00CF568F">
                <w:delText>Số tiền</w:delText>
              </w:r>
              <w:bookmarkStart w:id="4053" w:name="_Toc523524704"/>
              <w:bookmarkStart w:id="4054" w:name="_Toc523525551"/>
              <w:bookmarkStart w:id="4055" w:name="_Toc523526328"/>
              <w:bookmarkEnd w:id="4053"/>
              <w:bookmarkEnd w:id="4054"/>
              <w:bookmarkEnd w:id="4055"/>
            </w:del>
          </w:p>
        </w:tc>
        <w:bookmarkStart w:id="4056" w:name="_Toc523524705"/>
        <w:bookmarkStart w:id="4057" w:name="_Toc523525552"/>
        <w:bookmarkStart w:id="4058" w:name="_Toc523526329"/>
        <w:bookmarkEnd w:id="4056"/>
        <w:bookmarkEnd w:id="4057"/>
        <w:bookmarkEnd w:id="4058"/>
      </w:tr>
    </w:tbl>
    <w:p w14:paraId="61C55A50" w14:textId="38CC83C5" w:rsidR="00690465" w:rsidRPr="0014737B" w:rsidRDefault="00690465" w:rsidP="00690465">
      <w:pPr>
        <w:pStyle w:val="Heading2"/>
        <w:rPr>
          <w:highlight w:val="green"/>
        </w:rPr>
      </w:pPr>
      <w:bookmarkStart w:id="4059" w:name="_Toc523526330"/>
      <w:r w:rsidRPr="0014737B">
        <w:rPr>
          <w:highlight w:val="green"/>
        </w:rPr>
        <w:t>Sys_Service_Charge</w:t>
      </w:r>
      <w:bookmarkEnd w:id="4059"/>
      <w:r w:rsidRPr="0014737B">
        <w:rPr>
          <w:highlight w:val="green"/>
        </w:rPr>
        <w:tab/>
      </w:r>
    </w:p>
    <w:p w14:paraId="6B26A320" w14:textId="2CD93256" w:rsidR="00690465" w:rsidRPr="009C09B2" w:rsidRDefault="00690465" w:rsidP="00690465">
      <w:pPr>
        <w:pStyle w:val="ListParagraph"/>
        <w:numPr>
          <w:ilvl w:val="0"/>
          <w:numId w:val="8"/>
        </w:numPr>
      </w:pPr>
      <w:r w:rsidRPr="009C09B2">
        <w:t xml:space="preserve">Mục đích: Lưu trữ </w:t>
      </w:r>
      <w:r w:rsidR="005D2FBF" w:rsidRPr="009C09B2">
        <w:t xml:space="preserve">danh mục </w:t>
      </w:r>
      <w:r w:rsidRPr="009C09B2">
        <w:t>các loại fee dịch vụ</w:t>
      </w:r>
    </w:p>
    <w:p w14:paraId="444CEA53" w14:textId="77777777" w:rsidR="00690465" w:rsidRPr="009C09B2" w:rsidRDefault="00690465" w:rsidP="0069046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:rsidRPr="009C09B2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9C09B2" w:rsidRDefault="00690465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90465" w:rsidRPr="009C09B2" w14:paraId="734069F4" w14:textId="77777777" w:rsidTr="00E17D79">
        <w:tc>
          <w:tcPr>
            <w:tcW w:w="1421" w:type="pct"/>
          </w:tcPr>
          <w:p w14:paraId="65ECA39A" w14:textId="7C867D69" w:rsidR="00690465" w:rsidRPr="009C09B2" w:rsidRDefault="00E755F4" w:rsidP="00E17D79">
            <w:r w:rsidRPr="009C09B2"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9C09B2" w:rsidRDefault="00690465" w:rsidP="00E17D79">
            <w:r w:rsidRPr="009C09B2">
              <w:t>NUMBER</w:t>
            </w:r>
          </w:p>
        </w:tc>
        <w:tc>
          <w:tcPr>
            <w:tcW w:w="370" w:type="pct"/>
          </w:tcPr>
          <w:p w14:paraId="27CA9F30" w14:textId="77777777" w:rsidR="00690465" w:rsidRPr="009C09B2" w:rsidRDefault="00690465" w:rsidP="00E17D79"/>
        </w:tc>
        <w:tc>
          <w:tcPr>
            <w:tcW w:w="371" w:type="pct"/>
          </w:tcPr>
          <w:p w14:paraId="2349C7FC" w14:textId="77777777" w:rsidR="00690465" w:rsidRPr="009C09B2" w:rsidRDefault="00690465" w:rsidP="00E17D79"/>
        </w:tc>
        <w:tc>
          <w:tcPr>
            <w:tcW w:w="496" w:type="pct"/>
          </w:tcPr>
          <w:p w14:paraId="6089D654" w14:textId="77777777" w:rsidR="00690465" w:rsidRPr="009C09B2" w:rsidRDefault="00690465" w:rsidP="00E17D79"/>
        </w:tc>
        <w:tc>
          <w:tcPr>
            <w:tcW w:w="1537" w:type="pct"/>
          </w:tcPr>
          <w:p w14:paraId="22F02ECE" w14:textId="77777777" w:rsidR="00690465" w:rsidRPr="009C09B2" w:rsidRDefault="00690465" w:rsidP="00E17D79">
            <w:r w:rsidRPr="009C09B2">
              <w:t>ID tự tăng</w:t>
            </w:r>
          </w:p>
        </w:tc>
      </w:tr>
      <w:tr w:rsidR="00690465" w:rsidRPr="009C09B2" w14:paraId="79B1C33C" w14:textId="77777777" w:rsidTr="00E17D79">
        <w:tc>
          <w:tcPr>
            <w:tcW w:w="1421" w:type="pct"/>
          </w:tcPr>
          <w:p w14:paraId="092D9CAC" w14:textId="4688B6C7" w:rsidR="00690465" w:rsidRPr="009C09B2" w:rsidRDefault="007F3421" w:rsidP="00E17D79">
            <w:r>
              <w:t>Fee</w:t>
            </w:r>
            <w:r w:rsidR="00690465" w:rsidRPr="009C09B2">
              <w:t>Name</w:t>
            </w:r>
          </w:p>
        </w:tc>
        <w:tc>
          <w:tcPr>
            <w:tcW w:w="804" w:type="pct"/>
          </w:tcPr>
          <w:p w14:paraId="35E01CAC" w14:textId="30BD70FD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71B8B013" w14:textId="75B2E603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5547AE94" w14:textId="77777777" w:rsidR="00690465" w:rsidRPr="009C09B2" w:rsidRDefault="00690465" w:rsidP="00E17D79"/>
        </w:tc>
        <w:tc>
          <w:tcPr>
            <w:tcW w:w="496" w:type="pct"/>
          </w:tcPr>
          <w:p w14:paraId="3A015056" w14:textId="77777777" w:rsidR="00690465" w:rsidRPr="009C09B2" w:rsidRDefault="00690465" w:rsidP="00E17D79"/>
        </w:tc>
        <w:tc>
          <w:tcPr>
            <w:tcW w:w="1537" w:type="pct"/>
          </w:tcPr>
          <w:p w14:paraId="5F73D4A6" w14:textId="77777777" w:rsidR="00690465" w:rsidRPr="009C09B2" w:rsidRDefault="00690465" w:rsidP="00E17D79">
            <w:r w:rsidRPr="009C09B2">
              <w:t>Tên loại phí</w:t>
            </w:r>
          </w:p>
        </w:tc>
      </w:tr>
      <w:tr w:rsidR="00690465" w:rsidRPr="009C09B2" w14:paraId="3647063F" w14:textId="77777777" w:rsidTr="00E17D79">
        <w:tc>
          <w:tcPr>
            <w:tcW w:w="1421" w:type="pct"/>
          </w:tcPr>
          <w:p w14:paraId="339BDA52" w14:textId="77777777" w:rsidR="00690465" w:rsidRPr="009C09B2" w:rsidRDefault="00690465" w:rsidP="00E17D79">
            <w:r w:rsidRPr="009C09B2">
              <w:t>Notes</w:t>
            </w:r>
          </w:p>
        </w:tc>
        <w:tc>
          <w:tcPr>
            <w:tcW w:w="804" w:type="pct"/>
          </w:tcPr>
          <w:p w14:paraId="7D1349A3" w14:textId="32CEC2E5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67FCE7DA" w14:textId="399793C1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6C5776ED" w14:textId="77777777" w:rsidR="00690465" w:rsidRPr="009C09B2" w:rsidRDefault="00690465" w:rsidP="00E17D79"/>
        </w:tc>
        <w:tc>
          <w:tcPr>
            <w:tcW w:w="496" w:type="pct"/>
          </w:tcPr>
          <w:p w14:paraId="727A4F0A" w14:textId="77777777" w:rsidR="00690465" w:rsidRPr="009C09B2" w:rsidRDefault="00690465" w:rsidP="00E17D79"/>
        </w:tc>
        <w:tc>
          <w:tcPr>
            <w:tcW w:w="1537" w:type="pct"/>
          </w:tcPr>
          <w:p w14:paraId="59373708" w14:textId="77777777" w:rsidR="00690465" w:rsidRPr="009C09B2" w:rsidRDefault="00690465" w:rsidP="00E17D79">
            <w:r w:rsidRPr="009C09B2">
              <w:t>Ghi chú</w:t>
            </w:r>
          </w:p>
        </w:tc>
      </w:tr>
      <w:tr w:rsidR="00A405CA" w:rsidRPr="009C09B2" w14:paraId="2D32454E" w14:textId="77777777" w:rsidTr="00E17D79">
        <w:tc>
          <w:tcPr>
            <w:tcW w:w="1421" w:type="pct"/>
          </w:tcPr>
          <w:p w14:paraId="20DBE24C" w14:textId="6D12928A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2E853AC1" w14:textId="7C8CB7A8" w:rsidR="00A405CA" w:rsidRPr="009C09B2" w:rsidRDefault="00A405CA" w:rsidP="00A405CA">
            <w:r w:rsidRPr="009C09B2">
              <w:t>Varchar2</w:t>
            </w:r>
          </w:p>
        </w:tc>
        <w:tc>
          <w:tcPr>
            <w:tcW w:w="370" w:type="pct"/>
          </w:tcPr>
          <w:p w14:paraId="482BB9FB" w14:textId="3D6EAE3A" w:rsidR="00A405CA" w:rsidRPr="009C09B2" w:rsidRDefault="00A405CA" w:rsidP="00A405CA">
            <w:r w:rsidRPr="009C09B2">
              <w:t>5</w:t>
            </w:r>
          </w:p>
        </w:tc>
        <w:tc>
          <w:tcPr>
            <w:tcW w:w="371" w:type="pct"/>
          </w:tcPr>
          <w:p w14:paraId="508AB10B" w14:textId="77777777" w:rsidR="00A405CA" w:rsidRPr="009C09B2" w:rsidRDefault="00A405CA" w:rsidP="00A405CA"/>
        </w:tc>
        <w:tc>
          <w:tcPr>
            <w:tcW w:w="496" w:type="pct"/>
          </w:tcPr>
          <w:p w14:paraId="73B6CB2F" w14:textId="77777777" w:rsidR="00A405CA" w:rsidRPr="009C09B2" w:rsidRDefault="00A405CA" w:rsidP="00A405CA"/>
        </w:tc>
        <w:tc>
          <w:tcPr>
            <w:tcW w:w="1537" w:type="pct"/>
          </w:tcPr>
          <w:p w14:paraId="469DC242" w14:textId="5A1ECD32" w:rsidR="00A405CA" w:rsidRPr="009C09B2" w:rsidRDefault="00A405CA" w:rsidP="00A405CA">
            <w:r w:rsidRPr="009C09B2">
              <w:t>Ngôn ngữ hiển thị</w:t>
            </w:r>
          </w:p>
        </w:tc>
      </w:tr>
      <w:tr w:rsidR="00860675" w:rsidRPr="009C09B2" w14:paraId="3362DAC4" w14:textId="77777777" w:rsidTr="00E17D79">
        <w:tc>
          <w:tcPr>
            <w:tcW w:w="1421" w:type="pct"/>
          </w:tcPr>
          <w:p w14:paraId="6640DA86" w14:textId="286C0A74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610C4741" w14:textId="53D9DECE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2F167D21" w14:textId="77777777" w:rsidR="00860675" w:rsidRPr="009C09B2" w:rsidRDefault="00860675" w:rsidP="00860675"/>
        </w:tc>
        <w:tc>
          <w:tcPr>
            <w:tcW w:w="371" w:type="pct"/>
          </w:tcPr>
          <w:p w14:paraId="0CCB1FC7" w14:textId="77777777" w:rsidR="00860675" w:rsidRPr="009C09B2" w:rsidRDefault="00860675" w:rsidP="00860675"/>
        </w:tc>
        <w:tc>
          <w:tcPr>
            <w:tcW w:w="496" w:type="pct"/>
          </w:tcPr>
          <w:p w14:paraId="678EBF07" w14:textId="77777777" w:rsidR="00860675" w:rsidRPr="009C09B2" w:rsidRDefault="00860675" w:rsidP="00860675"/>
        </w:tc>
        <w:tc>
          <w:tcPr>
            <w:tcW w:w="1537" w:type="pct"/>
          </w:tcPr>
          <w:p w14:paraId="6A43500C" w14:textId="6845566E" w:rsidR="00860675" w:rsidRPr="009C09B2" w:rsidRDefault="00860675" w:rsidP="00860675">
            <w:r w:rsidRPr="009C09B2">
              <w:t>Số tiền</w:t>
            </w:r>
          </w:p>
        </w:tc>
      </w:tr>
    </w:tbl>
    <w:p w14:paraId="1BE2B1FE" w14:textId="77777777" w:rsidR="0098773D" w:rsidRPr="009C09B2" w:rsidRDefault="0098773D" w:rsidP="0098773D">
      <w:pPr>
        <w:pStyle w:val="Heading2"/>
      </w:pPr>
      <w:bookmarkStart w:id="4060" w:name="_Toc523526331"/>
      <w:r w:rsidRPr="009C09B2">
        <w:t>Sys_App_Service_Charge</w:t>
      </w:r>
      <w:bookmarkEnd w:id="4060"/>
      <w:r w:rsidRPr="009C09B2">
        <w:tab/>
      </w:r>
    </w:p>
    <w:p w14:paraId="62D32594" w14:textId="77777777" w:rsidR="0098773D" w:rsidRPr="009C09B2" w:rsidRDefault="0098773D" w:rsidP="0098773D">
      <w:pPr>
        <w:pStyle w:val="ListParagraph"/>
        <w:numPr>
          <w:ilvl w:val="0"/>
          <w:numId w:val="8"/>
        </w:numPr>
      </w:pPr>
      <w:r w:rsidRPr="009C09B2">
        <w:t>Mục đích: Lưu trữ các loại fee cố định theo đơn</w:t>
      </w:r>
    </w:p>
    <w:p w14:paraId="59558378" w14:textId="77777777" w:rsidR="0098773D" w:rsidRPr="009C09B2" w:rsidRDefault="0098773D" w:rsidP="0098773D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98773D" w:rsidRPr="009C09B2" w14:paraId="328BD8F9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40A1713A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C81A7B9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50C1C07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C9C1EBF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C5455F0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A7195C7" w14:textId="77777777" w:rsidR="0098773D" w:rsidRPr="009C09B2" w:rsidRDefault="0098773D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8773D" w:rsidRPr="009C09B2" w14:paraId="38D3357B" w14:textId="77777777" w:rsidTr="00523506">
        <w:tc>
          <w:tcPr>
            <w:tcW w:w="1421" w:type="pct"/>
          </w:tcPr>
          <w:p w14:paraId="3A0F8E97" w14:textId="77777777" w:rsidR="0098773D" w:rsidRPr="009C09B2" w:rsidRDefault="0098773D" w:rsidP="00523506">
            <w:r w:rsidRPr="009C09B2">
              <w:t>ID</w:t>
            </w:r>
          </w:p>
        </w:tc>
        <w:tc>
          <w:tcPr>
            <w:tcW w:w="804" w:type="pct"/>
          </w:tcPr>
          <w:p w14:paraId="01DE114C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3F4A4D4D" w14:textId="77777777" w:rsidR="0098773D" w:rsidRPr="009C09B2" w:rsidRDefault="0098773D" w:rsidP="00523506"/>
        </w:tc>
        <w:tc>
          <w:tcPr>
            <w:tcW w:w="371" w:type="pct"/>
          </w:tcPr>
          <w:p w14:paraId="208461C3" w14:textId="77777777" w:rsidR="0098773D" w:rsidRPr="009C09B2" w:rsidRDefault="0098773D" w:rsidP="00523506"/>
        </w:tc>
        <w:tc>
          <w:tcPr>
            <w:tcW w:w="496" w:type="pct"/>
          </w:tcPr>
          <w:p w14:paraId="11A737B4" w14:textId="77777777" w:rsidR="0098773D" w:rsidRPr="009C09B2" w:rsidRDefault="0098773D" w:rsidP="00523506"/>
        </w:tc>
        <w:tc>
          <w:tcPr>
            <w:tcW w:w="1537" w:type="pct"/>
          </w:tcPr>
          <w:p w14:paraId="5710C144" w14:textId="77777777" w:rsidR="0098773D" w:rsidRPr="009C09B2" w:rsidRDefault="0098773D" w:rsidP="00523506">
            <w:r w:rsidRPr="009C09B2">
              <w:t>ID tự tăng</w:t>
            </w:r>
          </w:p>
        </w:tc>
      </w:tr>
      <w:tr w:rsidR="0098773D" w:rsidRPr="009C09B2" w14:paraId="3E59F481" w14:textId="77777777" w:rsidTr="00523506">
        <w:tc>
          <w:tcPr>
            <w:tcW w:w="1421" w:type="pct"/>
          </w:tcPr>
          <w:p w14:paraId="19B7791E" w14:textId="1ADDA966" w:rsidR="0098773D" w:rsidRPr="009C09B2" w:rsidRDefault="0098773D" w:rsidP="00C32FF9">
            <w:r w:rsidRPr="009C09B2">
              <w:t>AppCode</w:t>
            </w:r>
          </w:p>
        </w:tc>
        <w:tc>
          <w:tcPr>
            <w:tcW w:w="804" w:type="pct"/>
          </w:tcPr>
          <w:p w14:paraId="2EAE27AD" w14:textId="77777777" w:rsidR="0098773D" w:rsidRPr="009C09B2" w:rsidRDefault="0098773D" w:rsidP="00523506">
            <w:r w:rsidRPr="009C09B2">
              <w:t>VARCHAR2</w:t>
            </w:r>
          </w:p>
        </w:tc>
        <w:tc>
          <w:tcPr>
            <w:tcW w:w="370" w:type="pct"/>
          </w:tcPr>
          <w:p w14:paraId="6A34DF07" w14:textId="77777777" w:rsidR="0098773D" w:rsidRPr="009C09B2" w:rsidRDefault="0098773D" w:rsidP="00523506">
            <w:r w:rsidRPr="009C09B2">
              <w:t>50</w:t>
            </w:r>
          </w:p>
        </w:tc>
        <w:tc>
          <w:tcPr>
            <w:tcW w:w="371" w:type="pct"/>
          </w:tcPr>
          <w:p w14:paraId="095CFED1" w14:textId="77777777" w:rsidR="0098773D" w:rsidRPr="009C09B2" w:rsidRDefault="0098773D" w:rsidP="00523506"/>
        </w:tc>
        <w:tc>
          <w:tcPr>
            <w:tcW w:w="496" w:type="pct"/>
          </w:tcPr>
          <w:p w14:paraId="4FA84149" w14:textId="77777777" w:rsidR="0098773D" w:rsidRPr="009C09B2" w:rsidRDefault="0098773D" w:rsidP="00523506"/>
        </w:tc>
        <w:tc>
          <w:tcPr>
            <w:tcW w:w="1537" w:type="pct"/>
          </w:tcPr>
          <w:p w14:paraId="04DD718E" w14:textId="77777777" w:rsidR="0098773D" w:rsidRPr="009C09B2" w:rsidRDefault="0098773D" w:rsidP="00523506">
            <w:r w:rsidRPr="009C09B2">
              <w:t>Mã đơn, link với App_Code bảng Sys_Application</w:t>
            </w:r>
          </w:p>
        </w:tc>
      </w:tr>
      <w:tr w:rsidR="0098773D" w:rsidRPr="009C09B2" w14:paraId="2D614DB9" w14:textId="77777777" w:rsidTr="00523506">
        <w:tc>
          <w:tcPr>
            <w:tcW w:w="1421" w:type="pct"/>
          </w:tcPr>
          <w:p w14:paraId="1C05E13E" w14:textId="77777777" w:rsidR="0098773D" w:rsidRPr="009C09B2" w:rsidRDefault="0098773D" w:rsidP="00523506">
            <w:r w:rsidRPr="009C09B2">
              <w:t>Fee_Service_Id</w:t>
            </w:r>
          </w:p>
        </w:tc>
        <w:tc>
          <w:tcPr>
            <w:tcW w:w="804" w:type="pct"/>
          </w:tcPr>
          <w:p w14:paraId="289EBBFA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6C9E1EFD" w14:textId="77777777" w:rsidR="0098773D" w:rsidRPr="009C09B2" w:rsidRDefault="0098773D" w:rsidP="00523506"/>
        </w:tc>
        <w:tc>
          <w:tcPr>
            <w:tcW w:w="371" w:type="pct"/>
          </w:tcPr>
          <w:p w14:paraId="0917C075" w14:textId="77777777" w:rsidR="0098773D" w:rsidRPr="009C09B2" w:rsidRDefault="0098773D" w:rsidP="00523506"/>
        </w:tc>
        <w:tc>
          <w:tcPr>
            <w:tcW w:w="496" w:type="pct"/>
          </w:tcPr>
          <w:p w14:paraId="6F3EF562" w14:textId="77777777" w:rsidR="0098773D" w:rsidRPr="009C09B2" w:rsidRDefault="0098773D" w:rsidP="00523506"/>
        </w:tc>
        <w:tc>
          <w:tcPr>
            <w:tcW w:w="1537" w:type="pct"/>
          </w:tcPr>
          <w:p w14:paraId="5D58A93C" w14:textId="77777777" w:rsidR="0098773D" w:rsidRPr="009C09B2" w:rsidRDefault="0098773D" w:rsidP="00523506">
            <w:r w:rsidRPr="009C09B2">
              <w:t>Id fee dịch vụ, Link với Fee_Service_Id bảng Sys_Service_Charge</w:t>
            </w:r>
          </w:p>
        </w:tc>
      </w:tr>
    </w:tbl>
    <w:p w14:paraId="5ECA73D7" w14:textId="0CE5ECBE" w:rsidR="00EF5445" w:rsidRPr="009C09B2" w:rsidDel="00CF568F" w:rsidRDefault="00EF5445" w:rsidP="00EF5445">
      <w:pPr>
        <w:pStyle w:val="Heading2"/>
        <w:rPr>
          <w:del w:id="4061" w:author="Lucy Lucy" w:date="2018-09-01T00:07:00Z"/>
        </w:rPr>
      </w:pPr>
      <w:del w:id="4062" w:author="Lucy Lucy" w:date="2018-09-01T00:07:00Z">
        <w:r w:rsidRPr="009C09B2" w:rsidDel="00CF568F">
          <w:delText>App_Fee_Service</w:delText>
        </w:r>
        <w:r w:rsidRPr="009C09B2" w:rsidDel="00CF568F">
          <w:tab/>
        </w:r>
        <w:r w:rsidRPr="009C09B2" w:rsidDel="00CF568F">
          <w:tab/>
        </w:r>
        <w:bookmarkStart w:id="4063" w:name="_Toc523524708"/>
        <w:bookmarkStart w:id="4064" w:name="_Toc523525555"/>
        <w:bookmarkStart w:id="4065" w:name="_Toc523526332"/>
        <w:bookmarkEnd w:id="4063"/>
        <w:bookmarkEnd w:id="4064"/>
        <w:bookmarkEnd w:id="4065"/>
      </w:del>
    </w:p>
    <w:p w14:paraId="17CAF69E" w14:textId="084B5497" w:rsidR="00EF5445" w:rsidRPr="009C09B2" w:rsidDel="00CF568F" w:rsidRDefault="00EF5445" w:rsidP="00EF5445">
      <w:pPr>
        <w:pStyle w:val="ListParagraph"/>
        <w:numPr>
          <w:ilvl w:val="0"/>
          <w:numId w:val="8"/>
        </w:numPr>
        <w:rPr>
          <w:del w:id="4066" w:author="Lucy Lucy" w:date="2018-09-01T00:07:00Z"/>
        </w:rPr>
      </w:pPr>
      <w:del w:id="4067" w:author="Lucy Lucy" w:date="2018-09-01T00:07:00Z">
        <w:r w:rsidRPr="009C09B2" w:rsidDel="00CF568F">
          <w:delText>Mục đích: Lưu trữ thông tin các fee dịch vụ đi theo đơn chi tiết</w:delText>
        </w:r>
        <w:bookmarkStart w:id="4068" w:name="_Toc523524709"/>
        <w:bookmarkStart w:id="4069" w:name="_Toc523525556"/>
        <w:bookmarkStart w:id="4070" w:name="_Toc523526333"/>
        <w:bookmarkEnd w:id="4068"/>
        <w:bookmarkEnd w:id="4069"/>
        <w:bookmarkEnd w:id="4070"/>
      </w:del>
    </w:p>
    <w:p w14:paraId="6063DA5F" w14:textId="4CF8E405" w:rsidR="00EF5445" w:rsidRPr="009C09B2" w:rsidDel="00CF568F" w:rsidRDefault="00EF5445" w:rsidP="00EF5445">
      <w:pPr>
        <w:pStyle w:val="ListParagraph"/>
        <w:numPr>
          <w:ilvl w:val="0"/>
          <w:numId w:val="8"/>
        </w:numPr>
        <w:rPr>
          <w:del w:id="4071" w:author="Lucy Lucy" w:date="2018-09-01T00:07:00Z"/>
        </w:rPr>
      </w:pPr>
      <w:del w:id="4072" w:author="Lucy Lucy" w:date="2018-09-01T00:07:00Z">
        <w:r w:rsidRPr="009C09B2" w:rsidDel="00CF568F">
          <w:delText>Chi tiết các trường:</w:delText>
        </w:r>
        <w:bookmarkStart w:id="4073" w:name="_Toc523524710"/>
        <w:bookmarkStart w:id="4074" w:name="_Toc523525557"/>
        <w:bookmarkStart w:id="4075" w:name="_Toc523526334"/>
        <w:bookmarkEnd w:id="4073"/>
        <w:bookmarkEnd w:id="4074"/>
        <w:bookmarkEnd w:id="4075"/>
      </w:del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:rsidDel="00CF568F" w14:paraId="757EDC8F" w14:textId="6EADB5A1" w:rsidTr="00523506">
        <w:trPr>
          <w:tblHeader/>
          <w:del w:id="4076" w:author="Lucy Lucy" w:date="2018-09-01T00:07:00Z"/>
        </w:trPr>
        <w:tc>
          <w:tcPr>
            <w:tcW w:w="1432" w:type="pct"/>
            <w:shd w:val="clear" w:color="auto" w:fill="E6E6E6"/>
          </w:tcPr>
          <w:p w14:paraId="71BD5995" w14:textId="03507261" w:rsidR="00EF5445" w:rsidRPr="009C09B2" w:rsidDel="00CF568F" w:rsidRDefault="00EF5445" w:rsidP="00523506">
            <w:pPr>
              <w:rPr>
                <w:del w:id="4077" w:author="Lucy Lucy" w:date="2018-09-01T00:07:00Z"/>
                <w:b/>
              </w:rPr>
            </w:pPr>
            <w:del w:id="4078" w:author="Lucy Lucy" w:date="2018-09-01T00:07:00Z">
              <w:r w:rsidRPr="009C09B2" w:rsidDel="00CF568F">
                <w:rPr>
                  <w:b/>
                </w:rPr>
                <w:delText>Tên trường</w:delText>
              </w:r>
              <w:bookmarkStart w:id="4079" w:name="_Toc523524711"/>
              <w:bookmarkStart w:id="4080" w:name="_Toc523525558"/>
              <w:bookmarkStart w:id="4081" w:name="_Toc523526335"/>
              <w:bookmarkEnd w:id="4079"/>
              <w:bookmarkEnd w:id="4080"/>
              <w:bookmarkEnd w:id="4081"/>
            </w:del>
          </w:p>
        </w:tc>
        <w:tc>
          <w:tcPr>
            <w:tcW w:w="743" w:type="pct"/>
            <w:shd w:val="clear" w:color="auto" w:fill="E6E6E6"/>
          </w:tcPr>
          <w:p w14:paraId="082298A0" w14:textId="4040AF8E" w:rsidR="00EF5445" w:rsidRPr="009C09B2" w:rsidDel="00CF568F" w:rsidRDefault="00EF5445" w:rsidP="00523506">
            <w:pPr>
              <w:rPr>
                <w:del w:id="4082" w:author="Lucy Lucy" w:date="2018-09-01T00:07:00Z"/>
                <w:b/>
              </w:rPr>
            </w:pPr>
            <w:del w:id="4083" w:author="Lucy Lucy" w:date="2018-09-01T00:07:00Z">
              <w:r w:rsidRPr="009C09B2" w:rsidDel="00CF568F">
                <w:rPr>
                  <w:b/>
                </w:rPr>
                <w:delText>Kiểu dữ liệu</w:delText>
              </w:r>
              <w:bookmarkStart w:id="4084" w:name="_Toc523524712"/>
              <w:bookmarkStart w:id="4085" w:name="_Toc523525559"/>
              <w:bookmarkStart w:id="4086" w:name="_Toc523526336"/>
              <w:bookmarkEnd w:id="4084"/>
              <w:bookmarkEnd w:id="4085"/>
              <w:bookmarkEnd w:id="4086"/>
            </w:del>
          </w:p>
        </w:tc>
        <w:tc>
          <w:tcPr>
            <w:tcW w:w="396" w:type="pct"/>
            <w:shd w:val="clear" w:color="auto" w:fill="E6E6E6"/>
          </w:tcPr>
          <w:p w14:paraId="3245F064" w14:textId="0C9BBCE6" w:rsidR="00EF5445" w:rsidRPr="009C09B2" w:rsidDel="00CF568F" w:rsidRDefault="00EF5445" w:rsidP="00523506">
            <w:pPr>
              <w:rPr>
                <w:del w:id="4087" w:author="Lucy Lucy" w:date="2018-09-01T00:07:00Z"/>
                <w:b/>
              </w:rPr>
            </w:pPr>
            <w:del w:id="4088" w:author="Lucy Lucy" w:date="2018-09-01T00:07:00Z">
              <w:r w:rsidRPr="009C09B2" w:rsidDel="00CF568F">
                <w:rPr>
                  <w:b/>
                </w:rPr>
                <w:delText>Size</w:delText>
              </w:r>
              <w:bookmarkStart w:id="4089" w:name="_Toc523524713"/>
              <w:bookmarkStart w:id="4090" w:name="_Toc523525560"/>
              <w:bookmarkStart w:id="4091" w:name="_Toc523526337"/>
              <w:bookmarkEnd w:id="4089"/>
              <w:bookmarkEnd w:id="4090"/>
              <w:bookmarkEnd w:id="4091"/>
            </w:del>
          </w:p>
        </w:tc>
        <w:tc>
          <w:tcPr>
            <w:tcW w:w="379" w:type="pct"/>
            <w:shd w:val="clear" w:color="auto" w:fill="E6E6E6"/>
          </w:tcPr>
          <w:p w14:paraId="402403FF" w14:textId="4DAA73A8" w:rsidR="00EF5445" w:rsidRPr="009C09B2" w:rsidDel="00CF568F" w:rsidRDefault="00EF5445" w:rsidP="00523506">
            <w:pPr>
              <w:rPr>
                <w:del w:id="4092" w:author="Lucy Lucy" w:date="2018-09-01T00:07:00Z"/>
                <w:b/>
              </w:rPr>
            </w:pPr>
            <w:del w:id="4093" w:author="Lucy Lucy" w:date="2018-09-01T00:07:00Z">
              <w:r w:rsidRPr="009C09B2" w:rsidDel="00CF568F">
                <w:rPr>
                  <w:b/>
                </w:rPr>
                <w:delText>Null</w:delText>
              </w:r>
              <w:bookmarkStart w:id="4094" w:name="_Toc523524714"/>
              <w:bookmarkStart w:id="4095" w:name="_Toc523525561"/>
              <w:bookmarkStart w:id="4096" w:name="_Toc523526338"/>
              <w:bookmarkEnd w:id="4094"/>
              <w:bookmarkEnd w:id="4095"/>
              <w:bookmarkEnd w:id="4096"/>
            </w:del>
          </w:p>
        </w:tc>
        <w:tc>
          <w:tcPr>
            <w:tcW w:w="497" w:type="pct"/>
            <w:shd w:val="clear" w:color="auto" w:fill="E6E6E6"/>
          </w:tcPr>
          <w:p w14:paraId="40BA150B" w14:textId="1F23E566" w:rsidR="00EF5445" w:rsidRPr="009C09B2" w:rsidDel="00CF568F" w:rsidRDefault="00EF5445" w:rsidP="00523506">
            <w:pPr>
              <w:rPr>
                <w:del w:id="4097" w:author="Lucy Lucy" w:date="2018-09-01T00:07:00Z"/>
                <w:b/>
              </w:rPr>
            </w:pPr>
            <w:del w:id="4098" w:author="Lucy Lucy" w:date="2018-09-01T00:07:00Z">
              <w:r w:rsidRPr="009C09B2" w:rsidDel="00CF568F">
                <w:rPr>
                  <w:b/>
                </w:rPr>
                <w:delText>Default</w:delText>
              </w:r>
              <w:bookmarkStart w:id="4099" w:name="_Toc523524715"/>
              <w:bookmarkStart w:id="4100" w:name="_Toc523525562"/>
              <w:bookmarkStart w:id="4101" w:name="_Toc523526339"/>
              <w:bookmarkEnd w:id="4099"/>
              <w:bookmarkEnd w:id="4100"/>
              <w:bookmarkEnd w:id="4101"/>
            </w:del>
          </w:p>
        </w:tc>
        <w:tc>
          <w:tcPr>
            <w:tcW w:w="1553" w:type="pct"/>
            <w:shd w:val="clear" w:color="auto" w:fill="E6E6E6"/>
          </w:tcPr>
          <w:p w14:paraId="3DC624CF" w14:textId="3F244D13" w:rsidR="00EF5445" w:rsidRPr="009C09B2" w:rsidDel="00CF568F" w:rsidRDefault="00EF5445" w:rsidP="00523506">
            <w:pPr>
              <w:jc w:val="left"/>
              <w:rPr>
                <w:del w:id="4102" w:author="Lucy Lucy" w:date="2018-09-01T00:07:00Z"/>
                <w:b/>
              </w:rPr>
            </w:pPr>
            <w:del w:id="4103" w:author="Lucy Lucy" w:date="2018-09-01T00:07:00Z">
              <w:r w:rsidRPr="009C09B2" w:rsidDel="00CF568F">
                <w:rPr>
                  <w:b/>
                </w:rPr>
                <w:delText>Mô tả</w:delText>
              </w:r>
              <w:bookmarkStart w:id="4104" w:name="_Toc523524716"/>
              <w:bookmarkStart w:id="4105" w:name="_Toc523525563"/>
              <w:bookmarkStart w:id="4106" w:name="_Toc523526340"/>
              <w:bookmarkEnd w:id="4104"/>
              <w:bookmarkEnd w:id="4105"/>
              <w:bookmarkEnd w:id="4106"/>
            </w:del>
          </w:p>
        </w:tc>
        <w:bookmarkStart w:id="4107" w:name="_Toc523524717"/>
        <w:bookmarkStart w:id="4108" w:name="_Toc523525564"/>
        <w:bookmarkStart w:id="4109" w:name="_Toc523526341"/>
        <w:bookmarkEnd w:id="4107"/>
        <w:bookmarkEnd w:id="4108"/>
        <w:bookmarkEnd w:id="4109"/>
      </w:tr>
      <w:tr w:rsidR="00EF5445" w:rsidRPr="009C09B2" w:rsidDel="00CF568F" w14:paraId="63C8141B" w14:textId="181095A8" w:rsidTr="00523506">
        <w:trPr>
          <w:del w:id="4110" w:author="Lucy Lucy" w:date="2018-09-01T00:07:00Z"/>
        </w:trPr>
        <w:tc>
          <w:tcPr>
            <w:tcW w:w="1432" w:type="pct"/>
          </w:tcPr>
          <w:p w14:paraId="1EE03F1B" w14:textId="191DD8A1" w:rsidR="00EF5445" w:rsidRPr="009C09B2" w:rsidDel="00CF568F" w:rsidRDefault="00EF5445" w:rsidP="00523506">
            <w:pPr>
              <w:rPr>
                <w:del w:id="4111" w:author="Lucy Lucy" w:date="2018-09-01T00:07:00Z"/>
              </w:rPr>
            </w:pPr>
            <w:del w:id="4112" w:author="Lucy Lucy" w:date="2018-09-01T00:07:00Z">
              <w:r w:rsidRPr="009C09B2" w:rsidDel="00CF568F">
                <w:delText>ID</w:delText>
              </w:r>
              <w:bookmarkStart w:id="4113" w:name="_Toc523524718"/>
              <w:bookmarkStart w:id="4114" w:name="_Toc523525565"/>
              <w:bookmarkStart w:id="4115" w:name="_Toc523526342"/>
              <w:bookmarkEnd w:id="4113"/>
              <w:bookmarkEnd w:id="4114"/>
              <w:bookmarkEnd w:id="4115"/>
            </w:del>
          </w:p>
        </w:tc>
        <w:tc>
          <w:tcPr>
            <w:tcW w:w="743" w:type="pct"/>
          </w:tcPr>
          <w:p w14:paraId="1BE1AAAE" w14:textId="290C44C6" w:rsidR="00EF5445" w:rsidRPr="009C09B2" w:rsidDel="00CF568F" w:rsidRDefault="00EF5445" w:rsidP="00523506">
            <w:pPr>
              <w:rPr>
                <w:del w:id="4116" w:author="Lucy Lucy" w:date="2018-09-01T00:07:00Z"/>
              </w:rPr>
            </w:pPr>
            <w:del w:id="4117" w:author="Lucy Lucy" w:date="2018-09-01T00:07:00Z">
              <w:r w:rsidRPr="009C09B2" w:rsidDel="00CF568F">
                <w:delText>NUMBER</w:delText>
              </w:r>
              <w:bookmarkStart w:id="4118" w:name="_Toc523524719"/>
              <w:bookmarkStart w:id="4119" w:name="_Toc523525566"/>
              <w:bookmarkStart w:id="4120" w:name="_Toc523526343"/>
              <w:bookmarkEnd w:id="4118"/>
              <w:bookmarkEnd w:id="4119"/>
              <w:bookmarkEnd w:id="4120"/>
            </w:del>
          </w:p>
        </w:tc>
        <w:tc>
          <w:tcPr>
            <w:tcW w:w="396" w:type="pct"/>
          </w:tcPr>
          <w:p w14:paraId="3B5D8DB5" w14:textId="56B720D1" w:rsidR="00EF5445" w:rsidRPr="009C09B2" w:rsidDel="00CF568F" w:rsidRDefault="00EF5445" w:rsidP="00523506">
            <w:pPr>
              <w:rPr>
                <w:del w:id="4121" w:author="Lucy Lucy" w:date="2018-09-01T00:07:00Z"/>
              </w:rPr>
            </w:pPr>
            <w:bookmarkStart w:id="4122" w:name="_Toc523524720"/>
            <w:bookmarkStart w:id="4123" w:name="_Toc523525567"/>
            <w:bookmarkStart w:id="4124" w:name="_Toc523526344"/>
            <w:bookmarkEnd w:id="4122"/>
            <w:bookmarkEnd w:id="4123"/>
            <w:bookmarkEnd w:id="4124"/>
          </w:p>
        </w:tc>
        <w:tc>
          <w:tcPr>
            <w:tcW w:w="379" w:type="pct"/>
          </w:tcPr>
          <w:p w14:paraId="0F1230F3" w14:textId="4A72D74E" w:rsidR="00EF5445" w:rsidRPr="009C09B2" w:rsidDel="00CF568F" w:rsidRDefault="00EF5445" w:rsidP="00523506">
            <w:pPr>
              <w:rPr>
                <w:del w:id="4125" w:author="Lucy Lucy" w:date="2018-09-01T00:07:00Z"/>
              </w:rPr>
            </w:pPr>
            <w:bookmarkStart w:id="4126" w:name="_Toc523524721"/>
            <w:bookmarkStart w:id="4127" w:name="_Toc523525568"/>
            <w:bookmarkStart w:id="4128" w:name="_Toc523526345"/>
            <w:bookmarkEnd w:id="4126"/>
            <w:bookmarkEnd w:id="4127"/>
            <w:bookmarkEnd w:id="4128"/>
          </w:p>
        </w:tc>
        <w:tc>
          <w:tcPr>
            <w:tcW w:w="497" w:type="pct"/>
          </w:tcPr>
          <w:p w14:paraId="47EC85BC" w14:textId="32BA9BF6" w:rsidR="00EF5445" w:rsidRPr="009C09B2" w:rsidDel="00CF568F" w:rsidRDefault="00EF5445" w:rsidP="00523506">
            <w:pPr>
              <w:rPr>
                <w:del w:id="4129" w:author="Lucy Lucy" w:date="2018-09-01T00:07:00Z"/>
              </w:rPr>
            </w:pPr>
            <w:bookmarkStart w:id="4130" w:name="_Toc523524722"/>
            <w:bookmarkStart w:id="4131" w:name="_Toc523525569"/>
            <w:bookmarkStart w:id="4132" w:name="_Toc523526346"/>
            <w:bookmarkEnd w:id="4130"/>
            <w:bookmarkEnd w:id="4131"/>
            <w:bookmarkEnd w:id="4132"/>
          </w:p>
        </w:tc>
        <w:tc>
          <w:tcPr>
            <w:tcW w:w="1553" w:type="pct"/>
          </w:tcPr>
          <w:p w14:paraId="57D3649F" w14:textId="3BFDF0ED" w:rsidR="00EF5445" w:rsidRPr="009C09B2" w:rsidDel="00CF568F" w:rsidRDefault="00EF5445" w:rsidP="00523506">
            <w:pPr>
              <w:rPr>
                <w:del w:id="4133" w:author="Lucy Lucy" w:date="2018-09-01T00:07:00Z"/>
              </w:rPr>
            </w:pPr>
            <w:del w:id="4134" w:author="Lucy Lucy" w:date="2018-09-01T00:07:00Z">
              <w:r w:rsidRPr="009C09B2" w:rsidDel="00CF568F">
                <w:delText>ID tự tăng</w:delText>
              </w:r>
              <w:bookmarkStart w:id="4135" w:name="_Toc523524723"/>
              <w:bookmarkStart w:id="4136" w:name="_Toc523525570"/>
              <w:bookmarkStart w:id="4137" w:name="_Toc523526347"/>
              <w:bookmarkEnd w:id="4135"/>
              <w:bookmarkEnd w:id="4136"/>
              <w:bookmarkEnd w:id="4137"/>
            </w:del>
          </w:p>
        </w:tc>
        <w:bookmarkStart w:id="4138" w:name="_Toc523524724"/>
        <w:bookmarkStart w:id="4139" w:name="_Toc523525571"/>
        <w:bookmarkStart w:id="4140" w:name="_Toc523526348"/>
        <w:bookmarkEnd w:id="4138"/>
        <w:bookmarkEnd w:id="4139"/>
        <w:bookmarkEnd w:id="4140"/>
      </w:tr>
      <w:tr w:rsidR="00EF5445" w:rsidRPr="009C09B2" w:rsidDel="00CF568F" w14:paraId="2842FD40" w14:textId="3E06FD9D" w:rsidTr="00523506">
        <w:trPr>
          <w:del w:id="4141" w:author="Lucy Lucy" w:date="2018-09-01T00:07:00Z"/>
        </w:trPr>
        <w:tc>
          <w:tcPr>
            <w:tcW w:w="1432" w:type="pct"/>
          </w:tcPr>
          <w:p w14:paraId="0DB842AD" w14:textId="6802C90C" w:rsidR="00EF5445" w:rsidRPr="009C09B2" w:rsidDel="00CF568F" w:rsidRDefault="00C32FF9" w:rsidP="00523506">
            <w:pPr>
              <w:rPr>
                <w:del w:id="4142" w:author="Lucy Lucy" w:date="2018-09-01T00:07:00Z"/>
              </w:rPr>
            </w:pPr>
            <w:del w:id="4143" w:author="Lucy Lucy" w:date="2018-09-01T00:07:00Z">
              <w:r w:rsidDel="00CF568F">
                <w:delText>App</w:delText>
              </w:r>
              <w:r w:rsidR="00EF5445" w:rsidRPr="009C09B2" w:rsidDel="00CF568F">
                <w:delText>_Header_Id</w:delText>
              </w:r>
              <w:bookmarkStart w:id="4144" w:name="_Toc523524725"/>
              <w:bookmarkStart w:id="4145" w:name="_Toc523525572"/>
              <w:bookmarkStart w:id="4146" w:name="_Toc523526349"/>
              <w:bookmarkEnd w:id="4144"/>
              <w:bookmarkEnd w:id="4145"/>
              <w:bookmarkEnd w:id="4146"/>
            </w:del>
          </w:p>
        </w:tc>
        <w:tc>
          <w:tcPr>
            <w:tcW w:w="743" w:type="pct"/>
          </w:tcPr>
          <w:p w14:paraId="70E2ABC7" w14:textId="4DE7C62C" w:rsidR="00EF5445" w:rsidRPr="009C09B2" w:rsidDel="00CF568F" w:rsidRDefault="00EF5445" w:rsidP="00523506">
            <w:pPr>
              <w:rPr>
                <w:del w:id="4147" w:author="Lucy Lucy" w:date="2018-09-01T00:07:00Z"/>
              </w:rPr>
            </w:pPr>
            <w:del w:id="4148" w:author="Lucy Lucy" w:date="2018-09-01T00:07:00Z">
              <w:r w:rsidRPr="009C09B2" w:rsidDel="00CF568F">
                <w:delText>NUMBER</w:delText>
              </w:r>
              <w:bookmarkStart w:id="4149" w:name="_Toc523524726"/>
              <w:bookmarkStart w:id="4150" w:name="_Toc523525573"/>
              <w:bookmarkStart w:id="4151" w:name="_Toc523526350"/>
              <w:bookmarkEnd w:id="4149"/>
              <w:bookmarkEnd w:id="4150"/>
              <w:bookmarkEnd w:id="4151"/>
            </w:del>
          </w:p>
        </w:tc>
        <w:tc>
          <w:tcPr>
            <w:tcW w:w="396" w:type="pct"/>
          </w:tcPr>
          <w:p w14:paraId="42E4F5B1" w14:textId="4FAA66A4" w:rsidR="00EF5445" w:rsidRPr="009C09B2" w:rsidDel="00CF568F" w:rsidRDefault="00EF5445" w:rsidP="00523506">
            <w:pPr>
              <w:rPr>
                <w:del w:id="4152" w:author="Lucy Lucy" w:date="2018-09-01T00:07:00Z"/>
              </w:rPr>
            </w:pPr>
            <w:bookmarkStart w:id="4153" w:name="_Toc523524727"/>
            <w:bookmarkStart w:id="4154" w:name="_Toc523525574"/>
            <w:bookmarkStart w:id="4155" w:name="_Toc523526351"/>
            <w:bookmarkEnd w:id="4153"/>
            <w:bookmarkEnd w:id="4154"/>
            <w:bookmarkEnd w:id="4155"/>
          </w:p>
        </w:tc>
        <w:tc>
          <w:tcPr>
            <w:tcW w:w="379" w:type="pct"/>
          </w:tcPr>
          <w:p w14:paraId="64B25FA4" w14:textId="5730878E" w:rsidR="00EF5445" w:rsidRPr="009C09B2" w:rsidDel="00CF568F" w:rsidRDefault="00EF5445" w:rsidP="00523506">
            <w:pPr>
              <w:rPr>
                <w:del w:id="4156" w:author="Lucy Lucy" w:date="2018-09-01T00:07:00Z"/>
              </w:rPr>
            </w:pPr>
            <w:bookmarkStart w:id="4157" w:name="_Toc523524728"/>
            <w:bookmarkStart w:id="4158" w:name="_Toc523525575"/>
            <w:bookmarkStart w:id="4159" w:name="_Toc523526352"/>
            <w:bookmarkEnd w:id="4157"/>
            <w:bookmarkEnd w:id="4158"/>
            <w:bookmarkEnd w:id="4159"/>
          </w:p>
        </w:tc>
        <w:tc>
          <w:tcPr>
            <w:tcW w:w="497" w:type="pct"/>
          </w:tcPr>
          <w:p w14:paraId="2A0BF657" w14:textId="7BCD3497" w:rsidR="00EF5445" w:rsidRPr="009C09B2" w:rsidDel="00CF568F" w:rsidRDefault="00EF5445" w:rsidP="00523506">
            <w:pPr>
              <w:rPr>
                <w:del w:id="4160" w:author="Lucy Lucy" w:date="2018-09-01T00:07:00Z"/>
              </w:rPr>
            </w:pPr>
            <w:bookmarkStart w:id="4161" w:name="_Toc523524729"/>
            <w:bookmarkStart w:id="4162" w:name="_Toc523525576"/>
            <w:bookmarkStart w:id="4163" w:name="_Toc523526353"/>
            <w:bookmarkEnd w:id="4161"/>
            <w:bookmarkEnd w:id="4162"/>
            <w:bookmarkEnd w:id="4163"/>
          </w:p>
        </w:tc>
        <w:tc>
          <w:tcPr>
            <w:tcW w:w="1553" w:type="pct"/>
          </w:tcPr>
          <w:p w14:paraId="27F62054" w14:textId="0A67752D" w:rsidR="00EF5445" w:rsidRPr="009C09B2" w:rsidDel="00CF568F" w:rsidRDefault="00EF5445" w:rsidP="00523506">
            <w:pPr>
              <w:rPr>
                <w:del w:id="4164" w:author="Lucy Lucy" w:date="2018-09-01T00:07:00Z"/>
              </w:rPr>
            </w:pPr>
            <w:del w:id="4165" w:author="Lucy Lucy" w:date="2018-09-01T00:07:00Z">
              <w:r w:rsidRPr="009C09B2" w:rsidDel="00CF568F">
                <w:delText>Id đơn, link với Application_Header_Id bảng Application_Header</w:delText>
              </w:r>
              <w:bookmarkStart w:id="4166" w:name="_Toc523524730"/>
              <w:bookmarkStart w:id="4167" w:name="_Toc523525577"/>
              <w:bookmarkStart w:id="4168" w:name="_Toc523526354"/>
              <w:bookmarkEnd w:id="4166"/>
              <w:bookmarkEnd w:id="4167"/>
              <w:bookmarkEnd w:id="4168"/>
            </w:del>
          </w:p>
        </w:tc>
        <w:bookmarkStart w:id="4169" w:name="_Toc523524731"/>
        <w:bookmarkStart w:id="4170" w:name="_Toc523525578"/>
        <w:bookmarkStart w:id="4171" w:name="_Toc523526355"/>
        <w:bookmarkEnd w:id="4169"/>
        <w:bookmarkEnd w:id="4170"/>
        <w:bookmarkEnd w:id="4171"/>
      </w:tr>
      <w:tr w:rsidR="00EF5445" w:rsidRPr="009C09B2" w:rsidDel="00CF568F" w14:paraId="555F5AA1" w14:textId="02C27AA5" w:rsidTr="00523506">
        <w:trPr>
          <w:del w:id="4172" w:author="Lucy Lucy" w:date="2018-09-01T00:07:00Z"/>
        </w:trPr>
        <w:tc>
          <w:tcPr>
            <w:tcW w:w="1432" w:type="pct"/>
          </w:tcPr>
          <w:p w14:paraId="2CFA45B6" w14:textId="2D3C47B4" w:rsidR="00EF5445" w:rsidRPr="009C09B2" w:rsidDel="00CF568F" w:rsidRDefault="00EF5445" w:rsidP="00523506">
            <w:pPr>
              <w:rPr>
                <w:del w:id="4173" w:author="Lucy Lucy" w:date="2018-09-01T00:07:00Z"/>
              </w:rPr>
            </w:pPr>
            <w:del w:id="4174" w:author="Lucy Lucy" w:date="2018-09-01T00:07:00Z">
              <w:r w:rsidRPr="009C09B2" w:rsidDel="00CF568F">
                <w:delText>Fee_Service_Id</w:delText>
              </w:r>
              <w:bookmarkStart w:id="4175" w:name="_Toc523524732"/>
              <w:bookmarkStart w:id="4176" w:name="_Toc523525579"/>
              <w:bookmarkStart w:id="4177" w:name="_Toc523526356"/>
              <w:bookmarkEnd w:id="4175"/>
              <w:bookmarkEnd w:id="4176"/>
              <w:bookmarkEnd w:id="4177"/>
            </w:del>
          </w:p>
        </w:tc>
        <w:tc>
          <w:tcPr>
            <w:tcW w:w="743" w:type="pct"/>
          </w:tcPr>
          <w:p w14:paraId="18511935" w14:textId="7C978BCB" w:rsidR="00EF5445" w:rsidRPr="009C09B2" w:rsidDel="00CF568F" w:rsidRDefault="00EF5445" w:rsidP="00523506">
            <w:pPr>
              <w:rPr>
                <w:del w:id="4178" w:author="Lucy Lucy" w:date="2018-09-01T00:07:00Z"/>
              </w:rPr>
            </w:pPr>
            <w:del w:id="4179" w:author="Lucy Lucy" w:date="2018-09-01T00:07:00Z">
              <w:r w:rsidRPr="009C09B2" w:rsidDel="00CF568F">
                <w:delText>NUMBER</w:delText>
              </w:r>
              <w:bookmarkStart w:id="4180" w:name="_Toc523524733"/>
              <w:bookmarkStart w:id="4181" w:name="_Toc523525580"/>
              <w:bookmarkStart w:id="4182" w:name="_Toc523526357"/>
              <w:bookmarkEnd w:id="4180"/>
              <w:bookmarkEnd w:id="4181"/>
              <w:bookmarkEnd w:id="4182"/>
            </w:del>
          </w:p>
        </w:tc>
        <w:tc>
          <w:tcPr>
            <w:tcW w:w="396" w:type="pct"/>
          </w:tcPr>
          <w:p w14:paraId="7A40C1AB" w14:textId="5CDAEEEB" w:rsidR="00EF5445" w:rsidRPr="009C09B2" w:rsidDel="00CF568F" w:rsidRDefault="00EF5445" w:rsidP="00523506">
            <w:pPr>
              <w:rPr>
                <w:del w:id="4183" w:author="Lucy Lucy" w:date="2018-09-01T00:07:00Z"/>
              </w:rPr>
            </w:pPr>
            <w:bookmarkStart w:id="4184" w:name="_Toc523524734"/>
            <w:bookmarkStart w:id="4185" w:name="_Toc523525581"/>
            <w:bookmarkStart w:id="4186" w:name="_Toc523526358"/>
            <w:bookmarkEnd w:id="4184"/>
            <w:bookmarkEnd w:id="4185"/>
            <w:bookmarkEnd w:id="4186"/>
          </w:p>
        </w:tc>
        <w:tc>
          <w:tcPr>
            <w:tcW w:w="379" w:type="pct"/>
          </w:tcPr>
          <w:p w14:paraId="2152BEE6" w14:textId="560C9718" w:rsidR="00EF5445" w:rsidRPr="009C09B2" w:rsidDel="00CF568F" w:rsidRDefault="00EF5445" w:rsidP="00523506">
            <w:pPr>
              <w:rPr>
                <w:del w:id="4187" w:author="Lucy Lucy" w:date="2018-09-01T00:07:00Z"/>
              </w:rPr>
            </w:pPr>
            <w:bookmarkStart w:id="4188" w:name="_Toc523524735"/>
            <w:bookmarkStart w:id="4189" w:name="_Toc523525582"/>
            <w:bookmarkStart w:id="4190" w:name="_Toc523526359"/>
            <w:bookmarkEnd w:id="4188"/>
            <w:bookmarkEnd w:id="4189"/>
            <w:bookmarkEnd w:id="4190"/>
          </w:p>
        </w:tc>
        <w:tc>
          <w:tcPr>
            <w:tcW w:w="497" w:type="pct"/>
          </w:tcPr>
          <w:p w14:paraId="7E72481B" w14:textId="3C0D58DF" w:rsidR="00EF5445" w:rsidRPr="009C09B2" w:rsidDel="00CF568F" w:rsidRDefault="00EF5445" w:rsidP="00523506">
            <w:pPr>
              <w:rPr>
                <w:del w:id="4191" w:author="Lucy Lucy" w:date="2018-09-01T00:07:00Z"/>
              </w:rPr>
            </w:pPr>
            <w:bookmarkStart w:id="4192" w:name="_Toc523524736"/>
            <w:bookmarkStart w:id="4193" w:name="_Toc523525583"/>
            <w:bookmarkStart w:id="4194" w:name="_Toc523526360"/>
            <w:bookmarkEnd w:id="4192"/>
            <w:bookmarkEnd w:id="4193"/>
            <w:bookmarkEnd w:id="4194"/>
          </w:p>
        </w:tc>
        <w:tc>
          <w:tcPr>
            <w:tcW w:w="1553" w:type="pct"/>
          </w:tcPr>
          <w:p w14:paraId="014529C0" w14:textId="67174517" w:rsidR="00EF5445" w:rsidRPr="009C09B2" w:rsidDel="00CF568F" w:rsidRDefault="00EF5445" w:rsidP="00523506">
            <w:pPr>
              <w:rPr>
                <w:del w:id="4195" w:author="Lucy Lucy" w:date="2018-09-01T00:07:00Z"/>
              </w:rPr>
            </w:pPr>
            <w:del w:id="4196" w:author="Lucy Lucy" w:date="2018-09-01T00:07:00Z">
              <w:r w:rsidRPr="009C09B2" w:rsidDel="00CF568F">
                <w:delText>Id fee dịch vụ, Link với Fee_Service_Id bảng Sys_Service_Charge</w:delText>
              </w:r>
              <w:bookmarkStart w:id="4197" w:name="_Toc523524737"/>
              <w:bookmarkStart w:id="4198" w:name="_Toc523525584"/>
              <w:bookmarkStart w:id="4199" w:name="_Toc523526361"/>
              <w:bookmarkEnd w:id="4197"/>
              <w:bookmarkEnd w:id="4198"/>
              <w:bookmarkEnd w:id="4199"/>
            </w:del>
          </w:p>
        </w:tc>
        <w:bookmarkStart w:id="4200" w:name="_Toc523524738"/>
        <w:bookmarkStart w:id="4201" w:name="_Toc523525585"/>
        <w:bookmarkStart w:id="4202" w:name="_Toc523526362"/>
        <w:bookmarkEnd w:id="4200"/>
        <w:bookmarkEnd w:id="4201"/>
        <w:bookmarkEnd w:id="4202"/>
      </w:tr>
      <w:tr w:rsidR="00EF5445" w:rsidRPr="009C09B2" w:rsidDel="00CF568F" w14:paraId="42C7C969" w14:textId="18659C80" w:rsidTr="00523506">
        <w:trPr>
          <w:del w:id="4203" w:author="Lucy Lucy" w:date="2018-09-01T00:07:00Z"/>
        </w:trPr>
        <w:tc>
          <w:tcPr>
            <w:tcW w:w="1432" w:type="pct"/>
          </w:tcPr>
          <w:p w14:paraId="4624AEF3" w14:textId="79E7C602" w:rsidR="00EF5445" w:rsidRPr="009C09B2" w:rsidDel="00CF568F" w:rsidRDefault="00EF5445" w:rsidP="00523506">
            <w:pPr>
              <w:rPr>
                <w:del w:id="4204" w:author="Lucy Lucy" w:date="2018-09-01T00:07:00Z"/>
              </w:rPr>
            </w:pPr>
            <w:del w:id="4205" w:author="Lucy Lucy" w:date="2018-09-01T00:07:00Z">
              <w:r w:rsidRPr="009C09B2" w:rsidDel="00CF568F">
                <w:delText>IsUse</w:delText>
              </w:r>
              <w:bookmarkStart w:id="4206" w:name="_Toc523524739"/>
              <w:bookmarkStart w:id="4207" w:name="_Toc523525586"/>
              <w:bookmarkStart w:id="4208" w:name="_Toc523526363"/>
              <w:bookmarkEnd w:id="4206"/>
              <w:bookmarkEnd w:id="4207"/>
              <w:bookmarkEnd w:id="4208"/>
            </w:del>
          </w:p>
        </w:tc>
        <w:tc>
          <w:tcPr>
            <w:tcW w:w="743" w:type="pct"/>
          </w:tcPr>
          <w:p w14:paraId="08588B21" w14:textId="4BA4322A" w:rsidR="00EF5445" w:rsidRPr="009C09B2" w:rsidDel="00CF568F" w:rsidRDefault="00EF5445" w:rsidP="00523506">
            <w:pPr>
              <w:rPr>
                <w:del w:id="4209" w:author="Lucy Lucy" w:date="2018-09-01T00:07:00Z"/>
              </w:rPr>
            </w:pPr>
            <w:del w:id="4210" w:author="Lucy Lucy" w:date="2018-09-01T00:07:00Z">
              <w:r w:rsidRPr="009C09B2" w:rsidDel="00CF568F">
                <w:delText>NUMBER</w:delText>
              </w:r>
              <w:bookmarkStart w:id="4211" w:name="_Toc523524740"/>
              <w:bookmarkStart w:id="4212" w:name="_Toc523525587"/>
              <w:bookmarkStart w:id="4213" w:name="_Toc523526364"/>
              <w:bookmarkEnd w:id="4211"/>
              <w:bookmarkEnd w:id="4212"/>
              <w:bookmarkEnd w:id="4213"/>
            </w:del>
          </w:p>
        </w:tc>
        <w:tc>
          <w:tcPr>
            <w:tcW w:w="396" w:type="pct"/>
          </w:tcPr>
          <w:p w14:paraId="47DE2537" w14:textId="75255457" w:rsidR="00EF5445" w:rsidRPr="009C09B2" w:rsidDel="00CF568F" w:rsidRDefault="00EF5445" w:rsidP="00523506">
            <w:pPr>
              <w:rPr>
                <w:del w:id="4214" w:author="Lucy Lucy" w:date="2018-09-01T00:07:00Z"/>
              </w:rPr>
            </w:pPr>
            <w:del w:id="4215" w:author="Lucy Lucy" w:date="2018-09-01T00:07:00Z">
              <w:r w:rsidRPr="009C09B2" w:rsidDel="00CF568F">
                <w:delText>1</w:delText>
              </w:r>
              <w:bookmarkStart w:id="4216" w:name="_Toc523524741"/>
              <w:bookmarkStart w:id="4217" w:name="_Toc523525588"/>
              <w:bookmarkStart w:id="4218" w:name="_Toc523526365"/>
              <w:bookmarkEnd w:id="4216"/>
              <w:bookmarkEnd w:id="4217"/>
              <w:bookmarkEnd w:id="4218"/>
            </w:del>
          </w:p>
        </w:tc>
        <w:tc>
          <w:tcPr>
            <w:tcW w:w="379" w:type="pct"/>
          </w:tcPr>
          <w:p w14:paraId="3046799C" w14:textId="34217AB4" w:rsidR="00EF5445" w:rsidRPr="009C09B2" w:rsidDel="00CF568F" w:rsidRDefault="00EF5445" w:rsidP="00523506">
            <w:pPr>
              <w:rPr>
                <w:del w:id="4219" w:author="Lucy Lucy" w:date="2018-09-01T00:07:00Z"/>
              </w:rPr>
            </w:pPr>
            <w:bookmarkStart w:id="4220" w:name="_Toc523524742"/>
            <w:bookmarkStart w:id="4221" w:name="_Toc523525589"/>
            <w:bookmarkStart w:id="4222" w:name="_Toc523526366"/>
            <w:bookmarkEnd w:id="4220"/>
            <w:bookmarkEnd w:id="4221"/>
            <w:bookmarkEnd w:id="4222"/>
          </w:p>
        </w:tc>
        <w:tc>
          <w:tcPr>
            <w:tcW w:w="497" w:type="pct"/>
          </w:tcPr>
          <w:p w14:paraId="1AB42C37" w14:textId="036D10DA" w:rsidR="00EF5445" w:rsidRPr="009C09B2" w:rsidDel="00CF568F" w:rsidRDefault="00EF5445" w:rsidP="00523506">
            <w:pPr>
              <w:rPr>
                <w:del w:id="4223" w:author="Lucy Lucy" w:date="2018-09-01T00:07:00Z"/>
              </w:rPr>
            </w:pPr>
            <w:bookmarkStart w:id="4224" w:name="_Toc523524743"/>
            <w:bookmarkStart w:id="4225" w:name="_Toc523525590"/>
            <w:bookmarkStart w:id="4226" w:name="_Toc523526367"/>
            <w:bookmarkEnd w:id="4224"/>
            <w:bookmarkEnd w:id="4225"/>
            <w:bookmarkEnd w:id="4226"/>
          </w:p>
        </w:tc>
        <w:tc>
          <w:tcPr>
            <w:tcW w:w="1553" w:type="pct"/>
          </w:tcPr>
          <w:p w14:paraId="0D110BF5" w14:textId="0A2C3D49" w:rsidR="00EF5445" w:rsidRPr="009C09B2" w:rsidDel="00CF568F" w:rsidRDefault="00EF5445" w:rsidP="00523506">
            <w:pPr>
              <w:rPr>
                <w:del w:id="4227" w:author="Lucy Lucy" w:date="2018-09-01T00:07:00Z"/>
              </w:rPr>
            </w:pPr>
            <w:del w:id="4228" w:author="Lucy Lucy" w:date="2018-09-01T00:07:00Z">
              <w:r w:rsidRPr="009C09B2" w:rsidDel="00CF568F">
                <w:delText>Có sử dụng loại fee này hay không.</w:delText>
              </w:r>
              <w:bookmarkStart w:id="4229" w:name="_Toc523524744"/>
              <w:bookmarkStart w:id="4230" w:name="_Toc523525591"/>
              <w:bookmarkStart w:id="4231" w:name="_Toc523526368"/>
              <w:bookmarkEnd w:id="4229"/>
              <w:bookmarkEnd w:id="4230"/>
              <w:bookmarkEnd w:id="4231"/>
            </w:del>
          </w:p>
          <w:p w14:paraId="62045E8A" w14:textId="5E37D4F0" w:rsidR="00EF5445" w:rsidRPr="009C09B2" w:rsidDel="00CF568F" w:rsidRDefault="00EF5445" w:rsidP="00523506">
            <w:pPr>
              <w:rPr>
                <w:del w:id="4232" w:author="Lucy Lucy" w:date="2018-09-01T00:07:00Z"/>
              </w:rPr>
            </w:pPr>
            <w:del w:id="4233" w:author="Lucy Lucy" w:date="2018-09-01T00:07:00Z">
              <w:r w:rsidRPr="009C09B2" w:rsidDel="00CF568F">
                <w:delText>1: Có</w:delText>
              </w:r>
              <w:bookmarkStart w:id="4234" w:name="_Toc523524745"/>
              <w:bookmarkStart w:id="4235" w:name="_Toc523525592"/>
              <w:bookmarkStart w:id="4236" w:name="_Toc523526369"/>
              <w:bookmarkEnd w:id="4234"/>
              <w:bookmarkEnd w:id="4235"/>
              <w:bookmarkEnd w:id="4236"/>
            </w:del>
          </w:p>
          <w:p w14:paraId="5CABB83C" w14:textId="1EF0D69A" w:rsidR="00EF5445" w:rsidRPr="009C09B2" w:rsidDel="00CF568F" w:rsidRDefault="00EF5445" w:rsidP="00523506">
            <w:pPr>
              <w:rPr>
                <w:del w:id="4237" w:author="Lucy Lucy" w:date="2018-09-01T00:07:00Z"/>
              </w:rPr>
            </w:pPr>
            <w:del w:id="4238" w:author="Lucy Lucy" w:date="2018-09-01T00:07:00Z">
              <w:r w:rsidRPr="009C09B2" w:rsidDel="00CF568F">
                <w:delText>0: Không</w:delText>
              </w:r>
              <w:bookmarkStart w:id="4239" w:name="_Toc523524746"/>
              <w:bookmarkStart w:id="4240" w:name="_Toc523525593"/>
              <w:bookmarkStart w:id="4241" w:name="_Toc523526370"/>
              <w:bookmarkEnd w:id="4239"/>
              <w:bookmarkEnd w:id="4240"/>
              <w:bookmarkEnd w:id="4241"/>
            </w:del>
          </w:p>
        </w:tc>
        <w:bookmarkStart w:id="4242" w:name="_Toc523524747"/>
        <w:bookmarkStart w:id="4243" w:name="_Toc523525594"/>
        <w:bookmarkStart w:id="4244" w:name="_Toc523526371"/>
        <w:bookmarkEnd w:id="4242"/>
        <w:bookmarkEnd w:id="4243"/>
        <w:bookmarkEnd w:id="4244"/>
      </w:tr>
      <w:tr w:rsidR="00EF5445" w:rsidRPr="009C09B2" w:rsidDel="00CF568F" w14:paraId="2B5E8A16" w14:textId="132E6D0C" w:rsidTr="00523506">
        <w:trPr>
          <w:del w:id="4245" w:author="Lucy Lucy" w:date="2018-09-01T00:07:00Z"/>
        </w:trPr>
        <w:tc>
          <w:tcPr>
            <w:tcW w:w="1432" w:type="pct"/>
          </w:tcPr>
          <w:p w14:paraId="0586A567" w14:textId="61BA2B80" w:rsidR="00EF5445" w:rsidRPr="009C09B2" w:rsidDel="00CF568F" w:rsidRDefault="00EF5445" w:rsidP="00523506">
            <w:pPr>
              <w:rPr>
                <w:del w:id="4246" w:author="Lucy Lucy" w:date="2018-09-01T00:07:00Z"/>
              </w:rPr>
            </w:pPr>
            <w:del w:id="4247" w:author="Lucy Lucy" w:date="2018-09-01T00:07:00Z">
              <w:r w:rsidRPr="009C09B2" w:rsidDel="00CF568F">
                <w:delText>Number_Of_Patent</w:delText>
              </w:r>
              <w:bookmarkStart w:id="4248" w:name="_Toc523524748"/>
              <w:bookmarkStart w:id="4249" w:name="_Toc523525595"/>
              <w:bookmarkStart w:id="4250" w:name="_Toc523526372"/>
              <w:bookmarkEnd w:id="4248"/>
              <w:bookmarkEnd w:id="4249"/>
              <w:bookmarkEnd w:id="4250"/>
            </w:del>
          </w:p>
        </w:tc>
        <w:tc>
          <w:tcPr>
            <w:tcW w:w="743" w:type="pct"/>
          </w:tcPr>
          <w:p w14:paraId="1984153F" w14:textId="3E23A701" w:rsidR="00EF5445" w:rsidRPr="009C09B2" w:rsidDel="00CF568F" w:rsidRDefault="00EF5445" w:rsidP="00523506">
            <w:pPr>
              <w:rPr>
                <w:del w:id="4251" w:author="Lucy Lucy" w:date="2018-09-01T00:07:00Z"/>
              </w:rPr>
            </w:pPr>
            <w:del w:id="4252" w:author="Lucy Lucy" w:date="2018-09-01T00:07:00Z">
              <w:r w:rsidRPr="009C09B2" w:rsidDel="00CF568F">
                <w:delText>NUMBER</w:delText>
              </w:r>
              <w:bookmarkStart w:id="4253" w:name="_Toc523524749"/>
              <w:bookmarkStart w:id="4254" w:name="_Toc523525596"/>
              <w:bookmarkStart w:id="4255" w:name="_Toc523526373"/>
              <w:bookmarkEnd w:id="4253"/>
              <w:bookmarkEnd w:id="4254"/>
              <w:bookmarkEnd w:id="4255"/>
            </w:del>
          </w:p>
        </w:tc>
        <w:tc>
          <w:tcPr>
            <w:tcW w:w="396" w:type="pct"/>
          </w:tcPr>
          <w:p w14:paraId="7B2FC788" w14:textId="78CA96E5" w:rsidR="00EF5445" w:rsidRPr="009C09B2" w:rsidDel="00CF568F" w:rsidRDefault="00EF5445" w:rsidP="00523506">
            <w:pPr>
              <w:rPr>
                <w:del w:id="4256" w:author="Lucy Lucy" w:date="2018-09-01T00:07:00Z"/>
              </w:rPr>
            </w:pPr>
            <w:bookmarkStart w:id="4257" w:name="_Toc523524750"/>
            <w:bookmarkStart w:id="4258" w:name="_Toc523525597"/>
            <w:bookmarkStart w:id="4259" w:name="_Toc523526374"/>
            <w:bookmarkEnd w:id="4257"/>
            <w:bookmarkEnd w:id="4258"/>
            <w:bookmarkEnd w:id="4259"/>
          </w:p>
        </w:tc>
        <w:tc>
          <w:tcPr>
            <w:tcW w:w="379" w:type="pct"/>
          </w:tcPr>
          <w:p w14:paraId="7306AEB4" w14:textId="0F0BBE9D" w:rsidR="00EF5445" w:rsidRPr="009C09B2" w:rsidDel="00CF568F" w:rsidRDefault="00EF5445" w:rsidP="00523506">
            <w:pPr>
              <w:rPr>
                <w:del w:id="4260" w:author="Lucy Lucy" w:date="2018-09-01T00:07:00Z"/>
              </w:rPr>
            </w:pPr>
            <w:bookmarkStart w:id="4261" w:name="_Toc523524751"/>
            <w:bookmarkStart w:id="4262" w:name="_Toc523525598"/>
            <w:bookmarkStart w:id="4263" w:name="_Toc523526375"/>
            <w:bookmarkEnd w:id="4261"/>
            <w:bookmarkEnd w:id="4262"/>
            <w:bookmarkEnd w:id="4263"/>
          </w:p>
        </w:tc>
        <w:tc>
          <w:tcPr>
            <w:tcW w:w="497" w:type="pct"/>
          </w:tcPr>
          <w:p w14:paraId="62692ACC" w14:textId="509C4468" w:rsidR="00EF5445" w:rsidRPr="009C09B2" w:rsidDel="00CF568F" w:rsidRDefault="00EF5445" w:rsidP="00523506">
            <w:pPr>
              <w:rPr>
                <w:del w:id="4264" w:author="Lucy Lucy" w:date="2018-09-01T00:07:00Z"/>
              </w:rPr>
            </w:pPr>
            <w:bookmarkStart w:id="4265" w:name="_Toc523524752"/>
            <w:bookmarkStart w:id="4266" w:name="_Toc523525599"/>
            <w:bookmarkStart w:id="4267" w:name="_Toc523526376"/>
            <w:bookmarkEnd w:id="4265"/>
            <w:bookmarkEnd w:id="4266"/>
            <w:bookmarkEnd w:id="4267"/>
          </w:p>
        </w:tc>
        <w:tc>
          <w:tcPr>
            <w:tcW w:w="1553" w:type="pct"/>
          </w:tcPr>
          <w:p w14:paraId="779BB43D" w14:textId="15F92C8A" w:rsidR="00EF5445" w:rsidRPr="009C09B2" w:rsidDel="00CF568F" w:rsidRDefault="00EF5445" w:rsidP="00523506">
            <w:pPr>
              <w:rPr>
                <w:del w:id="4268" w:author="Lucy Lucy" w:date="2018-09-01T00:07:00Z"/>
              </w:rPr>
            </w:pPr>
            <w:del w:id="4269" w:author="Lucy Lucy" w:date="2018-09-01T00:07:00Z">
              <w:r w:rsidRPr="009C09B2" w:rsidDel="00CF568F">
                <w:delText>Số đối tượng tính phí</w:delText>
              </w:r>
              <w:bookmarkStart w:id="4270" w:name="_Toc523524753"/>
              <w:bookmarkStart w:id="4271" w:name="_Toc523525600"/>
              <w:bookmarkStart w:id="4272" w:name="_Toc523526377"/>
              <w:bookmarkEnd w:id="4270"/>
              <w:bookmarkEnd w:id="4271"/>
              <w:bookmarkEnd w:id="4272"/>
            </w:del>
          </w:p>
        </w:tc>
        <w:bookmarkStart w:id="4273" w:name="_Toc523524754"/>
        <w:bookmarkStart w:id="4274" w:name="_Toc523525601"/>
        <w:bookmarkStart w:id="4275" w:name="_Toc523526378"/>
        <w:bookmarkEnd w:id="4273"/>
        <w:bookmarkEnd w:id="4274"/>
        <w:bookmarkEnd w:id="4275"/>
      </w:tr>
      <w:tr w:rsidR="00EF5445" w:rsidRPr="009C09B2" w:rsidDel="00CF568F" w14:paraId="5CD81993" w14:textId="72DEFCBA" w:rsidTr="00523506">
        <w:trPr>
          <w:del w:id="4276" w:author="Lucy Lucy" w:date="2018-09-01T00:07:00Z"/>
        </w:trPr>
        <w:tc>
          <w:tcPr>
            <w:tcW w:w="1432" w:type="pct"/>
          </w:tcPr>
          <w:p w14:paraId="64E446A1" w14:textId="771A20B3" w:rsidR="00EF5445" w:rsidRPr="009C09B2" w:rsidDel="00CF568F" w:rsidRDefault="00EF5445" w:rsidP="00523506">
            <w:pPr>
              <w:rPr>
                <w:del w:id="4277" w:author="Lucy Lucy" w:date="2018-09-01T00:07:00Z"/>
              </w:rPr>
            </w:pPr>
            <w:del w:id="4278" w:author="Lucy Lucy" w:date="2018-09-01T00:07:00Z">
              <w:r w:rsidRPr="009C09B2" w:rsidDel="00CF568F">
                <w:delText>Amount</w:delText>
              </w:r>
              <w:bookmarkStart w:id="4279" w:name="_Toc523524755"/>
              <w:bookmarkStart w:id="4280" w:name="_Toc523525602"/>
              <w:bookmarkStart w:id="4281" w:name="_Toc523526379"/>
              <w:bookmarkEnd w:id="4279"/>
              <w:bookmarkEnd w:id="4280"/>
              <w:bookmarkEnd w:id="4281"/>
            </w:del>
          </w:p>
        </w:tc>
        <w:tc>
          <w:tcPr>
            <w:tcW w:w="743" w:type="pct"/>
          </w:tcPr>
          <w:p w14:paraId="24768A1F" w14:textId="40656DD6" w:rsidR="00EF5445" w:rsidRPr="009C09B2" w:rsidDel="00CF568F" w:rsidRDefault="00EF5445" w:rsidP="00523506">
            <w:pPr>
              <w:rPr>
                <w:del w:id="4282" w:author="Lucy Lucy" w:date="2018-09-01T00:07:00Z"/>
              </w:rPr>
            </w:pPr>
            <w:del w:id="4283" w:author="Lucy Lucy" w:date="2018-09-01T00:07:00Z">
              <w:r w:rsidRPr="009C09B2" w:rsidDel="00CF568F">
                <w:delText>NUMBER</w:delText>
              </w:r>
              <w:bookmarkStart w:id="4284" w:name="_Toc523524756"/>
              <w:bookmarkStart w:id="4285" w:name="_Toc523525603"/>
              <w:bookmarkStart w:id="4286" w:name="_Toc523526380"/>
              <w:bookmarkEnd w:id="4284"/>
              <w:bookmarkEnd w:id="4285"/>
              <w:bookmarkEnd w:id="4286"/>
            </w:del>
          </w:p>
        </w:tc>
        <w:tc>
          <w:tcPr>
            <w:tcW w:w="396" w:type="pct"/>
          </w:tcPr>
          <w:p w14:paraId="729D95DC" w14:textId="0E33797F" w:rsidR="00EF5445" w:rsidRPr="009C09B2" w:rsidDel="00CF568F" w:rsidRDefault="00EF5445" w:rsidP="00523506">
            <w:pPr>
              <w:rPr>
                <w:del w:id="4287" w:author="Lucy Lucy" w:date="2018-09-01T00:07:00Z"/>
              </w:rPr>
            </w:pPr>
            <w:bookmarkStart w:id="4288" w:name="_Toc523524757"/>
            <w:bookmarkStart w:id="4289" w:name="_Toc523525604"/>
            <w:bookmarkStart w:id="4290" w:name="_Toc523526381"/>
            <w:bookmarkEnd w:id="4288"/>
            <w:bookmarkEnd w:id="4289"/>
            <w:bookmarkEnd w:id="4290"/>
          </w:p>
        </w:tc>
        <w:tc>
          <w:tcPr>
            <w:tcW w:w="379" w:type="pct"/>
          </w:tcPr>
          <w:p w14:paraId="228B0785" w14:textId="67C8ACF0" w:rsidR="00EF5445" w:rsidRPr="009C09B2" w:rsidDel="00CF568F" w:rsidRDefault="00EF5445" w:rsidP="00523506">
            <w:pPr>
              <w:rPr>
                <w:del w:id="4291" w:author="Lucy Lucy" w:date="2018-09-01T00:07:00Z"/>
              </w:rPr>
            </w:pPr>
            <w:bookmarkStart w:id="4292" w:name="_Toc523524758"/>
            <w:bookmarkStart w:id="4293" w:name="_Toc523525605"/>
            <w:bookmarkStart w:id="4294" w:name="_Toc523526382"/>
            <w:bookmarkEnd w:id="4292"/>
            <w:bookmarkEnd w:id="4293"/>
            <w:bookmarkEnd w:id="4294"/>
          </w:p>
        </w:tc>
        <w:tc>
          <w:tcPr>
            <w:tcW w:w="497" w:type="pct"/>
          </w:tcPr>
          <w:p w14:paraId="4AAC30B0" w14:textId="189F6F0C" w:rsidR="00EF5445" w:rsidRPr="009C09B2" w:rsidDel="00CF568F" w:rsidRDefault="00EF5445" w:rsidP="00523506">
            <w:pPr>
              <w:rPr>
                <w:del w:id="4295" w:author="Lucy Lucy" w:date="2018-09-01T00:07:00Z"/>
              </w:rPr>
            </w:pPr>
            <w:bookmarkStart w:id="4296" w:name="_Toc523524759"/>
            <w:bookmarkStart w:id="4297" w:name="_Toc523525606"/>
            <w:bookmarkStart w:id="4298" w:name="_Toc523526383"/>
            <w:bookmarkEnd w:id="4296"/>
            <w:bookmarkEnd w:id="4297"/>
            <w:bookmarkEnd w:id="4298"/>
          </w:p>
        </w:tc>
        <w:tc>
          <w:tcPr>
            <w:tcW w:w="1553" w:type="pct"/>
          </w:tcPr>
          <w:p w14:paraId="4AD4B2B1" w14:textId="3773DC80" w:rsidR="00EF5445" w:rsidRPr="009C09B2" w:rsidDel="00CF568F" w:rsidRDefault="00EF5445" w:rsidP="00523506">
            <w:pPr>
              <w:rPr>
                <w:del w:id="4299" w:author="Lucy Lucy" w:date="2018-09-01T00:07:00Z"/>
              </w:rPr>
            </w:pPr>
            <w:del w:id="4300" w:author="Lucy Lucy" w:date="2018-09-01T00:07:00Z">
              <w:r w:rsidRPr="009C09B2" w:rsidDel="00CF568F">
                <w:delText>Số tiền</w:delText>
              </w:r>
              <w:bookmarkStart w:id="4301" w:name="_Toc523524760"/>
              <w:bookmarkStart w:id="4302" w:name="_Toc523525607"/>
              <w:bookmarkStart w:id="4303" w:name="_Toc523526384"/>
              <w:bookmarkEnd w:id="4301"/>
              <w:bookmarkEnd w:id="4302"/>
              <w:bookmarkEnd w:id="4303"/>
            </w:del>
          </w:p>
        </w:tc>
        <w:bookmarkStart w:id="4304" w:name="_Toc523524761"/>
        <w:bookmarkStart w:id="4305" w:name="_Toc523525608"/>
        <w:bookmarkStart w:id="4306" w:name="_Toc523526385"/>
        <w:bookmarkEnd w:id="4304"/>
        <w:bookmarkEnd w:id="4305"/>
        <w:bookmarkEnd w:id="4306"/>
      </w:tr>
      <w:tr w:rsidR="00CF11F2" w:rsidRPr="009C09B2" w:rsidDel="00CF568F" w14:paraId="1D169341" w14:textId="02EC80BB" w:rsidTr="00523506">
        <w:trPr>
          <w:del w:id="4307" w:author="Lucy Lucy" w:date="2018-09-01T00:07:00Z"/>
        </w:trPr>
        <w:tc>
          <w:tcPr>
            <w:tcW w:w="1432" w:type="pct"/>
          </w:tcPr>
          <w:p w14:paraId="4310B867" w14:textId="5FFDF416" w:rsidR="00CF11F2" w:rsidRPr="009C09B2" w:rsidDel="00CF568F" w:rsidRDefault="00CF11F2" w:rsidP="00523506">
            <w:pPr>
              <w:rPr>
                <w:del w:id="4308" w:author="Lucy Lucy" w:date="2018-09-01T00:07:00Z"/>
              </w:rPr>
            </w:pPr>
            <w:del w:id="4309" w:author="Lucy Lucy" w:date="2018-09-01T00:07:00Z">
              <w:r w:rsidDel="00CF568F">
                <w:delText>Language_code</w:delText>
              </w:r>
              <w:bookmarkStart w:id="4310" w:name="_Toc523524762"/>
              <w:bookmarkStart w:id="4311" w:name="_Toc523525609"/>
              <w:bookmarkStart w:id="4312" w:name="_Toc523526386"/>
              <w:bookmarkEnd w:id="4310"/>
              <w:bookmarkEnd w:id="4311"/>
              <w:bookmarkEnd w:id="4312"/>
            </w:del>
          </w:p>
        </w:tc>
        <w:tc>
          <w:tcPr>
            <w:tcW w:w="743" w:type="pct"/>
          </w:tcPr>
          <w:p w14:paraId="737F162A" w14:textId="3DF6B7B5" w:rsidR="00CF11F2" w:rsidRPr="009C09B2" w:rsidDel="00CF568F" w:rsidRDefault="00CF11F2" w:rsidP="00523506">
            <w:pPr>
              <w:rPr>
                <w:del w:id="4313" w:author="Lucy Lucy" w:date="2018-09-01T00:07:00Z"/>
              </w:rPr>
            </w:pPr>
            <w:del w:id="4314" w:author="Lucy Lucy" w:date="2018-09-01T00:07:00Z">
              <w:r w:rsidDel="00CF568F">
                <w:delText>VARCHAR2</w:delText>
              </w:r>
              <w:bookmarkStart w:id="4315" w:name="_Toc523524763"/>
              <w:bookmarkStart w:id="4316" w:name="_Toc523525610"/>
              <w:bookmarkStart w:id="4317" w:name="_Toc523526387"/>
              <w:bookmarkEnd w:id="4315"/>
              <w:bookmarkEnd w:id="4316"/>
              <w:bookmarkEnd w:id="4317"/>
            </w:del>
          </w:p>
        </w:tc>
        <w:tc>
          <w:tcPr>
            <w:tcW w:w="396" w:type="pct"/>
          </w:tcPr>
          <w:p w14:paraId="6D8245C9" w14:textId="38F4A4FB" w:rsidR="00CF11F2" w:rsidRPr="009C09B2" w:rsidDel="00CF568F" w:rsidRDefault="00CF11F2" w:rsidP="00523506">
            <w:pPr>
              <w:rPr>
                <w:del w:id="4318" w:author="Lucy Lucy" w:date="2018-09-01T00:07:00Z"/>
              </w:rPr>
            </w:pPr>
            <w:del w:id="4319" w:author="Lucy Lucy" w:date="2018-09-01T00:07:00Z">
              <w:r w:rsidDel="00CF568F">
                <w:delText>5</w:delText>
              </w:r>
              <w:bookmarkStart w:id="4320" w:name="_Toc523524764"/>
              <w:bookmarkStart w:id="4321" w:name="_Toc523525611"/>
              <w:bookmarkStart w:id="4322" w:name="_Toc523526388"/>
              <w:bookmarkEnd w:id="4320"/>
              <w:bookmarkEnd w:id="4321"/>
              <w:bookmarkEnd w:id="4322"/>
            </w:del>
          </w:p>
        </w:tc>
        <w:tc>
          <w:tcPr>
            <w:tcW w:w="379" w:type="pct"/>
          </w:tcPr>
          <w:p w14:paraId="39BC2C07" w14:textId="1C6A161D" w:rsidR="00CF11F2" w:rsidRPr="009C09B2" w:rsidDel="00CF568F" w:rsidRDefault="00CF11F2" w:rsidP="00523506">
            <w:pPr>
              <w:rPr>
                <w:del w:id="4323" w:author="Lucy Lucy" w:date="2018-09-01T00:07:00Z"/>
              </w:rPr>
            </w:pPr>
            <w:bookmarkStart w:id="4324" w:name="_Toc523524765"/>
            <w:bookmarkStart w:id="4325" w:name="_Toc523525612"/>
            <w:bookmarkStart w:id="4326" w:name="_Toc523526389"/>
            <w:bookmarkEnd w:id="4324"/>
            <w:bookmarkEnd w:id="4325"/>
            <w:bookmarkEnd w:id="4326"/>
          </w:p>
        </w:tc>
        <w:tc>
          <w:tcPr>
            <w:tcW w:w="497" w:type="pct"/>
          </w:tcPr>
          <w:p w14:paraId="02F1D3B3" w14:textId="2CDF23B6" w:rsidR="00CF11F2" w:rsidRPr="009C09B2" w:rsidDel="00CF568F" w:rsidRDefault="00CF11F2" w:rsidP="00523506">
            <w:pPr>
              <w:rPr>
                <w:del w:id="4327" w:author="Lucy Lucy" w:date="2018-09-01T00:07:00Z"/>
              </w:rPr>
            </w:pPr>
            <w:bookmarkStart w:id="4328" w:name="_Toc523524766"/>
            <w:bookmarkStart w:id="4329" w:name="_Toc523525613"/>
            <w:bookmarkStart w:id="4330" w:name="_Toc523526390"/>
            <w:bookmarkEnd w:id="4328"/>
            <w:bookmarkEnd w:id="4329"/>
            <w:bookmarkEnd w:id="4330"/>
          </w:p>
        </w:tc>
        <w:tc>
          <w:tcPr>
            <w:tcW w:w="1553" w:type="pct"/>
          </w:tcPr>
          <w:p w14:paraId="125334A0" w14:textId="0769DA68" w:rsidR="00CF11F2" w:rsidRPr="009C09B2" w:rsidDel="00CF568F" w:rsidRDefault="00CF11F2" w:rsidP="00523506">
            <w:pPr>
              <w:rPr>
                <w:del w:id="4331" w:author="Lucy Lucy" w:date="2018-09-01T00:07:00Z"/>
              </w:rPr>
            </w:pPr>
            <w:bookmarkStart w:id="4332" w:name="_Toc523524767"/>
            <w:bookmarkStart w:id="4333" w:name="_Toc523525614"/>
            <w:bookmarkStart w:id="4334" w:name="_Toc523526391"/>
            <w:bookmarkEnd w:id="4332"/>
            <w:bookmarkEnd w:id="4333"/>
            <w:bookmarkEnd w:id="4334"/>
          </w:p>
        </w:tc>
        <w:bookmarkStart w:id="4335" w:name="_Toc523524768"/>
        <w:bookmarkStart w:id="4336" w:name="_Toc523525615"/>
        <w:bookmarkStart w:id="4337" w:name="_Toc523526392"/>
        <w:bookmarkEnd w:id="4335"/>
        <w:bookmarkEnd w:id="4336"/>
        <w:bookmarkEnd w:id="4337"/>
      </w:tr>
    </w:tbl>
    <w:p w14:paraId="00DE02AF" w14:textId="5849BA44" w:rsidR="000C4D87" w:rsidRPr="009C09B2" w:rsidRDefault="00690465" w:rsidP="000C4D87">
      <w:pPr>
        <w:pStyle w:val="Heading2"/>
      </w:pPr>
      <w:bookmarkStart w:id="4338" w:name="_Toc523526393"/>
      <w:r w:rsidRPr="009C09B2">
        <w:t>Sys_Document</w:t>
      </w:r>
      <w:bookmarkEnd w:id="4338"/>
    </w:p>
    <w:p w14:paraId="00DE02B0" w14:textId="52ECFE7A" w:rsidR="000C4D87" w:rsidRPr="009C09B2" w:rsidRDefault="000C4D87" w:rsidP="007A4938">
      <w:pPr>
        <w:pStyle w:val="ListParagraph"/>
        <w:numPr>
          <w:ilvl w:val="0"/>
          <w:numId w:val="8"/>
        </w:numPr>
      </w:pPr>
      <w:r w:rsidRPr="009C09B2">
        <w:t xml:space="preserve">Mục đích: </w:t>
      </w:r>
      <w:r w:rsidR="00F161B4" w:rsidRPr="009C09B2">
        <w:t xml:space="preserve">Lưu thông </w:t>
      </w:r>
      <w:r w:rsidR="00690465" w:rsidRPr="009C09B2">
        <w:t xml:space="preserve">tin </w:t>
      </w:r>
      <w:r w:rsidR="005D2FBF" w:rsidRPr="009C09B2">
        <w:t>danh mục</w:t>
      </w:r>
      <w:r w:rsidR="00690465" w:rsidRPr="009C09B2">
        <w:t xml:space="preserve"> tài liệu</w:t>
      </w:r>
      <w:r w:rsidR="0094760C">
        <w:t xml:space="preserve"> tất cả các mẫu đơn có thể có</w:t>
      </w:r>
    </w:p>
    <w:p w14:paraId="00DE02B1" w14:textId="77777777" w:rsidR="000C4D87" w:rsidRPr="009C09B2" w:rsidRDefault="00594AC1" w:rsidP="000C4D87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0C4D87" w:rsidRPr="009C09B2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:rsidRPr="009C09B2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9C09B2" w:rsidRDefault="009B0FC6" w:rsidP="000C4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9C09B2" w:rsidRDefault="00EB15D8" w:rsidP="000C4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9C09B2" w:rsidRDefault="003C2CBC" w:rsidP="000C4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9C09B2" w:rsidRDefault="009B0FC6" w:rsidP="000C4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161B4" w:rsidRPr="009C09B2" w14:paraId="00DE02BF" w14:textId="77777777" w:rsidTr="0038032B">
        <w:tc>
          <w:tcPr>
            <w:tcW w:w="1421" w:type="pct"/>
          </w:tcPr>
          <w:p w14:paraId="00DE02B9" w14:textId="7E5685C5" w:rsidR="00F161B4" w:rsidRPr="009C09B2" w:rsidRDefault="00A26742" w:rsidP="00F161B4">
            <w:r w:rsidRPr="009C09B2">
              <w:t>Id</w:t>
            </w:r>
          </w:p>
        </w:tc>
        <w:tc>
          <w:tcPr>
            <w:tcW w:w="804" w:type="pct"/>
          </w:tcPr>
          <w:p w14:paraId="00DE02BA" w14:textId="77777777" w:rsidR="00F161B4" w:rsidRPr="009C09B2" w:rsidRDefault="00F161B4" w:rsidP="00F161B4">
            <w:r w:rsidRPr="009C09B2">
              <w:t>NUMBER</w:t>
            </w:r>
          </w:p>
        </w:tc>
        <w:tc>
          <w:tcPr>
            <w:tcW w:w="368" w:type="pct"/>
          </w:tcPr>
          <w:p w14:paraId="00DE02BB" w14:textId="77777777" w:rsidR="00F161B4" w:rsidRPr="009C09B2" w:rsidRDefault="00F161B4" w:rsidP="00F161B4"/>
        </w:tc>
        <w:tc>
          <w:tcPr>
            <w:tcW w:w="369" w:type="pct"/>
          </w:tcPr>
          <w:p w14:paraId="00DE02BC" w14:textId="77777777" w:rsidR="00F161B4" w:rsidRPr="009C09B2" w:rsidRDefault="00F161B4" w:rsidP="00F161B4"/>
        </w:tc>
        <w:tc>
          <w:tcPr>
            <w:tcW w:w="496" w:type="pct"/>
          </w:tcPr>
          <w:p w14:paraId="00DE02BD" w14:textId="77777777" w:rsidR="00F161B4" w:rsidRPr="009C09B2" w:rsidRDefault="00F161B4" w:rsidP="00F161B4"/>
        </w:tc>
        <w:tc>
          <w:tcPr>
            <w:tcW w:w="1542" w:type="pct"/>
          </w:tcPr>
          <w:p w14:paraId="00DE02BE" w14:textId="07CA04C6" w:rsidR="00F161B4" w:rsidRPr="009C09B2" w:rsidRDefault="00F161B4" w:rsidP="00F161B4">
            <w:r w:rsidRPr="009C09B2">
              <w:t>ID tự tăng</w:t>
            </w:r>
          </w:p>
        </w:tc>
      </w:tr>
      <w:tr w:rsidR="00F161B4" w:rsidRPr="009C09B2" w14:paraId="00DE02C6" w14:textId="77777777" w:rsidTr="0038032B">
        <w:tc>
          <w:tcPr>
            <w:tcW w:w="1421" w:type="pct"/>
          </w:tcPr>
          <w:p w14:paraId="00DE02C0" w14:textId="5856C8FB" w:rsidR="00F161B4" w:rsidRPr="009C09B2" w:rsidRDefault="00690465" w:rsidP="00F161B4">
            <w:r w:rsidRPr="009C09B2">
              <w:t>Name</w:t>
            </w:r>
          </w:p>
        </w:tc>
        <w:tc>
          <w:tcPr>
            <w:tcW w:w="804" w:type="pct"/>
          </w:tcPr>
          <w:p w14:paraId="00DE02C1" w14:textId="3C766A24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2" w14:textId="1639F8AD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3" w14:textId="77777777" w:rsidR="00F161B4" w:rsidRPr="009C09B2" w:rsidRDefault="00F161B4" w:rsidP="00F161B4"/>
        </w:tc>
        <w:tc>
          <w:tcPr>
            <w:tcW w:w="496" w:type="pct"/>
          </w:tcPr>
          <w:p w14:paraId="00DE02C4" w14:textId="77777777" w:rsidR="00F161B4" w:rsidRPr="009C09B2" w:rsidRDefault="00F161B4" w:rsidP="00F161B4"/>
        </w:tc>
        <w:tc>
          <w:tcPr>
            <w:tcW w:w="1542" w:type="pct"/>
          </w:tcPr>
          <w:p w14:paraId="00DE02C5" w14:textId="15A1D5D6" w:rsidR="00F161B4" w:rsidRPr="009C09B2" w:rsidRDefault="00690465" w:rsidP="00F161B4">
            <w:r w:rsidRPr="009C09B2">
              <w:t>Tên tài liệu</w:t>
            </w:r>
          </w:p>
        </w:tc>
      </w:tr>
      <w:tr w:rsidR="00F161B4" w:rsidRPr="009C09B2" w14:paraId="00DE02CD" w14:textId="77777777" w:rsidTr="0038032B">
        <w:tc>
          <w:tcPr>
            <w:tcW w:w="1421" w:type="pct"/>
          </w:tcPr>
          <w:p w14:paraId="00DE02C7" w14:textId="17D53069" w:rsidR="00F161B4" w:rsidRPr="009C09B2" w:rsidRDefault="00690465" w:rsidP="00F161B4">
            <w:r w:rsidRPr="009C09B2">
              <w:t>Notes</w:t>
            </w:r>
          </w:p>
        </w:tc>
        <w:tc>
          <w:tcPr>
            <w:tcW w:w="804" w:type="pct"/>
          </w:tcPr>
          <w:p w14:paraId="00DE02C8" w14:textId="1DE16FD8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9" w14:textId="368867CB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A" w14:textId="77777777" w:rsidR="00F161B4" w:rsidRPr="009C09B2" w:rsidRDefault="00F161B4" w:rsidP="00F161B4"/>
        </w:tc>
        <w:tc>
          <w:tcPr>
            <w:tcW w:w="496" w:type="pct"/>
          </w:tcPr>
          <w:p w14:paraId="00DE02CB" w14:textId="77777777" w:rsidR="00F161B4" w:rsidRPr="009C09B2" w:rsidRDefault="00F161B4" w:rsidP="00F161B4"/>
        </w:tc>
        <w:tc>
          <w:tcPr>
            <w:tcW w:w="1542" w:type="pct"/>
          </w:tcPr>
          <w:p w14:paraId="00DE02CC" w14:textId="2B861997" w:rsidR="00574E86" w:rsidRPr="009C09B2" w:rsidRDefault="00690465" w:rsidP="00690465">
            <w:r w:rsidRPr="009C09B2">
              <w:t>Ghi chú</w:t>
            </w:r>
          </w:p>
        </w:tc>
      </w:tr>
      <w:tr w:rsidR="00A405CA" w:rsidRPr="009C09B2" w14:paraId="2E29149E" w14:textId="77777777" w:rsidTr="0038032B">
        <w:tc>
          <w:tcPr>
            <w:tcW w:w="1421" w:type="pct"/>
          </w:tcPr>
          <w:p w14:paraId="443EDC6A" w14:textId="049D5BE2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3A9A9A90" w14:textId="23DAA6CC" w:rsidR="00A405CA" w:rsidRPr="009C09B2" w:rsidRDefault="00A405CA" w:rsidP="00A405CA">
            <w:r w:rsidRPr="009C09B2">
              <w:t>Varchar2</w:t>
            </w:r>
          </w:p>
        </w:tc>
        <w:tc>
          <w:tcPr>
            <w:tcW w:w="368" w:type="pct"/>
          </w:tcPr>
          <w:p w14:paraId="582847CC" w14:textId="163DB4B5" w:rsidR="00A405CA" w:rsidRPr="009C09B2" w:rsidRDefault="00A405CA" w:rsidP="00A405CA">
            <w:r w:rsidRPr="009C09B2">
              <w:t>5</w:t>
            </w:r>
          </w:p>
        </w:tc>
        <w:tc>
          <w:tcPr>
            <w:tcW w:w="369" w:type="pct"/>
          </w:tcPr>
          <w:p w14:paraId="1C5753E0" w14:textId="77777777" w:rsidR="00A405CA" w:rsidRPr="009C09B2" w:rsidRDefault="00A405CA" w:rsidP="00A405CA"/>
        </w:tc>
        <w:tc>
          <w:tcPr>
            <w:tcW w:w="496" w:type="pct"/>
          </w:tcPr>
          <w:p w14:paraId="5D396807" w14:textId="77777777" w:rsidR="00A405CA" w:rsidRPr="009C09B2" w:rsidRDefault="00A405CA" w:rsidP="00A405CA"/>
        </w:tc>
        <w:tc>
          <w:tcPr>
            <w:tcW w:w="1542" w:type="pct"/>
          </w:tcPr>
          <w:p w14:paraId="7E58C276" w14:textId="584A3A00" w:rsidR="00A405CA" w:rsidRPr="009C09B2" w:rsidRDefault="00A405CA" w:rsidP="00A405CA">
            <w:r w:rsidRPr="009C09B2">
              <w:t>Ngôn ngữ hiển thị</w:t>
            </w:r>
          </w:p>
        </w:tc>
      </w:tr>
      <w:tr w:rsidR="008C0FBA" w:rsidRPr="009C09B2" w14:paraId="4493EBCB" w14:textId="77777777" w:rsidTr="0038032B">
        <w:tc>
          <w:tcPr>
            <w:tcW w:w="1421" w:type="pct"/>
          </w:tcPr>
          <w:p w14:paraId="38E5CBDB" w14:textId="2223321D" w:rsidR="008C0FBA" w:rsidRPr="009C09B2" w:rsidRDefault="008C0FBA" w:rsidP="00A405CA">
            <w:r w:rsidRPr="009C09B2">
              <w:t>CREATEDATE</w:t>
            </w:r>
          </w:p>
        </w:tc>
        <w:tc>
          <w:tcPr>
            <w:tcW w:w="804" w:type="pct"/>
          </w:tcPr>
          <w:p w14:paraId="62CA6FB7" w14:textId="3B463A0F" w:rsidR="008C0FBA" w:rsidRPr="009C09B2" w:rsidRDefault="008C0FBA" w:rsidP="00A405CA">
            <w:r w:rsidRPr="009C09B2">
              <w:t>DATE</w:t>
            </w:r>
          </w:p>
        </w:tc>
        <w:tc>
          <w:tcPr>
            <w:tcW w:w="368" w:type="pct"/>
          </w:tcPr>
          <w:p w14:paraId="0B2CB38C" w14:textId="77777777" w:rsidR="008C0FBA" w:rsidRPr="009C09B2" w:rsidRDefault="008C0FBA" w:rsidP="00A405CA"/>
        </w:tc>
        <w:tc>
          <w:tcPr>
            <w:tcW w:w="369" w:type="pct"/>
          </w:tcPr>
          <w:p w14:paraId="4CF0C332" w14:textId="77777777" w:rsidR="008C0FBA" w:rsidRPr="009C09B2" w:rsidRDefault="008C0FBA" w:rsidP="00A405CA"/>
        </w:tc>
        <w:tc>
          <w:tcPr>
            <w:tcW w:w="496" w:type="pct"/>
          </w:tcPr>
          <w:p w14:paraId="4B7D3DFD" w14:textId="77777777" w:rsidR="008C0FBA" w:rsidRPr="009C09B2" w:rsidRDefault="008C0FBA" w:rsidP="00A405CA"/>
        </w:tc>
        <w:tc>
          <w:tcPr>
            <w:tcW w:w="1542" w:type="pct"/>
          </w:tcPr>
          <w:p w14:paraId="1EBFF12C" w14:textId="342F0A13" w:rsidR="008C0FBA" w:rsidRPr="009C09B2" w:rsidRDefault="008C0FBA" w:rsidP="00A405CA">
            <w:r w:rsidRPr="009C09B2">
              <w:t>Ngày tạo</w:t>
            </w:r>
          </w:p>
        </w:tc>
      </w:tr>
      <w:tr w:rsidR="008C0FBA" w:rsidRPr="009C09B2" w14:paraId="69EF7332" w14:textId="77777777" w:rsidTr="0038032B">
        <w:tc>
          <w:tcPr>
            <w:tcW w:w="1421" w:type="pct"/>
          </w:tcPr>
          <w:p w14:paraId="4A44E946" w14:textId="799CC776" w:rsidR="008C0FBA" w:rsidRPr="009C09B2" w:rsidRDefault="008C0FBA" w:rsidP="00A405CA">
            <w:r w:rsidRPr="009C09B2">
              <w:t>CREATE</w:t>
            </w:r>
            <w:r w:rsidR="00C37558">
              <w:t>d</w:t>
            </w:r>
            <w:r w:rsidRPr="009C09B2">
              <w:t>BY</w:t>
            </w:r>
          </w:p>
        </w:tc>
        <w:tc>
          <w:tcPr>
            <w:tcW w:w="804" w:type="pct"/>
          </w:tcPr>
          <w:p w14:paraId="50B60F26" w14:textId="53EC8253" w:rsidR="008C0FBA" w:rsidRPr="009C09B2" w:rsidRDefault="008C0FBA" w:rsidP="00A405CA">
            <w:r w:rsidRPr="009C09B2">
              <w:t>VARCHAR2</w:t>
            </w:r>
          </w:p>
        </w:tc>
        <w:tc>
          <w:tcPr>
            <w:tcW w:w="368" w:type="pct"/>
          </w:tcPr>
          <w:p w14:paraId="73701425" w14:textId="33508C9C" w:rsidR="008C0FBA" w:rsidRPr="009C09B2" w:rsidRDefault="008C0FBA" w:rsidP="00A405CA">
            <w:r w:rsidRPr="009C09B2">
              <w:t>50</w:t>
            </w:r>
          </w:p>
        </w:tc>
        <w:tc>
          <w:tcPr>
            <w:tcW w:w="369" w:type="pct"/>
          </w:tcPr>
          <w:p w14:paraId="2DC1CC80" w14:textId="77777777" w:rsidR="008C0FBA" w:rsidRPr="009C09B2" w:rsidRDefault="008C0FBA" w:rsidP="00A405CA"/>
        </w:tc>
        <w:tc>
          <w:tcPr>
            <w:tcW w:w="496" w:type="pct"/>
          </w:tcPr>
          <w:p w14:paraId="7ECF041E" w14:textId="77777777" w:rsidR="008C0FBA" w:rsidRPr="009C09B2" w:rsidRDefault="008C0FBA" w:rsidP="00A405CA"/>
        </w:tc>
        <w:tc>
          <w:tcPr>
            <w:tcW w:w="1542" w:type="pct"/>
          </w:tcPr>
          <w:p w14:paraId="66DDE6E3" w14:textId="332C0280" w:rsidR="008C0FBA" w:rsidRPr="009C09B2" w:rsidRDefault="008C0FBA" w:rsidP="00A405CA">
            <w:r w:rsidRPr="009C09B2">
              <w:t>Người tạo</w:t>
            </w:r>
          </w:p>
        </w:tc>
      </w:tr>
    </w:tbl>
    <w:p w14:paraId="52BCE22A" w14:textId="4FA523A0" w:rsidR="00642727" w:rsidRPr="009C09B2" w:rsidRDefault="00642727" w:rsidP="00642727">
      <w:pPr>
        <w:pStyle w:val="Heading2"/>
      </w:pPr>
      <w:bookmarkStart w:id="4339" w:name="_Toc523526394"/>
      <w:r w:rsidRPr="009C09B2">
        <w:t>Sys_App_Document</w:t>
      </w:r>
      <w:bookmarkEnd w:id="4339"/>
    </w:p>
    <w:p w14:paraId="333D3E59" w14:textId="1C5BCC26" w:rsidR="00642727" w:rsidRPr="009C09B2" w:rsidRDefault="00642727" w:rsidP="00642727">
      <w:pPr>
        <w:pStyle w:val="ListParagraph"/>
        <w:numPr>
          <w:ilvl w:val="0"/>
          <w:numId w:val="8"/>
        </w:numPr>
      </w:pPr>
      <w:r w:rsidRPr="009C09B2">
        <w:t xml:space="preserve">Mục đích: Lưu trữ các loại </w:t>
      </w:r>
      <w:r w:rsidR="005D2FBF" w:rsidRPr="009C09B2">
        <w:t>tài liệu</w:t>
      </w:r>
      <w:r w:rsidRPr="009C09B2">
        <w:t xml:space="preserve"> cố định theo đơn</w:t>
      </w:r>
      <w:r w:rsidR="00C14CB6">
        <w:t xml:space="preserve"> </w:t>
      </w:r>
    </w:p>
    <w:p w14:paraId="4F8DB50C" w14:textId="77777777" w:rsidR="00642727" w:rsidRPr="009C09B2" w:rsidRDefault="00642727" w:rsidP="00642727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:rsidRPr="009C09B2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9C09B2" w:rsidRDefault="00642727" w:rsidP="0064272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42727" w:rsidRPr="009C09B2" w14:paraId="4A60F984" w14:textId="77777777" w:rsidTr="00642727">
        <w:tc>
          <w:tcPr>
            <w:tcW w:w="1421" w:type="pct"/>
          </w:tcPr>
          <w:p w14:paraId="43B9FF21" w14:textId="77777777" w:rsidR="00642727" w:rsidRPr="009C09B2" w:rsidRDefault="00642727" w:rsidP="00642727">
            <w:r w:rsidRPr="009C09B2">
              <w:t>ID</w:t>
            </w:r>
          </w:p>
        </w:tc>
        <w:tc>
          <w:tcPr>
            <w:tcW w:w="804" w:type="pct"/>
          </w:tcPr>
          <w:p w14:paraId="517D6D07" w14:textId="77777777" w:rsidR="00642727" w:rsidRPr="009C09B2" w:rsidRDefault="00642727" w:rsidP="00642727">
            <w:r w:rsidRPr="009C09B2">
              <w:t>NUMBER</w:t>
            </w:r>
          </w:p>
        </w:tc>
        <w:tc>
          <w:tcPr>
            <w:tcW w:w="370" w:type="pct"/>
          </w:tcPr>
          <w:p w14:paraId="53CC8FCA" w14:textId="77777777" w:rsidR="00642727" w:rsidRPr="009C09B2" w:rsidRDefault="00642727" w:rsidP="00642727"/>
        </w:tc>
        <w:tc>
          <w:tcPr>
            <w:tcW w:w="371" w:type="pct"/>
          </w:tcPr>
          <w:p w14:paraId="69B527F3" w14:textId="77777777" w:rsidR="00642727" w:rsidRPr="009C09B2" w:rsidRDefault="00642727" w:rsidP="00642727"/>
        </w:tc>
        <w:tc>
          <w:tcPr>
            <w:tcW w:w="496" w:type="pct"/>
          </w:tcPr>
          <w:p w14:paraId="65CA80DF" w14:textId="77777777" w:rsidR="00642727" w:rsidRPr="009C09B2" w:rsidRDefault="00642727" w:rsidP="00642727"/>
        </w:tc>
        <w:tc>
          <w:tcPr>
            <w:tcW w:w="1537" w:type="pct"/>
          </w:tcPr>
          <w:p w14:paraId="24BEE4EC" w14:textId="77777777" w:rsidR="00642727" w:rsidRPr="009C09B2" w:rsidRDefault="00642727" w:rsidP="00642727">
            <w:r w:rsidRPr="009C09B2">
              <w:t>ID tự tăng</w:t>
            </w:r>
          </w:p>
        </w:tc>
      </w:tr>
      <w:tr w:rsidR="00642727" w:rsidRPr="009C09B2" w14:paraId="6DC386C6" w14:textId="77777777" w:rsidTr="00642727">
        <w:tc>
          <w:tcPr>
            <w:tcW w:w="1421" w:type="pct"/>
          </w:tcPr>
          <w:p w14:paraId="0551173F" w14:textId="3549AC46" w:rsidR="00642727" w:rsidRPr="009C09B2" w:rsidRDefault="00C37558" w:rsidP="00642727">
            <w:r>
              <w:t>App</w:t>
            </w:r>
            <w:r w:rsidR="00642727" w:rsidRPr="009C09B2">
              <w:t>Code</w:t>
            </w:r>
          </w:p>
        </w:tc>
        <w:tc>
          <w:tcPr>
            <w:tcW w:w="804" w:type="pct"/>
          </w:tcPr>
          <w:p w14:paraId="12F57AA5" w14:textId="62459B5C" w:rsidR="00642727" w:rsidRPr="009C09B2" w:rsidRDefault="00BC0982" w:rsidP="00642727">
            <w:r w:rsidRPr="009C09B2">
              <w:t>VARCHAR2</w:t>
            </w:r>
          </w:p>
        </w:tc>
        <w:tc>
          <w:tcPr>
            <w:tcW w:w="370" w:type="pct"/>
          </w:tcPr>
          <w:p w14:paraId="6E6ECC9A" w14:textId="77777777" w:rsidR="00642727" w:rsidRPr="009C09B2" w:rsidRDefault="00642727" w:rsidP="00642727">
            <w:r w:rsidRPr="009C09B2">
              <w:t>50</w:t>
            </w:r>
          </w:p>
        </w:tc>
        <w:tc>
          <w:tcPr>
            <w:tcW w:w="371" w:type="pct"/>
          </w:tcPr>
          <w:p w14:paraId="2BAC26C8" w14:textId="77777777" w:rsidR="00642727" w:rsidRPr="009C09B2" w:rsidRDefault="00642727" w:rsidP="00642727"/>
        </w:tc>
        <w:tc>
          <w:tcPr>
            <w:tcW w:w="496" w:type="pct"/>
          </w:tcPr>
          <w:p w14:paraId="0658A3CC" w14:textId="77777777" w:rsidR="00642727" w:rsidRPr="009C09B2" w:rsidRDefault="00642727" w:rsidP="00642727"/>
        </w:tc>
        <w:tc>
          <w:tcPr>
            <w:tcW w:w="1537" w:type="pct"/>
          </w:tcPr>
          <w:p w14:paraId="1190741F" w14:textId="77777777" w:rsidR="00642727" w:rsidRPr="009C09B2" w:rsidRDefault="00642727" w:rsidP="00642727">
            <w:r w:rsidRPr="009C09B2">
              <w:t>Mã đơn, link với App_Code bảng Sys_Application</w:t>
            </w:r>
          </w:p>
        </w:tc>
      </w:tr>
      <w:tr w:rsidR="00E73D2C" w:rsidRPr="009C09B2" w14:paraId="14C82EA2" w14:textId="77777777" w:rsidTr="00642727">
        <w:tc>
          <w:tcPr>
            <w:tcW w:w="1421" w:type="pct"/>
          </w:tcPr>
          <w:p w14:paraId="01165F02" w14:textId="432DD4D3" w:rsidR="00E73D2C" w:rsidRPr="009C09B2" w:rsidRDefault="00E73D2C" w:rsidP="00E73D2C">
            <w:r w:rsidRPr="009C09B2"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9C09B2" w:rsidRDefault="00E73D2C" w:rsidP="00E73D2C">
            <w:r w:rsidRPr="009C09B2">
              <w:t>NUMBER</w:t>
            </w:r>
          </w:p>
        </w:tc>
        <w:tc>
          <w:tcPr>
            <w:tcW w:w="370" w:type="pct"/>
          </w:tcPr>
          <w:p w14:paraId="1A2B4E77" w14:textId="77777777" w:rsidR="00E73D2C" w:rsidRPr="009C09B2" w:rsidRDefault="00E73D2C" w:rsidP="00E73D2C"/>
        </w:tc>
        <w:tc>
          <w:tcPr>
            <w:tcW w:w="371" w:type="pct"/>
          </w:tcPr>
          <w:p w14:paraId="0A6DF6E9" w14:textId="77777777" w:rsidR="00E73D2C" w:rsidRPr="009C09B2" w:rsidRDefault="00E73D2C" w:rsidP="00E73D2C"/>
        </w:tc>
        <w:tc>
          <w:tcPr>
            <w:tcW w:w="496" w:type="pct"/>
          </w:tcPr>
          <w:p w14:paraId="37A60DA8" w14:textId="77777777" w:rsidR="00E73D2C" w:rsidRPr="009C09B2" w:rsidRDefault="00E73D2C" w:rsidP="00E73D2C"/>
        </w:tc>
        <w:tc>
          <w:tcPr>
            <w:tcW w:w="1537" w:type="pct"/>
          </w:tcPr>
          <w:p w14:paraId="7866A4AB" w14:textId="6EBCEFE2" w:rsidR="00E73D2C" w:rsidRPr="009C09B2" w:rsidRDefault="00E73D2C" w:rsidP="00E73D2C">
            <w:r w:rsidRPr="009C09B2">
              <w:t>Id fee dịch vụ, Link với Document_Id bảng Document</w:t>
            </w:r>
          </w:p>
        </w:tc>
      </w:tr>
      <w:tr w:rsidR="00C37558" w:rsidRPr="009C09B2" w14:paraId="28518D95" w14:textId="77777777" w:rsidTr="00642727">
        <w:tc>
          <w:tcPr>
            <w:tcW w:w="1421" w:type="pct"/>
          </w:tcPr>
          <w:p w14:paraId="53FCED84" w14:textId="22E66B2E" w:rsidR="00C37558" w:rsidRPr="009C09B2" w:rsidRDefault="00C37558" w:rsidP="00E73D2C">
            <w:r>
              <w:t>LANGUAGE</w:t>
            </w:r>
            <w:r w:rsidR="00667823">
              <w:t>_CODE</w:t>
            </w:r>
          </w:p>
        </w:tc>
        <w:tc>
          <w:tcPr>
            <w:tcW w:w="804" w:type="pct"/>
          </w:tcPr>
          <w:p w14:paraId="2930CB0E" w14:textId="7CAA887E" w:rsidR="00C37558" w:rsidRPr="009C09B2" w:rsidRDefault="00667823" w:rsidP="00E73D2C">
            <w:r>
              <w:t>VARCHAR2</w:t>
            </w:r>
          </w:p>
        </w:tc>
        <w:tc>
          <w:tcPr>
            <w:tcW w:w="370" w:type="pct"/>
          </w:tcPr>
          <w:p w14:paraId="4FEA935B" w14:textId="3543403C" w:rsidR="00C37558" w:rsidRPr="009C09B2" w:rsidRDefault="00667823" w:rsidP="00E73D2C">
            <w:r>
              <w:t>5</w:t>
            </w:r>
          </w:p>
        </w:tc>
        <w:tc>
          <w:tcPr>
            <w:tcW w:w="371" w:type="pct"/>
          </w:tcPr>
          <w:p w14:paraId="7523D788" w14:textId="77777777" w:rsidR="00C37558" w:rsidRPr="009C09B2" w:rsidRDefault="00C37558" w:rsidP="00E73D2C"/>
        </w:tc>
        <w:tc>
          <w:tcPr>
            <w:tcW w:w="496" w:type="pct"/>
          </w:tcPr>
          <w:p w14:paraId="7B107590" w14:textId="77777777" w:rsidR="00C37558" w:rsidRPr="009C09B2" w:rsidRDefault="00C37558" w:rsidP="00E73D2C"/>
        </w:tc>
        <w:tc>
          <w:tcPr>
            <w:tcW w:w="1537" w:type="pct"/>
          </w:tcPr>
          <w:p w14:paraId="417B0A93" w14:textId="77777777" w:rsidR="00C37558" w:rsidRPr="009C09B2" w:rsidRDefault="00C37558" w:rsidP="00E73D2C"/>
        </w:tc>
      </w:tr>
      <w:tr w:rsidR="00667823" w:rsidRPr="009C09B2" w14:paraId="50D7D017" w14:textId="77777777" w:rsidTr="00642727">
        <w:tc>
          <w:tcPr>
            <w:tcW w:w="1421" w:type="pct"/>
          </w:tcPr>
          <w:p w14:paraId="60686091" w14:textId="32BDF4D2" w:rsidR="00667823" w:rsidRDefault="00667823" w:rsidP="00E73D2C">
            <w:r>
              <w:t>LSTORD</w:t>
            </w:r>
          </w:p>
        </w:tc>
        <w:tc>
          <w:tcPr>
            <w:tcW w:w="804" w:type="pct"/>
          </w:tcPr>
          <w:p w14:paraId="1F4D721F" w14:textId="3C65E113" w:rsidR="00667823" w:rsidRDefault="00667823" w:rsidP="00E73D2C">
            <w:r>
              <w:t>NUMBER</w:t>
            </w:r>
          </w:p>
        </w:tc>
        <w:tc>
          <w:tcPr>
            <w:tcW w:w="370" w:type="pct"/>
          </w:tcPr>
          <w:p w14:paraId="791FC1C3" w14:textId="2B786601" w:rsidR="00667823" w:rsidRDefault="00667823" w:rsidP="00E73D2C">
            <w:r>
              <w:t>3</w:t>
            </w:r>
          </w:p>
        </w:tc>
        <w:tc>
          <w:tcPr>
            <w:tcW w:w="371" w:type="pct"/>
          </w:tcPr>
          <w:p w14:paraId="52594003" w14:textId="77777777" w:rsidR="00667823" w:rsidRPr="009C09B2" w:rsidRDefault="00667823" w:rsidP="00E73D2C"/>
        </w:tc>
        <w:tc>
          <w:tcPr>
            <w:tcW w:w="496" w:type="pct"/>
          </w:tcPr>
          <w:p w14:paraId="44F99BC4" w14:textId="77777777" w:rsidR="00667823" w:rsidRPr="009C09B2" w:rsidRDefault="00667823" w:rsidP="00E73D2C"/>
        </w:tc>
        <w:tc>
          <w:tcPr>
            <w:tcW w:w="1537" w:type="pct"/>
          </w:tcPr>
          <w:p w14:paraId="36D97E87" w14:textId="77777777" w:rsidR="00667823" w:rsidRPr="009C09B2" w:rsidRDefault="00667823" w:rsidP="00E73D2C"/>
        </w:tc>
      </w:tr>
    </w:tbl>
    <w:p w14:paraId="59EFF6C0" w14:textId="77777777" w:rsidR="00CF568F" w:rsidRPr="0094760C" w:rsidRDefault="00CF568F" w:rsidP="00CF568F">
      <w:pPr>
        <w:pStyle w:val="Heading2"/>
        <w:rPr>
          <w:ins w:id="4340" w:author="Lucy Lucy" w:date="2018-09-01T00:07:00Z"/>
          <w:highlight w:val="yellow"/>
        </w:rPr>
      </w:pPr>
      <w:bookmarkStart w:id="4341" w:name="_Toc523526395"/>
      <w:ins w:id="4342" w:author="Lucy Lucy" w:date="2018-09-01T00:07:00Z">
        <w:r w:rsidRPr="0094760C">
          <w:rPr>
            <w:highlight w:val="yellow"/>
          </w:rPr>
          <w:t>Application_Header</w:t>
        </w:r>
        <w:bookmarkEnd w:id="4341"/>
      </w:ins>
    </w:p>
    <w:p w14:paraId="65DA15CA" w14:textId="77777777" w:rsidR="00CF568F" w:rsidRPr="009C09B2" w:rsidRDefault="00CF568F" w:rsidP="00CF568F">
      <w:pPr>
        <w:pStyle w:val="ListParagraph"/>
        <w:numPr>
          <w:ilvl w:val="0"/>
          <w:numId w:val="8"/>
        </w:numPr>
        <w:rPr>
          <w:ins w:id="4343" w:author="Lucy Lucy" w:date="2018-09-01T00:07:00Z"/>
        </w:rPr>
      </w:pPr>
      <w:ins w:id="4344" w:author="Lucy Lucy" w:date="2018-09-01T00:07:00Z">
        <w:r w:rsidRPr="009C09B2">
          <w:t>Mục đích: Lưu trữ thông tin về đơn</w:t>
        </w:r>
      </w:ins>
    </w:p>
    <w:p w14:paraId="7A82D1C0" w14:textId="77777777" w:rsidR="00CF568F" w:rsidRPr="009C09B2" w:rsidRDefault="00CF568F" w:rsidP="00CF568F">
      <w:pPr>
        <w:pStyle w:val="ListParagraph"/>
        <w:numPr>
          <w:ilvl w:val="0"/>
          <w:numId w:val="8"/>
        </w:numPr>
        <w:rPr>
          <w:ins w:id="4345" w:author="Lucy Lucy" w:date="2018-09-01T00:07:00Z"/>
        </w:rPr>
      </w:pPr>
      <w:ins w:id="4346" w:author="Lucy Lucy" w:date="2018-09-01T00:07:00Z">
        <w:r w:rsidRPr="009C09B2">
          <w:t>Chi tiết các trường: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82"/>
        <w:gridCol w:w="1761"/>
        <w:gridCol w:w="662"/>
        <w:gridCol w:w="595"/>
        <w:gridCol w:w="894"/>
        <w:gridCol w:w="2619"/>
      </w:tblGrid>
      <w:tr w:rsidR="00CF568F" w:rsidRPr="009C09B2" w14:paraId="081602FB" w14:textId="77777777" w:rsidTr="00CF568F">
        <w:trPr>
          <w:tblHeader/>
          <w:ins w:id="4347" w:author="Lucy Lucy" w:date="2018-09-01T00:07:00Z"/>
        </w:trPr>
        <w:tc>
          <w:tcPr>
            <w:tcW w:w="1377" w:type="pct"/>
            <w:shd w:val="clear" w:color="auto" w:fill="E6E6E6"/>
          </w:tcPr>
          <w:p w14:paraId="07B5BE1F" w14:textId="77777777" w:rsidR="00CF568F" w:rsidRPr="009C09B2" w:rsidRDefault="00CF568F" w:rsidP="00CF568F">
            <w:pPr>
              <w:rPr>
                <w:ins w:id="4348" w:author="Lucy Lucy" w:date="2018-09-01T00:07:00Z"/>
                <w:b/>
              </w:rPr>
            </w:pPr>
            <w:ins w:id="4349" w:author="Lucy Lucy" w:date="2018-09-01T00:07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977" w:type="pct"/>
            <w:shd w:val="clear" w:color="auto" w:fill="E6E6E6"/>
          </w:tcPr>
          <w:p w14:paraId="624B590B" w14:textId="77777777" w:rsidR="00CF568F" w:rsidRPr="009C09B2" w:rsidRDefault="00CF568F" w:rsidP="00CF568F">
            <w:pPr>
              <w:jc w:val="center"/>
              <w:rPr>
                <w:ins w:id="4350" w:author="Lucy Lucy" w:date="2018-09-01T00:07:00Z"/>
                <w:b/>
              </w:rPr>
            </w:pPr>
            <w:ins w:id="4351" w:author="Lucy Lucy" w:date="2018-09-01T00:07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67" w:type="pct"/>
            <w:shd w:val="clear" w:color="auto" w:fill="E6E6E6"/>
          </w:tcPr>
          <w:p w14:paraId="7FA3D428" w14:textId="77777777" w:rsidR="00CF568F" w:rsidRPr="009C09B2" w:rsidRDefault="00CF568F" w:rsidP="00CF568F">
            <w:pPr>
              <w:rPr>
                <w:ins w:id="4352" w:author="Lucy Lucy" w:date="2018-09-01T00:07:00Z"/>
                <w:b/>
              </w:rPr>
            </w:pPr>
            <w:ins w:id="4353" w:author="Lucy Lucy" w:date="2018-09-01T00:07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30" w:type="pct"/>
            <w:shd w:val="clear" w:color="auto" w:fill="E6E6E6"/>
          </w:tcPr>
          <w:p w14:paraId="4B0F0894" w14:textId="77777777" w:rsidR="00CF568F" w:rsidRPr="009C09B2" w:rsidRDefault="00CF568F" w:rsidP="00CF568F">
            <w:pPr>
              <w:rPr>
                <w:ins w:id="4354" w:author="Lucy Lucy" w:date="2018-09-01T00:07:00Z"/>
                <w:b/>
              </w:rPr>
            </w:pPr>
            <w:ins w:id="4355" w:author="Lucy Lucy" w:date="2018-09-01T00:07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6" w:type="pct"/>
            <w:shd w:val="clear" w:color="auto" w:fill="E6E6E6"/>
          </w:tcPr>
          <w:p w14:paraId="1AC8EDF5" w14:textId="77777777" w:rsidR="00CF568F" w:rsidRPr="009C09B2" w:rsidRDefault="00CF568F" w:rsidP="00CF568F">
            <w:pPr>
              <w:rPr>
                <w:ins w:id="4356" w:author="Lucy Lucy" w:date="2018-09-01T00:07:00Z"/>
                <w:b/>
              </w:rPr>
            </w:pPr>
            <w:ins w:id="4357" w:author="Lucy Lucy" w:date="2018-09-01T00:07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454" w:type="pct"/>
            <w:shd w:val="clear" w:color="auto" w:fill="E6E6E6"/>
          </w:tcPr>
          <w:p w14:paraId="295DA1D4" w14:textId="77777777" w:rsidR="00CF568F" w:rsidRPr="009C09B2" w:rsidRDefault="00CF568F" w:rsidP="00CF568F">
            <w:pPr>
              <w:jc w:val="left"/>
              <w:rPr>
                <w:ins w:id="4358" w:author="Lucy Lucy" w:date="2018-09-01T00:07:00Z"/>
                <w:b/>
              </w:rPr>
            </w:pPr>
            <w:ins w:id="4359" w:author="Lucy Lucy" w:date="2018-09-01T00:07:00Z">
              <w:r w:rsidRPr="009C09B2">
                <w:rPr>
                  <w:b/>
                </w:rPr>
                <w:t>Mô tả</w:t>
              </w:r>
            </w:ins>
          </w:p>
        </w:tc>
      </w:tr>
      <w:tr w:rsidR="00CF568F" w:rsidRPr="009C09B2" w14:paraId="7E8A88A3" w14:textId="77777777" w:rsidTr="00CF568F">
        <w:trPr>
          <w:ins w:id="4360" w:author="Lucy Lucy" w:date="2018-09-01T00:07:00Z"/>
        </w:trPr>
        <w:tc>
          <w:tcPr>
            <w:tcW w:w="1377" w:type="pct"/>
          </w:tcPr>
          <w:p w14:paraId="4F7D1D2A" w14:textId="77777777" w:rsidR="00CF568F" w:rsidRPr="009C09B2" w:rsidRDefault="00CF568F" w:rsidP="00CF568F">
            <w:pPr>
              <w:rPr>
                <w:ins w:id="4361" w:author="Lucy Lucy" w:date="2018-09-01T00:07:00Z"/>
              </w:rPr>
            </w:pPr>
            <w:ins w:id="4362" w:author="Lucy Lucy" w:date="2018-09-01T00:07:00Z">
              <w:r w:rsidRPr="009C09B2">
                <w:t>Id</w:t>
              </w:r>
            </w:ins>
          </w:p>
        </w:tc>
        <w:tc>
          <w:tcPr>
            <w:tcW w:w="977" w:type="pct"/>
          </w:tcPr>
          <w:p w14:paraId="0DD4C720" w14:textId="77777777" w:rsidR="00CF568F" w:rsidRPr="009C09B2" w:rsidRDefault="00CF568F" w:rsidP="00CF568F">
            <w:pPr>
              <w:rPr>
                <w:ins w:id="4363" w:author="Lucy Lucy" w:date="2018-09-01T00:07:00Z"/>
              </w:rPr>
            </w:pPr>
            <w:ins w:id="4364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36E7DB8F" w14:textId="77777777" w:rsidR="00CF568F" w:rsidRPr="009C09B2" w:rsidRDefault="00CF568F" w:rsidP="00CF568F">
            <w:pPr>
              <w:rPr>
                <w:ins w:id="4365" w:author="Lucy Lucy" w:date="2018-09-01T00:07:00Z"/>
              </w:rPr>
            </w:pPr>
          </w:p>
        </w:tc>
        <w:tc>
          <w:tcPr>
            <w:tcW w:w="330" w:type="pct"/>
          </w:tcPr>
          <w:p w14:paraId="77DEDAFB" w14:textId="77777777" w:rsidR="00CF568F" w:rsidRPr="009C09B2" w:rsidRDefault="00CF568F" w:rsidP="00CF568F">
            <w:pPr>
              <w:rPr>
                <w:ins w:id="4366" w:author="Lucy Lucy" w:date="2018-09-01T00:07:00Z"/>
              </w:rPr>
            </w:pPr>
          </w:p>
        </w:tc>
        <w:tc>
          <w:tcPr>
            <w:tcW w:w="496" w:type="pct"/>
          </w:tcPr>
          <w:p w14:paraId="3B83CDD0" w14:textId="77777777" w:rsidR="00CF568F" w:rsidRPr="009C09B2" w:rsidRDefault="00CF568F" w:rsidP="00CF568F">
            <w:pPr>
              <w:rPr>
                <w:ins w:id="4367" w:author="Lucy Lucy" w:date="2018-09-01T00:07:00Z"/>
              </w:rPr>
            </w:pPr>
          </w:p>
        </w:tc>
        <w:tc>
          <w:tcPr>
            <w:tcW w:w="1454" w:type="pct"/>
          </w:tcPr>
          <w:p w14:paraId="4A7B7D81" w14:textId="77777777" w:rsidR="00CF568F" w:rsidRPr="009C09B2" w:rsidRDefault="00CF568F" w:rsidP="00CF568F">
            <w:pPr>
              <w:rPr>
                <w:ins w:id="4368" w:author="Lucy Lucy" w:date="2018-09-01T00:07:00Z"/>
              </w:rPr>
            </w:pPr>
            <w:ins w:id="4369" w:author="Lucy Lucy" w:date="2018-09-01T00:07:00Z">
              <w:r w:rsidRPr="009C09B2">
                <w:t>ID tự tăng + Language thành 1 key duy nhất</w:t>
              </w:r>
            </w:ins>
          </w:p>
        </w:tc>
      </w:tr>
      <w:tr w:rsidR="00CF568F" w:rsidRPr="009C09B2" w14:paraId="757D126C" w14:textId="77777777" w:rsidTr="00CF568F">
        <w:trPr>
          <w:ins w:id="4370" w:author="Lucy Lucy" w:date="2018-09-01T00:07:00Z"/>
        </w:trPr>
        <w:tc>
          <w:tcPr>
            <w:tcW w:w="1377" w:type="pct"/>
          </w:tcPr>
          <w:p w14:paraId="23A8E00F" w14:textId="77777777" w:rsidR="00CF568F" w:rsidRPr="009C09B2" w:rsidRDefault="00CF568F" w:rsidP="00CF568F">
            <w:pPr>
              <w:rPr>
                <w:ins w:id="4371" w:author="Lucy Lucy" w:date="2018-09-01T00:07:00Z"/>
              </w:rPr>
            </w:pPr>
            <w:ins w:id="4372" w:author="Lucy Lucy" w:date="2018-09-01T00:07:00Z">
              <w:r w:rsidRPr="009C09B2">
                <w:t>AppCode</w:t>
              </w:r>
            </w:ins>
          </w:p>
        </w:tc>
        <w:tc>
          <w:tcPr>
            <w:tcW w:w="977" w:type="pct"/>
          </w:tcPr>
          <w:p w14:paraId="20A86941" w14:textId="77777777" w:rsidR="00CF568F" w:rsidRPr="009C09B2" w:rsidRDefault="00CF568F" w:rsidP="00CF568F">
            <w:pPr>
              <w:rPr>
                <w:ins w:id="4373" w:author="Lucy Lucy" w:date="2018-09-01T00:07:00Z"/>
              </w:rPr>
            </w:pPr>
            <w:ins w:id="4374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77DAB93A" w14:textId="77777777" w:rsidR="00CF568F" w:rsidRPr="009C09B2" w:rsidRDefault="00CF568F" w:rsidP="00CF568F">
            <w:pPr>
              <w:rPr>
                <w:ins w:id="4375" w:author="Lucy Lucy" w:date="2018-09-01T00:07:00Z"/>
              </w:rPr>
            </w:pPr>
            <w:ins w:id="4376" w:author="Lucy Lucy" w:date="2018-09-01T00:07:00Z">
              <w:r w:rsidRPr="009C09B2">
                <w:t>50</w:t>
              </w:r>
            </w:ins>
          </w:p>
        </w:tc>
        <w:tc>
          <w:tcPr>
            <w:tcW w:w="330" w:type="pct"/>
          </w:tcPr>
          <w:p w14:paraId="1D00E560" w14:textId="77777777" w:rsidR="00CF568F" w:rsidRPr="009C09B2" w:rsidRDefault="00CF568F" w:rsidP="00CF568F">
            <w:pPr>
              <w:rPr>
                <w:ins w:id="4377" w:author="Lucy Lucy" w:date="2018-09-01T00:07:00Z"/>
              </w:rPr>
            </w:pPr>
          </w:p>
        </w:tc>
        <w:tc>
          <w:tcPr>
            <w:tcW w:w="496" w:type="pct"/>
          </w:tcPr>
          <w:p w14:paraId="466C5EBA" w14:textId="77777777" w:rsidR="00CF568F" w:rsidRPr="009C09B2" w:rsidRDefault="00CF568F" w:rsidP="00CF568F">
            <w:pPr>
              <w:rPr>
                <w:ins w:id="4378" w:author="Lucy Lucy" w:date="2018-09-01T00:07:00Z"/>
              </w:rPr>
            </w:pPr>
          </w:p>
        </w:tc>
        <w:tc>
          <w:tcPr>
            <w:tcW w:w="1454" w:type="pct"/>
          </w:tcPr>
          <w:p w14:paraId="467AF104" w14:textId="77777777" w:rsidR="00CF568F" w:rsidRPr="009C09B2" w:rsidRDefault="00CF568F" w:rsidP="00CF568F">
            <w:pPr>
              <w:rPr>
                <w:ins w:id="4379" w:author="Lucy Lucy" w:date="2018-09-01T00:07:00Z"/>
              </w:rPr>
            </w:pPr>
            <w:ins w:id="4380" w:author="Lucy Lucy" w:date="2018-09-01T00:07:00Z">
              <w:r w:rsidRPr="009C09B2">
                <w:t>Mã đơn, link với App_Code bảng Sys_Application</w:t>
              </w:r>
            </w:ins>
          </w:p>
        </w:tc>
      </w:tr>
      <w:tr w:rsidR="00CF568F" w:rsidRPr="009C09B2" w14:paraId="2D99CFF3" w14:textId="77777777" w:rsidTr="00CF568F">
        <w:trPr>
          <w:ins w:id="4381" w:author="Lucy Lucy" w:date="2018-09-01T00:07:00Z"/>
        </w:trPr>
        <w:tc>
          <w:tcPr>
            <w:tcW w:w="1377" w:type="pct"/>
          </w:tcPr>
          <w:p w14:paraId="5A38AF9F" w14:textId="77777777" w:rsidR="00CF568F" w:rsidRPr="005D4CD8" w:rsidRDefault="00CF568F" w:rsidP="00CF568F">
            <w:pPr>
              <w:rPr>
                <w:ins w:id="4382" w:author="Lucy Lucy" w:date="2018-09-01T00:07:00Z"/>
                <w:color w:val="FF0000"/>
              </w:rPr>
            </w:pPr>
            <w:ins w:id="4383" w:author="Lucy Lucy" w:date="2018-09-01T00:07:00Z">
              <w:r w:rsidRPr="005D4CD8">
                <w:rPr>
                  <w:color w:val="FF0000"/>
                </w:rPr>
                <w:t>Master_Name</w:t>
              </w:r>
            </w:ins>
          </w:p>
        </w:tc>
        <w:tc>
          <w:tcPr>
            <w:tcW w:w="977" w:type="pct"/>
          </w:tcPr>
          <w:p w14:paraId="4BB6404D" w14:textId="77777777" w:rsidR="00CF568F" w:rsidRPr="005D4CD8" w:rsidRDefault="00CF568F" w:rsidP="00CF568F">
            <w:pPr>
              <w:rPr>
                <w:ins w:id="4384" w:author="Lucy Lucy" w:date="2018-09-01T00:07:00Z"/>
                <w:color w:val="FF0000"/>
              </w:rPr>
            </w:pPr>
            <w:ins w:id="4385" w:author="Lucy Lucy" w:date="2018-09-01T00:07:00Z">
              <w:r w:rsidRPr="005D4CD8">
                <w:rPr>
                  <w:color w:val="FF0000"/>
                </w:rPr>
                <w:t>VARCHAR2</w:t>
              </w:r>
            </w:ins>
          </w:p>
        </w:tc>
        <w:tc>
          <w:tcPr>
            <w:tcW w:w="367" w:type="pct"/>
          </w:tcPr>
          <w:p w14:paraId="29CDA623" w14:textId="77777777" w:rsidR="00CF568F" w:rsidRPr="005D4CD8" w:rsidRDefault="00CF568F" w:rsidP="00CF568F">
            <w:pPr>
              <w:rPr>
                <w:ins w:id="4386" w:author="Lucy Lucy" w:date="2018-09-01T00:07:00Z"/>
                <w:color w:val="FF0000"/>
              </w:rPr>
            </w:pPr>
            <w:ins w:id="4387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516B5039" w14:textId="77777777" w:rsidR="00CF568F" w:rsidRPr="005D4CD8" w:rsidRDefault="00CF568F" w:rsidP="00CF568F">
            <w:pPr>
              <w:rPr>
                <w:ins w:id="4388" w:author="Lucy Lucy" w:date="2018-09-01T00:07:00Z"/>
                <w:color w:val="FF0000"/>
              </w:rPr>
            </w:pPr>
          </w:p>
        </w:tc>
        <w:tc>
          <w:tcPr>
            <w:tcW w:w="496" w:type="pct"/>
            <w:vMerge w:val="restart"/>
          </w:tcPr>
          <w:p w14:paraId="1CF18DCD" w14:textId="77777777" w:rsidR="00CF568F" w:rsidRPr="005D4CD8" w:rsidRDefault="00CF568F" w:rsidP="00CF568F">
            <w:pPr>
              <w:rPr>
                <w:ins w:id="4389" w:author="Lucy Lucy" w:date="2018-09-01T00:07:00Z"/>
                <w:color w:val="FF0000"/>
              </w:rPr>
            </w:pPr>
            <w:ins w:id="4390" w:author="Lucy Lucy" w:date="2018-09-01T00:07:00Z">
              <w:r>
                <w:rPr>
                  <w:color w:val="FF0000"/>
                </w:rPr>
                <w:t>Chủ đơn</w:t>
              </w:r>
            </w:ins>
          </w:p>
        </w:tc>
        <w:tc>
          <w:tcPr>
            <w:tcW w:w="1454" w:type="pct"/>
          </w:tcPr>
          <w:p w14:paraId="79D9A4F2" w14:textId="77777777" w:rsidR="00CF568F" w:rsidRPr="005D4CD8" w:rsidRDefault="00CF568F" w:rsidP="00CF568F">
            <w:pPr>
              <w:rPr>
                <w:ins w:id="4391" w:author="Lucy Lucy" w:date="2018-09-01T00:07:00Z"/>
                <w:color w:val="FF0000"/>
              </w:rPr>
            </w:pPr>
            <w:ins w:id="4392" w:author="Lucy Lucy" w:date="2018-09-01T00:07:00Z">
              <w:r w:rsidRPr="005D4CD8">
                <w:rPr>
                  <w:color w:val="FF0000"/>
                </w:rPr>
                <w:t>Tên chủ đơn</w:t>
              </w:r>
            </w:ins>
          </w:p>
        </w:tc>
      </w:tr>
      <w:tr w:rsidR="00CF568F" w:rsidRPr="009C09B2" w14:paraId="71DBEBBC" w14:textId="77777777" w:rsidTr="00CF568F">
        <w:trPr>
          <w:ins w:id="4393" w:author="Lucy Lucy" w:date="2018-09-01T00:07:00Z"/>
        </w:trPr>
        <w:tc>
          <w:tcPr>
            <w:tcW w:w="1377" w:type="pct"/>
          </w:tcPr>
          <w:p w14:paraId="00CB76D2" w14:textId="77777777" w:rsidR="00CF568F" w:rsidRPr="005D4CD8" w:rsidRDefault="00CF568F" w:rsidP="00CF568F">
            <w:pPr>
              <w:rPr>
                <w:ins w:id="4394" w:author="Lucy Lucy" w:date="2018-09-01T00:07:00Z"/>
                <w:color w:val="FF0000"/>
              </w:rPr>
            </w:pPr>
            <w:ins w:id="4395" w:author="Lucy Lucy" w:date="2018-09-01T00:07:00Z">
              <w:r w:rsidRPr="005D4CD8">
                <w:rPr>
                  <w:color w:val="FF0000"/>
                </w:rPr>
                <w:t>Master_Address</w:t>
              </w:r>
            </w:ins>
          </w:p>
        </w:tc>
        <w:tc>
          <w:tcPr>
            <w:tcW w:w="977" w:type="pct"/>
          </w:tcPr>
          <w:p w14:paraId="189A0C17" w14:textId="77777777" w:rsidR="00CF568F" w:rsidRPr="005D4CD8" w:rsidRDefault="00CF568F" w:rsidP="00CF568F">
            <w:pPr>
              <w:rPr>
                <w:ins w:id="4396" w:author="Lucy Lucy" w:date="2018-09-01T00:07:00Z"/>
                <w:color w:val="FF0000"/>
              </w:rPr>
            </w:pPr>
            <w:ins w:id="4397" w:author="Lucy Lucy" w:date="2018-09-01T00:07:00Z">
              <w:r w:rsidRPr="005D4CD8">
                <w:rPr>
                  <w:color w:val="FF0000"/>
                </w:rPr>
                <w:t>VARCHAR2</w:t>
              </w:r>
            </w:ins>
          </w:p>
        </w:tc>
        <w:tc>
          <w:tcPr>
            <w:tcW w:w="367" w:type="pct"/>
          </w:tcPr>
          <w:p w14:paraId="68CE91DD" w14:textId="77777777" w:rsidR="00CF568F" w:rsidRPr="005D4CD8" w:rsidRDefault="00CF568F" w:rsidP="00CF568F">
            <w:pPr>
              <w:rPr>
                <w:ins w:id="4398" w:author="Lucy Lucy" w:date="2018-09-01T00:07:00Z"/>
                <w:color w:val="FF0000"/>
              </w:rPr>
            </w:pPr>
            <w:ins w:id="4399" w:author="Lucy Lucy" w:date="2018-09-01T00:07:00Z">
              <w:r w:rsidRPr="005D4CD8">
                <w:rPr>
                  <w:color w:val="FF0000"/>
                </w:rPr>
                <w:t>200</w:t>
              </w:r>
            </w:ins>
          </w:p>
        </w:tc>
        <w:tc>
          <w:tcPr>
            <w:tcW w:w="330" w:type="pct"/>
          </w:tcPr>
          <w:p w14:paraId="57BEC9E0" w14:textId="77777777" w:rsidR="00CF568F" w:rsidRPr="005D4CD8" w:rsidRDefault="00CF568F" w:rsidP="00CF568F">
            <w:pPr>
              <w:rPr>
                <w:ins w:id="4400" w:author="Lucy Lucy" w:date="2018-09-01T00:07:00Z"/>
                <w:color w:val="FF0000"/>
              </w:rPr>
            </w:pPr>
          </w:p>
        </w:tc>
        <w:tc>
          <w:tcPr>
            <w:tcW w:w="496" w:type="pct"/>
            <w:vMerge/>
          </w:tcPr>
          <w:p w14:paraId="4D537ED3" w14:textId="77777777" w:rsidR="00CF568F" w:rsidRPr="005D4CD8" w:rsidRDefault="00CF568F" w:rsidP="00CF568F">
            <w:pPr>
              <w:rPr>
                <w:ins w:id="4401" w:author="Lucy Lucy" w:date="2018-09-01T00:07:00Z"/>
                <w:color w:val="FF0000"/>
              </w:rPr>
            </w:pPr>
          </w:p>
        </w:tc>
        <w:tc>
          <w:tcPr>
            <w:tcW w:w="1454" w:type="pct"/>
          </w:tcPr>
          <w:p w14:paraId="17354670" w14:textId="77777777" w:rsidR="00CF568F" w:rsidRPr="005D4CD8" w:rsidRDefault="00CF568F" w:rsidP="00CF568F">
            <w:pPr>
              <w:rPr>
                <w:ins w:id="4402" w:author="Lucy Lucy" w:date="2018-09-01T00:07:00Z"/>
                <w:color w:val="FF0000"/>
              </w:rPr>
            </w:pPr>
            <w:ins w:id="4403" w:author="Lucy Lucy" w:date="2018-09-01T00:07:00Z">
              <w:r w:rsidRPr="005D4CD8">
                <w:rPr>
                  <w:color w:val="FF0000"/>
                </w:rPr>
                <w:t>Địa chỉ chủ đơn</w:t>
              </w:r>
            </w:ins>
          </w:p>
        </w:tc>
      </w:tr>
      <w:tr w:rsidR="00CF568F" w:rsidRPr="009C09B2" w14:paraId="4DECCB24" w14:textId="77777777" w:rsidTr="00CF568F">
        <w:trPr>
          <w:ins w:id="4404" w:author="Lucy Lucy" w:date="2018-09-01T00:07:00Z"/>
        </w:trPr>
        <w:tc>
          <w:tcPr>
            <w:tcW w:w="1377" w:type="pct"/>
          </w:tcPr>
          <w:p w14:paraId="1CEF7C37" w14:textId="77777777" w:rsidR="00CF568F" w:rsidRPr="005D4CD8" w:rsidRDefault="00CF568F" w:rsidP="00CF568F">
            <w:pPr>
              <w:rPr>
                <w:ins w:id="4405" w:author="Lucy Lucy" w:date="2018-09-01T00:07:00Z"/>
                <w:color w:val="FF0000"/>
              </w:rPr>
            </w:pPr>
            <w:ins w:id="4406" w:author="Lucy Lucy" w:date="2018-09-01T00:07:00Z">
              <w:r w:rsidRPr="005D4CD8">
                <w:rPr>
                  <w:color w:val="FF0000"/>
                </w:rPr>
                <w:t>Master_Phone</w:t>
              </w:r>
            </w:ins>
          </w:p>
        </w:tc>
        <w:tc>
          <w:tcPr>
            <w:tcW w:w="977" w:type="pct"/>
          </w:tcPr>
          <w:p w14:paraId="2A7D19A2" w14:textId="77777777" w:rsidR="00CF568F" w:rsidRPr="005D4CD8" w:rsidRDefault="00CF568F" w:rsidP="00CF568F">
            <w:pPr>
              <w:rPr>
                <w:ins w:id="4407" w:author="Lucy Lucy" w:date="2018-09-01T00:07:00Z"/>
                <w:color w:val="FF0000"/>
              </w:rPr>
            </w:pPr>
            <w:ins w:id="4408" w:author="Lucy Lucy" w:date="2018-09-01T00:07:00Z">
              <w:r w:rsidRPr="005D4CD8">
                <w:rPr>
                  <w:color w:val="FF0000"/>
                </w:rPr>
                <w:t>VARCHAR2</w:t>
              </w:r>
            </w:ins>
          </w:p>
        </w:tc>
        <w:tc>
          <w:tcPr>
            <w:tcW w:w="367" w:type="pct"/>
          </w:tcPr>
          <w:p w14:paraId="1C4D128D" w14:textId="77777777" w:rsidR="00CF568F" w:rsidRPr="005D4CD8" w:rsidRDefault="00CF568F" w:rsidP="00CF568F">
            <w:pPr>
              <w:rPr>
                <w:ins w:id="4409" w:author="Lucy Lucy" w:date="2018-09-01T00:07:00Z"/>
                <w:color w:val="FF0000"/>
              </w:rPr>
            </w:pPr>
            <w:ins w:id="4410" w:author="Lucy Lucy" w:date="2018-09-01T00:07:00Z">
              <w:r w:rsidRPr="005D4CD8">
                <w:rPr>
                  <w:color w:val="FF0000"/>
                </w:rPr>
                <w:t>50</w:t>
              </w:r>
            </w:ins>
          </w:p>
        </w:tc>
        <w:tc>
          <w:tcPr>
            <w:tcW w:w="330" w:type="pct"/>
          </w:tcPr>
          <w:p w14:paraId="53CD75A0" w14:textId="77777777" w:rsidR="00CF568F" w:rsidRPr="005D4CD8" w:rsidRDefault="00CF568F" w:rsidP="00CF568F">
            <w:pPr>
              <w:rPr>
                <w:ins w:id="4411" w:author="Lucy Lucy" w:date="2018-09-01T00:07:00Z"/>
                <w:color w:val="FF0000"/>
              </w:rPr>
            </w:pPr>
          </w:p>
        </w:tc>
        <w:tc>
          <w:tcPr>
            <w:tcW w:w="496" w:type="pct"/>
            <w:vMerge/>
          </w:tcPr>
          <w:p w14:paraId="0C266321" w14:textId="77777777" w:rsidR="00CF568F" w:rsidRPr="005D4CD8" w:rsidRDefault="00CF568F" w:rsidP="00CF568F">
            <w:pPr>
              <w:rPr>
                <w:ins w:id="4412" w:author="Lucy Lucy" w:date="2018-09-01T00:07:00Z"/>
                <w:color w:val="FF0000"/>
              </w:rPr>
            </w:pPr>
          </w:p>
        </w:tc>
        <w:tc>
          <w:tcPr>
            <w:tcW w:w="1454" w:type="pct"/>
          </w:tcPr>
          <w:p w14:paraId="37B5A0F6" w14:textId="77777777" w:rsidR="00CF568F" w:rsidRPr="005D4CD8" w:rsidRDefault="00CF568F" w:rsidP="00CF568F">
            <w:pPr>
              <w:rPr>
                <w:ins w:id="4413" w:author="Lucy Lucy" w:date="2018-09-01T00:07:00Z"/>
                <w:color w:val="FF0000"/>
              </w:rPr>
            </w:pPr>
            <w:ins w:id="4414" w:author="Lucy Lucy" w:date="2018-09-01T00:07:00Z">
              <w:r w:rsidRPr="005D4CD8">
                <w:rPr>
                  <w:color w:val="FF0000"/>
                </w:rPr>
                <w:t>Số đt chủ đơn</w:t>
              </w:r>
            </w:ins>
          </w:p>
        </w:tc>
      </w:tr>
      <w:tr w:rsidR="00CF568F" w:rsidRPr="009C09B2" w14:paraId="0DD81585" w14:textId="77777777" w:rsidTr="00CF568F">
        <w:trPr>
          <w:ins w:id="4415" w:author="Lucy Lucy" w:date="2018-09-01T00:07:00Z"/>
        </w:trPr>
        <w:tc>
          <w:tcPr>
            <w:tcW w:w="1377" w:type="pct"/>
          </w:tcPr>
          <w:p w14:paraId="103A12C0" w14:textId="77777777" w:rsidR="00CF568F" w:rsidRPr="00CB165A" w:rsidRDefault="00CF568F" w:rsidP="00CF568F">
            <w:pPr>
              <w:rPr>
                <w:ins w:id="4416" w:author="Lucy Lucy" w:date="2018-09-01T00:07:00Z"/>
                <w:color w:val="FF0000"/>
                <w:highlight w:val="green"/>
              </w:rPr>
            </w:pPr>
            <w:ins w:id="4417" w:author="Lucy Lucy" w:date="2018-09-01T00:07:00Z">
              <w:r w:rsidRPr="00CB165A">
                <w:rPr>
                  <w:color w:val="FF0000"/>
                  <w:highlight w:val="green"/>
                </w:rPr>
                <w:t>REP_MASTER_TYPE</w:t>
              </w:r>
            </w:ins>
          </w:p>
        </w:tc>
        <w:tc>
          <w:tcPr>
            <w:tcW w:w="977" w:type="pct"/>
          </w:tcPr>
          <w:p w14:paraId="1EEE0E18" w14:textId="77777777" w:rsidR="00CF568F" w:rsidRPr="00CB165A" w:rsidRDefault="00CF568F" w:rsidP="00CF568F">
            <w:pPr>
              <w:rPr>
                <w:ins w:id="4418" w:author="Lucy Lucy" w:date="2018-09-01T00:07:00Z"/>
                <w:color w:val="FF0000"/>
                <w:highlight w:val="green"/>
              </w:rPr>
            </w:pPr>
            <w:ins w:id="4419" w:author="Lucy Lucy" w:date="2018-09-01T00:07:00Z">
              <w:r w:rsidRPr="00CB165A">
                <w:rPr>
                  <w:color w:val="FF0000"/>
                  <w:highlight w:val="green"/>
                </w:rPr>
                <w:t>VARCHAR2</w:t>
              </w:r>
            </w:ins>
          </w:p>
        </w:tc>
        <w:tc>
          <w:tcPr>
            <w:tcW w:w="367" w:type="pct"/>
          </w:tcPr>
          <w:p w14:paraId="2D9F66FE" w14:textId="77777777" w:rsidR="00CF568F" w:rsidRPr="00CB165A" w:rsidRDefault="00CF568F" w:rsidP="00CF568F">
            <w:pPr>
              <w:rPr>
                <w:ins w:id="4420" w:author="Lucy Lucy" w:date="2018-09-01T00:07:00Z"/>
                <w:color w:val="FF0000"/>
                <w:highlight w:val="green"/>
              </w:rPr>
            </w:pPr>
            <w:ins w:id="4421" w:author="Lucy Lucy" w:date="2018-09-01T00:07:00Z">
              <w:r w:rsidRPr="00CB165A">
                <w:rPr>
                  <w:color w:val="FF0000"/>
                  <w:highlight w:val="green"/>
                </w:rPr>
                <w:t>50</w:t>
              </w:r>
            </w:ins>
          </w:p>
        </w:tc>
        <w:tc>
          <w:tcPr>
            <w:tcW w:w="330" w:type="pct"/>
          </w:tcPr>
          <w:p w14:paraId="573EE18F" w14:textId="77777777" w:rsidR="00CF568F" w:rsidRPr="00CB165A" w:rsidRDefault="00CF568F" w:rsidP="00CF568F">
            <w:pPr>
              <w:rPr>
                <w:ins w:id="4422" w:author="Lucy Lucy" w:date="2018-09-01T00:07:00Z"/>
                <w:color w:val="FF0000"/>
                <w:highlight w:val="green"/>
              </w:rPr>
            </w:pPr>
          </w:p>
        </w:tc>
        <w:tc>
          <w:tcPr>
            <w:tcW w:w="496" w:type="pct"/>
          </w:tcPr>
          <w:p w14:paraId="22600923" w14:textId="77777777" w:rsidR="00CF568F" w:rsidRPr="00CB165A" w:rsidRDefault="00CF568F" w:rsidP="00CF568F">
            <w:pPr>
              <w:rPr>
                <w:ins w:id="4423" w:author="Lucy Lucy" w:date="2018-09-01T00:07:00Z"/>
                <w:color w:val="FF0000"/>
                <w:highlight w:val="green"/>
              </w:rPr>
            </w:pPr>
          </w:p>
        </w:tc>
        <w:tc>
          <w:tcPr>
            <w:tcW w:w="1454" w:type="pct"/>
          </w:tcPr>
          <w:p w14:paraId="594B438D" w14:textId="77777777" w:rsidR="00CF568F" w:rsidRDefault="00CF568F" w:rsidP="00CF568F">
            <w:pPr>
              <w:rPr>
                <w:ins w:id="4424" w:author="Lucy Lucy" w:date="2018-09-01T00:07:00Z"/>
                <w:color w:val="FF0000"/>
                <w:highlight w:val="green"/>
              </w:rPr>
            </w:pPr>
            <w:ins w:id="4425" w:author="Lucy Lucy" w:date="2018-09-01T00:07:00Z">
              <w:r w:rsidRPr="00CB165A">
                <w:rPr>
                  <w:color w:val="FF0000"/>
                  <w:highlight w:val="green"/>
                </w:rPr>
                <w:t>Đẩy vào allcode để duyệt hiển thị cả 3 giá trị cho người dùng click.</w:t>
              </w:r>
            </w:ins>
          </w:p>
          <w:p w14:paraId="376B6F22" w14:textId="77777777" w:rsidR="00CF568F" w:rsidRDefault="00CF568F" w:rsidP="00CF568F">
            <w:pPr>
              <w:rPr>
                <w:ins w:id="4426" w:author="Lucy Lucy" w:date="2018-09-01T00:07:00Z"/>
                <w:color w:val="FF0000"/>
                <w:highlight w:val="green"/>
              </w:rPr>
            </w:pPr>
          </w:p>
          <w:p w14:paraId="2F934F4F" w14:textId="77777777" w:rsidR="00CF568F" w:rsidRDefault="00CF568F" w:rsidP="00CF568F">
            <w:pPr>
              <w:rPr>
                <w:ins w:id="4427" w:author="Lucy Lucy" w:date="2018-09-01T00:07:00Z"/>
                <w:color w:val="FF0000"/>
                <w:highlight w:val="green"/>
              </w:rPr>
            </w:pPr>
            <w:ins w:id="4428" w:author="Lucy Lucy" w:date="2018-09-01T00:07:00Z">
              <w:r>
                <w:rPr>
                  <w:color w:val="FF0000"/>
                  <w:highlight w:val="green"/>
                </w:rPr>
                <w:t>Đại diện chủ đơn</w:t>
              </w:r>
            </w:ins>
          </w:p>
          <w:p w14:paraId="41564904" w14:textId="77777777" w:rsidR="00CF568F" w:rsidRDefault="00CF568F" w:rsidP="00CF568F">
            <w:pPr>
              <w:rPr>
                <w:ins w:id="4429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ins w:id="4430" w:author="Lucy Lucy" w:date="2018-09-01T00:07:00Z"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t>DDPL:ĐẠI DIỆN PHÁP LUẬ</w:t>
              </w:r>
            </w:ins>
          </w:p>
          <w:p w14:paraId="263BE497" w14:textId="77777777" w:rsidR="00CF568F" w:rsidRDefault="00CF568F" w:rsidP="00CF568F">
            <w:pPr>
              <w:rPr>
                <w:ins w:id="4431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ins w:id="4432" w:author="Lucy Lucy" w:date="2018-09-01T00:07:00Z"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t>DDSH ĐẠI DIỆN SỞ HỮU</w:t>
              </w:r>
            </w:ins>
          </w:p>
          <w:p w14:paraId="62BD28EE" w14:textId="77777777" w:rsidR="00CF568F" w:rsidRPr="00CB165A" w:rsidRDefault="00CF568F" w:rsidP="00CF568F">
            <w:pPr>
              <w:rPr>
                <w:ins w:id="4433" w:author="Lucy Lucy" w:date="2018-09-01T00:07:00Z"/>
                <w:color w:val="FF0000"/>
                <w:highlight w:val="green"/>
              </w:rPr>
            </w:pPr>
            <w:ins w:id="4434" w:author="Lucy Lucy" w:date="2018-09-01T00:07:00Z"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t>DDUQ: ĐẠI DIỆN ỦY QUYỀN</w:t>
              </w:r>
            </w:ins>
          </w:p>
        </w:tc>
      </w:tr>
      <w:tr w:rsidR="00CF568F" w:rsidRPr="009C09B2" w14:paraId="347FE823" w14:textId="77777777" w:rsidTr="00CF568F">
        <w:trPr>
          <w:ins w:id="4435" w:author="Lucy Lucy" w:date="2018-09-01T00:07:00Z"/>
        </w:trPr>
        <w:tc>
          <w:tcPr>
            <w:tcW w:w="1377" w:type="pct"/>
          </w:tcPr>
          <w:p w14:paraId="35BE47BD" w14:textId="77777777" w:rsidR="00CF568F" w:rsidRPr="000705A6" w:rsidRDefault="00CF568F" w:rsidP="00CF568F">
            <w:pPr>
              <w:rPr>
                <w:ins w:id="4436" w:author="Lucy Lucy" w:date="2018-09-01T00:07:00Z"/>
                <w:highlight w:val="yellow"/>
              </w:rPr>
            </w:pPr>
            <w:ins w:id="4437" w:author="Lucy Lucy" w:date="2018-09-01T00:07:00Z">
              <w:r w:rsidRPr="000705A6">
                <w:rPr>
                  <w:highlight w:val="yellow"/>
                </w:rPr>
                <w:lastRenderedPageBreak/>
                <w:t>Rep_Master_Name</w:t>
              </w:r>
            </w:ins>
          </w:p>
        </w:tc>
        <w:tc>
          <w:tcPr>
            <w:tcW w:w="977" w:type="pct"/>
          </w:tcPr>
          <w:p w14:paraId="5FD2EEE1" w14:textId="77777777" w:rsidR="00CF568F" w:rsidRPr="000705A6" w:rsidRDefault="00CF568F" w:rsidP="00CF568F">
            <w:pPr>
              <w:rPr>
                <w:ins w:id="4438" w:author="Lucy Lucy" w:date="2018-09-01T00:07:00Z"/>
                <w:highlight w:val="yellow"/>
              </w:rPr>
            </w:pPr>
            <w:ins w:id="4439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3A232A0C" w14:textId="77777777" w:rsidR="00CF568F" w:rsidRPr="000705A6" w:rsidRDefault="00CF568F" w:rsidP="00CF568F">
            <w:pPr>
              <w:rPr>
                <w:ins w:id="4440" w:author="Lucy Lucy" w:date="2018-09-01T00:07:00Z"/>
                <w:highlight w:val="yellow"/>
              </w:rPr>
            </w:pPr>
            <w:ins w:id="4441" w:author="Lucy Lucy" w:date="2018-09-01T00:07:00Z">
              <w:r w:rsidRPr="000705A6"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7210CEF2" w14:textId="77777777" w:rsidR="00CF568F" w:rsidRPr="000705A6" w:rsidRDefault="00CF568F" w:rsidP="00CF568F">
            <w:pPr>
              <w:rPr>
                <w:ins w:id="4442" w:author="Lucy Lucy" w:date="2018-09-01T00:07:00Z"/>
                <w:highlight w:val="yellow"/>
              </w:rPr>
            </w:pPr>
          </w:p>
        </w:tc>
        <w:tc>
          <w:tcPr>
            <w:tcW w:w="496" w:type="pct"/>
            <w:vMerge w:val="restart"/>
          </w:tcPr>
          <w:p w14:paraId="09E009C9" w14:textId="77777777" w:rsidR="00CF568F" w:rsidRPr="000705A6" w:rsidRDefault="00CF568F" w:rsidP="00CF568F">
            <w:pPr>
              <w:rPr>
                <w:ins w:id="4443" w:author="Lucy Lucy" w:date="2018-09-01T00:07:00Z"/>
                <w:color w:val="FF0000"/>
                <w:highlight w:val="yellow"/>
              </w:rPr>
            </w:pPr>
            <w:ins w:id="4444" w:author="Lucy Lucy" w:date="2018-09-01T00:07:00Z">
              <w:r w:rsidRPr="000705A6">
                <w:rPr>
                  <w:color w:val="FF0000"/>
                  <w:highlight w:val="yellow"/>
                </w:rPr>
                <w:t>Đại điện chủ đơn</w:t>
              </w:r>
            </w:ins>
          </w:p>
        </w:tc>
        <w:tc>
          <w:tcPr>
            <w:tcW w:w="1454" w:type="pct"/>
          </w:tcPr>
          <w:p w14:paraId="72E41ED6" w14:textId="77777777" w:rsidR="00CF568F" w:rsidRPr="000705A6" w:rsidRDefault="00CF568F" w:rsidP="00CF568F">
            <w:pPr>
              <w:jc w:val="left"/>
              <w:rPr>
                <w:ins w:id="4445" w:author="Lucy Lucy" w:date="2018-09-01T00:07:00Z"/>
                <w:highlight w:val="yellow"/>
              </w:rPr>
            </w:pPr>
            <w:ins w:id="4446" w:author="Lucy Lucy" w:date="2018-09-01T00:07:00Z">
              <w:r w:rsidRPr="000705A6">
                <w:rPr>
                  <w:highlight w:val="yellow"/>
                </w:rPr>
                <w:t>Tên đại diện chủ đơn</w:t>
              </w:r>
            </w:ins>
          </w:p>
        </w:tc>
      </w:tr>
      <w:tr w:rsidR="00CF568F" w:rsidRPr="009C09B2" w14:paraId="0307AB7D" w14:textId="77777777" w:rsidTr="00CF568F">
        <w:trPr>
          <w:ins w:id="4447" w:author="Lucy Lucy" w:date="2018-09-01T00:07:00Z"/>
        </w:trPr>
        <w:tc>
          <w:tcPr>
            <w:tcW w:w="1377" w:type="pct"/>
          </w:tcPr>
          <w:p w14:paraId="29F94BE0" w14:textId="77777777" w:rsidR="00CF568F" w:rsidRPr="000705A6" w:rsidRDefault="00CF568F" w:rsidP="00CF568F">
            <w:pPr>
              <w:rPr>
                <w:ins w:id="4448" w:author="Lucy Lucy" w:date="2018-09-01T00:07:00Z"/>
                <w:highlight w:val="yellow"/>
              </w:rPr>
            </w:pPr>
            <w:ins w:id="4449" w:author="Lucy Lucy" w:date="2018-09-01T00:07:00Z">
              <w:r w:rsidRPr="000705A6">
                <w:rPr>
                  <w:highlight w:val="yellow"/>
                </w:rPr>
                <w:t>Rep_Master_Address</w:t>
              </w:r>
            </w:ins>
          </w:p>
        </w:tc>
        <w:tc>
          <w:tcPr>
            <w:tcW w:w="977" w:type="pct"/>
          </w:tcPr>
          <w:p w14:paraId="5BE09CF3" w14:textId="77777777" w:rsidR="00CF568F" w:rsidRPr="000705A6" w:rsidRDefault="00CF568F" w:rsidP="00CF568F">
            <w:pPr>
              <w:rPr>
                <w:ins w:id="4450" w:author="Lucy Lucy" w:date="2018-09-01T00:07:00Z"/>
                <w:highlight w:val="yellow"/>
              </w:rPr>
            </w:pPr>
            <w:ins w:id="4451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52F2088B" w14:textId="77777777" w:rsidR="00CF568F" w:rsidRPr="000705A6" w:rsidRDefault="00CF568F" w:rsidP="00CF568F">
            <w:pPr>
              <w:rPr>
                <w:ins w:id="4452" w:author="Lucy Lucy" w:date="2018-09-01T00:07:00Z"/>
                <w:highlight w:val="yellow"/>
              </w:rPr>
            </w:pPr>
            <w:ins w:id="4453" w:author="Lucy Lucy" w:date="2018-09-01T00:07:00Z">
              <w:r w:rsidRPr="000705A6">
                <w:rPr>
                  <w:color w:val="FF0000"/>
                  <w:highlight w:val="yellow"/>
                </w:rPr>
                <w:t>200</w:t>
              </w:r>
            </w:ins>
          </w:p>
        </w:tc>
        <w:tc>
          <w:tcPr>
            <w:tcW w:w="330" w:type="pct"/>
          </w:tcPr>
          <w:p w14:paraId="2A3E9669" w14:textId="77777777" w:rsidR="00CF568F" w:rsidRPr="000705A6" w:rsidRDefault="00CF568F" w:rsidP="00CF568F">
            <w:pPr>
              <w:rPr>
                <w:ins w:id="4454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3E1D12C9" w14:textId="77777777" w:rsidR="00CF568F" w:rsidRPr="000705A6" w:rsidRDefault="00CF568F" w:rsidP="00CF568F">
            <w:pPr>
              <w:rPr>
                <w:ins w:id="4455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7C667E49" w14:textId="77777777" w:rsidR="00CF568F" w:rsidRPr="000705A6" w:rsidRDefault="00CF568F" w:rsidP="00CF568F">
            <w:pPr>
              <w:jc w:val="left"/>
              <w:rPr>
                <w:ins w:id="4456" w:author="Lucy Lucy" w:date="2018-09-01T00:07:00Z"/>
                <w:highlight w:val="yellow"/>
              </w:rPr>
            </w:pPr>
            <w:ins w:id="4457" w:author="Lucy Lucy" w:date="2018-09-01T00:07:00Z">
              <w:r w:rsidRPr="000705A6">
                <w:rPr>
                  <w:highlight w:val="yellow"/>
                </w:rPr>
                <w:t>Địa chỉ đại diện chủ đơn</w:t>
              </w:r>
            </w:ins>
          </w:p>
        </w:tc>
      </w:tr>
      <w:tr w:rsidR="00CF568F" w:rsidRPr="009C09B2" w14:paraId="6B3CF58D" w14:textId="77777777" w:rsidTr="00CF568F">
        <w:trPr>
          <w:ins w:id="4458" w:author="Lucy Lucy" w:date="2018-09-01T00:07:00Z"/>
        </w:trPr>
        <w:tc>
          <w:tcPr>
            <w:tcW w:w="1377" w:type="pct"/>
          </w:tcPr>
          <w:p w14:paraId="584A7C5A" w14:textId="77777777" w:rsidR="00CF568F" w:rsidRPr="000705A6" w:rsidRDefault="00CF568F" w:rsidP="00CF568F">
            <w:pPr>
              <w:rPr>
                <w:ins w:id="4459" w:author="Lucy Lucy" w:date="2018-09-01T00:07:00Z"/>
                <w:highlight w:val="yellow"/>
              </w:rPr>
            </w:pPr>
            <w:ins w:id="4460" w:author="Lucy Lucy" w:date="2018-09-01T00:07:00Z">
              <w:r w:rsidRPr="000705A6">
                <w:rPr>
                  <w:highlight w:val="yellow"/>
                </w:rPr>
                <w:t>Rep_Master_Phone</w:t>
              </w:r>
            </w:ins>
          </w:p>
        </w:tc>
        <w:tc>
          <w:tcPr>
            <w:tcW w:w="977" w:type="pct"/>
          </w:tcPr>
          <w:p w14:paraId="3C916D67" w14:textId="77777777" w:rsidR="00CF568F" w:rsidRPr="000705A6" w:rsidRDefault="00CF568F" w:rsidP="00CF568F">
            <w:pPr>
              <w:rPr>
                <w:ins w:id="4461" w:author="Lucy Lucy" w:date="2018-09-01T00:07:00Z"/>
                <w:highlight w:val="yellow"/>
              </w:rPr>
            </w:pPr>
            <w:ins w:id="4462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321ED7B1" w14:textId="77777777" w:rsidR="00CF568F" w:rsidRPr="000705A6" w:rsidRDefault="00CF568F" w:rsidP="00CF568F">
            <w:pPr>
              <w:rPr>
                <w:ins w:id="4463" w:author="Lucy Lucy" w:date="2018-09-01T00:07:00Z"/>
                <w:highlight w:val="yellow"/>
              </w:rPr>
            </w:pPr>
            <w:ins w:id="4464" w:author="Lucy Lucy" w:date="2018-09-01T00:07:00Z">
              <w:r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644581E2" w14:textId="77777777" w:rsidR="00CF568F" w:rsidRPr="000705A6" w:rsidRDefault="00CF568F" w:rsidP="00CF568F">
            <w:pPr>
              <w:rPr>
                <w:ins w:id="4465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59949A1C" w14:textId="77777777" w:rsidR="00CF568F" w:rsidRPr="000705A6" w:rsidRDefault="00CF568F" w:rsidP="00CF568F">
            <w:pPr>
              <w:rPr>
                <w:ins w:id="4466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34E90A4D" w14:textId="77777777" w:rsidR="00CF568F" w:rsidRPr="000705A6" w:rsidRDefault="00CF568F" w:rsidP="00CF568F">
            <w:pPr>
              <w:jc w:val="left"/>
              <w:rPr>
                <w:ins w:id="4467" w:author="Lucy Lucy" w:date="2018-09-01T00:07:00Z"/>
                <w:highlight w:val="yellow"/>
              </w:rPr>
            </w:pPr>
            <w:ins w:id="4468" w:author="Lucy Lucy" w:date="2018-09-01T00:07:00Z">
              <w:r w:rsidRPr="000705A6">
                <w:rPr>
                  <w:highlight w:val="yellow"/>
                </w:rPr>
                <w:t>Số đt đại diện chủ đơn</w:t>
              </w:r>
            </w:ins>
          </w:p>
        </w:tc>
      </w:tr>
      <w:tr w:rsidR="00CF568F" w:rsidRPr="009C09B2" w14:paraId="194A827F" w14:textId="77777777" w:rsidTr="00CF568F">
        <w:trPr>
          <w:ins w:id="4469" w:author="Lucy Lucy" w:date="2018-09-01T00:07:00Z"/>
        </w:trPr>
        <w:tc>
          <w:tcPr>
            <w:tcW w:w="1377" w:type="pct"/>
          </w:tcPr>
          <w:p w14:paraId="1CA50A4D" w14:textId="77777777" w:rsidR="00CF568F" w:rsidRPr="000705A6" w:rsidRDefault="00CF568F" w:rsidP="00CF568F">
            <w:pPr>
              <w:rPr>
                <w:ins w:id="4470" w:author="Lucy Lucy" w:date="2018-09-01T00:07:00Z"/>
                <w:highlight w:val="yellow"/>
              </w:rPr>
            </w:pPr>
            <w:ins w:id="4471" w:author="Lucy Lucy" w:date="2018-09-01T00:07:00Z">
              <w:r w:rsidRPr="000705A6">
                <w:rPr>
                  <w:highlight w:val="yellow"/>
                </w:rPr>
                <w:t>Rep_Master_F</w:t>
              </w:r>
              <w:r>
                <w:rPr>
                  <w:highlight w:val="yellow"/>
                </w:rPr>
                <w:t>ax</w:t>
              </w:r>
            </w:ins>
          </w:p>
        </w:tc>
        <w:tc>
          <w:tcPr>
            <w:tcW w:w="977" w:type="pct"/>
          </w:tcPr>
          <w:p w14:paraId="0288EAFE" w14:textId="77777777" w:rsidR="00CF568F" w:rsidRPr="000705A6" w:rsidRDefault="00CF568F" w:rsidP="00CF568F">
            <w:pPr>
              <w:rPr>
                <w:ins w:id="4472" w:author="Lucy Lucy" w:date="2018-09-01T00:07:00Z"/>
                <w:highlight w:val="yellow"/>
              </w:rPr>
            </w:pPr>
            <w:ins w:id="4473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59ABBC88" w14:textId="77777777" w:rsidR="00CF568F" w:rsidRPr="000705A6" w:rsidRDefault="00CF568F" w:rsidP="00CF568F">
            <w:pPr>
              <w:rPr>
                <w:ins w:id="4474" w:author="Lucy Lucy" w:date="2018-09-01T00:07:00Z"/>
                <w:highlight w:val="yellow"/>
              </w:rPr>
            </w:pPr>
            <w:ins w:id="4475" w:author="Lucy Lucy" w:date="2018-09-01T00:07:00Z">
              <w:r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2C6C9855" w14:textId="77777777" w:rsidR="00CF568F" w:rsidRPr="000705A6" w:rsidRDefault="00CF568F" w:rsidP="00CF568F">
            <w:pPr>
              <w:rPr>
                <w:ins w:id="4476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5D1CC713" w14:textId="77777777" w:rsidR="00CF568F" w:rsidRPr="000705A6" w:rsidRDefault="00CF568F" w:rsidP="00CF568F">
            <w:pPr>
              <w:rPr>
                <w:ins w:id="4477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340E07B5" w14:textId="77777777" w:rsidR="00CF568F" w:rsidRPr="000705A6" w:rsidRDefault="00CF568F" w:rsidP="00CF568F">
            <w:pPr>
              <w:jc w:val="left"/>
              <w:rPr>
                <w:ins w:id="4478" w:author="Lucy Lucy" w:date="2018-09-01T00:07:00Z"/>
                <w:highlight w:val="yellow"/>
              </w:rPr>
            </w:pPr>
            <w:ins w:id="4479" w:author="Lucy Lucy" w:date="2018-09-01T00:07:00Z">
              <w:r w:rsidRPr="000705A6">
                <w:rPr>
                  <w:highlight w:val="yellow"/>
                </w:rPr>
                <w:t>Số Fax của khách hàng</w:t>
              </w:r>
            </w:ins>
          </w:p>
        </w:tc>
      </w:tr>
      <w:tr w:rsidR="00CF568F" w:rsidRPr="009C09B2" w14:paraId="5A410C07" w14:textId="77777777" w:rsidTr="00CF568F">
        <w:trPr>
          <w:ins w:id="4480" w:author="Lucy Lucy" w:date="2018-09-01T00:07:00Z"/>
        </w:trPr>
        <w:tc>
          <w:tcPr>
            <w:tcW w:w="1377" w:type="pct"/>
          </w:tcPr>
          <w:p w14:paraId="5A7D1083" w14:textId="77777777" w:rsidR="00CF568F" w:rsidRPr="000705A6" w:rsidRDefault="00CF568F" w:rsidP="00CF568F">
            <w:pPr>
              <w:rPr>
                <w:ins w:id="4481" w:author="Lucy Lucy" w:date="2018-09-01T00:07:00Z"/>
                <w:highlight w:val="yellow"/>
              </w:rPr>
            </w:pPr>
            <w:ins w:id="4482" w:author="Lucy Lucy" w:date="2018-09-01T00:07:00Z">
              <w:r w:rsidRPr="000705A6">
                <w:rPr>
                  <w:highlight w:val="yellow"/>
                </w:rPr>
                <w:t>Rep_Master_E</w:t>
              </w:r>
              <w:r>
                <w:rPr>
                  <w:highlight w:val="yellow"/>
                </w:rPr>
                <w:t>mail</w:t>
              </w:r>
            </w:ins>
          </w:p>
        </w:tc>
        <w:tc>
          <w:tcPr>
            <w:tcW w:w="977" w:type="pct"/>
          </w:tcPr>
          <w:p w14:paraId="0AEF4B48" w14:textId="77777777" w:rsidR="00CF568F" w:rsidRPr="000705A6" w:rsidRDefault="00CF568F" w:rsidP="00CF568F">
            <w:pPr>
              <w:rPr>
                <w:ins w:id="4483" w:author="Lucy Lucy" w:date="2018-09-01T00:07:00Z"/>
                <w:highlight w:val="yellow"/>
              </w:rPr>
            </w:pPr>
            <w:ins w:id="4484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1927CCE5" w14:textId="77777777" w:rsidR="00CF568F" w:rsidRPr="000705A6" w:rsidRDefault="00CF568F" w:rsidP="00CF568F">
            <w:pPr>
              <w:rPr>
                <w:ins w:id="4485" w:author="Lucy Lucy" w:date="2018-09-01T00:07:00Z"/>
                <w:highlight w:val="yellow"/>
              </w:rPr>
            </w:pPr>
            <w:ins w:id="4486" w:author="Lucy Lucy" w:date="2018-09-01T00:07:00Z">
              <w:r w:rsidRPr="000705A6"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26EC2876" w14:textId="77777777" w:rsidR="00CF568F" w:rsidRPr="000705A6" w:rsidRDefault="00CF568F" w:rsidP="00CF568F">
            <w:pPr>
              <w:rPr>
                <w:ins w:id="4487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4CD90458" w14:textId="77777777" w:rsidR="00CF568F" w:rsidRPr="000705A6" w:rsidRDefault="00CF568F" w:rsidP="00CF568F">
            <w:pPr>
              <w:rPr>
                <w:ins w:id="4488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3C8876C4" w14:textId="77777777" w:rsidR="00CF568F" w:rsidRPr="000705A6" w:rsidRDefault="00CF568F" w:rsidP="00CF568F">
            <w:pPr>
              <w:jc w:val="left"/>
              <w:rPr>
                <w:ins w:id="4489" w:author="Lucy Lucy" w:date="2018-09-01T00:07:00Z"/>
                <w:highlight w:val="yellow"/>
              </w:rPr>
            </w:pPr>
            <w:ins w:id="4490" w:author="Lucy Lucy" w:date="2018-09-01T00:07:00Z">
              <w:r w:rsidRPr="000705A6">
                <w:rPr>
                  <w:highlight w:val="yellow"/>
                </w:rPr>
                <w:t>eMail của khách hàng</w:t>
              </w:r>
            </w:ins>
          </w:p>
        </w:tc>
      </w:tr>
      <w:tr w:rsidR="00CF568F" w:rsidRPr="009C09B2" w14:paraId="3EB5D4DB" w14:textId="77777777" w:rsidTr="00CF568F">
        <w:trPr>
          <w:ins w:id="4491" w:author="Lucy Lucy" w:date="2018-09-01T00:07:00Z"/>
        </w:trPr>
        <w:tc>
          <w:tcPr>
            <w:tcW w:w="1377" w:type="pct"/>
          </w:tcPr>
          <w:p w14:paraId="0C7745AF" w14:textId="77777777" w:rsidR="00CF568F" w:rsidRPr="009C09B2" w:rsidRDefault="00CF568F" w:rsidP="00CF568F">
            <w:pPr>
              <w:rPr>
                <w:ins w:id="4492" w:author="Lucy Lucy" w:date="2018-09-01T00:07:00Z"/>
              </w:rPr>
            </w:pPr>
            <w:ins w:id="4493" w:author="Lucy Lucy" w:date="2018-09-01T00:07:00Z">
              <w:r w:rsidRPr="009C09B2">
                <w:t>Status</w:t>
              </w:r>
            </w:ins>
          </w:p>
        </w:tc>
        <w:tc>
          <w:tcPr>
            <w:tcW w:w="977" w:type="pct"/>
          </w:tcPr>
          <w:p w14:paraId="56B8F595" w14:textId="77777777" w:rsidR="00CF568F" w:rsidRPr="009C09B2" w:rsidRDefault="00CF568F" w:rsidP="00CF568F">
            <w:pPr>
              <w:rPr>
                <w:ins w:id="4494" w:author="Lucy Lucy" w:date="2018-09-01T00:07:00Z"/>
              </w:rPr>
            </w:pPr>
            <w:ins w:id="4495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10B23903" w14:textId="77777777" w:rsidR="00CF568F" w:rsidRPr="009C09B2" w:rsidRDefault="00CF568F" w:rsidP="00CF568F">
            <w:pPr>
              <w:rPr>
                <w:ins w:id="4496" w:author="Lucy Lucy" w:date="2018-09-01T00:07:00Z"/>
              </w:rPr>
            </w:pPr>
            <w:ins w:id="4497" w:author="Lucy Lucy" w:date="2018-09-01T00:07:00Z">
              <w:r w:rsidRPr="009C09B2">
                <w:t>2</w:t>
              </w:r>
            </w:ins>
          </w:p>
        </w:tc>
        <w:tc>
          <w:tcPr>
            <w:tcW w:w="330" w:type="pct"/>
          </w:tcPr>
          <w:p w14:paraId="2041E070" w14:textId="77777777" w:rsidR="00CF568F" w:rsidRPr="009C09B2" w:rsidRDefault="00CF568F" w:rsidP="00CF568F">
            <w:pPr>
              <w:rPr>
                <w:ins w:id="4498" w:author="Lucy Lucy" w:date="2018-09-01T00:07:00Z"/>
              </w:rPr>
            </w:pPr>
          </w:p>
        </w:tc>
        <w:tc>
          <w:tcPr>
            <w:tcW w:w="496" w:type="pct"/>
          </w:tcPr>
          <w:p w14:paraId="1A4BF2F2" w14:textId="77777777" w:rsidR="00CF568F" w:rsidRPr="009C09B2" w:rsidRDefault="00CF568F" w:rsidP="00CF568F">
            <w:pPr>
              <w:rPr>
                <w:ins w:id="4499" w:author="Lucy Lucy" w:date="2018-09-01T00:07:00Z"/>
              </w:rPr>
            </w:pPr>
          </w:p>
        </w:tc>
        <w:tc>
          <w:tcPr>
            <w:tcW w:w="1454" w:type="pct"/>
          </w:tcPr>
          <w:p w14:paraId="6EB3E19D" w14:textId="77777777" w:rsidR="00CF568F" w:rsidRDefault="00CF568F" w:rsidP="00CF568F">
            <w:pPr>
              <w:jc w:val="left"/>
              <w:rPr>
                <w:ins w:id="4500" w:author="Lucy Lucy" w:date="2018-09-01T00:07:00Z"/>
              </w:rPr>
            </w:pPr>
            <w:ins w:id="4501" w:author="Lucy Lucy" w:date="2018-09-01T00:07:00Z">
              <w:r w:rsidRPr="009C09B2">
                <w:t>Trạng thái đơn</w:t>
              </w:r>
            </w:ins>
          </w:p>
          <w:p w14:paraId="05E32A9E" w14:textId="77777777" w:rsidR="00CF568F" w:rsidRDefault="00CF568F" w:rsidP="00CF568F">
            <w:pPr>
              <w:jc w:val="left"/>
              <w:rPr>
                <w:ins w:id="4502" w:author="Lucy Lucy" w:date="2018-09-01T00:07:00Z"/>
              </w:rPr>
            </w:pPr>
            <w:ins w:id="4503" w:author="Lucy Lucy" w:date="2018-09-01T00:07:00Z">
              <w:r>
                <w:t>0: Lưu tạm</w:t>
              </w:r>
            </w:ins>
          </w:p>
          <w:p w14:paraId="76E69622" w14:textId="77777777" w:rsidR="00CF568F" w:rsidRDefault="00CF568F" w:rsidP="00CF568F">
            <w:pPr>
              <w:jc w:val="left"/>
              <w:rPr>
                <w:ins w:id="4504" w:author="Lucy Lucy" w:date="2018-09-01T00:07:00Z"/>
              </w:rPr>
            </w:pPr>
            <w:ins w:id="4505" w:author="Lucy Lucy" w:date="2018-09-01T00:07:00Z">
              <w:r>
                <w:t>1: Đã gửi cho admin, chờ phân cho luật sư</w:t>
              </w:r>
            </w:ins>
          </w:p>
          <w:p w14:paraId="071A9309" w14:textId="77777777" w:rsidR="00CF568F" w:rsidRDefault="00CF568F" w:rsidP="00CF568F">
            <w:pPr>
              <w:jc w:val="left"/>
              <w:rPr>
                <w:ins w:id="4506" w:author="Lucy Lucy" w:date="2018-09-01T00:07:00Z"/>
              </w:rPr>
            </w:pPr>
            <w:ins w:id="4507" w:author="Lucy Lucy" w:date="2018-09-01T00:07:00Z">
              <w:r>
                <w:t>2: Đã gửi cho luật sư</w:t>
              </w:r>
            </w:ins>
          </w:p>
          <w:p w14:paraId="21877D57" w14:textId="77777777" w:rsidR="00CF568F" w:rsidRDefault="00CF568F" w:rsidP="00CF568F">
            <w:pPr>
              <w:jc w:val="left"/>
              <w:rPr>
                <w:ins w:id="4508" w:author="Lucy Lucy" w:date="2018-09-01T00:07:00Z"/>
              </w:rPr>
            </w:pPr>
            <w:ins w:id="4509" w:author="Lucy Lucy" w:date="2018-09-01T00:07:00Z">
              <w:r>
                <w:t>3: Luật sư đã confirm đơn</w:t>
              </w:r>
            </w:ins>
          </w:p>
          <w:p w14:paraId="65E02781" w14:textId="77777777" w:rsidR="00CF568F" w:rsidRDefault="00CF568F" w:rsidP="00CF568F">
            <w:pPr>
              <w:jc w:val="left"/>
              <w:rPr>
                <w:ins w:id="4510" w:author="Lucy Lucy" w:date="2018-09-01T00:07:00Z"/>
              </w:rPr>
            </w:pPr>
            <w:ins w:id="4511" w:author="Lucy Lucy" w:date="2018-09-01T00:07:00Z">
              <w:r>
                <w:t>4: Chờ KH confirm</w:t>
              </w:r>
            </w:ins>
          </w:p>
          <w:p w14:paraId="635862D7" w14:textId="77777777" w:rsidR="00CF568F" w:rsidRDefault="00CF568F" w:rsidP="00CF568F">
            <w:pPr>
              <w:jc w:val="left"/>
              <w:rPr>
                <w:ins w:id="4512" w:author="Lucy Lucy" w:date="2018-09-01T00:07:00Z"/>
              </w:rPr>
            </w:pPr>
            <w:ins w:id="4513" w:author="Lucy Lucy" w:date="2018-09-01T00:07:00Z">
              <w:r>
                <w:t>5: KH đã xác nhận</w:t>
              </w:r>
            </w:ins>
          </w:p>
          <w:p w14:paraId="50D4D049" w14:textId="77777777" w:rsidR="00CF568F" w:rsidRDefault="00CF568F" w:rsidP="00CF568F">
            <w:pPr>
              <w:jc w:val="left"/>
              <w:rPr>
                <w:ins w:id="4514" w:author="Lucy Lucy" w:date="2018-09-01T00:07:00Z"/>
              </w:rPr>
            </w:pPr>
            <w:ins w:id="4515" w:author="Lucy Lucy" w:date="2018-09-01T00:07:00Z">
              <w:r>
                <w:t>51: KH đã reject</w:t>
              </w:r>
            </w:ins>
          </w:p>
          <w:p w14:paraId="0F4755DE" w14:textId="77777777" w:rsidR="00CF568F" w:rsidRPr="009C09B2" w:rsidRDefault="00CF568F" w:rsidP="00CF568F">
            <w:pPr>
              <w:jc w:val="left"/>
              <w:rPr>
                <w:ins w:id="4516" w:author="Lucy Lucy" w:date="2018-09-01T00:07:00Z"/>
              </w:rPr>
            </w:pPr>
            <w:ins w:id="4517" w:author="Lucy Lucy" w:date="2018-09-01T00:07:00Z">
              <w:r>
                <w:t>6: Đã gửi lên cục</w:t>
              </w:r>
            </w:ins>
          </w:p>
        </w:tc>
      </w:tr>
      <w:tr w:rsidR="00CF568F" w:rsidRPr="009C09B2" w14:paraId="1646B213" w14:textId="77777777" w:rsidTr="00CF568F">
        <w:trPr>
          <w:ins w:id="4518" w:author="Lucy Lucy" w:date="2018-09-01T00:07:00Z"/>
        </w:trPr>
        <w:tc>
          <w:tcPr>
            <w:tcW w:w="1377" w:type="pct"/>
          </w:tcPr>
          <w:p w14:paraId="60B399AB" w14:textId="77777777" w:rsidR="00CF568F" w:rsidRPr="009C09B2" w:rsidRDefault="00CF568F" w:rsidP="00CF568F">
            <w:pPr>
              <w:rPr>
                <w:ins w:id="4519" w:author="Lucy Lucy" w:date="2018-09-01T00:07:00Z"/>
              </w:rPr>
            </w:pPr>
            <w:ins w:id="4520" w:author="Lucy Lucy" w:date="2018-09-01T00:07:00Z">
              <w:r w:rsidRPr="009C09B2">
                <w:t>Status_Form</w:t>
              </w:r>
            </w:ins>
          </w:p>
        </w:tc>
        <w:tc>
          <w:tcPr>
            <w:tcW w:w="977" w:type="pct"/>
          </w:tcPr>
          <w:p w14:paraId="651B133B" w14:textId="77777777" w:rsidR="00CF568F" w:rsidRPr="009C09B2" w:rsidRDefault="00CF568F" w:rsidP="00CF568F">
            <w:pPr>
              <w:rPr>
                <w:ins w:id="4521" w:author="Lucy Lucy" w:date="2018-09-01T00:07:00Z"/>
              </w:rPr>
            </w:pPr>
            <w:ins w:id="4522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5ABD9DAB" w14:textId="77777777" w:rsidR="00CF568F" w:rsidRPr="009C09B2" w:rsidRDefault="00CF568F" w:rsidP="00CF568F">
            <w:pPr>
              <w:rPr>
                <w:ins w:id="4523" w:author="Lucy Lucy" w:date="2018-09-01T00:07:00Z"/>
              </w:rPr>
            </w:pPr>
            <w:ins w:id="4524" w:author="Lucy Lucy" w:date="2018-09-01T00:07:00Z">
              <w:r w:rsidRPr="009C09B2">
                <w:t>2</w:t>
              </w:r>
            </w:ins>
          </w:p>
        </w:tc>
        <w:tc>
          <w:tcPr>
            <w:tcW w:w="330" w:type="pct"/>
          </w:tcPr>
          <w:p w14:paraId="37567DCA" w14:textId="77777777" w:rsidR="00CF568F" w:rsidRPr="009C09B2" w:rsidRDefault="00CF568F" w:rsidP="00CF568F">
            <w:pPr>
              <w:rPr>
                <w:ins w:id="4525" w:author="Lucy Lucy" w:date="2018-09-01T00:07:00Z"/>
              </w:rPr>
            </w:pPr>
          </w:p>
        </w:tc>
        <w:tc>
          <w:tcPr>
            <w:tcW w:w="496" w:type="pct"/>
          </w:tcPr>
          <w:p w14:paraId="0C2491F7" w14:textId="77777777" w:rsidR="00CF568F" w:rsidRPr="009C09B2" w:rsidRDefault="00CF568F" w:rsidP="00CF568F">
            <w:pPr>
              <w:rPr>
                <w:ins w:id="4526" w:author="Lucy Lucy" w:date="2018-09-01T00:07:00Z"/>
              </w:rPr>
            </w:pPr>
          </w:p>
        </w:tc>
        <w:tc>
          <w:tcPr>
            <w:tcW w:w="1454" w:type="pct"/>
          </w:tcPr>
          <w:p w14:paraId="72007390" w14:textId="77777777" w:rsidR="00CF568F" w:rsidRDefault="00CF568F" w:rsidP="00CF568F">
            <w:pPr>
              <w:jc w:val="left"/>
              <w:rPr>
                <w:ins w:id="4527" w:author="Lucy Lucy" w:date="2018-09-01T00:07:00Z"/>
              </w:rPr>
            </w:pPr>
            <w:ins w:id="4528" w:author="Lucy Lucy" w:date="2018-09-01T00:07:00Z">
              <w:r w:rsidRPr="009C09B2">
                <w:t>Trạng thái hình thức</w:t>
              </w:r>
            </w:ins>
          </w:p>
          <w:p w14:paraId="165E5C6B" w14:textId="77777777" w:rsidR="00CF568F" w:rsidRDefault="00CF568F" w:rsidP="00CF568F">
            <w:pPr>
              <w:jc w:val="left"/>
              <w:rPr>
                <w:ins w:id="4529" w:author="Lucy Lucy" w:date="2018-09-01T00:07:00Z"/>
              </w:rPr>
            </w:pPr>
            <w:ins w:id="4530" w:author="Lucy Lucy" w:date="2018-09-01T00:07:00Z">
              <w:r>
                <w:t>1: Đồng ý</w:t>
              </w:r>
            </w:ins>
          </w:p>
          <w:p w14:paraId="3D0C2726" w14:textId="77777777" w:rsidR="00CF568F" w:rsidRPr="009C09B2" w:rsidRDefault="00CF568F" w:rsidP="00CF568F">
            <w:pPr>
              <w:jc w:val="left"/>
              <w:rPr>
                <w:ins w:id="4531" w:author="Lucy Lucy" w:date="2018-09-01T00:07:00Z"/>
              </w:rPr>
            </w:pPr>
            <w:ins w:id="4532" w:author="Lucy Lucy" w:date="2018-09-01T00:07:00Z">
              <w:r>
                <w:t>2: Từ chối</w:t>
              </w:r>
            </w:ins>
          </w:p>
        </w:tc>
      </w:tr>
      <w:tr w:rsidR="00CF568F" w:rsidRPr="009C09B2" w14:paraId="0A2AB145" w14:textId="77777777" w:rsidTr="00CF568F">
        <w:trPr>
          <w:ins w:id="4533" w:author="Lucy Lucy" w:date="2018-09-01T00:07:00Z"/>
        </w:trPr>
        <w:tc>
          <w:tcPr>
            <w:tcW w:w="1377" w:type="pct"/>
          </w:tcPr>
          <w:p w14:paraId="312A5181" w14:textId="77777777" w:rsidR="00CF568F" w:rsidRPr="009C09B2" w:rsidRDefault="00CF568F" w:rsidP="00CF568F">
            <w:pPr>
              <w:rPr>
                <w:ins w:id="4534" w:author="Lucy Lucy" w:date="2018-09-01T00:07:00Z"/>
              </w:rPr>
            </w:pPr>
            <w:ins w:id="4535" w:author="Lucy Lucy" w:date="2018-09-01T00:07:00Z">
              <w:r w:rsidRPr="009C09B2">
                <w:t>Status_Content</w:t>
              </w:r>
            </w:ins>
          </w:p>
        </w:tc>
        <w:tc>
          <w:tcPr>
            <w:tcW w:w="977" w:type="pct"/>
          </w:tcPr>
          <w:p w14:paraId="3F858A18" w14:textId="77777777" w:rsidR="00CF568F" w:rsidRPr="009C09B2" w:rsidRDefault="00CF568F" w:rsidP="00CF568F">
            <w:pPr>
              <w:rPr>
                <w:ins w:id="4536" w:author="Lucy Lucy" w:date="2018-09-01T00:07:00Z"/>
              </w:rPr>
            </w:pPr>
            <w:ins w:id="4537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010F9875" w14:textId="77777777" w:rsidR="00CF568F" w:rsidRPr="009C09B2" w:rsidRDefault="00CF568F" w:rsidP="00CF568F">
            <w:pPr>
              <w:rPr>
                <w:ins w:id="4538" w:author="Lucy Lucy" w:date="2018-09-01T00:07:00Z"/>
              </w:rPr>
            </w:pPr>
            <w:ins w:id="4539" w:author="Lucy Lucy" w:date="2018-09-01T00:07:00Z">
              <w:r w:rsidRPr="009C09B2">
                <w:t>2</w:t>
              </w:r>
            </w:ins>
          </w:p>
        </w:tc>
        <w:tc>
          <w:tcPr>
            <w:tcW w:w="330" w:type="pct"/>
          </w:tcPr>
          <w:p w14:paraId="4E587CE5" w14:textId="77777777" w:rsidR="00CF568F" w:rsidRPr="009C09B2" w:rsidRDefault="00CF568F" w:rsidP="00CF568F">
            <w:pPr>
              <w:rPr>
                <w:ins w:id="4540" w:author="Lucy Lucy" w:date="2018-09-01T00:07:00Z"/>
              </w:rPr>
            </w:pPr>
          </w:p>
        </w:tc>
        <w:tc>
          <w:tcPr>
            <w:tcW w:w="496" w:type="pct"/>
          </w:tcPr>
          <w:p w14:paraId="33BC4678" w14:textId="77777777" w:rsidR="00CF568F" w:rsidRPr="009C09B2" w:rsidRDefault="00CF568F" w:rsidP="00CF568F">
            <w:pPr>
              <w:rPr>
                <w:ins w:id="4541" w:author="Lucy Lucy" w:date="2018-09-01T00:07:00Z"/>
              </w:rPr>
            </w:pPr>
          </w:p>
        </w:tc>
        <w:tc>
          <w:tcPr>
            <w:tcW w:w="1454" w:type="pct"/>
          </w:tcPr>
          <w:p w14:paraId="58E83066" w14:textId="77777777" w:rsidR="00CF568F" w:rsidRDefault="00CF568F" w:rsidP="00CF568F">
            <w:pPr>
              <w:jc w:val="left"/>
              <w:rPr>
                <w:ins w:id="4542" w:author="Lucy Lucy" w:date="2018-09-01T00:07:00Z"/>
              </w:rPr>
            </w:pPr>
            <w:ins w:id="4543" w:author="Lucy Lucy" w:date="2018-09-01T00:07:00Z">
              <w:r w:rsidRPr="009C09B2">
                <w:t>Trạng thái nội dung</w:t>
              </w:r>
            </w:ins>
          </w:p>
          <w:p w14:paraId="5E95ABD8" w14:textId="77777777" w:rsidR="00CF568F" w:rsidRDefault="00CF568F" w:rsidP="00CF568F">
            <w:pPr>
              <w:jc w:val="left"/>
              <w:rPr>
                <w:ins w:id="4544" w:author="Lucy Lucy" w:date="2018-09-01T00:07:00Z"/>
              </w:rPr>
            </w:pPr>
            <w:ins w:id="4545" w:author="Lucy Lucy" w:date="2018-09-01T00:07:00Z">
              <w:r>
                <w:t>1: Đồng ý</w:t>
              </w:r>
            </w:ins>
          </w:p>
          <w:p w14:paraId="2EEE61CD" w14:textId="77777777" w:rsidR="00CF568F" w:rsidRPr="009C09B2" w:rsidRDefault="00CF568F" w:rsidP="00CF568F">
            <w:pPr>
              <w:jc w:val="left"/>
              <w:rPr>
                <w:ins w:id="4546" w:author="Lucy Lucy" w:date="2018-09-01T00:07:00Z"/>
              </w:rPr>
            </w:pPr>
            <w:ins w:id="4547" w:author="Lucy Lucy" w:date="2018-09-01T00:07:00Z">
              <w:r>
                <w:t>2: Từ chối</w:t>
              </w:r>
            </w:ins>
          </w:p>
        </w:tc>
      </w:tr>
      <w:tr w:rsidR="00CF568F" w:rsidRPr="009C09B2" w14:paraId="3B71BAE6" w14:textId="77777777" w:rsidTr="00CF568F">
        <w:trPr>
          <w:ins w:id="4548" w:author="Lucy Lucy" w:date="2018-09-01T00:07:00Z"/>
        </w:trPr>
        <w:tc>
          <w:tcPr>
            <w:tcW w:w="1377" w:type="pct"/>
          </w:tcPr>
          <w:p w14:paraId="22DF5599" w14:textId="77777777" w:rsidR="00CF568F" w:rsidRPr="009C09B2" w:rsidRDefault="00CF568F" w:rsidP="00CF568F">
            <w:pPr>
              <w:rPr>
                <w:ins w:id="4549" w:author="Lucy Lucy" w:date="2018-09-01T00:07:00Z"/>
              </w:rPr>
            </w:pPr>
            <w:ins w:id="4550" w:author="Lucy Lucy" w:date="2018-09-01T00:07:00Z">
              <w:r w:rsidRPr="009C09B2">
                <w:t>Send_Date</w:t>
              </w:r>
            </w:ins>
          </w:p>
        </w:tc>
        <w:tc>
          <w:tcPr>
            <w:tcW w:w="977" w:type="pct"/>
          </w:tcPr>
          <w:p w14:paraId="6CE38487" w14:textId="77777777" w:rsidR="00CF568F" w:rsidRPr="009C09B2" w:rsidRDefault="00CF568F" w:rsidP="00CF568F">
            <w:pPr>
              <w:rPr>
                <w:ins w:id="4551" w:author="Lucy Lucy" w:date="2018-09-01T00:07:00Z"/>
              </w:rPr>
            </w:pPr>
            <w:ins w:id="455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6F6026DA" w14:textId="77777777" w:rsidR="00CF568F" w:rsidRPr="009C09B2" w:rsidRDefault="00CF568F" w:rsidP="00CF568F">
            <w:pPr>
              <w:rPr>
                <w:ins w:id="4553" w:author="Lucy Lucy" w:date="2018-09-01T00:07:00Z"/>
              </w:rPr>
            </w:pPr>
          </w:p>
        </w:tc>
        <w:tc>
          <w:tcPr>
            <w:tcW w:w="330" w:type="pct"/>
          </w:tcPr>
          <w:p w14:paraId="56BF641E" w14:textId="77777777" w:rsidR="00CF568F" w:rsidRPr="009C09B2" w:rsidRDefault="00CF568F" w:rsidP="00CF568F">
            <w:pPr>
              <w:rPr>
                <w:ins w:id="4554" w:author="Lucy Lucy" w:date="2018-09-01T00:07:00Z"/>
              </w:rPr>
            </w:pPr>
          </w:p>
        </w:tc>
        <w:tc>
          <w:tcPr>
            <w:tcW w:w="496" w:type="pct"/>
          </w:tcPr>
          <w:p w14:paraId="0770B489" w14:textId="77777777" w:rsidR="00CF568F" w:rsidRPr="009C09B2" w:rsidRDefault="00CF568F" w:rsidP="00CF568F">
            <w:pPr>
              <w:rPr>
                <w:ins w:id="4555" w:author="Lucy Lucy" w:date="2018-09-01T00:07:00Z"/>
              </w:rPr>
            </w:pPr>
          </w:p>
        </w:tc>
        <w:tc>
          <w:tcPr>
            <w:tcW w:w="1454" w:type="pct"/>
          </w:tcPr>
          <w:p w14:paraId="09CA92E3" w14:textId="77777777" w:rsidR="00CF568F" w:rsidRPr="009C09B2" w:rsidRDefault="00CF568F" w:rsidP="00CF568F">
            <w:pPr>
              <w:jc w:val="left"/>
              <w:rPr>
                <w:ins w:id="4556" w:author="Lucy Lucy" w:date="2018-09-01T00:07:00Z"/>
              </w:rPr>
            </w:pPr>
            <w:ins w:id="4557" w:author="Lucy Lucy" w:date="2018-09-01T00:07:00Z">
              <w:r w:rsidRPr="009C09B2">
                <w:t>Ngày gửi</w:t>
              </w:r>
              <w:r>
                <w:t xml:space="preserve"> đơn</w:t>
              </w:r>
            </w:ins>
          </w:p>
        </w:tc>
      </w:tr>
      <w:tr w:rsidR="00CF568F" w:rsidRPr="009C09B2" w14:paraId="56DCF667" w14:textId="77777777" w:rsidTr="00CF568F">
        <w:trPr>
          <w:ins w:id="4558" w:author="Lucy Lucy" w:date="2018-09-01T00:07:00Z"/>
        </w:trPr>
        <w:tc>
          <w:tcPr>
            <w:tcW w:w="1377" w:type="pct"/>
          </w:tcPr>
          <w:p w14:paraId="151BD862" w14:textId="77777777" w:rsidR="00CF568F" w:rsidRPr="009C09B2" w:rsidRDefault="00CF568F" w:rsidP="00CF568F">
            <w:pPr>
              <w:rPr>
                <w:ins w:id="4559" w:author="Lucy Lucy" w:date="2018-09-01T00:07:00Z"/>
              </w:rPr>
            </w:pPr>
            <w:ins w:id="4560" w:author="Lucy Lucy" w:date="2018-09-01T00:07:00Z">
              <w:r w:rsidRPr="009C09B2">
                <w:t>Filing_Date</w:t>
              </w:r>
            </w:ins>
          </w:p>
        </w:tc>
        <w:tc>
          <w:tcPr>
            <w:tcW w:w="977" w:type="pct"/>
          </w:tcPr>
          <w:p w14:paraId="6848DE5F" w14:textId="77777777" w:rsidR="00CF568F" w:rsidRPr="009C09B2" w:rsidRDefault="00CF568F" w:rsidP="00CF568F">
            <w:pPr>
              <w:rPr>
                <w:ins w:id="4561" w:author="Lucy Lucy" w:date="2018-09-01T00:07:00Z"/>
              </w:rPr>
            </w:pPr>
            <w:ins w:id="456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4E87DA3F" w14:textId="77777777" w:rsidR="00CF568F" w:rsidRPr="009C09B2" w:rsidRDefault="00CF568F" w:rsidP="00CF568F">
            <w:pPr>
              <w:rPr>
                <w:ins w:id="4563" w:author="Lucy Lucy" w:date="2018-09-01T00:07:00Z"/>
              </w:rPr>
            </w:pPr>
          </w:p>
        </w:tc>
        <w:tc>
          <w:tcPr>
            <w:tcW w:w="330" w:type="pct"/>
          </w:tcPr>
          <w:p w14:paraId="4CCC86C4" w14:textId="77777777" w:rsidR="00CF568F" w:rsidRPr="009C09B2" w:rsidRDefault="00CF568F" w:rsidP="00CF568F">
            <w:pPr>
              <w:rPr>
                <w:ins w:id="4564" w:author="Lucy Lucy" w:date="2018-09-01T00:07:00Z"/>
              </w:rPr>
            </w:pPr>
          </w:p>
        </w:tc>
        <w:tc>
          <w:tcPr>
            <w:tcW w:w="496" w:type="pct"/>
          </w:tcPr>
          <w:p w14:paraId="5D5AEBE9" w14:textId="77777777" w:rsidR="00CF568F" w:rsidRPr="009C09B2" w:rsidRDefault="00CF568F" w:rsidP="00CF568F">
            <w:pPr>
              <w:rPr>
                <w:ins w:id="4565" w:author="Lucy Lucy" w:date="2018-09-01T00:07:00Z"/>
              </w:rPr>
            </w:pPr>
          </w:p>
        </w:tc>
        <w:tc>
          <w:tcPr>
            <w:tcW w:w="1454" w:type="pct"/>
          </w:tcPr>
          <w:p w14:paraId="04193A44" w14:textId="77777777" w:rsidR="00CF568F" w:rsidRPr="009C09B2" w:rsidRDefault="00CF568F" w:rsidP="00CF568F">
            <w:pPr>
              <w:jc w:val="left"/>
              <w:rPr>
                <w:ins w:id="4566" w:author="Lucy Lucy" w:date="2018-09-01T00:07:00Z"/>
              </w:rPr>
            </w:pPr>
            <w:ins w:id="4567" w:author="Lucy Lucy" w:date="2018-09-01T00:07:00Z">
              <w:r w:rsidRPr="009C09B2">
                <w:t>Ngày nộp đơn</w:t>
              </w:r>
            </w:ins>
          </w:p>
        </w:tc>
      </w:tr>
      <w:tr w:rsidR="00CF568F" w:rsidRPr="009C09B2" w14:paraId="003797F4" w14:textId="77777777" w:rsidTr="00CF568F">
        <w:trPr>
          <w:ins w:id="4568" w:author="Lucy Lucy" w:date="2018-09-01T00:07:00Z"/>
        </w:trPr>
        <w:tc>
          <w:tcPr>
            <w:tcW w:w="1377" w:type="pct"/>
          </w:tcPr>
          <w:p w14:paraId="75E5B3FE" w14:textId="77777777" w:rsidR="00CF568F" w:rsidRPr="009C09B2" w:rsidRDefault="00CF568F" w:rsidP="00CF568F">
            <w:pPr>
              <w:rPr>
                <w:ins w:id="4569" w:author="Lucy Lucy" w:date="2018-09-01T00:07:00Z"/>
              </w:rPr>
            </w:pPr>
            <w:ins w:id="4570" w:author="Lucy Lucy" w:date="2018-09-01T00:07:00Z">
              <w:r w:rsidRPr="009C09B2">
                <w:t>Accept_Date</w:t>
              </w:r>
            </w:ins>
          </w:p>
        </w:tc>
        <w:tc>
          <w:tcPr>
            <w:tcW w:w="977" w:type="pct"/>
          </w:tcPr>
          <w:p w14:paraId="08370AAB" w14:textId="77777777" w:rsidR="00CF568F" w:rsidRPr="009C09B2" w:rsidRDefault="00CF568F" w:rsidP="00CF568F">
            <w:pPr>
              <w:rPr>
                <w:ins w:id="4571" w:author="Lucy Lucy" w:date="2018-09-01T00:07:00Z"/>
              </w:rPr>
            </w:pPr>
            <w:ins w:id="457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42A0EB1B" w14:textId="77777777" w:rsidR="00CF568F" w:rsidRPr="009C09B2" w:rsidRDefault="00CF568F" w:rsidP="00CF568F">
            <w:pPr>
              <w:rPr>
                <w:ins w:id="4573" w:author="Lucy Lucy" w:date="2018-09-01T00:07:00Z"/>
              </w:rPr>
            </w:pPr>
          </w:p>
        </w:tc>
        <w:tc>
          <w:tcPr>
            <w:tcW w:w="330" w:type="pct"/>
          </w:tcPr>
          <w:p w14:paraId="3268525C" w14:textId="77777777" w:rsidR="00CF568F" w:rsidRPr="009C09B2" w:rsidRDefault="00CF568F" w:rsidP="00CF568F">
            <w:pPr>
              <w:rPr>
                <w:ins w:id="4574" w:author="Lucy Lucy" w:date="2018-09-01T00:07:00Z"/>
              </w:rPr>
            </w:pPr>
          </w:p>
        </w:tc>
        <w:tc>
          <w:tcPr>
            <w:tcW w:w="496" w:type="pct"/>
          </w:tcPr>
          <w:p w14:paraId="672C6E4F" w14:textId="77777777" w:rsidR="00CF568F" w:rsidRPr="009C09B2" w:rsidRDefault="00CF568F" w:rsidP="00CF568F">
            <w:pPr>
              <w:rPr>
                <w:ins w:id="4575" w:author="Lucy Lucy" w:date="2018-09-01T00:07:00Z"/>
              </w:rPr>
            </w:pPr>
          </w:p>
        </w:tc>
        <w:tc>
          <w:tcPr>
            <w:tcW w:w="1454" w:type="pct"/>
          </w:tcPr>
          <w:p w14:paraId="2E90B334" w14:textId="77777777" w:rsidR="00CF568F" w:rsidRPr="009C09B2" w:rsidRDefault="00CF568F" w:rsidP="00CF568F">
            <w:pPr>
              <w:jc w:val="left"/>
              <w:rPr>
                <w:ins w:id="4576" w:author="Lucy Lucy" w:date="2018-09-01T00:07:00Z"/>
              </w:rPr>
            </w:pPr>
            <w:ins w:id="4577" w:author="Lucy Lucy" w:date="2018-09-01T00:07:00Z">
              <w:r w:rsidRPr="009C09B2">
                <w:t>Ngày chấp nhận đơn</w:t>
              </w:r>
            </w:ins>
          </w:p>
        </w:tc>
      </w:tr>
      <w:tr w:rsidR="00CF568F" w:rsidRPr="009C09B2" w14:paraId="74180342" w14:textId="77777777" w:rsidTr="00CF568F">
        <w:trPr>
          <w:ins w:id="4578" w:author="Lucy Lucy" w:date="2018-09-01T00:07:00Z"/>
        </w:trPr>
        <w:tc>
          <w:tcPr>
            <w:tcW w:w="1377" w:type="pct"/>
          </w:tcPr>
          <w:p w14:paraId="6FCD18BF" w14:textId="77777777" w:rsidR="00CF568F" w:rsidRPr="009C09B2" w:rsidRDefault="00CF568F" w:rsidP="00CF568F">
            <w:pPr>
              <w:rPr>
                <w:ins w:id="4579" w:author="Lucy Lucy" w:date="2018-09-01T00:07:00Z"/>
              </w:rPr>
            </w:pPr>
            <w:ins w:id="4580" w:author="Lucy Lucy" w:date="2018-09-01T00:07:00Z">
              <w:r w:rsidRPr="009C09B2">
                <w:t>Public_Date</w:t>
              </w:r>
            </w:ins>
          </w:p>
        </w:tc>
        <w:tc>
          <w:tcPr>
            <w:tcW w:w="977" w:type="pct"/>
          </w:tcPr>
          <w:p w14:paraId="2A3B3E91" w14:textId="77777777" w:rsidR="00CF568F" w:rsidRPr="009C09B2" w:rsidRDefault="00CF568F" w:rsidP="00CF568F">
            <w:pPr>
              <w:rPr>
                <w:ins w:id="4581" w:author="Lucy Lucy" w:date="2018-09-01T00:07:00Z"/>
              </w:rPr>
            </w:pPr>
            <w:ins w:id="458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3DDC072F" w14:textId="77777777" w:rsidR="00CF568F" w:rsidRPr="009C09B2" w:rsidRDefault="00CF568F" w:rsidP="00CF568F">
            <w:pPr>
              <w:rPr>
                <w:ins w:id="4583" w:author="Lucy Lucy" w:date="2018-09-01T00:07:00Z"/>
              </w:rPr>
            </w:pPr>
          </w:p>
        </w:tc>
        <w:tc>
          <w:tcPr>
            <w:tcW w:w="330" w:type="pct"/>
          </w:tcPr>
          <w:p w14:paraId="3D0C6CFE" w14:textId="77777777" w:rsidR="00CF568F" w:rsidRPr="009C09B2" w:rsidRDefault="00CF568F" w:rsidP="00CF568F">
            <w:pPr>
              <w:rPr>
                <w:ins w:id="4584" w:author="Lucy Lucy" w:date="2018-09-01T00:07:00Z"/>
              </w:rPr>
            </w:pPr>
          </w:p>
        </w:tc>
        <w:tc>
          <w:tcPr>
            <w:tcW w:w="496" w:type="pct"/>
          </w:tcPr>
          <w:p w14:paraId="20BE1ABA" w14:textId="77777777" w:rsidR="00CF568F" w:rsidRPr="009C09B2" w:rsidRDefault="00CF568F" w:rsidP="00CF568F">
            <w:pPr>
              <w:rPr>
                <w:ins w:id="4585" w:author="Lucy Lucy" w:date="2018-09-01T00:07:00Z"/>
              </w:rPr>
            </w:pPr>
          </w:p>
        </w:tc>
        <w:tc>
          <w:tcPr>
            <w:tcW w:w="1454" w:type="pct"/>
          </w:tcPr>
          <w:p w14:paraId="38140BDE" w14:textId="77777777" w:rsidR="00CF568F" w:rsidRPr="009C09B2" w:rsidRDefault="00CF568F" w:rsidP="00CF568F">
            <w:pPr>
              <w:jc w:val="left"/>
              <w:rPr>
                <w:ins w:id="4586" w:author="Lucy Lucy" w:date="2018-09-01T00:07:00Z"/>
              </w:rPr>
            </w:pPr>
            <w:ins w:id="4587" w:author="Lucy Lucy" w:date="2018-09-01T00:07:00Z">
              <w:r w:rsidRPr="009C09B2">
                <w:t>Ngày công bố đơn</w:t>
              </w:r>
            </w:ins>
          </w:p>
        </w:tc>
      </w:tr>
      <w:tr w:rsidR="00CF568F" w:rsidRPr="009C09B2" w14:paraId="7BAE60FA" w14:textId="77777777" w:rsidTr="00CF568F">
        <w:trPr>
          <w:ins w:id="4588" w:author="Lucy Lucy" w:date="2018-09-01T00:07:00Z"/>
        </w:trPr>
        <w:tc>
          <w:tcPr>
            <w:tcW w:w="1377" w:type="pct"/>
          </w:tcPr>
          <w:p w14:paraId="58420358" w14:textId="77777777" w:rsidR="00CF568F" w:rsidRPr="009C09B2" w:rsidRDefault="00CF568F" w:rsidP="00CF568F">
            <w:pPr>
              <w:rPr>
                <w:ins w:id="4589" w:author="Lucy Lucy" w:date="2018-09-01T00:07:00Z"/>
              </w:rPr>
            </w:pPr>
            <w:ins w:id="4590" w:author="Lucy Lucy" w:date="2018-09-01T00:07:00Z">
              <w:r w:rsidRPr="009C09B2">
                <w:t>Accept_Content_Date</w:t>
              </w:r>
            </w:ins>
          </w:p>
        </w:tc>
        <w:tc>
          <w:tcPr>
            <w:tcW w:w="977" w:type="pct"/>
          </w:tcPr>
          <w:p w14:paraId="77873748" w14:textId="77777777" w:rsidR="00CF568F" w:rsidRPr="009C09B2" w:rsidRDefault="00CF568F" w:rsidP="00CF568F">
            <w:pPr>
              <w:rPr>
                <w:ins w:id="4591" w:author="Lucy Lucy" w:date="2018-09-01T00:07:00Z"/>
              </w:rPr>
            </w:pPr>
            <w:ins w:id="459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1960D013" w14:textId="77777777" w:rsidR="00CF568F" w:rsidRPr="009C09B2" w:rsidRDefault="00CF568F" w:rsidP="00CF568F">
            <w:pPr>
              <w:rPr>
                <w:ins w:id="4593" w:author="Lucy Lucy" w:date="2018-09-01T00:07:00Z"/>
              </w:rPr>
            </w:pPr>
          </w:p>
        </w:tc>
        <w:tc>
          <w:tcPr>
            <w:tcW w:w="330" w:type="pct"/>
          </w:tcPr>
          <w:p w14:paraId="321B39C0" w14:textId="77777777" w:rsidR="00CF568F" w:rsidRPr="009C09B2" w:rsidRDefault="00CF568F" w:rsidP="00CF568F">
            <w:pPr>
              <w:rPr>
                <w:ins w:id="4594" w:author="Lucy Lucy" w:date="2018-09-01T00:07:00Z"/>
              </w:rPr>
            </w:pPr>
          </w:p>
        </w:tc>
        <w:tc>
          <w:tcPr>
            <w:tcW w:w="496" w:type="pct"/>
          </w:tcPr>
          <w:p w14:paraId="59835437" w14:textId="77777777" w:rsidR="00CF568F" w:rsidRPr="009C09B2" w:rsidRDefault="00CF568F" w:rsidP="00CF568F">
            <w:pPr>
              <w:rPr>
                <w:ins w:id="4595" w:author="Lucy Lucy" w:date="2018-09-01T00:07:00Z"/>
              </w:rPr>
            </w:pPr>
          </w:p>
        </w:tc>
        <w:tc>
          <w:tcPr>
            <w:tcW w:w="1454" w:type="pct"/>
          </w:tcPr>
          <w:p w14:paraId="1E42972D" w14:textId="77777777" w:rsidR="00CF568F" w:rsidRPr="009C09B2" w:rsidRDefault="00CF568F" w:rsidP="00CF568F">
            <w:pPr>
              <w:jc w:val="left"/>
              <w:rPr>
                <w:ins w:id="4596" w:author="Lucy Lucy" w:date="2018-09-01T00:07:00Z"/>
              </w:rPr>
            </w:pPr>
            <w:ins w:id="4597" w:author="Lucy Lucy" w:date="2018-09-01T00:07:00Z">
              <w:r w:rsidRPr="009C09B2">
                <w:t>Ngày chấp nhận nội dung</w:t>
              </w:r>
            </w:ins>
          </w:p>
        </w:tc>
      </w:tr>
      <w:tr w:rsidR="00CF568F" w:rsidRPr="009C09B2" w14:paraId="2F437640" w14:textId="77777777" w:rsidTr="00CF568F">
        <w:trPr>
          <w:ins w:id="4598" w:author="Lucy Lucy" w:date="2018-09-01T00:07:00Z"/>
        </w:trPr>
        <w:tc>
          <w:tcPr>
            <w:tcW w:w="1377" w:type="pct"/>
          </w:tcPr>
          <w:p w14:paraId="6BCB4988" w14:textId="77777777" w:rsidR="00CF568F" w:rsidRPr="009C09B2" w:rsidRDefault="00CF568F" w:rsidP="00CF568F">
            <w:pPr>
              <w:rPr>
                <w:ins w:id="4599" w:author="Lucy Lucy" w:date="2018-09-01T00:07:00Z"/>
              </w:rPr>
            </w:pPr>
            <w:ins w:id="4600" w:author="Lucy Lucy" w:date="2018-09-01T00:07:00Z">
              <w:r w:rsidRPr="009C09B2">
                <w:t>Grant_Date</w:t>
              </w:r>
            </w:ins>
          </w:p>
        </w:tc>
        <w:tc>
          <w:tcPr>
            <w:tcW w:w="977" w:type="pct"/>
          </w:tcPr>
          <w:p w14:paraId="70D0EA34" w14:textId="77777777" w:rsidR="00CF568F" w:rsidRPr="009C09B2" w:rsidRDefault="00CF568F" w:rsidP="00CF568F">
            <w:pPr>
              <w:rPr>
                <w:ins w:id="4601" w:author="Lucy Lucy" w:date="2018-09-01T00:07:00Z"/>
              </w:rPr>
            </w:pPr>
            <w:ins w:id="460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19B5BA37" w14:textId="77777777" w:rsidR="00CF568F" w:rsidRPr="009C09B2" w:rsidRDefault="00CF568F" w:rsidP="00CF568F">
            <w:pPr>
              <w:rPr>
                <w:ins w:id="4603" w:author="Lucy Lucy" w:date="2018-09-01T00:07:00Z"/>
              </w:rPr>
            </w:pPr>
          </w:p>
        </w:tc>
        <w:tc>
          <w:tcPr>
            <w:tcW w:w="330" w:type="pct"/>
          </w:tcPr>
          <w:p w14:paraId="6BB5840E" w14:textId="77777777" w:rsidR="00CF568F" w:rsidRPr="009C09B2" w:rsidRDefault="00CF568F" w:rsidP="00CF568F">
            <w:pPr>
              <w:rPr>
                <w:ins w:id="4604" w:author="Lucy Lucy" w:date="2018-09-01T00:07:00Z"/>
              </w:rPr>
            </w:pPr>
          </w:p>
        </w:tc>
        <w:tc>
          <w:tcPr>
            <w:tcW w:w="496" w:type="pct"/>
          </w:tcPr>
          <w:p w14:paraId="2D97F025" w14:textId="77777777" w:rsidR="00CF568F" w:rsidRPr="009C09B2" w:rsidRDefault="00CF568F" w:rsidP="00CF568F">
            <w:pPr>
              <w:rPr>
                <w:ins w:id="4605" w:author="Lucy Lucy" w:date="2018-09-01T00:07:00Z"/>
              </w:rPr>
            </w:pPr>
          </w:p>
        </w:tc>
        <w:tc>
          <w:tcPr>
            <w:tcW w:w="1454" w:type="pct"/>
          </w:tcPr>
          <w:p w14:paraId="38E47403" w14:textId="77777777" w:rsidR="00CF568F" w:rsidRPr="009C09B2" w:rsidRDefault="00CF568F" w:rsidP="00CF568F">
            <w:pPr>
              <w:jc w:val="left"/>
              <w:rPr>
                <w:ins w:id="4606" w:author="Lucy Lucy" w:date="2018-09-01T00:07:00Z"/>
              </w:rPr>
            </w:pPr>
            <w:ins w:id="4607" w:author="Lucy Lucy" w:date="2018-09-01T00:07:00Z">
              <w:r w:rsidRPr="009C09B2">
                <w:t>Ngày cấp bằng</w:t>
              </w:r>
            </w:ins>
          </w:p>
        </w:tc>
      </w:tr>
      <w:tr w:rsidR="00CF568F" w:rsidRPr="009C09B2" w14:paraId="70AAD878" w14:textId="77777777" w:rsidTr="00CF568F">
        <w:trPr>
          <w:ins w:id="4608" w:author="Lucy Lucy" w:date="2018-09-01T00:07:00Z"/>
        </w:trPr>
        <w:tc>
          <w:tcPr>
            <w:tcW w:w="1377" w:type="pct"/>
          </w:tcPr>
          <w:p w14:paraId="4A1C42F3" w14:textId="77777777" w:rsidR="00CF568F" w:rsidRPr="009C09B2" w:rsidRDefault="00CF568F" w:rsidP="00CF568F">
            <w:pPr>
              <w:rPr>
                <w:ins w:id="4609" w:author="Lucy Lucy" w:date="2018-09-01T00:07:00Z"/>
              </w:rPr>
            </w:pPr>
            <w:ins w:id="4610" w:author="Lucy Lucy" w:date="2018-09-01T00:07:00Z">
              <w:r w:rsidRPr="009C09B2">
                <w:lastRenderedPageBreak/>
                <w:t>Grant_Public_Date</w:t>
              </w:r>
            </w:ins>
          </w:p>
        </w:tc>
        <w:tc>
          <w:tcPr>
            <w:tcW w:w="977" w:type="pct"/>
          </w:tcPr>
          <w:p w14:paraId="39414BFB" w14:textId="77777777" w:rsidR="00CF568F" w:rsidRPr="009C09B2" w:rsidRDefault="00CF568F" w:rsidP="00CF568F">
            <w:pPr>
              <w:rPr>
                <w:ins w:id="4611" w:author="Lucy Lucy" w:date="2018-09-01T00:07:00Z"/>
              </w:rPr>
            </w:pPr>
            <w:ins w:id="461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190C9EA6" w14:textId="77777777" w:rsidR="00CF568F" w:rsidRPr="009C09B2" w:rsidRDefault="00CF568F" w:rsidP="00CF568F">
            <w:pPr>
              <w:rPr>
                <w:ins w:id="4613" w:author="Lucy Lucy" w:date="2018-09-01T00:07:00Z"/>
              </w:rPr>
            </w:pPr>
          </w:p>
        </w:tc>
        <w:tc>
          <w:tcPr>
            <w:tcW w:w="330" w:type="pct"/>
          </w:tcPr>
          <w:p w14:paraId="142EFE34" w14:textId="77777777" w:rsidR="00CF568F" w:rsidRPr="009C09B2" w:rsidRDefault="00CF568F" w:rsidP="00CF568F">
            <w:pPr>
              <w:rPr>
                <w:ins w:id="4614" w:author="Lucy Lucy" w:date="2018-09-01T00:07:00Z"/>
              </w:rPr>
            </w:pPr>
          </w:p>
        </w:tc>
        <w:tc>
          <w:tcPr>
            <w:tcW w:w="496" w:type="pct"/>
          </w:tcPr>
          <w:p w14:paraId="69DAD7B2" w14:textId="77777777" w:rsidR="00CF568F" w:rsidRPr="009C09B2" w:rsidRDefault="00CF568F" w:rsidP="00CF568F">
            <w:pPr>
              <w:rPr>
                <w:ins w:id="4615" w:author="Lucy Lucy" w:date="2018-09-01T00:07:00Z"/>
              </w:rPr>
            </w:pPr>
          </w:p>
        </w:tc>
        <w:tc>
          <w:tcPr>
            <w:tcW w:w="1454" w:type="pct"/>
          </w:tcPr>
          <w:p w14:paraId="0B91BA75" w14:textId="77777777" w:rsidR="00CF568F" w:rsidRPr="009C09B2" w:rsidRDefault="00CF568F" w:rsidP="00CF568F">
            <w:pPr>
              <w:jc w:val="left"/>
              <w:rPr>
                <w:ins w:id="4616" w:author="Lucy Lucy" w:date="2018-09-01T00:07:00Z"/>
              </w:rPr>
            </w:pPr>
            <w:ins w:id="4617" w:author="Lucy Lucy" w:date="2018-09-01T00:07:00Z">
              <w:r w:rsidRPr="009C09B2">
                <w:t>Ngày công bố bằng</w:t>
              </w:r>
            </w:ins>
          </w:p>
        </w:tc>
      </w:tr>
      <w:tr w:rsidR="00CF568F" w:rsidRPr="009C09B2" w14:paraId="1B629F1F" w14:textId="77777777" w:rsidTr="00CF568F">
        <w:trPr>
          <w:ins w:id="4618" w:author="Lucy Lucy" w:date="2018-09-01T00:07:00Z"/>
        </w:trPr>
        <w:tc>
          <w:tcPr>
            <w:tcW w:w="1377" w:type="pct"/>
          </w:tcPr>
          <w:p w14:paraId="653F55BF" w14:textId="77777777" w:rsidR="00CF568F" w:rsidRPr="009C09B2" w:rsidRDefault="00CF568F" w:rsidP="00CF568F">
            <w:pPr>
              <w:rPr>
                <w:ins w:id="4619" w:author="Lucy Lucy" w:date="2018-09-01T00:07:00Z"/>
              </w:rPr>
            </w:pPr>
            <w:ins w:id="4620" w:author="Lucy Lucy" w:date="2018-09-01T00:07:00Z">
              <w:r w:rsidRPr="009C09B2">
                <w:t>Remark</w:t>
              </w:r>
            </w:ins>
          </w:p>
        </w:tc>
        <w:tc>
          <w:tcPr>
            <w:tcW w:w="977" w:type="pct"/>
          </w:tcPr>
          <w:p w14:paraId="49C97ECA" w14:textId="77777777" w:rsidR="00CF568F" w:rsidRPr="009C09B2" w:rsidRDefault="00CF568F" w:rsidP="00CF568F">
            <w:pPr>
              <w:rPr>
                <w:ins w:id="4621" w:author="Lucy Lucy" w:date="2018-09-01T00:07:00Z"/>
              </w:rPr>
            </w:pPr>
            <w:ins w:id="4622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5211F5A1" w14:textId="77777777" w:rsidR="00CF568F" w:rsidRPr="009C09B2" w:rsidRDefault="00CF568F" w:rsidP="00CF568F">
            <w:pPr>
              <w:rPr>
                <w:ins w:id="4623" w:author="Lucy Lucy" w:date="2018-09-01T00:07:00Z"/>
              </w:rPr>
            </w:pPr>
            <w:ins w:id="4624" w:author="Lucy Lucy" w:date="2018-09-01T00:07:00Z">
              <w:r w:rsidRPr="009C09B2">
                <w:t>MAX</w:t>
              </w:r>
            </w:ins>
          </w:p>
        </w:tc>
        <w:tc>
          <w:tcPr>
            <w:tcW w:w="330" w:type="pct"/>
          </w:tcPr>
          <w:p w14:paraId="1609110F" w14:textId="77777777" w:rsidR="00CF568F" w:rsidRPr="009C09B2" w:rsidRDefault="00CF568F" w:rsidP="00CF568F">
            <w:pPr>
              <w:rPr>
                <w:ins w:id="4625" w:author="Lucy Lucy" w:date="2018-09-01T00:07:00Z"/>
              </w:rPr>
            </w:pPr>
          </w:p>
        </w:tc>
        <w:tc>
          <w:tcPr>
            <w:tcW w:w="496" w:type="pct"/>
          </w:tcPr>
          <w:p w14:paraId="74E031AE" w14:textId="77777777" w:rsidR="00CF568F" w:rsidRPr="009C09B2" w:rsidRDefault="00CF568F" w:rsidP="00CF568F">
            <w:pPr>
              <w:rPr>
                <w:ins w:id="4626" w:author="Lucy Lucy" w:date="2018-09-01T00:07:00Z"/>
              </w:rPr>
            </w:pPr>
          </w:p>
        </w:tc>
        <w:tc>
          <w:tcPr>
            <w:tcW w:w="1454" w:type="pct"/>
          </w:tcPr>
          <w:p w14:paraId="57DEDA1E" w14:textId="77777777" w:rsidR="00CF568F" w:rsidRPr="009C09B2" w:rsidRDefault="00CF568F" w:rsidP="00CF568F">
            <w:pPr>
              <w:jc w:val="left"/>
              <w:rPr>
                <w:ins w:id="4627" w:author="Lucy Lucy" w:date="2018-09-01T00:07:00Z"/>
              </w:rPr>
            </w:pPr>
            <w:ins w:id="4628" w:author="Lucy Lucy" w:date="2018-09-01T00:07:00Z">
              <w:r w:rsidRPr="009C09B2">
                <w:t>Nhận xét của khách hàng</w:t>
              </w:r>
            </w:ins>
          </w:p>
        </w:tc>
      </w:tr>
      <w:tr w:rsidR="00CF568F" w:rsidRPr="009C09B2" w14:paraId="42048C46" w14:textId="77777777" w:rsidTr="00CF568F">
        <w:trPr>
          <w:ins w:id="4629" w:author="Lucy Lucy" w:date="2018-09-01T00:07:00Z"/>
        </w:trPr>
        <w:tc>
          <w:tcPr>
            <w:tcW w:w="1377" w:type="pct"/>
          </w:tcPr>
          <w:p w14:paraId="317F2328" w14:textId="77777777" w:rsidR="00CF568F" w:rsidRPr="009C09B2" w:rsidRDefault="00CF568F" w:rsidP="00CF568F">
            <w:pPr>
              <w:rPr>
                <w:ins w:id="4630" w:author="Lucy Lucy" w:date="2018-09-01T00:07:00Z"/>
              </w:rPr>
            </w:pPr>
            <w:ins w:id="4631" w:author="Lucy Lucy" w:date="2018-09-01T00:07:00Z">
              <w:r w:rsidRPr="009C09B2">
                <w:t>Deleted</w:t>
              </w:r>
            </w:ins>
          </w:p>
        </w:tc>
        <w:tc>
          <w:tcPr>
            <w:tcW w:w="977" w:type="pct"/>
          </w:tcPr>
          <w:p w14:paraId="75748687" w14:textId="77777777" w:rsidR="00CF568F" w:rsidRPr="009C09B2" w:rsidRDefault="00CF568F" w:rsidP="00CF568F">
            <w:pPr>
              <w:rPr>
                <w:ins w:id="4632" w:author="Lucy Lucy" w:date="2018-09-01T00:07:00Z"/>
              </w:rPr>
            </w:pPr>
            <w:ins w:id="4633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1259D072" w14:textId="77777777" w:rsidR="00CF568F" w:rsidRPr="009C09B2" w:rsidRDefault="00CF568F" w:rsidP="00CF568F">
            <w:pPr>
              <w:rPr>
                <w:ins w:id="4634" w:author="Lucy Lucy" w:date="2018-09-01T00:07:00Z"/>
              </w:rPr>
            </w:pPr>
            <w:ins w:id="4635" w:author="Lucy Lucy" w:date="2018-09-01T00:07:00Z">
              <w:r w:rsidRPr="009C09B2">
                <w:t>1</w:t>
              </w:r>
            </w:ins>
          </w:p>
        </w:tc>
        <w:tc>
          <w:tcPr>
            <w:tcW w:w="330" w:type="pct"/>
          </w:tcPr>
          <w:p w14:paraId="1A9E725E" w14:textId="77777777" w:rsidR="00CF568F" w:rsidRPr="009C09B2" w:rsidRDefault="00CF568F" w:rsidP="00CF568F">
            <w:pPr>
              <w:rPr>
                <w:ins w:id="4636" w:author="Lucy Lucy" w:date="2018-09-01T00:07:00Z"/>
              </w:rPr>
            </w:pPr>
          </w:p>
        </w:tc>
        <w:tc>
          <w:tcPr>
            <w:tcW w:w="496" w:type="pct"/>
          </w:tcPr>
          <w:p w14:paraId="4B964887" w14:textId="77777777" w:rsidR="00CF568F" w:rsidRPr="009C09B2" w:rsidRDefault="00CF568F" w:rsidP="00CF568F">
            <w:pPr>
              <w:rPr>
                <w:ins w:id="4637" w:author="Lucy Lucy" w:date="2018-09-01T00:07:00Z"/>
              </w:rPr>
            </w:pPr>
          </w:p>
        </w:tc>
        <w:tc>
          <w:tcPr>
            <w:tcW w:w="1454" w:type="pct"/>
          </w:tcPr>
          <w:p w14:paraId="5F694EB7" w14:textId="77777777" w:rsidR="00CF568F" w:rsidRPr="009C09B2" w:rsidRDefault="00CF568F" w:rsidP="00CF568F">
            <w:pPr>
              <w:jc w:val="left"/>
              <w:rPr>
                <w:ins w:id="4638" w:author="Lucy Lucy" w:date="2018-09-01T00:07:00Z"/>
              </w:rPr>
            </w:pPr>
            <w:ins w:id="4639" w:author="Lucy Lucy" w:date="2018-09-01T00:07:00Z">
              <w:r w:rsidRPr="009C09B2">
                <w:t>Đã xóa hay chưa</w:t>
              </w:r>
            </w:ins>
          </w:p>
          <w:p w14:paraId="65FD9CFE" w14:textId="77777777" w:rsidR="00CF568F" w:rsidRPr="009C09B2" w:rsidRDefault="00CF568F" w:rsidP="00CF568F">
            <w:pPr>
              <w:jc w:val="left"/>
              <w:rPr>
                <w:ins w:id="4640" w:author="Lucy Lucy" w:date="2018-09-01T00:07:00Z"/>
              </w:rPr>
            </w:pPr>
            <w:ins w:id="4641" w:author="Lucy Lucy" w:date="2018-09-01T00:07:00Z">
              <w:r w:rsidRPr="009C09B2">
                <w:t>1: Đã xóa</w:t>
              </w:r>
            </w:ins>
          </w:p>
          <w:p w14:paraId="4D7CA64C" w14:textId="77777777" w:rsidR="00CF568F" w:rsidRPr="009C09B2" w:rsidRDefault="00CF568F" w:rsidP="00CF568F">
            <w:pPr>
              <w:jc w:val="left"/>
              <w:rPr>
                <w:ins w:id="4642" w:author="Lucy Lucy" w:date="2018-09-01T00:07:00Z"/>
              </w:rPr>
            </w:pPr>
            <w:ins w:id="4643" w:author="Lucy Lucy" w:date="2018-09-01T00:07:00Z">
              <w:r w:rsidRPr="009C09B2">
                <w:t>0: Bình thường</w:t>
              </w:r>
            </w:ins>
          </w:p>
        </w:tc>
      </w:tr>
      <w:tr w:rsidR="00CF568F" w:rsidRPr="009C09B2" w14:paraId="098488FF" w14:textId="77777777" w:rsidTr="00CF568F">
        <w:trPr>
          <w:ins w:id="4644" w:author="Lucy Lucy" w:date="2018-09-01T00:07:00Z"/>
        </w:trPr>
        <w:tc>
          <w:tcPr>
            <w:tcW w:w="1377" w:type="pct"/>
          </w:tcPr>
          <w:p w14:paraId="43862B07" w14:textId="77777777" w:rsidR="00CF568F" w:rsidRPr="009C09B2" w:rsidRDefault="00CF568F" w:rsidP="00CF568F">
            <w:pPr>
              <w:rPr>
                <w:ins w:id="4645" w:author="Lucy Lucy" w:date="2018-09-01T00:07:00Z"/>
              </w:rPr>
            </w:pPr>
            <w:ins w:id="4646" w:author="Lucy Lucy" w:date="2018-09-01T00:07:00Z">
              <w:r w:rsidRPr="009C09B2">
                <w:t>Created_By</w:t>
              </w:r>
            </w:ins>
          </w:p>
        </w:tc>
        <w:tc>
          <w:tcPr>
            <w:tcW w:w="977" w:type="pct"/>
          </w:tcPr>
          <w:p w14:paraId="0D2D7DF8" w14:textId="77777777" w:rsidR="00CF568F" w:rsidRPr="009C09B2" w:rsidRDefault="00CF568F" w:rsidP="00CF568F">
            <w:pPr>
              <w:rPr>
                <w:ins w:id="4647" w:author="Lucy Lucy" w:date="2018-09-01T00:07:00Z"/>
              </w:rPr>
            </w:pPr>
            <w:ins w:id="4648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25463F14" w14:textId="77777777" w:rsidR="00CF568F" w:rsidRPr="009C09B2" w:rsidRDefault="00CF568F" w:rsidP="00CF568F">
            <w:pPr>
              <w:rPr>
                <w:ins w:id="4649" w:author="Lucy Lucy" w:date="2018-09-01T00:07:00Z"/>
              </w:rPr>
            </w:pPr>
            <w:ins w:id="4650" w:author="Lucy Lucy" w:date="2018-09-01T00:07:00Z">
              <w:r w:rsidRPr="009C09B2">
                <w:t>50</w:t>
              </w:r>
            </w:ins>
          </w:p>
        </w:tc>
        <w:tc>
          <w:tcPr>
            <w:tcW w:w="330" w:type="pct"/>
          </w:tcPr>
          <w:p w14:paraId="12EEADA6" w14:textId="77777777" w:rsidR="00CF568F" w:rsidRPr="009C09B2" w:rsidRDefault="00CF568F" w:rsidP="00CF568F">
            <w:pPr>
              <w:rPr>
                <w:ins w:id="4651" w:author="Lucy Lucy" w:date="2018-09-01T00:07:00Z"/>
              </w:rPr>
            </w:pPr>
          </w:p>
        </w:tc>
        <w:tc>
          <w:tcPr>
            <w:tcW w:w="496" w:type="pct"/>
          </w:tcPr>
          <w:p w14:paraId="69886270" w14:textId="77777777" w:rsidR="00CF568F" w:rsidRPr="009C09B2" w:rsidRDefault="00CF568F" w:rsidP="00CF568F">
            <w:pPr>
              <w:rPr>
                <w:ins w:id="4652" w:author="Lucy Lucy" w:date="2018-09-01T00:07:00Z"/>
              </w:rPr>
            </w:pPr>
          </w:p>
        </w:tc>
        <w:tc>
          <w:tcPr>
            <w:tcW w:w="1454" w:type="pct"/>
          </w:tcPr>
          <w:p w14:paraId="3035582D" w14:textId="77777777" w:rsidR="00CF568F" w:rsidRPr="009C09B2" w:rsidRDefault="00CF568F" w:rsidP="00CF568F">
            <w:pPr>
              <w:jc w:val="left"/>
              <w:rPr>
                <w:ins w:id="4653" w:author="Lucy Lucy" w:date="2018-09-01T00:07:00Z"/>
              </w:rPr>
            </w:pPr>
            <w:ins w:id="4654" w:author="Lucy Lucy" w:date="2018-09-01T00:07:00Z">
              <w:r w:rsidRPr="009C09B2">
                <w:t>Người tạo</w:t>
              </w:r>
            </w:ins>
          </w:p>
        </w:tc>
      </w:tr>
      <w:tr w:rsidR="00CF568F" w:rsidRPr="009C09B2" w14:paraId="1AB4629E" w14:textId="77777777" w:rsidTr="00CF568F">
        <w:trPr>
          <w:ins w:id="4655" w:author="Lucy Lucy" w:date="2018-09-01T00:07:00Z"/>
        </w:trPr>
        <w:tc>
          <w:tcPr>
            <w:tcW w:w="1377" w:type="pct"/>
          </w:tcPr>
          <w:p w14:paraId="3C885F86" w14:textId="77777777" w:rsidR="00CF568F" w:rsidRPr="009C09B2" w:rsidRDefault="00CF568F" w:rsidP="00CF568F">
            <w:pPr>
              <w:rPr>
                <w:ins w:id="4656" w:author="Lucy Lucy" w:date="2018-09-01T00:07:00Z"/>
              </w:rPr>
            </w:pPr>
            <w:ins w:id="4657" w:author="Lucy Lucy" w:date="2018-09-01T00:07:00Z">
              <w:r w:rsidRPr="009C09B2">
                <w:t>Created_Date</w:t>
              </w:r>
            </w:ins>
          </w:p>
        </w:tc>
        <w:tc>
          <w:tcPr>
            <w:tcW w:w="977" w:type="pct"/>
          </w:tcPr>
          <w:p w14:paraId="56C57D0E" w14:textId="77777777" w:rsidR="00CF568F" w:rsidRPr="009C09B2" w:rsidRDefault="00CF568F" w:rsidP="00CF568F">
            <w:pPr>
              <w:rPr>
                <w:ins w:id="4658" w:author="Lucy Lucy" w:date="2018-09-01T00:07:00Z"/>
              </w:rPr>
            </w:pPr>
            <w:ins w:id="4659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715B7912" w14:textId="77777777" w:rsidR="00CF568F" w:rsidRPr="009C09B2" w:rsidRDefault="00CF568F" w:rsidP="00CF568F">
            <w:pPr>
              <w:rPr>
                <w:ins w:id="4660" w:author="Lucy Lucy" w:date="2018-09-01T00:07:00Z"/>
              </w:rPr>
            </w:pPr>
          </w:p>
        </w:tc>
        <w:tc>
          <w:tcPr>
            <w:tcW w:w="330" w:type="pct"/>
          </w:tcPr>
          <w:p w14:paraId="5D409276" w14:textId="77777777" w:rsidR="00CF568F" w:rsidRPr="009C09B2" w:rsidRDefault="00CF568F" w:rsidP="00CF568F">
            <w:pPr>
              <w:rPr>
                <w:ins w:id="4661" w:author="Lucy Lucy" w:date="2018-09-01T00:07:00Z"/>
              </w:rPr>
            </w:pPr>
          </w:p>
        </w:tc>
        <w:tc>
          <w:tcPr>
            <w:tcW w:w="496" w:type="pct"/>
          </w:tcPr>
          <w:p w14:paraId="113F9A80" w14:textId="77777777" w:rsidR="00CF568F" w:rsidRPr="009C09B2" w:rsidRDefault="00CF568F" w:rsidP="00CF568F">
            <w:pPr>
              <w:rPr>
                <w:ins w:id="4662" w:author="Lucy Lucy" w:date="2018-09-01T00:07:00Z"/>
              </w:rPr>
            </w:pPr>
          </w:p>
        </w:tc>
        <w:tc>
          <w:tcPr>
            <w:tcW w:w="1454" w:type="pct"/>
          </w:tcPr>
          <w:p w14:paraId="5016EDFA" w14:textId="77777777" w:rsidR="00CF568F" w:rsidRPr="009C09B2" w:rsidRDefault="00CF568F" w:rsidP="00CF568F">
            <w:pPr>
              <w:jc w:val="left"/>
              <w:rPr>
                <w:ins w:id="4663" w:author="Lucy Lucy" w:date="2018-09-01T00:07:00Z"/>
              </w:rPr>
            </w:pPr>
            <w:ins w:id="4664" w:author="Lucy Lucy" w:date="2018-09-01T00:07:00Z">
              <w:r w:rsidRPr="009C09B2">
                <w:t>Ngày tạo</w:t>
              </w:r>
            </w:ins>
          </w:p>
        </w:tc>
      </w:tr>
      <w:tr w:rsidR="00CF568F" w:rsidRPr="009C09B2" w14:paraId="0D168080" w14:textId="77777777" w:rsidTr="00CF568F">
        <w:trPr>
          <w:ins w:id="4665" w:author="Lucy Lucy" w:date="2018-09-01T00:07:00Z"/>
        </w:trPr>
        <w:tc>
          <w:tcPr>
            <w:tcW w:w="1377" w:type="pct"/>
          </w:tcPr>
          <w:p w14:paraId="1538163A" w14:textId="77777777" w:rsidR="00CF568F" w:rsidRPr="009C09B2" w:rsidRDefault="00CF568F" w:rsidP="00CF568F">
            <w:pPr>
              <w:rPr>
                <w:ins w:id="4666" w:author="Lucy Lucy" w:date="2018-09-01T00:07:00Z"/>
              </w:rPr>
            </w:pPr>
            <w:ins w:id="4667" w:author="Lucy Lucy" w:date="2018-09-01T00:07:00Z">
              <w:r w:rsidRPr="009C09B2">
                <w:t>Modify_By</w:t>
              </w:r>
            </w:ins>
          </w:p>
        </w:tc>
        <w:tc>
          <w:tcPr>
            <w:tcW w:w="977" w:type="pct"/>
          </w:tcPr>
          <w:p w14:paraId="23B965D8" w14:textId="77777777" w:rsidR="00CF568F" w:rsidRPr="009C09B2" w:rsidRDefault="00CF568F" w:rsidP="00CF568F">
            <w:pPr>
              <w:rPr>
                <w:ins w:id="4668" w:author="Lucy Lucy" w:date="2018-09-01T00:07:00Z"/>
              </w:rPr>
            </w:pPr>
            <w:ins w:id="4669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1A84E0D8" w14:textId="77777777" w:rsidR="00CF568F" w:rsidRPr="009C09B2" w:rsidRDefault="00CF568F" w:rsidP="00CF568F">
            <w:pPr>
              <w:rPr>
                <w:ins w:id="4670" w:author="Lucy Lucy" w:date="2018-09-01T00:07:00Z"/>
              </w:rPr>
            </w:pPr>
            <w:ins w:id="4671" w:author="Lucy Lucy" w:date="2018-09-01T00:07:00Z">
              <w:r w:rsidRPr="009C09B2">
                <w:t>50</w:t>
              </w:r>
            </w:ins>
          </w:p>
        </w:tc>
        <w:tc>
          <w:tcPr>
            <w:tcW w:w="330" w:type="pct"/>
          </w:tcPr>
          <w:p w14:paraId="76B27BFB" w14:textId="77777777" w:rsidR="00CF568F" w:rsidRPr="009C09B2" w:rsidRDefault="00CF568F" w:rsidP="00CF568F">
            <w:pPr>
              <w:rPr>
                <w:ins w:id="4672" w:author="Lucy Lucy" w:date="2018-09-01T00:07:00Z"/>
              </w:rPr>
            </w:pPr>
          </w:p>
        </w:tc>
        <w:tc>
          <w:tcPr>
            <w:tcW w:w="496" w:type="pct"/>
          </w:tcPr>
          <w:p w14:paraId="384B5142" w14:textId="77777777" w:rsidR="00CF568F" w:rsidRPr="009C09B2" w:rsidRDefault="00CF568F" w:rsidP="00CF568F">
            <w:pPr>
              <w:rPr>
                <w:ins w:id="4673" w:author="Lucy Lucy" w:date="2018-09-01T00:07:00Z"/>
              </w:rPr>
            </w:pPr>
          </w:p>
        </w:tc>
        <w:tc>
          <w:tcPr>
            <w:tcW w:w="1454" w:type="pct"/>
          </w:tcPr>
          <w:p w14:paraId="3C791B3B" w14:textId="77777777" w:rsidR="00CF568F" w:rsidRPr="009C09B2" w:rsidRDefault="00CF568F" w:rsidP="00CF568F">
            <w:pPr>
              <w:jc w:val="left"/>
              <w:rPr>
                <w:ins w:id="4674" w:author="Lucy Lucy" w:date="2018-09-01T00:07:00Z"/>
              </w:rPr>
            </w:pPr>
            <w:ins w:id="4675" w:author="Lucy Lucy" w:date="2018-09-01T00:07:00Z">
              <w:r w:rsidRPr="009C09B2">
                <w:t>Người sửa</w:t>
              </w:r>
            </w:ins>
          </w:p>
        </w:tc>
      </w:tr>
      <w:tr w:rsidR="00CF568F" w:rsidRPr="009C09B2" w14:paraId="188D53EC" w14:textId="77777777" w:rsidTr="00CF568F">
        <w:trPr>
          <w:ins w:id="4676" w:author="Lucy Lucy" w:date="2018-09-01T00:07:00Z"/>
        </w:trPr>
        <w:tc>
          <w:tcPr>
            <w:tcW w:w="1377" w:type="pct"/>
          </w:tcPr>
          <w:p w14:paraId="334C6EB7" w14:textId="77777777" w:rsidR="00CF568F" w:rsidRPr="009C09B2" w:rsidRDefault="00CF568F" w:rsidP="00CF568F">
            <w:pPr>
              <w:rPr>
                <w:ins w:id="4677" w:author="Lucy Lucy" w:date="2018-09-01T00:07:00Z"/>
              </w:rPr>
            </w:pPr>
            <w:ins w:id="4678" w:author="Lucy Lucy" w:date="2018-09-01T00:07:00Z">
              <w:r w:rsidRPr="009C09B2">
                <w:t>Modify_Date</w:t>
              </w:r>
            </w:ins>
          </w:p>
        </w:tc>
        <w:tc>
          <w:tcPr>
            <w:tcW w:w="977" w:type="pct"/>
          </w:tcPr>
          <w:p w14:paraId="16402F82" w14:textId="77777777" w:rsidR="00CF568F" w:rsidRPr="009C09B2" w:rsidRDefault="00CF568F" w:rsidP="00CF568F">
            <w:pPr>
              <w:rPr>
                <w:ins w:id="4679" w:author="Lucy Lucy" w:date="2018-09-01T00:07:00Z"/>
              </w:rPr>
            </w:pPr>
            <w:ins w:id="4680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376B5D94" w14:textId="77777777" w:rsidR="00CF568F" w:rsidRPr="009C09B2" w:rsidRDefault="00CF568F" w:rsidP="00CF568F">
            <w:pPr>
              <w:rPr>
                <w:ins w:id="4681" w:author="Lucy Lucy" w:date="2018-09-01T00:07:00Z"/>
              </w:rPr>
            </w:pPr>
          </w:p>
        </w:tc>
        <w:tc>
          <w:tcPr>
            <w:tcW w:w="330" w:type="pct"/>
          </w:tcPr>
          <w:p w14:paraId="2CF1B7F4" w14:textId="77777777" w:rsidR="00CF568F" w:rsidRPr="009C09B2" w:rsidRDefault="00CF568F" w:rsidP="00CF568F">
            <w:pPr>
              <w:rPr>
                <w:ins w:id="4682" w:author="Lucy Lucy" w:date="2018-09-01T00:07:00Z"/>
              </w:rPr>
            </w:pPr>
          </w:p>
        </w:tc>
        <w:tc>
          <w:tcPr>
            <w:tcW w:w="496" w:type="pct"/>
          </w:tcPr>
          <w:p w14:paraId="502AE687" w14:textId="77777777" w:rsidR="00CF568F" w:rsidRPr="009C09B2" w:rsidRDefault="00CF568F" w:rsidP="00CF568F">
            <w:pPr>
              <w:rPr>
                <w:ins w:id="4683" w:author="Lucy Lucy" w:date="2018-09-01T00:07:00Z"/>
              </w:rPr>
            </w:pPr>
          </w:p>
        </w:tc>
        <w:tc>
          <w:tcPr>
            <w:tcW w:w="1454" w:type="pct"/>
          </w:tcPr>
          <w:p w14:paraId="18DAAF8C" w14:textId="77777777" w:rsidR="00CF568F" w:rsidRPr="009C09B2" w:rsidRDefault="00CF568F" w:rsidP="00CF568F">
            <w:pPr>
              <w:jc w:val="left"/>
              <w:rPr>
                <w:ins w:id="4684" w:author="Lucy Lucy" w:date="2018-09-01T00:07:00Z"/>
              </w:rPr>
            </w:pPr>
            <w:ins w:id="4685" w:author="Lucy Lucy" w:date="2018-09-01T00:07:00Z">
              <w:r w:rsidRPr="009C09B2">
                <w:t>Ngày sửa</w:t>
              </w:r>
            </w:ins>
          </w:p>
        </w:tc>
      </w:tr>
      <w:tr w:rsidR="00CF568F" w:rsidRPr="009C09B2" w14:paraId="0E44E477" w14:textId="77777777" w:rsidTr="00CF568F">
        <w:trPr>
          <w:ins w:id="4686" w:author="Lucy Lucy" w:date="2018-09-01T00:07:00Z"/>
        </w:trPr>
        <w:tc>
          <w:tcPr>
            <w:tcW w:w="1377" w:type="pct"/>
          </w:tcPr>
          <w:p w14:paraId="00D931D8" w14:textId="77777777" w:rsidR="00CF568F" w:rsidRPr="009C09B2" w:rsidRDefault="00CF568F" w:rsidP="00CF568F">
            <w:pPr>
              <w:rPr>
                <w:ins w:id="4687" w:author="Lucy Lucy" w:date="2018-09-01T00:07:00Z"/>
              </w:rPr>
            </w:pPr>
            <w:ins w:id="4688" w:author="Lucy Lucy" w:date="2018-09-01T00:07:00Z">
              <w:r w:rsidRPr="009C09B2">
                <w:t>LANGUAGE_CODE</w:t>
              </w:r>
            </w:ins>
          </w:p>
        </w:tc>
        <w:tc>
          <w:tcPr>
            <w:tcW w:w="977" w:type="pct"/>
          </w:tcPr>
          <w:p w14:paraId="2759EC49" w14:textId="77777777" w:rsidR="00CF568F" w:rsidRPr="009C09B2" w:rsidRDefault="00CF568F" w:rsidP="00CF568F">
            <w:pPr>
              <w:rPr>
                <w:ins w:id="4689" w:author="Lucy Lucy" w:date="2018-09-01T00:07:00Z"/>
              </w:rPr>
            </w:pPr>
            <w:ins w:id="4690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3FCA6491" w14:textId="77777777" w:rsidR="00CF568F" w:rsidRPr="009C09B2" w:rsidRDefault="00CF568F" w:rsidP="00CF568F">
            <w:pPr>
              <w:rPr>
                <w:ins w:id="4691" w:author="Lucy Lucy" w:date="2018-09-01T00:07:00Z"/>
              </w:rPr>
            </w:pPr>
            <w:ins w:id="4692" w:author="Lucy Lucy" w:date="2018-09-01T00:07:00Z">
              <w:r w:rsidRPr="009C09B2">
                <w:t>5</w:t>
              </w:r>
            </w:ins>
          </w:p>
        </w:tc>
        <w:tc>
          <w:tcPr>
            <w:tcW w:w="330" w:type="pct"/>
          </w:tcPr>
          <w:p w14:paraId="5280EEEC" w14:textId="77777777" w:rsidR="00CF568F" w:rsidRPr="009C09B2" w:rsidRDefault="00CF568F" w:rsidP="00CF568F">
            <w:pPr>
              <w:rPr>
                <w:ins w:id="4693" w:author="Lucy Lucy" w:date="2018-09-01T00:07:00Z"/>
              </w:rPr>
            </w:pPr>
          </w:p>
        </w:tc>
        <w:tc>
          <w:tcPr>
            <w:tcW w:w="496" w:type="pct"/>
          </w:tcPr>
          <w:p w14:paraId="375AA69B" w14:textId="77777777" w:rsidR="00CF568F" w:rsidRPr="009C09B2" w:rsidRDefault="00CF568F" w:rsidP="00CF568F">
            <w:pPr>
              <w:rPr>
                <w:ins w:id="4694" w:author="Lucy Lucy" w:date="2018-09-01T00:07:00Z"/>
              </w:rPr>
            </w:pPr>
          </w:p>
        </w:tc>
        <w:tc>
          <w:tcPr>
            <w:tcW w:w="1454" w:type="pct"/>
          </w:tcPr>
          <w:p w14:paraId="2BB65E1A" w14:textId="77777777" w:rsidR="00CF568F" w:rsidRPr="009C09B2" w:rsidRDefault="00CF568F" w:rsidP="00CF568F">
            <w:pPr>
              <w:jc w:val="left"/>
              <w:rPr>
                <w:ins w:id="4695" w:author="Lucy Lucy" w:date="2018-09-01T00:07:00Z"/>
              </w:rPr>
            </w:pPr>
            <w:ins w:id="4696" w:author="Lucy Lucy" w:date="2018-09-01T00:07:00Z">
              <w:r w:rsidRPr="009C09B2">
                <w:t>Ngôn ngữ hiển thị</w:t>
              </w:r>
            </w:ins>
          </w:p>
        </w:tc>
      </w:tr>
      <w:tr w:rsidR="00CF568F" w:rsidRPr="009C09B2" w14:paraId="0A3D6F4E" w14:textId="77777777" w:rsidTr="00CF568F">
        <w:trPr>
          <w:ins w:id="4697" w:author="Lucy Lucy" w:date="2018-09-01T00:07:00Z"/>
        </w:trPr>
        <w:tc>
          <w:tcPr>
            <w:tcW w:w="1377" w:type="pct"/>
          </w:tcPr>
          <w:p w14:paraId="03FD549E" w14:textId="77777777" w:rsidR="00CF568F" w:rsidRPr="009C09B2" w:rsidRDefault="00CF568F" w:rsidP="00CF568F">
            <w:pPr>
              <w:rPr>
                <w:ins w:id="4698" w:author="Lucy Lucy" w:date="2018-09-01T00:07:00Z"/>
              </w:rPr>
            </w:pPr>
            <w:ins w:id="4699" w:author="Lucy Lucy" w:date="2018-09-01T00:07:00Z">
              <w:r w:rsidRPr="00A62035">
                <w:t>REMARK</w:t>
              </w:r>
            </w:ins>
          </w:p>
        </w:tc>
        <w:tc>
          <w:tcPr>
            <w:tcW w:w="977" w:type="pct"/>
          </w:tcPr>
          <w:p w14:paraId="28A3EB65" w14:textId="77777777" w:rsidR="00CF568F" w:rsidRPr="009C09B2" w:rsidRDefault="00CF568F" w:rsidP="00CF568F">
            <w:pPr>
              <w:rPr>
                <w:ins w:id="4700" w:author="Lucy Lucy" w:date="2018-09-01T00:07:00Z"/>
              </w:rPr>
            </w:pPr>
            <w:ins w:id="4701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338A4BCC" w14:textId="77777777" w:rsidR="00CF568F" w:rsidRPr="009C09B2" w:rsidRDefault="00CF568F" w:rsidP="00CF568F">
            <w:pPr>
              <w:rPr>
                <w:ins w:id="4702" w:author="Lucy Lucy" w:date="2018-09-01T00:07:00Z"/>
              </w:rPr>
            </w:pPr>
            <w:ins w:id="4703" w:author="Lucy Lucy" w:date="2018-09-01T00:07:00Z">
              <w:r>
                <w:t>2000</w:t>
              </w:r>
            </w:ins>
          </w:p>
        </w:tc>
        <w:tc>
          <w:tcPr>
            <w:tcW w:w="330" w:type="pct"/>
          </w:tcPr>
          <w:p w14:paraId="5B8A9D3C" w14:textId="77777777" w:rsidR="00CF568F" w:rsidRPr="009C09B2" w:rsidRDefault="00CF568F" w:rsidP="00CF568F">
            <w:pPr>
              <w:rPr>
                <w:ins w:id="4704" w:author="Lucy Lucy" w:date="2018-09-01T00:07:00Z"/>
              </w:rPr>
            </w:pPr>
          </w:p>
        </w:tc>
        <w:tc>
          <w:tcPr>
            <w:tcW w:w="496" w:type="pct"/>
          </w:tcPr>
          <w:p w14:paraId="6FBEF59D" w14:textId="77777777" w:rsidR="00CF568F" w:rsidRPr="009C09B2" w:rsidRDefault="00CF568F" w:rsidP="00CF568F">
            <w:pPr>
              <w:rPr>
                <w:ins w:id="4705" w:author="Lucy Lucy" w:date="2018-09-01T00:07:00Z"/>
              </w:rPr>
            </w:pPr>
          </w:p>
        </w:tc>
        <w:tc>
          <w:tcPr>
            <w:tcW w:w="1454" w:type="pct"/>
          </w:tcPr>
          <w:p w14:paraId="0BE17AAE" w14:textId="77777777" w:rsidR="00CF568F" w:rsidRDefault="00CF568F" w:rsidP="00CF568F">
            <w:pPr>
              <w:jc w:val="left"/>
              <w:rPr>
                <w:ins w:id="4706" w:author="Lucy Lucy" w:date="2018-09-01T00:07:00Z"/>
              </w:rPr>
            </w:pPr>
            <w:ins w:id="4707" w:author="Lucy Lucy" w:date="2018-09-01T00:07:00Z">
              <w:r>
                <w:t>Đánh giá của KH</w:t>
              </w:r>
            </w:ins>
          </w:p>
          <w:p w14:paraId="642C1563" w14:textId="77777777" w:rsidR="00CF568F" w:rsidRPr="009C09B2" w:rsidRDefault="00CF568F" w:rsidP="00CF568F">
            <w:pPr>
              <w:jc w:val="left"/>
              <w:rPr>
                <w:ins w:id="4708" w:author="Lucy Lucy" w:date="2018-09-01T00:07:00Z"/>
              </w:rPr>
            </w:pPr>
          </w:p>
        </w:tc>
      </w:tr>
      <w:tr w:rsidR="00CF568F" w:rsidRPr="009C09B2" w14:paraId="346036CB" w14:textId="77777777" w:rsidTr="00CF568F">
        <w:trPr>
          <w:ins w:id="4709" w:author="Lucy Lucy" w:date="2018-09-01T00:07:00Z"/>
        </w:trPr>
        <w:tc>
          <w:tcPr>
            <w:tcW w:w="1377" w:type="pct"/>
          </w:tcPr>
          <w:p w14:paraId="71E3ABDF" w14:textId="77777777" w:rsidR="00CF568F" w:rsidRPr="009C09B2" w:rsidRDefault="00CF568F" w:rsidP="00CF568F">
            <w:pPr>
              <w:rPr>
                <w:ins w:id="4710" w:author="Lucy Lucy" w:date="2018-09-01T00:07:00Z"/>
              </w:rPr>
            </w:pPr>
            <w:ins w:id="4711" w:author="Lucy Lucy" w:date="2018-09-01T00:07:00Z">
              <w:r w:rsidRPr="00A62035">
                <w:t>MASTER_FAX</w:t>
              </w:r>
            </w:ins>
          </w:p>
        </w:tc>
        <w:tc>
          <w:tcPr>
            <w:tcW w:w="977" w:type="pct"/>
          </w:tcPr>
          <w:p w14:paraId="46456E1E" w14:textId="77777777" w:rsidR="00CF568F" w:rsidRPr="009C09B2" w:rsidRDefault="00CF568F" w:rsidP="00CF568F">
            <w:pPr>
              <w:rPr>
                <w:ins w:id="4712" w:author="Lucy Lucy" w:date="2018-09-01T00:07:00Z"/>
              </w:rPr>
            </w:pPr>
            <w:ins w:id="4713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709E4226" w14:textId="77777777" w:rsidR="00CF568F" w:rsidRPr="009C09B2" w:rsidRDefault="00CF568F" w:rsidP="00CF568F">
            <w:pPr>
              <w:rPr>
                <w:ins w:id="4714" w:author="Lucy Lucy" w:date="2018-09-01T00:07:00Z"/>
              </w:rPr>
            </w:pPr>
            <w:ins w:id="4715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025C9010" w14:textId="77777777" w:rsidR="00CF568F" w:rsidRPr="009C09B2" w:rsidRDefault="00CF568F" w:rsidP="00CF568F">
            <w:pPr>
              <w:rPr>
                <w:ins w:id="4716" w:author="Lucy Lucy" w:date="2018-09-01T00:07:00Z"/>
              </w:rPr>
            </w:pPr>
          </w:p>
        </w:tc>
        <w:tc>
          <w:tcPr>
            <w:tcW w:w="496" w:type="pct"/>
          </w:tcPr>
          <w:p w14:paraId="340F6ACA" w14:textId="77777777" w:rsidR="00CF568F" w:rsidRPr="009C09B2" w:rsidRDefault="00CF568F" w:rsidP="00CF568F">
            <w:pPr>
              <w:rPr>
                <w:ins w:id="4717" w:author="Lucy Lucy" w:date="2018-09-01T00:07:00Z"/>
              </w:rPr>
            </w:pPr>
          </w:p>
        </w:tc>
        <w:tc>
          <w:tcPr>
            <w:tcW w:w="1454" w:type="pct"/>
          </w:tcPr>
          <w:p w14:paraId="4E808AF8" w14:textId="77777777" w:rsidR="00CF568F" w:rsidRPr="009C09B2" w:rsidRDefault="00CF568F" w:rsidP="00CF568F">
            <w:pPr>
              <w:jc w:val="left"/>
              <w:rPr>
                <w:ins w:id="4718" w:author="Lucy Lucy" w:date="2018-09-01T00:07:00Z"/>
              </w:rPr>
            </w:pPr>
            <w:ins w:id="4719" w:author="Lucy Lucy" w:date="2018-09-01T00:07:00Z">
              <w:r>
                <w:t>Fax của chủ đơn</w:t>
              </w:r>
            </w:ins>
          </w:p>
        </w:tc>
      </w:tr>
      <w:tr w:rsidR="00CF568F" w:rsidRPr="009C09B2" w14:paraId="08CF1DB7" w14:textId="77777777" w:rsidTr="00CF568F">
        <w:trPr>
          <w:ins w:id="4720" w:author="Lucy Lucy" w:date="2018-09-01T00:07:00Z"/>
        </w:trPr>
        <w:tc>
          <w:tcPr>
            <w:tcW w:w="1377" w:type="pct"/>
          </w:tcPr>
          <w:p w14:paraId="6A22D665" w14:textId="77777777" w:rsidR="00CF568F" w:rsidRPr="009C09B2" w:rsidRDefault="00CF568F" w:rsidP="00CF568F">
            <w:pPr>
              <w:rPr>
                <w:ins w:id="4721" w:author="Lucy Lucy" w:date="2018-09-01T00:07:00Z"/>
              </w:rPr>
            </w:pPr>
            <w:ins w:id="4722" w:author="Lucy Lucy" w:date="2018-09-01T00:07:00Z">
              <w:r w:rsidRPr="00A62035">
                <w:t>MASTER_EMAIL</w:t>
              </w:r>
            </w:ins>
          </w:p>
        </w:tc>
        <w:tc>
          <w:tcPr>
            <w:tcW w:w="977" w:type="pct"/>
          </w:tcPr>
          <w:p w14:paraId="5587D9ED" w14:textId="77777777" w:rsidR="00CF568F" w:rsidRPr="009C09B2" w:rsidRDefault="00CF568F" w:rsidP="00CF568F">
            <w:pPr>
              <w:rPr>
                <w:ins w:id="4723" w:author="Lucy Lucy" w:date="2018-09-01T00:07:00Z"/>
              </w:rPr>
            </w:pPr>
            <w:ins w:id="4724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57C02EE4" w14:textId="77777777" w:rsidR="00CF568F" w:rsidRPr="009C09B2" w:rsidRDefault="00CF568F" w:rsidP="00CF568F">
            <w:pPr>
              <w:rPr>
                <w:ins w:id="4725" w:author="Lucy Lucy" w:date="2018-09-01T00:07:00Z"/>
              </w:rPr>
            </w:pPr>
            <w:ins w:id="4726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02D3B9D9" w14:textId="77777777" w:rsidR="00CF568F" w:rsidRPr="009C09B2" w:rsidRDefault="00CF568F" w:rsidP="00CF568F">
            <w:pPr>
              <w:rPr>
                <w:ins w:id="4727" w:author="Lucy Lucy" w:date="2018-09-01T00:07:00Z"/>
              </w:rPr>
            </w:pPr>
          </w:p>
        </w:tc>
        <w:tc>
          <w:tcPr>
            <w:tcW w:w="496" w:type="pct"/>
          </w:tcPr>
          <w:p w14:paraId="0F8D6538" w14:textId="77777777" w:rsidR="00CF568F" w:rsidRPr="009C09B2" w:rsidRDefault="00CF568F" w:rsidP="00CF568F">
            <w:pPr>
              <w:rPr>
                <w:ins w:id="4728" w:author="Lucy Lucy" w:date="2018-09-01T00:07:00Z"/>
              </w:rPr>
            </w:pPr>
          </w:p>
        </w:tc>
        <w:tc>
          <w:tcPr>
            <w:tcW w:w="1454" w:type="pct"/>
          </w:tcPr>
          <w:p w14:paraId="3E70CF57" w14:textId="77777777" w:rsidR="00CF568F" w:rsidRPr="009C09B2" w:rsidRDefault="00CF568F" w:rsidP="00CF568F">
            <w:pPr>
              <w:jc w:val="left"/>
              <w:rPr>
                <w:ins w:id="4729" w:author="Lucy Lucy" w:date="2018-09-01T00:07:00Z"/>
              </w:rPr>
            </w:pPr>
            <w:ins w:id="4730" w:author="Lucy Lucy" w:date="2018-09-01T00:07:00Z">
              <w:r>
                <w:t>Email của chủ đơn</w:t>
              </w:r>
            </w:ins>
          </w:p>
        </w:tc>
      </w:tr>
      <w:tr w:rsidR="00CF568F" w:rsidRPr="009C09B2" w14:paraId="66CAB84C" w14:textId="77777777" w:rsidTr="00CF568F">
        <w:trPr>
          <w:ins w:id="4731" w:author="Lucy Lucy" w:date="2018-09-01T00:07:00Z"/>
        </w:trPr>
        <w:tc>
          <w:tcPr>
            <w:tcW w:w="1377" w:type="pct"/>
          </w:tcPr>
          <w:p w14:paraId="0CB3B88B" w14:textId="77777777" w:rsidR="00CF568F" w:rsidRPr="00A62035" w:rsidRDefault="00CF568F" w:rsidP="00CF568F">
            <w:pPr>
              <w:rPr>
                <w:ins w:id="4732" w:author="Lucy Lucy" w:date="2018-09-01T00:07:00Z"/>
              </w:rPr>
            </w:pPr>
            <w:ins w:id="4733" w:author="Lucy Lucy" w:date="2018-09-01T00:07:00Z">
              <w:r>
                <w:t>Notes</w:t>
              </w:r>
            </w:ins>
          </w:p>
        </w:tc>
        <w:tc>
          <w:tcPr>
            <w:tcW w:w="977" w:type="pct"/>
          </w:tcPr>
          <w:p w14:paraId="65BB75C6" w14:textId="77777777" w:rsidR="00CF568F" w:rsidRPr="009C09B2" w:rsidRDefault="00CF568F" w:rsidP="00CF568F">
            <w:pPr>
              <w:rPr>
                <w:ins w:id="4734" w:author="Lucy Lucy" w:date="2018-09-01T00:07:00Z"/>
              </w:rPr>
            </w:pPr>
            <w:ins w:id="4735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63A21F7E" w14:textId="77777777" w:rsidR="00CF568F" w:rsidRPr="009C09B2" w:rsidRDefault="00CF568F" w:rsidP="00CF568F">
            <w:pPr>
              <w:rPr>
                <w:ins w:id="4736" w:author="Lucy Lucy" w:date="2018-09-01T00:07:00Z"/>
              </w:rPr>
            </w:pPr>
            <w:ins w:id="4737" w:author="Lucy Lucy" w:date="2018-09-01T00:07:00Z">
              <w:r>
                <w:t>2000</w:t>
              </w:r>
            </w:ins>
          </w:p>
        </w:tc>
        <w:tc>
          <w:tcPr>
            <w:tcW w:w="330" w:type="pct"/>
          </w:tcPr>
          <w:p w14:paraId="5D9F1A8F" w14:textId="77777777" w:rsidR="00CF568F" w:rsidRPr="009C09B2" w:rsidRDefault="00CF568F" w:rsidP="00CF568F">
            <w:pPr>
              <w:rPr>
                <w:ins w:id="4738" w:author="Lucy Lucy" w:date="2018-09-01T00:07:00Z"/>
              </w:rPr>
            </w:pPr>
          </w:p>
        </w:tc>
        <w:tc>
          <w:tcPr>
            <w:tcW w:w="496" w:type="pct"/>
          </w:tcPr>
          <w:p w14:paraId="3BCACE78" w14:textId="77777777" w:rsidR="00CF568F" w:rsidRPr="009C09B2" w:rsidRDefault="00CF568F" w:rsidP="00CF568F">
            <w:pPr>
              <w:rPr>
                <w:ins w:id="4739" w:author="Lucy Lucy" w:date="2018-09-01T00:07:00Z"/>
              </w:rPr>
            </w:pPr>
          </w:p>
        </w:tc>
        <w:tc>
          <w:tcPr>
            <w:tcW w:w="1454" w:type="pct"/>
          </w:tcPr>
          <w:p w14:paraId="6E5FA85C" w14:textId="77777777" w:rsidR="00CF568F" w:rsidRPr="009C09B2" w:rsidRDefault="00CF568F" w:rsidP="00CF568F">
            <w:pPr>
              <w:jc w:val="left"/>
              <w:rPr>
                <w:ins w:id="4740" w:author="Lucy Lucy" w:date="2018-09-01T00:07:00Z"/>
              </w:rPr>
            </w:pPr>
            <w:ins w:id="4741" w:author="Lucy Lucy" w:date="2018-09-01T00:07:00Z">
              <w:r>
                <w:t>Ghi chú chung</w:t>
              </w:r>
            </w:ins>
          </w:p>
        </w:tc>
      </w:tr>
      <w:tr w:rsidR="00CF568F" w:rsidRPr="009C09B2" w14:paraId="68F2ED1C" w14:textId="77777777" w:rsidTr="00CF568F">
        <w:trPr>
          <w:ins w:id="4742" w:author="Lucy Lucy" w:date="2018-09-01T00:07:00Z"/>
        </w:trPr>
        <w:tc>
          <w:tcPr>
            <w:tcW w:w="1377" w:type="pct"/>
          </w:tcPr>
          <w:p w14:paraId="0A0D2496" w14:textId="77777777" w:rsidR="00CF568F" w:rsidRDefault="00CF568F" w:rsidP="00CF568F">
            <w:pPr>
              <w:rPr>
                <w:ins w:id="4743" w:author="Lucy Lucy" w:date="2018-09-01T00:07:00Z"/>
              </w:rPr>
            </w:pPr>
            <w:ins w:id="4744" w:author="Lucy Lucy" w:date="2018-09-01T00:07:00Z">
              <w:r>
                <w:t>Case_Code</w:t>
              </w:r>
            </w:ins>
          </w:p>
        </w:tc>
        <w:tc>
          <w:tcPr>
            <w:tcW w:w="977" w:type="pct"/>
          </w:tcPr>
          <w:p w14:paraId="35415454" w14:textId="77777777" w:rsidR="00CF568F" w:rsidRPr="009C09B2" w:rsidRDefault="00CF568F" w:rsidP="00CF568F">
            <w:pPr>
              <w:rPr>
                <w:ins w:id="4745" w:author="Lucy Lucy" w:date="2018-09-01T00:07:00Z"/>
              </w:rPr>
            </w:pPr>
            <w:ins w:id="4746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264CD915" w14:textId="77777777" w:rsidR="00CF568F" w:rsidRDefault="00CF568F" w:rsidP="00CF568F">
            <w:pPr>
              <w:rPr>
                <w:ins w:id="4747" w:author="Lucy Lucy" w:date="2018-09-01T00:07:00Z"/>
              </w:rPr>
            </w:pPr>
            <w:ins w:id="4748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6D30C7CD" w14:textId="77777777" w:rsidR="00CF568F" w:rsidRPr="009C09B2" w:rsidRDefault="00CF568F" w:rsidP="00CF568F">
            <w:pPr>
              <w:rPr>
                <w:ins w:id="4749" w:author="Lucy Lucy" w:date="2018-09-01T00:07:00Z"/>
              </w:rPr>
            </w:pPr>
          </w:p>
        </w:tc>
        <w:tc>
          <w:tcPr>
            <w:tcW w:w="496" w:type="pct"/>
          </w:tcPr>
          <w:p w14:paraId="036E0720" w14:textId="77777777" w:rsidR="00CF568F" w:rsidRPr="009C09B2" w:rsidRDefault="00CF568F" w:rsidP="00CF568F">
            <w:pPr>
              <w:rPr>
                <w:ins w:id="4750" w:author="Lucy Lucy" w:date="2018-09-01T00:07:00Z"/>
              </w:rPr>
            </w:pPr>
          </w:p>
        </w:tc>
        <w:tc>
          <w:tcPr>
            <w:tcW w:w="1454" w:type="pct"/>
          </w:tcPr>
          <w:p w14:paraId="2F140FA6" w14:textId="77777777" w:rsidR="00CF568F" w:rsidRPr="00516BC0" w:rsidRDefault="00CF568F" w:rsidP="00CF568F">
            <w:pPr>
              <w:jc w:val="left"/>
              <w:rPr>
                <w:ins w:id="4751" w:author="Lucy Lucy" w:date="2018-09-01T00:07:00Z"/>
                <w:highlight w:val="yellow"/>
              </w:rPr>
            </w:pPr>
            <w:ins w:id="4752" w:author="Lucy Lucy" w:date="2018-09-01T00:07:00Z">
              <w:r w:rsidRPr="00516BC0">
                <w:rPr>
                  <w:highlight w:val="yellow"/>
                </w:rPr>
                <w:t>Appcode  + yyyyMMdd + seq.nextval</w:t>
              </w:r>
            </w:ins>
          </w:p>
          <w:p w14:paraId="2FA90F8C" w14:textId="77777777" w:rsidR="00CF568F" w:rsidRDefault="00CF568F" w:rsidP="00CF568F">
            <w:pPr>
              <w:jc w:val="left"/>
              <w:rPr>
                <w:ins w:id="4753" w:author="Lucy Lucy" w:date="2018-09-01T00:07:00Z"/>
              </w:rPr>
            </w:pPr>
            <w:ins w:id="4754" w:author="Lucy Lucy" w:date="2018-09-01T00:07:00Z">
              <w:r w:rsidRPr="00516BC0">
                <w:rPr>
                  <w:highlight w:val="yellow"/>
                </w:rPr>
                <w:t>Mã đơn tự sinh và là duy nhất</w:t>
              </w:r>
            </w:ins>
          </w:p>
          <w:p w14:paraId="03C64933" w14:textId="77777777" w:rsidR="00CF568F" w:rsidRDefault="00CF568F" w:rsidP="00CF568F">
            <w:pPr>
              <w:jc w:val="left"/>
              <w:rPr>
                <w:ins w:id="4755" w:author="Lucy Lucy" w:date="2018-09-01T00:07:00Z"/>
              </w:rPr>
            </w:pPr>
            <w:ins w:id="4756" w:author="Lucy Lucy" w:date="2018-09-01T00:07:00Z">
              <w:r>
                <w:t xml:space="preserve">Chi tuyen gui lai cai quy tac dat ten gen code nay lai </w:t>
              </w:r>
            </w:ins>
          </w:p>
        </w:tc>
      </w:tr>
      <w:tr w:rsidR="00CF568F" w:rsidRPr="009C09B2" w14:paraId="1BB9D7F5" w14:textId="77777777" w:rsidTr="00CF568F">
        <w:trPr>
          <w:ins w:id="4757" w:author="Lucy Lucy" w:date="2018-09-01T00:07:00Z"/>
        </w:trPr>
        <w:tc>
          <w:tcPr>
            <w:tcW w:w="1377" w:type="pct"/>
          </w:tcPr>
          <w:p w14:paraId="4A7F453B" w14:textId="77777777" w:rsidR="00CF568F" w:rsidRDefault="00CF568F" w:rsidP="00CF568F">
            <w:pPr>
              <w:rPr>
                <w:ins w:id="4758" w:author="Lucy Lucy" w:date="2018-09-01T00:07:00Z"/>
              </w:rPr>
            </w:pPr>
            <w:ins w:id="4759" w:author="Lucy Lucy" w:date="2018-09-01T00:07:00Z">
              <w:r w:rsidRPr="008C49AE">
                <w:t>ADDRESS</w:t>
              </w:r>
            </w:ins>
          </w:p>
        </w:tc>
        <w:tc>
          <w:tcPr>
            <w:tcW w:w="977" w:type="pct"/>
          </w:tcPr>
          <w:p w14:paraId="0F8FBE28" w14:textId="77777777" w:rsidR="00CF568F" w:rsidRDefault="00CF568F" w:rsidP="00CF568F">
            <w:pPr>
              <w:rPr>
                <w:ins w:id="4760" w:author="Lucy Lucy" w:date="2018-09-01T00:07:00Z"/>
              </w:rPr>
            </w:pPr>
          </w:p>
        </w:tc>
        <w:tc>
          <w:tcPr>
            <w:tcW w:w="367" w:type="pct"/>
          </w:tcPr>
          <w:p w14:paraId="187EB038" w14:textId="77777777" w:rsidR="00CF568F" w:rsidRDefault="00CF568F" w:rsidP="00CF568F">
            <w:pPr>
              <w:rPr>
                <w:ins w:id="4761" w:author="Lucy Lucy" w:date="2018-09-01T00:07:00Z"/>
              </w:rPr>
            </w:pPr>
          </w:p>
        </w:tc>
        <w:tc>
          <w:tcPr>
            <w:tcW w:w="330" w:type="pct"/>
          </w:tcPr>
          <w:p w14:paraId="4F3B03D9" w14:textId="77777777" w:rsidR="00CF568F" w:rsidRPr="009C09B2" w:rsidRDefault="00CF568F" w:rsidP="00CF568F">
            <w:pPr>
              <w:rPr>
                <w:ins w:id="4762" w:author="Lucy Lucy" w:date="2018-09-01T00:07:00Z"/>
              </w:rPr>
            </w:pPr>
          </w:p>
        </w:tc>
        <w:tc>
          <w:tcPr>
            <w:tcW w:w="496" w:type="pct"/>
          </w:tcPr>
          <w:p w14:paraId="260F7BD1" w14:textId="77777777" w:rsidR="00CF568F" w:rsidRPr="009C09B2" w:rsidRDefault="00CF568F" w:rsidP="00CF568F">
            <w:pPr>
              <w:rPr>
                <w:ins w:id="4763" w:author="Lucy Lucy" w:date="2018-09-01T00:07:00Z"/>
              </w:rPr>
            </w:pPr>
          </w:p>
        </w:tc>
        <w:tc>
          <w:tcPr>
            <w:tcW w:w="1454" w:type="pct"/>
          </w:tcPr>
          <w:p w14:paraId="3B0DCE8D" w14:textId="77777777" w:rsidR="00CF568F" w:rsidRPr="00516BC0" w:rsidRDefault="00CF568F" w:rsidP="00CF568F">
            <w:pPr>
              <w:jc w:val="left"/>
              <w:rPr>
                <w:ins w:id="4764" w:author="Lucy Lucy" w:date="2018-09-01T00:07:00Z"/>
                <w:highlight w:val="yellow"/>
              </w:rPr>
            </w:pPr>
          </w:p>
        </w:tc>
      </w:tr>
      <w:tr w:rsidR="00CF568F" w:rsidRPr="009C09B2" w14:paraId="095468A6" w14:textId="77777777" w:rsidTr="00CF568F">
        <w:trPr>
          <w:ins w:id="4765" w:author="Lucy Lucy" w:date="2018-09-01T00:07:00Z"/>
        </w:trPr>
        <w:tc>
          <w:tcPr>
            <w:tcW w:w="1377" w:type="pct"/>
          </w:tcPr>
          <w:p w14:paraId="439E9896" w14:textId="77777777" w:rsidR="00CF568F" w:rsidRDefault="00CF568F" w:rsidP="00CF568F">
            <w:pPr>
              <w:rPr>
                <w:ins w:id="4766" w:author="Lucy Lucy" w:date="2018-09-01T00:07:00Z"/>
              </w:rPr>
            </w:pPr>
            <w:ins w:id="4767" w:author="Lucy Lucy" w:date="2018-09-01T00:07:00Z">
              <w:r w:rsidRPr="008C49AE">
                <w:t>DATENO</w:t>
              </w:r>
            </w:ins>
          </w:p>
        </w:tc>
        <w:tc>
          <w:tcPr>
            <w:tcW w:w="977" w:type="pct"/>
          </w:tcPr>
          <w:p w14:paraId="36509061" w14:textId="77777777" w:rsidR="00CF568F" w:rsidRDefault="00CF568F" w:rsidP="00CF568F">
            <w:pPr>
              <w:rPr>
                <w:ins w:id="4768" w:author="Lucy Lucy" w:date="2018-09-01T00:07:00Z"/>
              </w:rPr>
            </w:pPr>
          </w:p>
        </w:tc>
        <w:tc>
          <w:tcPr>
            <w:tcW w:w="367" w:type="pct"/>
          </w:tcPr>
          <w:p w14:paraId="4BBFA391" w14:textId="77777777" w:rsidR="00CF568F" w:rsidRDefault="00CF568F" w:rsidP="00CF568F">
            <w:pPr>
              <w:rPr>
                <w:ins w:id="4769" w:author="Lucy Lucy" w:date="2018-09-01T00:07:00Z"/>
              </w:rPr>
            </w:pPr>
          </w:p>
        </w:tc>
        <w:tc>
          <w:tcPr>
            <w:tcW w:w="330" w:type="pct"/>
          </w:tcPr>
          <w:p w14:paraId="11F2D2B6" w14:textId="77777777" w:rsidR="00CF568F" w:rsidRPr="009C09B2" w:rsidRDefault="00CF568F" w:rsidP="00CF568F">
            <w:pPr>
              <w:rPr>
                <w:ins w:id="4770" w:author="Lucy Lucy" w:date="2018-09-01T00:07:00Z"/>
              </w:rPr>
            </w:pPr>
          </w:p>
        </w:tc>
        <w:tc>
          <w:tcPr>
            <w:tcW w:w="496" w:type="pct"/>
          </w:tcPr>
          <w:p w14:paraId="2B8A4C36" w14:textId="77777777" w:rsidR="00CF568F" w:rsidRPr="009C09B2" w:rsidRDefault="00CF568F" w:rsidP="00CF568F">
            <w:pPr>
              <w:rPr>
                <w:ins w:id="4771" w:author="Lucy Lucy" w:date="2018-09-01T00:07:00Z"/>
              </w:rPr>
            </w:pPr>
          </w:p>
        </w:tc>
        <w:tc>
          <w:tcPr>
            <w:tcW w:w="1454" w:type="pct"/>
          </w:tcPr>
          <w:p w14:paraId="739A8104" w14:textId="77777777" w:rsidR="00CF568F" w:rsidRPr="00516BC0" w:rsidRDefault="00CF568F" w:rsidP="00CF568F">
            <w:pPr>
              <w:jc w:val="left"/>
              <w:rPr>
                <w:ins w:id="4772" w:author="Lucy Lucy" w:date="2018-09-01T00:07:00Z"/>
                <w:highlight w:val="yellow"/>
              </w:rPr>
            </w:pPr>
          </w:p>
        </w:tc>
      </w:tr>
      <w:tr w:rsidR="00CF568F" w:rsidRPr="009C09B2" w14:paraId="160870B8" w14:textId="77777777" w:rsidTr="00CF568F">
        <w:trPr>
          <w:ins w:id="4773" w:author="Lucy Lucy" w:date="2018-09-01T00:07:00Z"/>
        </w:trPr>
        <w:tc>
          <w:tcPr>
            <w:tcW w:w="1377" w:type="pct"/>
          </w:tcPr>
          <w:p w14:paraId="063F54E4" w14:textId="77777777" w:rsidR="00CF568F" w:rsidRDefault="00CF568F" w:rsidP="00CF568F">
            <w:pPr>
              <w:rPr>
                <w:ins w:id="4774" w:author="Lucy Lucy" w:date="2018-09-01T00:07:00Z"/>
              </w:rPr>
            </w:pPr>
            <w:ins w:id="4775" w:author="Lucy Lucy" w:date="2018-09-01T00:07:00Z">
              <w:r w:rsidRPr="008C49AE">
                <w:t>MONTHS</w:t>
              </w:r>
            </w:ins>
          </w:p>
        </w:tc>
        <w:tc>
          <w:tcPr>
            <w:tcW w:w="977" w:type="pct"/>
          </w:tcPr>
          <w:p w14:paraId="46A8653A" w14:textId="77777777" w:rsidR="00CF568F" w:rsidRDefault="00CF568F" w:rsidP="00CF568F">
            <w:pPr>
              <w:rPr>
                <w:ins w:id="4776" w:author="Lucy Lucy" w:date="2018-09-01T00:07:00Z"/>
              </w:rPr>
            </w:pPr>
          </w:p>
        </w:tc>
        <w:tc>
          <w:tcPr>
            <w:tcW w:w="367" w:type="pct"/>
          </w:tcPr>
          <w:p w14:paraId="454036F7" w14:textId="77777777" w:rsidR="00CF568F" w:rsidRDefault="00CF568F" w:rsidP="00CF568F">
            <w:pPr>
              <w:rPr>
                <w:ins w:id="4777" w:author="Lucy Lucy" w:date="2018-09-01T00:07:00Z"/>
              </w:rPr>
            </w:pPr>
          </w:p>
        </w:tc>
        <w:tc>
          <w:tcPr>
            <w:tcW w:w="330" w:type="pct"/>
          </w:tcPr>
          <w:p w14:paraId="4B8973DA" w14:textId="77777777" w:rsidR="00CF568F" w:rsidRPr="009C09B2" w:rsidRDefault="00CF568F" w:rsidP="00CF568F">
            <w:pPr>
              <w:rPr>
                <w:ins w:id="4778" w:author="Lucy Lucy" w:date="2018-09-01T00:07:00Z"/>
              </w:rPr>
            </w:pPr>
          </w:p>
        </w:tc>
        <w:tc>
          <w:tcPr>
            <w:tcW w:w="496" w:type="pct"/>
          </w:tcPr>
          <w:p w14:paraId="732E4F07" w14:textId="77777777" w:rsidR="00CF568F" w:rsidRPr="009C09B2" w:rsidRDefault="00CF568F" w:rsidP="00CF568F">
            <w:pPr>
              <w:rPr>
                <w:ins w:id="4779" w:author="Lucy Lucy" w:date="2018-09-01T00:07:00Z"/>
              </w:rPr>
            </w:pPr>
          </w:p>
        </w:tc>
        <w:tc>
          <w:tcPr>
            <w:tcW w:w="1454" w:type="pct"/>
          </w:tcPr>
          <w:p w14:paraId="529AC1C4" w14:textId="77777777" w:rsidR="00CF568F" w:rsidRPr="00516BC0" w:rsidRDefault="00CF568F" w:rsidP="00CF568F">
            <w:pPr>
              <w:jc w:val="left"/>
              <w:rPr>
                <w:ins w:id="4780" w:author="Lucy Lucy" w:date="2018-09-01T00:07:00Z"/>
                <w:highlight w:val="yellow"/>
              </w:rPr>
            </w:pPr>
          </w:p>
        </w:tc>
      </w:tr>
      <w:tr w:rsidR="00CF568F" w:rsidRPr="009C09B2" w14:paraId="657ED9AC" w14:textId="77777777" w:rsidTr="00CF568F">
        <w:trPr>
          <w:ins w:id="4781" w:author="Lucy Lucy" w:date="2018-09-01T00:07:00Z"/>
        </w:trPr>
        <w:tc>
          <w:tcPr>
            <w:tcW w:w="1377" w:type="pct"/>
          </w:tcPr>
          <w:p w14:paraId="5CD907A0" w14:textId="77777777" w:rsidR="00CF568F" w:rsidRPr="008C49AE" w:rsidRDefault="00CF568F" w:rsidP="00CF568F">
            <w:pPr>
              <w:rPr>
                <w:ins w:id="4782" w:author="Lucy Lucy" w:date="2018-09-01T00:07:00Z"/>
              </w:rPr>
            </w:pPr>
            <w:ins w:id="4783" w:author="Lucy Lucy" w:date="2018-09-01T00:07:00Z">
              <w:r w:rsidRPr="008C49AE">
                <w:t>YEARS</w:t>
              </w:r>
            </w:ins>
          </w:p>
        </w:tc>
        <w:tc>
          <w:tcPr>
            <w:tcW w:w="977" w:type="pct"/>
          </w:tcPr>
          <w:p w14:paraId="0D067B97" w14:textId="77777777" w:rsidR="00CF568F" w:rsidRDefault="00CF568F" w:rsidP="00CF568F">
            <w:pPr>
              <w:rPr>
                <w:ins w:id="4784" w:author="Lucy Lucy" w:date="2018-09-01T00:07:00Z"/>
              </w:rPr>
            </w:pPr>
          </w:p>
        </w:tc>
        <w:tc>
          <w:tcPr>
            <w:tcW w:w="367" w:type="pct"/>
          </w:tcPr>
          <w:p w14:paraId="4CC00A00" w14:textId="77777777" w:rsidR="00CF568F" w:rsidRDefault="00CF568F" w:rsidP="00CF568F">
            <w:pPr>
              <w:rPr>
                <w:ins w:id="4785" w:author="Lucy Lucy" w:date="2018-09-01T00:07:00Z"/>
              </w:rPr>
            </w:pPr>
          </w:p>
        </w:tc>
        <w:tc>
          <w:tcPr>
            <w:tcW w:w="330" w:type="pct"/>
          </w:tcPr>
          <w:p w14:paraId="7E4C7A0A" w14:textId="77777777" w:rsidR="00CF568F" w:rsidRPr="009C09B2" w:rsidRDefault="00CF568F" w:rsidP="00CF568F">
            <w:pPr>
              <w:rPr>
                <w:ins w:id="4786" w:author="Lucy Lucy" w:date="2018-09-01T00:07:00Z"/>
              </w:rPr>
            </w:pPr>
          </w:p>
        </w:tc>
        <w:tc>
          <w:tcPr>
            <w:tcW w:w="496" w:type="pct"/>
          </w:tcPr>
          <w:p w14:paraId="56F2BBE1" w14:textId="77777777" w:rsidR="00CF568F" w:rsidRPr="009C09B2" w:rsidRDefault="00CF568F" w:rsidP="00CF568F">
            <w:pPr>
              <w:rPr>
                <w:ins w:id="4787" w:author="Lucy Lucy" w:date="2018-09-01T00:07:00Z"/>
              </w:rPr>
            </w:pPr>
          </w:p>
        </w:tc>
        <w:tc>
          <w:tcPr>
            <w:tcW w:w="1454" w:type="pct"/>
          </w:tcPr>
          <w:p w14:paraId="391E9675" w14:textId="77777777" w:rsidR="00CF568F" w:rsidRPr="00516BC0" w:rsidRDefault="00CF568F" w:rsidP="00CF568F">
            <w:pPr>
              <w:jc w:val="left"/>
              <w:rPr>
                <w:ins w:id="4788" w:author="Lucy Lucy" w:date="2018-09-01T00:07:00Z"/>
                <w:highlight w:val="yellow"/>
              </w:rPr>
            </w:pPr>
          </w:p>
        </w:tc>
      </w:tr>
      <w:tr w:rsidR="00CF568F" w:rsidRPr="009C09B2" w14:paraId="036CEEAD" w14:textId="77777777" w:rsidTr="00CF568F">
        <w:trPr>
          <w:ins w:id="4789" w:author="Lucy Lucy" w:date="2018-09-01T00:07:00Z"/>
        </w:trPr>
        <w:tc>
          <w:tcPr>
            <w:tcW w:w="1377" w:type="pct"/>
          </w:tcPr>
          <w:p w14:paraId="4E718D26" w14:textId="77777777" w:rsidR="00CF568F" w:rsidRPr="008C49AE" w:rsidRDefault="00CF568F" w:rsidP="00CF568F">
            <w:pPr>
              <w:rPr>
                <w:ins w:id="4790" w:author="Lucy Lucy" w:date="2018-09-01T00:07:00Z"/>
              </w:rPr>
            </w:pPr>
            <w:ins w:id="4791" w:author="Lucy Lucy" w:date="2018-09-01T00:07:00Z">
              <w:r w:rsidRPr="008C49AE">
                <w:t>CLIENT_REFERENCE</w:t>
              </w:r>
            </w:ins>
          </w:p>
        </w:tc>
        <w:tc>
          <w:tcPr>
            <w:tcW w:w="977" w:type="pct"/>
          </w:tcPr>
          <w:p w14:paraId="7540D9B2" w14:textId="77777777" w:rsidR="00CF568F" w:rsidRDefault="00CF568F" w:rsidP="00CF568F">
            <w:pPr>
              <w:rPr>
                <w:ins w:id="4792" w:author="Lucy Lucy" w:date="2018-09-01T00:07:00Z"/>
              </w:rPr>
            </w:pPr>
            <w:ins w:id="4793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53EC7B46" w14:textId="77777777" w:rsidR="00CF568F" w:rsidRDefault="00CF568F" w:rsidP="00CF568F">
            <w:pPr>
              <w:rPr>
                <w:ins w:id="4794" w:author="Lucy Lucy" w:date="2018-09-01T00:07:00Z"/>
              </w:rPr>
            </w:pPr>
            <w:ins w:id="4795" w:author="Lucy Lucy" w:date="2018-09-01T00:07:00Z">
              <w:r>
                <w:t>200</w:t>
              </w:r>
            </w:ins>
          </w:p>
        </w:tc>
        <w:tc>
          <w:tcPr>
            <w:tcW w:w="330" w:type="pct"/>
          </w:tcPr>
          <w:p w14:paraId="3241FEC7" w14:textId="77777777" w:rsidR="00CF568F" w:rsidRPr="009C09B2" w:rsidRDefault="00CF568F" w:rsidP="00CF568F">
            <w:pPr>
              <w:rPr>
                <w:ins w:id="4796" w:author="Lucy Lucy" w:date="2018-09-01T00:07:00Z"/>
              </w:rPr>
            </w:pPr>
          </w:p>
        </w:tc>
        <w:tc>
          <w:tcPr>
            <w:tcW w:w="496" w:type="pct"/>
          </w:tcPr>
          <w:p w14:paraId="28D7E3AC" w14:textId="77777777" w:rsidR="00CF568F" w:rsidRPr="009C09B2" w:rsidRDefault="00CF568F" w:rsidP="00CF568F">
            <w:pPr>
              <w:rPr>
                <w:ins w:id="4797" w:author="Lucy Lucy" w:date="2018-09-01T00:07:00Z"/>
              </w:rPr>
            </w:pPr>
          </w:p>
        </w:tc>
        <w:tc>
          <w:tcPr>
            <w:tcW w:w="1454" w:type="pct"/>
          </w:tcPr>
          <w:p w14:paraId="7D460CFB" w14:textId="77777777" w:rsidR="00CF568F" w:rsidRPr="00516BC0" w:rsidRDefault="00CF568F" w:rsidP="00CF568F">
            <w:pPr>
              <w:jc w:val="left"/>
              <w:rPr>
                <w:ins w:id="4798" w:author="Lucy Lucy" w:date="2018-09-01T00:07:00Z"/>
                <w:highlight w:val="yellow"/>
              </w:rPr>
            </w:pPr>
            <w:ins w:id="4799" w:author="Lucy Lucy" w:date="2018-09-01T00:07:00Z">
              <w:r>
                <w:rPr>
                  <w:highlight w:val="yellow"/>
                </w:rPr>
                <w:t>Mã hồ sơ của khách hàng</w:t>
              </w:r>
            </w:ins>
          </w:p>
        </w:tc>
      </w:tr>
      <w:tr w:rsidR="00CF568F" w:rsidRPr="009C09B2" w14:paraId="61949785" w14:textId="77777777" w:rsidTr="00CF568F">
        <w:trPr>
          <w:ins w:id="4800" w:author="Lucy Lucy" w:date="2018-09-01T00:07:00Z"/>
        </w:trPr>
        <w:tc>
          <w:tcPr>
            <w:tcW w:w="1377" w:type="pct"/>
          </w:tcPr>
          <w:p w14:paraId="050D0F22" w14:textId="77777777" w:rsidR="00CF568F" w:rsidRPr="008C49AE" w:rsidRDefault="00CF568F" w:rsidP="00CF568F">
            <w:pPr>
              <w:rPr>
                <w:ins w:id="4801" w:author="Lucy Lucy" w:date="2018-09-01T00:07:00Z"/>
              </w:rPr>
            </w:pPr>
            <w:ins w:id="4802" w:author="Lucy Lucy" w:date="2018-09-01T00:07:00Z">
              <w:r w:rsidRPr="008C49AE">
                <w:t>CASE_NAME</w:t>
              </w:r>
            </w:ins>
          </w:p>
        </w:tc>
        <w:tc>
          <w:tcPr>
            <w:tcW w:w="977" w:type="pct"/>
          </w:tcPr>
          <w:p w14:paraId="610A4C3D" w14:textId="77777777" w:rsidR="00CF568F" w:rsidRDefault="00CF568F" w:rsidP="00CF568F">
            <w:pPr>
              <w:rPr>
                <w:ins w:id="4803" w:author="Lucy Lucy" w:date="2018-09-01T00:07:00Z"/>
              </w:rPr>
            </w:pPr>
            <w:ins w:id="4804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631BA589" w14:textId="77777777" w:rsidR="00CF568F" w:rsidRDefault="00CF568F" w:rsidP="00CF568F">
            <w:pPr>
              <w:rPr>
                <w:ins w:id="4805" w:author="Lucy Lucy" w:date="2018-09-01T00:07:00Z"/>
              </w:rPr>
            </w:pPr>
            <w:ins w:id="4806" w:author="Lucy Lucy" w:date="2018-09-01T00:07:00Z">
              <w:r>
                <w:t>200</w:t>
              </w:r>
            </w:ins>
          </w:p>
        </w:tc>
        <w:tc>
          <w:tcPr>
            <w:tcW w:w="330" w:type="pct"/>
          </w:tcPr>
          <w:p w14:paraId="36AA6FC2" w14:textId="77777777" w:rsidR="00CF568F" w:rsidRPr="009C09B2" w:rsidRDefault="00CF568F" w:rsidP="00CF568F">
            <w:pPr>
              <w:rPr>
                <w:ins w:id="4807" w:author="Lucy Lucy" w:date="2018-09-01T00:07:00Z"/>
              </w:rPr>
            </w:pPr>
          </w:p>
        </w:tc>
        <w:tc>
          <w:tcPr>
            <w:tcW w:w="496" w:type="pct"/>
          </w:tcPr>
          <w:p w14:paraId="438E2A09" w14:textId="77777777" w:rsidR="00CF568F" w:rsidRPr="009C09B2" w:rsidRDefault="00CF568F" w:rsidP="00CF568F">
            <w:pPr>
              <w:rPr>
                <w:ins w:id="4808" w:author="Lucy Lucy" w:date="2018-09-01T00:07:00Z"/>
              </w:rPr>
            </w:pPr>
          </w:p>
        </w:tc>
        <w:tc>
          <w:tcPr>
            <w:tcW w:w="1454" w:type="pct"/>
          </w:tcPr>
          <w:p w14:paraId="3FEF7CD4" w14:textId="77777777" w:rsidR="00CF568F" w:rsidRPr="00516BC0" w:rsidRDefault="00CF568F" w:rsidP="00CF568F">
            <w:pPr>
              <w:jc w:val="left"/>
              <w:rPr>
                <w:ins w:id="4809" w:author="Lucy Lucy" w:date="2018-09-01T00:07:00Z"/>
                <w:highlight w:val="yellow"/>
              </w:rPr>
            </w:pPr>
            <w:ins w:id="4810" w:author="Lucy Lucy" w:date="2018-09-01T00:07:00Z">
              <w:r>
                <w:rPr>
                  <w:highlight w:val="yellow"/>
                </w:rPr>
                <w:t>Case name của khách hàng</w:t>
              </w:r>
            </w:ins>
          </w:p>
        </w:tc>
      </w:tr>
      <w:tr w:rsidR="00CF568F" w:rsidRPr="009C09B2" w14:paraId="168F8036" w14:textId="77777777" w:rsidTr="00CF568F">
        <w:trPr>
          <w:ins w:id="4811" w:author="Lucy Lucy" w:date="2018-09-01T00:07:00Z"/>
        </w:trPr>
        <w:tc>
          <w:tcPr>
            <w:tcW w:w="1377" w:type="pct"/>
          </w:tcPr>
          <w:p w14:paraId="1C85C699" w14:textId="77777777" w:rsidR="00CF568F" w:rsidRPr="008C49AE" w:rsidRDefault="00CF568F" w:rsidP="00CF568F">
            <w:pPr>
              <w:rPr>
                <w:ins w:id="4812" w:author="Lucy Lucy" w:date="2018-09-01T00:07:00Z"/>
              </w:rPr>
            </w:pPr>
            <w:ins w:id="4813" w:author="Lucy Lucy" w:date="2018-09-01T00:07:00Z">
              <w:r>
                <w:t>App_No</w:t>
              </w:r>
            </w:ins>
          </w:p>
        </w:tc>
        <w:tc>
          <w:tcPr>
            <w:tcW w:w="977" w:type="pct"/>
          </w:tcPr>
          <w:p w14:paraId="5320AA08" w14:textId="77777777" w:rsidR="00CF568F" w:rsidRDefault="00CF568F" w:rsidP="00CF568F">
            <w:pPr>
              <w:rPr>
                <w:ins w:id="4814" w:author="Lucy Lucy" w:date="2018-09-01T00:07:00Z"/>
              </w:rPr>
            </w:pPr>
            <w:ins w:id="4815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2727D591" w14:textId="77777777" w:rsidR="00CF568F" w:rsidRDefault="00CF568F" w:rsidP="00CF568F">
            <w:pPr>
              <w:rPr>
                <w:ins w:id="4816" w:author="Lucy Lucy" w:date="2018-09-01T00:07:00Z"/>
              </w:rPr>
            </w:pPr>
            <w:ins w:id="4817" w:author="Lucy Lucy" w:date="2018-09-01T00:07:00Z">
              <w:r>
                <w:t>100</w:t>
              </w:r>
            </w:ins>
          </w:p>
        </w:tc>
        <w:tc>
          <w:tcPr>
            <w:tcW w:w="330" w:type="pct"/>
          </w:tcPr>
          <w:p w14:paraId="3E38DB4A" w14:textId="77777777" w:rsidR="00CF568F" w:rsidRPr="009C09B2" w:rsidRDefault="00CF568F" w:rsidP="00CF568F">
            <w:pPr>
              <w:rPr>
                <w:ins w:id="4818" w:author="Lucy Lucy" w:date="2018-09-01T00:07:00Z"/>
              </w:rPr>
            </w:pPr>
          </w:p>
        </w:tc>
        <w:tc>
          <w:tcPr>
            <w:tcW w:w="496" w:type="pct"/>
          </w:tcPr>
          <w:p w14:paraId="264187E4" w14:textId="77777777" w:rsidR="00CF568F" w:rsidRPr="009C09B2" w:rsidRDefault="00CF568F" w:rsidP="00CF568F">
            <w:pPr>
              <w:rPr>
                <w:ins w:id="4819" w:author="Lucy Lucy" w:date="2018-09-01T00:07:00Z"/>
              </w:rPr>
            </w:pPr>
          </w:p>
        </w:tc>
        <w:tc>
          <w:tcPr>
            <w:tcW w:w="1454" w:type="pct"/>
          </w:tcPr>
          <w:p w14:paraId="3B06FFC8" w14:textId="77777777" w:rsidR="00CF568F" w:rsidRDefault="00CF568F" w:rsidP="00CF568F">
            <w:pPr>
              <w:jc w:val="left"/>
              <w:rPr>
                <w:ins w:id="4820" w:author="Lucy Lucy" w:date="2018-09-01T00:07:00Z"/>
                <w:highlight w:val="yellow"/>
              </w:rPr>
            </w:pPr>
            <w:ins w:id="4821" w:author="Lucy Lucy" w:date="2018-09-01T00:07:00Z">
              <w:r>
                <w:rPr>
                  <w:highlight w:val="yellow"/>
                </w:rPr>
                <w:t>Số đơn của cục cấp</w:t>
              </w:r>
            </w:ins>
          </w:p>
        </w:tc>
      </w:tr>
      <w:tr w:rsidR="00CF568F" w:rsidRPr="009C09B2" w14:paraId="59C56D9C" w14:textId="77777777" w:rsidTr="00CF568F">
        <w:trPr>
          <w:ins w:id="4822" w:author="Lucy Lucy" w:date="2018-09-01T00:07:00Z"/>
        </w:trPr>
        <w:tc>
          <w:tcPr>
            <w:tcW w:w="1377" w:type="pct"/>
          </w:tcPr>
          <w:p w14:paraId="1A366851" w14:textId="77777777" w:rsidR="00CF568F" w:rsidRDefault="00CF568F" w:rsidP="00CF568F">
            <w:pPr>
              <w:rPr>
                <w:ins w:id="4823" w:author="Lucy Lucy" w:date="2018-09-01T00:07:00Z"/>
              </w:rPr>
            </w:pPr>
            <w:ins w:id="4824" w:author="Lucy Lucy" w:date="2018-09-01T00:07:00Z">
              <w:r>
                <w:t>App_Degree</w:t>
              </w:r>
            </w:ins>
          </w:p>
        </w:tc>
        <w:tc>
          <w:tcPr>
            <w:tcW w:w="977" w:type="pct"/>
          </w:tcPr>
          <w:p w14:paraId="344CB6F4" w14:textId="77777777" w:rsidR="00CF568F" w:rsidRDefault="00CF568F" w:rsidP="00CF568F">
            <w:pPr>
              <w:rPr>
                <w:ins w:id="4825" w:author="Lucy Lucy" w:date="2018-09-01T00:07:00Z"/>
              </w:rPr>
            </w:pPr>
            <w:ins w:id="4826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7E138C13" w14:textId="77777777" w:rsidR="00CF568F" w:rsidRDefault="00CF568F" w:rsidP="00CF568F">
            <w:pPr>
              <w:rPr>
                <w:ins w:id="4827" w:author="Lucy Lucy" w:date="2018-09-01T00:07:00Z"/>
              </w:rPr>
            </w:pPr>
            <w:ins w:id="4828" w:author="Lucy Lucy" w:date="2018-09-01T00:07:00Z">
              <w:r>
                <w:t>100</w:t>
              </w:r>
            </w:ins>
          </w:p>
        </w:tc>
        <w:tc>
          <w:tcPr>
            <w:tcW w:w="330" w:type="pct"/>
          </w:tcPr>
          <w:p w14:paraId="4EF1A226" w14:textId="77777777" w:rsidR="00CF568F" w:rsidRPr="009C09B2" w:rsidRDefault="00CF568F" w:rsidP="00CF568F">
            <w:pPr>
              <w:rPr>
                <w:ins w:id="4829" w:author="Lucy Lucy" w:date="2018-09-01T00:07:00Z"/>
              </w:rPr>
            </w:pPr>
          </w:p>
        </w:tc>
        <w:tc>
          <w:tcPr>
            <w:tcW w:w="496" w:type="pct"/>
          </w:tcPr>
          <w:p w14:paraId="26E65F5A" w14:textId="77777777" w:rsidR="00CF568F" w:rsidRPr="009C09B2" w:rsidRDefault="00CF568F" w:rsidP="00CF568F">
            <w:pPr>
              <w:rPr>
                <w:ins w:id="4830" w:author="Lucy Lucy" w:date="2018-09-01T00:07:00Z"/>
              </w:rPr>
            </w:pPr>
          </w:p>
        </w:tc>
        <w:tc>
          <w:tcPr>
            <w:tcW w:w="1454" w:type="pct"/>
          </w:tcPr>
          <w:p w14:paraId="6EE4C779" w14:textId="77777777" w:rsidR="00CF568F" w:rsidRDefault="00CF568F" w:rsidP="00CF568F">
            <w:pPr>
              <w:jc w:val="left"/>
              <w:rPr>
                <w:ins w:id="4831" w:author="Lucy Lucy" w:date="2018-09-01T00:07:00Z"/>
                <w:highlight w:val="yellow"/>
              </w:rPr>
            </w:pPr>
            <w:ins w:id="4832" w:author="Lucy Lucy" w:date="2018-09-01T00:07:00Z">
              <w:r>
                <w:rPr>
                  <w:highlight w:val="yellow"/>
                </w:rPr>
                <w:t>Số bằng của cục cấp</w:t>
              </w:r>
            </w:ins>
          </w:p>
        </w:tc>
      </w:tr>
      <w:tr w:rsidR="00CF568F" w:rsidRPr="009C09B2" w14:paraId="06C49677" w14:textId="77777777" w:rsidTr="00CF568F">
        <w:trPr>
          <w:trHeight w:val="459"/>
          <w:ins w:id="4833" w:author="Lucy Lucy" w:date="2018-09-01T00:07:00Z"/>
        </w:trPr>
        <w:tc>
          <w:tcPr>
            <w:tcW w:w="1377" w:type="pct"/>
          </w:tcPr>
          <w:p w14:paraId="060ACEDF" w14:textId="77777777" w:rsidR="00CF568F" w:rsidRDefault="00CF568F" w:rsidP="00CF568F">
            <w:pPr>
              <w:rPr>
                <w:ins w:id="4834" w:author="Lucy Lucy" w:date="2018-09-01T00:07:00Z"/>
              </w:rPr>
            </w:pPr>
            <w:ins w:id="4835" w:author="Lucy Lucy" w:date="2018-09-01T00:07:00Z">
              <w:r w:rsidRPr="00E139D4">
                <w:t xml:space="preserve">DDSHCN   </w:t>
              </w:r>
            </w:ins>
          </w:p>
        </w:tc>
        <w:tc>
          <w:tcPr>
            <w:tcW w:w="977" w:type="pct"/>
          </w:tcPr>
          <w:p w14:paraId="67AEE247" w14:textId="77777777" w:rsidR="00CF568F" w:rsidRDefault="00CF568F" w:rsidP="00CF568F">
            <w:pPr>
              <w:rPr>
                <w:ins w:id="4836" w:author="Lucy Lucy" w:date="2018-09-01T00:07:00Z"/>
              </w:rPr>
            </w:pPr>
            <w:ins w:id="4837" w:author="Lucy Lucy" w:date="2018-09-01T00:07:00Z">
              <w:r w:rsidRPr="00E139D4">
                <w:t>VARCHAR2</w:t>
              </w:r>
            </w:ins>
          </w:p>
        </w:tc>
        <w:tc>
          <w:tcPr>
            <w:tcW w:w="367" w:type="pct"/>
          </w:tcPr>
          <w:p w14:paraId="3B2BB082" w14:textId="77777777" w:rsidR="00CF568F" w:rsidRDefault="00CF568F" w:rsidP="00CF568F">
            <w:pPr>
              <w:rPr>
                <w:ins w:id="4838" w:author="Lucy Lucy" w:date="2018-09-01T00:07:00Z"/>
              </w:rPr>
            </w:pPr>
            <w:ins w:id="4839" w:author="Lucy Lucy" w:date="2018-09-01T00:07:00Z">
              <w:r>
                <w:t>100</w:t>
              </w:r>
            </w:ins>
          </w:p>
        </w:tc>
        <w:tc>
          <w:tcPr>
            <w:tcW w:w="330" w:type="pct"/>
          </w:tcPr>
          <w:p w14:paraId="161F4897" w14:textId="77777777" w:rsidR="00CF568F" w:rsidRPr="009C09B2" w:rsidRDefault="00CF568F" w:rsidP="00CF568F">
            <w:pPr>
              <w:rPr>
                <w:ins w:id="4840" w:author="Lucy Lucy" w:date="2018-09-01T00:07:00Z"/>
              </w:rPr>
            </w:pPr>
          </w:p>
        </w:tc>
        <w:tc>
          <w:tcPr>
            <w:tcW w:w="496" w:type="pct"/>
          </w:tcPr>
          <w:p w14:paraId="493088C5" w14:textId="77777777" w:rsidR="00CF568F" w:rsidRPr="009C09B2" w:rsidRDefault="00CF568F" w:rsidP="00CF568F">
            <w:pPr>
              <w:rPr>
                <w:ins w:id="4841" w:author="Lucy Lucy" w:date="2018-09-01T00:07:00Z"/>
              </w:rPr>
            </w:pPr>
          </w:p>
        </w:tc>
        <w:tc>
          <w:tcPr>
            <w:tcW w:w="1454" w:type="pct"/>
          </w:tcPr>
          <w:p w14:paraId="65FBC515" w14:textId="77777777" w:rsidR="00CF568F" w:rsidRDefault="00CF568F" w:rsidP="00CF568F">
            <w:pPr>
              <w:jc w:val="left"/>
              <w:rPr>
                <w:ins w:id="4842" w:author="Lucy Lucy" w:date="2018-09-01T00:07:00Z"/>
                <w:highlight w:val="yellow"/>
              </w:rPr>
            </w:pPr>
            <w:ins w:id="4843" w:author="Lucy Lucy" w:date="2018-09-01T00:07:00Z">
              <w:r>
                <w:rPr>
                  <w:highlight w:val="yellow"/>
                </w:rPr>
                <w:t>Đại diện sở hữu công nghiệp</w:t>
              </w:r>
            </w:ins>
          </w:p>
        </w:tc>
      </w:tr>
    </w:tbl>
    <w:p w14:paraId="05EC9956" w14:textId="77777777" w:rsidR="00CF568F" w:rsidRPr="009C09B2" w:rsidRDefault="00CF568F" w:rsidP="00CF568F">
      <w:pPr>
        <w:pStyle w:val="Heading2"/>
        <w:rPr>
          <w:ins w:id="4844" w:author="Lucy Lucy" w:date="2018-09-01T00:07:00Z"/>
        </w:rPr>
      </w:pPr>
      <w:bookmarkStart w:id="4845" w:name="_Toc523526396"/>
      <w:ins w:id="4846" w:author="Lucy Lucy" w:date="2018-09-01T00:07:00Z">
        <w:r w:rsidRPr="009C09B2">
          <w:lastRenderedPageBreak/>
          <w:t>App_Fee_Fix</w:t>
        </w:r>
        <w:bookmarkEnd w:id="4845"/>
        <w:r w:rsidRPr="009C09B2">
          <w:tab/>
        </w:r>
        <w:r w:rsidRPr="009C09B2">
          <w:tab/>
        </w:r>
      </w:ins>
    </w:p>
    <w:p w14:paraId="60C31A55" w14:textId="77777777" w:rsidR="00CF568F" w:rsidRPr="009C09B2" w:rsidRDefault="00CF568F" w:rsidP="00CF568F">
      <w:pPr>
        <w:pStyle w:val="ListParagraph"/>
        <w:numPr>
          <w:ilvl w:val="0"/>
          <w:numId w:val="8"/>
        </w:numPr>
        <w:rPr>
          <w:ins w:id="4847" w:author="Lucy Lucy" w:date="2018-09-01T00:07:00Z"/>
        </w:rPr>
      </w:pPr>
      <w:ins w:id="4848" w:author="Lucy Lucy" w:date="2018-09-01T00:07:00Z">
        <w:r w:rsidRPr="009C09B2">
          <w:t>Mục đích: Lưu trữ thông tin fee cố định đi theo đơn chi tiết</w:t>
        </w:r>
      </w:ins>
    </w:p>
    <w:p w14:paraId="37D62185" w14:textId="77777777" w:rsidR="00CF568F" w:rsidRPr="009C09B2" w:rsidRDefault="00CF568F" w:rsidP="00CF568F">
      <w:pPr>
        <w:pStyle w:val="ListParagraph"/>
        <w:numPr>
          <w:ilvl w:val="0"/>
          <w:numId w:val="8"/>
        </w:numPr>
        <w:rPr>
          <w:ins w:id="4849" w:author="Lucy Lucy" w:date="2018-09-01T00:07:00Z"/>
        </w:rPr>
      </w:pPr>
      <w:ins w:id="4850" w:author="Lucy Lucy" w:date="2018-09-01T00:07:00Z">
        <w:r w:rsidRPr="009C09B2">
          <w:t>Chi tiết các trường: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F568F" w:rsidRPr="009C09B2" w14:paraId="5C74420C" w14:textId="77777777" w:rsidTr="00CF568F">
        <w:trPr>
          <w:tblHeader/>
          <w:ins w:id="4851" w:author="Lucy Lucy" w:date="2018-09-01T00:07:00Z"/>
        </w:trPr>
        <w:tc>
          <w:tcPr>
            <w:tcW w:w="1432" w:type="pct"/>
            <w:shd w:val="clear" w:color="auto" w:fill="E6E6E6"/>
          </w:tcPr>
          <w:p w14:paraId="2CD0C1B6" w14:textId="77777777" w:rsidR="00CF568F" w:rsidRPr="009C09B2" w:rsidRDefault="00CF568F" w:rsidP="00CF568F">
            <w:pPr>
              <w:rPr>
                <w:ins w:id="4852" w:author="Lucy Lucy" w:date="2018-09-01T00:07:00Z"/>
                <w:b/>
              </w:rPr>
            </w:pPr>
            <w:ins w:id="4853" w:author="Lucy Lucy" w:date="2018-09-01T00:07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5FA42727" w14:textId="77777777" w:rsidR="00CF568F" w:rsidRPr="009C09B2" w:rsidRDefault="00CF568F" w:rsidP="00CF568F">
            <w:pPr>
              <w:rPr>
                <w:ins w:id="4854" w:author="Lucy Lucy" w:date="2018-09-01T00:07:00Z"/>
                <w:b/>
              </w:rPr>
            </w:pPr>
            <w:ins w:id="4855" w:author="Lucy Lucy" w:date="2018-09-01T00:07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377EDA4F" w14:textId="77777777" w:rsidR="00CF568F" w:rsidRPr="009C09B2" w:rsidRDefault="00CF568F" w:rsidP="00CF568F">
            <w:pPr>
              <w:rPr>
                <w:ins w:id="4856" w:author="Lucy Lucy" w:date="2018-09-01T00:07:00Z"/>
                <w:b/>
              </w:rPr>
            </w:pPr>
            <w:ins w:id="4857" w:author="Lucy Lucy" w:date="2018-09-01T00:07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1889EC0F" w14:textId="77777777" w:rsidR="00CF568F" w:rsidRPr="009C09B2" w:rsidRDefault="00CF568F" w:rsidP="00CF568F">
            <w:pPr>
              <w:rPr>
                <w:ins w:id="4858" w:author="Lucy Lucy" w:date="2018-09-01T00:07:00Z"/>
                <w:b/>
              </w:rPr>
            </w:pPr>
            <w:ins w:id="4859" w:author="Lucy Lucy" w:date="2018-09-01T00:07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7E31A960" w14:textId="77777777" w:rsidR="00CF568F" w:rsidRPr="009C09B2" w:rsidRDefault="00CF568F" w:rsidP="00CF568F">
            <w:pPr>
              <w:rPr>
                <w:ins w:id="4860" w:author="Lucy Lucy" w:date="2018-09-01T00:07:00Z"/>
                <w:b/>
              </w:rPr>
            </w:pPr>
            <w:ins w:id="4861" w:author="Lucy Lucy" w:date="2018-09-01T00:07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523BD557" w14:textId="77777777" w:rsidR="00CF568F" w:rsidRPr="009C09B2" w:rsidRDefault="00CF568F" w:rsidP="00CF568F">
            <w:pPr>
              <w:jc w:val="left"/>
              <w:rPr>
                <w:ins w:id="4862" w:author="Lucy Lucy" w:date="2018-09-01T00:07:00Z"/>
                <w:b/>
              </w:rPr>
            </w:pPr>
            <w:ins w:id="4863" w:author="Lucy Lucy" w:date="2018-09-01T00:07:00Z">
              <w:r w:rsidRPr="009C09B2">
                <w:rPr>
                  <w:b/>
                </w:rPr>
                <w:t>Mô tả</w:t>
              </w:r>
            </w:ins>
          </w:p>
        </w:tc>
      </w:tr>
      <w:tr w:rsidR="00CF568F" w:rsidRPr="009C09B2" w14:paraId="70443296" w14:textId="77777777" w:rsidTr="00CF568F">
        <w:trPr>
          <w:ins w:id="4864" w:author="Lucy Lucy" w:date="2018-09-01T00:07:00Z"/>
        </w:trPr>
        <w:tc>
          <w:tcPr>
            <w:tcW w:w="1432" w:type="pct"/>
          </w:tcPr>
          <w:p w14:paraId="73169F39" w14:textId="77777777" w:rsidR="00CF568F" w:rsidRPr="009C09B2" w:rsidRDefault="00CF568F" w:rsidP="00CF568F">
            <w:pPr>
              <w:rPr>
                <w:ins w:id="4865" w:author="Lucy Lucy" w:date="2018-09-01T00:07:00Z"/>
              </w:rPr>
            </w:pPr>
            <w:ins w:id="4866" w:author="Lucy Lucy" w:date="2018-09-01T00:07:00Z">
              <w:r w:rsidRPr="009C09B2">
                <w:t>ID</w:t>
              </w:r>
            </w:ins>
          </w:p>
        </w:tc>
        <w:tc>
          <w:tcPr>
            <w:tcW w:w="743" w:type="pct"/>
          </w:tcPr>
          <w:p w14:paraId="45E737E1" w14:textId="77777777" w:rsidR="00CF568F" w:rsidRPr="009C09B2" w:rsidRDefault="00CF568F" w:rsidP="00CF568F">
            <w:pPr>
              <w:rPr>
                <w:ins w:id="4867" w:author="Lucy Lucy" w:date="2018-09-01T00:07:00Z"/>
              </w:rPr>
            </w:pPr>
            <w:ins w:id="486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2579B6A" w14:textId="77777777" w:rsidR="00CF568F" w:rsidRPr="009C09B2" w:rsidRDefault="00CF568F" w:rsidP="00CF568F">
            <w:pPr>
              <w:rPr>
                <w:ins w:id="4869" w:author="Lucy Lucy" w:date="2018-09-01T00:07:00Z"/>
              </w:rPr>
            </w:pPr>
          </w:p>
        </w:tc>
        <w:tc>
          <w:tcPr>
            <w:tcW w:w="379" w:type="pct"/>
          </w:tcPr>
          <w:p w14:paraId="05F201D6" w14:textId="77777777" w:rsidR="00CF568F" w:rsidRPr="009C09B2" w:rsidRDefault="00CF568F" w:rsidP="00CF568F">
            <w:pPr>
              <w:rPr>
                <w:ins w:id="4870" w:author="Lucy Lucy" w:date="2018-09-01T00:07:00Z"/>
              </w:rPr>
            </w:pPr>
          </w:p>
        </w:tc>
        <w:tc>
          <w:tcPr>
            <w:tcW w:w="497" w:type="pct"/>
          </w:tcPr>
          <w:p w14:paraId="303D176E" w14:textId="77777777" w:rsidR="00CF568F" w:rsidRPr="009C09B2" w:rsidRDefault="00CF568F" w:rsidP="00CF568F">
            <w:pPr>
              <w:rPr>
                <w:ins w:id="4871" w:author="Lucy Lucy" w:date="2018-09-01T00:07:00Z"/>
              </w:rPr>
            </w:pPr>
          </w:p>
        </w:tc>
        <w:tc>
          <w:tcPr>
            <w:tcW w:w="1553" w:type="pct"/>
          </w:tcPr>
          <w:p w14:paraId="32B8A2A4" w14:textId="77777777" w:rsidR="00CF568F" w:rsidRPr="009C09B2" w:rsidRDefault="00CF568F" w:rsidP="00CF568F">
            <w:pPr>
              <w:rPr>
                <w:ins w:id="4872" w:author="Lucy Lucy" w:date="2018-09-01T00:07:00Z"/>
              </w:rPr>
            </w:pPr>
            <w:ins w:id="4873" w:author="Lucy Lucy" w:date="2018-09-01T00:07:00Z">
              <w:r w:rsidRPr="009C09B2">
                <w:t>ID tự tăng</w:t>
              </w:r>
            </w:ins>
          </w:p>
        </w:tc>
      </w:tr>
      <w:tr w:rsidR="00CF568F" w:rsidRPr="009C09B2" w14:paraId="770E458F" w14:textId="77777777" w:rsidTr="00CF568F">
        <w:trPr>
          <w:ins w:id="4874" w:author="Lucy Lucy" w:date="2018-09-01T00:07:00Z"/>
        </w:trPr>
        <w:tc>
          <w:tcPr>
            <w:tcW w:w="1432" w:type="pct"/>
          </w:tcPr>
          <w:p w14:paraId="03558980" w14:textId="77777777" w:rsidR="00CF568F" w:rsidRPr="009C09B2" w:rsidRDefault="00CF568F" w:rsidP="00CF568F">
            <w:pPr>
              <w:rPr>
                <w:ins w:id="4875" w:author="Lucy Lucy" w:date="2018-09-01T00:07:00Z"/>
              </w:rPr>
            </w:pPr>
            <w:ins w:id="4876" w:author="Lucy Lucy" w:date="2018-09-01T00:07:00Z">
              <w:r>
                <w:t>App</w:t>
              </w:r>
              <w:r w:rsidRPr="009C09B2">
                <w:t>_Header_Id</w:t>
              </w:r>
            </w:ins>
          </w:p>
        </w:tc>
        <w:tc>
          <w:tcPr>
            <w:tcW w:w="743" w:type="pct"/>
          </w:tcPr>
          <w:p w14:paraId="0388A149" w14:textId="77777777" w:rsidR="00CF568F" w:rsidRPr="009C09B2" w:rsidRDefault="00CF568F" w:rsidP="00CF568F">
            <w:pPr>
              <w:rPr>
                <w:ins w:id="4877" w:author="Lucy Lucy" w:date="2018-09-01T00:07:00Z"/>
              </w:rPr>
            </w:pPr>
            <w:ins w:id="487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2BA02053" w14:textId="77777777" w:rsidR="00CF568F" w:rsidRPr="009C09B2" w:rsidRDefault="00CF568F" w:rsidP="00CF568F">
            <w:pPr>
              <w:rPr>
                <w:ins w:id="4879" w:author="Lucy Lucy" w:date="2018-09-01T00:07:00Z"/>
              </w:rPr>
            </w:pPr>
          </w:p>
        </w:tc>
        <w:tc>
          <w:tcPr>
            <w:tcW w:w="379" w:type="pct"/>
          </w:tcPr>
          <w:p w14:paraId="3904C979" w14:textId="77777777" w:rsidR="00CF568F" w:rsidRPr="009C09B2" w:rsidRDefault="00CF568F" w:rsidP="00CF568F">
            <w:pPr>
              <w:rPr>
                <w:ins w:id="4880" w:author="Lucy Lucy" w:date="2018-09-01T00:07:00Z"/>
              </w:rPr>
            </w:pPr>
          </w:p>
        </w:tc>
        <w:tc>
          <w:tcPr>
            <w:tcW w:w="497" w:type="pct"/>
          </w:tcPr>
          <w:p w14:paraId="07B1FF14" w14:textId="77777777" w:rsidR="00CF568F" w:rsidRPr="009C09B2" w:rsidRDefault="00CF568F" w:rsidP="00CF568F">
            <w:pPr>
              <w:rPr>
                <w:ins w:id="4881" w:author="Lucy Lucy" w:date="2018-09-01T00:07:00Z"/>
              </w:rPr>
            </w:pPr>
          </w:p>
        </w:tc>
        <w:tc>
          <w:tcPr>
            <w:tcW w:w="1553" w:type="pct"/>
          </w:tcPr>
          <w:p w14:paraId="529346C1" w14:textId="77777777" w:rsidR="00CF568F" w:rsidRPr="009C09B2" w:rsidRDefault="00CF568F" w:rsidP="00CF568F">
            <w:pPr>
              <w:rPr>
                <w:ins w:id="4882" w:author="Lucy Lucy" w:date="2018-09-01T00:07:00Z"/>
              </w:rPr>
            </w:pPr>
            <w:ins w:id="4883" w:author="Lucy Lucy" w:date="2018-09-01T00:07:00Z">
              <w:r w:rsidRPr="009C09B2">
                <w:t>Id đơn, link với Application_Header_Id bảng Application_Header</w:t>
              </w:r>
            </w:ins>
          </w:p>
        </w:tc>
      </w:tr>
      <w:tr w:rsidR="00CF568F" w:rsidRPr="009C09B2" w14:paraId="448D93A0" w14:textId="77777777" w:rsidTr="00CF568F">
        <w:trPr>
          <w:ins w:id="4884" w:author="Lucy Lucy" w:date="2018-09-01T00:07:00Z"/>
        </w:trPr>
        <w:tc>
          <w:tcPr>
            <w:tcW w:w="1432" w:type="pct"/>
          </w:tcPr>
          <w:p w14:paraId="798F6AEB" w14:textId="77777777" w:rsidR="00CF568F" w:rsidRPr="009C09B2" w:rsidRDefault="00CF568F" w:rsidP="00CF568F">
            <w:pPr>
              <w:rPr>
                <w:ins w:id="4885" w:author="Lucy Lucy" w:date="2018-09-01T00:07:00Z"/>
              </w:rPr>
            </w:pPr>
            <w:ins w:id="4886" w:author="Lucy Lucy" w:date="2018-09-01T00:07:00Z">
              <w:r w:rsidRPr="009C09B2">
                <w:t>Fee_Id</w:t>
              </w:r>
            </w:ins>
          </w:p>
        </w:tc>
        <w:tc>
          <w:tcPr>
            <w:tcW w:w="743" w:type="pct"/>
          </w:tcPr>
          <w:p w14:paraId="0E05AFD6" w14:textId="77777777" w:rsidR="00CF568F" w:rsidRPr="009C09B2" w:rsidRDefault="00CF568F" w:rsidP="00CF568F">
            <w:pPr>
              <w:rPr>
                <w:ins w:id="4887" w:author="Lucy Lucy" w:date="2018-09-01T00:07:00Z"/>
              </w:rPr>
            </w:pPr>
            <w:ins w:id="488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0B375EF7" w14:textId="77777777" w:rsidR="00CF568F" w:rsidRPr="009C09B2" w:rsidRDefault="00CF568F" w:rsidP="00CF568F">
            <w:pPr>
              <w:rPr>
                <w:ins w:id="4889" w:author="Lucy Lucy" w:date="2018-09-01T00:07:00Z"/>
              </w:rPr>
            </w:pPr>
          </w:p>
        </w:tc>
        <w:tc>
          <w:tcPr>
            <w:tcW w:w="379" w:type="pct"/>
          </w:tcPr>
          <w:p w14:paraId="6642E260" w14:textId="77777777" w:rsidR="00CF568F" w:rsidRPr="009C09B2" w:rsidRDefault="00CF568F" w:rsidP="00CF568F">
            <w:pPr>
              <w:rPr>
                <w:ins w:id="4890" w:author="Lucy Lucy" w:date="2018-09-01T00:07:00Z"/>
              </w:rPr>
            </w:pPr>
          </w:p>
        </w:tc>
        <w:tc>
          <w:tcPr>
            <w:tcW w:w="497" w:type="pct"/>
          </w:tcPr>
          <w:p w14:paraId="2EF36301" w14:textId="77777777" w:rsidR="00CF568F" w:rsidRPr="009C09B2" w:rsidRDefault="00CF568F" w:rsidP="00CF568F">
            <w:pPr>
              <w:rPr>
                <w:ins w:id="4891" w:author="Lucy Lucy" w:date="2018-09-01T00:07:00Z"/>
              </w:rPr>
            </w:pPr>
          </w:p>
        </w:tc>
        <w:tc>
          <w:tcPr>
            <w:tcW w:w="1553" w:type="pct"/>
          </w:tcPr>
          <w:p w14:paraId="4A29E6F1" w14:textId="77777777" w:rsidR="00CF568F" w:rsidRPr="009C09B2" w:rsidRDefault="00CF568F" w:rsidP="00CF568F">
            <w:pPr>
              <w:rPr>
                <w:ins w:id="4892" w:author="Lucy Lucy" w:date="2018-09-01T00:07:00Z"/>
              </w:rPr>
            </w:pPr>
            <w:ins w:id="4893" w:author="Lucy Lucy" w:date="2018-09-01T00:07:00Z">
              <w:r w:rsidRPr="009C09B2">
                <w:t>Id fee cố định, Link với Fee_Id bảng Sys_Fix_Charge</w:t>
              </w:r>
            </w:ins>
          </w:p>
        </w:tc>
      </w:tr>
      <w:tr w:rsidR="00CF568F" w:rsidRPr="009C09B2" w14:paraId="66A61EA5" w14:textId="77777777" w:rsidTr="00CF568F">
        <w:trPr>
          <w:ins w:id="4894" w:author="Lucy Lucy" w:date="2018-09-01T00:07:00Z"/>
        </w:trPr>
        <w:tc>
          <w:tcPr>
            <w:tcW w:w="1432" w:type="pct"/>
          </w:tcPr>
          <w:p w14:paraId="0665466F" w14:textId="77777777" w:rsidR="00CF568F" w:rsidRPr="009C09B2" w:rsidRDefault="00CF568F" w:rsidP="00CF568F">
            <w:pPr>
              <w:rPr>
                <w:ins w:id="4895" w:author="Lucy Lucy" w:date="2018-09-01T00:07:00Z"/>
              </w:rPr>
            </w:pPr>
            <w:ins w:id="4896" w:author="Lucy Lucy" w:date="2018-09-01T00:07:00Z">
              <w:r w:rsidRPr="009C09B2">
                <w:t>IsUse</w:t>
              </w:r>
            </w:ins>
          </w:p>
        </w:tc>
        <w:tc>
          <w:tcPr>
            <w:tcW w:w="743" w:type="pct"/>
          </w:tcPr>
          <w:p w14:paraId="764BB39D" w14:textId="77777777" w:rsidR="00CF568F" w:rsidRPr="009C09B2" w:rsidRDefault="00CF568F" w:rsidP="00CF568F">
            <w:pPr>
              <w:rPr>
                <w:ins w:id="4897" w:author="Lucy Lucy" w:date="2018-09-01T00:07:00Z"/>
              </w:rPr>
            </w:pPr>
            <w:ins w:id="489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1367D14" w14:textId="77777777" w:rsidR="00CF568F" w:rsidRPr="009C09B2" w:rsidRDefault="00CF568F" w:rsidP="00CF568F">
            <w:pPr>
              <w:rPr>
                <w:ins w:id="4899" w:author="Lucy Lucy" w:date="2018-09-01T00:07:00Z"/>
              </w:rPr>
            </w:pPr>
            <w:ins w:id="4900" w:author="Lucy Lucy" w:date="2018-09-01T00:07:00Z">
              <w:r w:rsidRPr="009C09B2">
                <w:t>1</w:t>
              </w:r>
            </w:ins>
          </w:p>
        </w:tc>
        <w:tc>
          <w:tcPr>
            <w:tcW w:w="379" w:type="pct"/>
          </w:tcPr>
          <w:p w14:paraId="32694999" w14:textId="77777777" w:rsidR="00CF568F" w:rsidRPr="009C09B2" w:rsidRDefault="00CF568F" w:rsidP="00CF568F">
            <w:pPr>
              <w:rPr>
                <w:ins w:id="4901" w:author="Lucy Lucy" w:date="2018-09-01T00:07:00Z"/>
              </w:rPr>
            </w:pPr>
          </w:p>
        </w:tc>
        <w:tc>
          <w:tcPr>
            <w:tcW w:w="497" w:type="pct"/>
          </w:tcPr>
          <w:p w14:paraId="0C394A8D" w14:textId="77777777" w:rsidR="00CF568F" w:rsidRPr="009C09B2" w:rsidRDefault="00CF568F" w:rsidP="00CF568F">
            <w:pPr>
              <w:rPr>
                <w:ins w:id="4902" w:author="Lucy Lucy" w:date="2018-09-01T00:07:00Z"/>
              </w:rPr>
            </w:pPr>
          </w:p>
        </w:tc>
        <w:tc>
          <w:tcPr>
            <w:tcW w:w="1553" w:type="pct"/>
          </w:tcPr>
          <w:p w14:paraId="0CEDC025" w14:textId="77777777" w:rsidR="00CF568F" w:rsidRPr="009C09B2" w:rsidRDefault="00CF568F" w:rsidP="00CF568F">
            <w:pPr>
              <w:rPr>
                <w:ins w:id="4903" w:author="Lucy Lucy" w:date="2018-09-01T00:07:00Z"/>
              </w:rPr>
            </w:pPr>
            <w:ins w:id="4904" w:author="Lucy Lucy" w:date="2018-09-01T00:07:00Z">
              <w:r w:rsidRPr="009C09B2">
                <w:t>Có sử dụng loại fee này hay không.</w:t>
              </w:r>
            </w:ins>
          </w:p>
          <w:p w14:paraId="17F0F268" w14:textId="77777777" w:rsidR="00CF568F" w:rsidRPr="009C09B2" w:rsidRDefault="00CF568F" w:rsidP="00CF568F">
            <w:pPr>
              <w:rPr>
                <w:ins w:id="4905" w:author="Lucy Lucy" w:date="2018-09-01T00:07:00Z"/>
              </w:rPr>
            </w:pPr>
            <w:ins w:id="4906" w:author="Lucy Lucy" w:date="2018-09-01T00:07:00Z">
              <w:r w:rsidRPr="009C09B2">
                <w:t>1: Có</w:t>
              </w:r>
            </w:ins>
          </w:p>
          <w:p w14:paraId="119044A5" w14:textId="77777777" w:rsidR="00CF568F" w:rsidRPr="009C09B2" w:rsidRDefault="00CF568F" w:rsidP="00CF568F">
            <w:pPr>
              <w:rPr>
                <w:ins w:id="4907" w:author="Lucy Lucy" w:date="2018-09-01T00:07:00Z"/>
              </w:rPr>
            </w:pPr>
            <w:ins w:id="4908" w:author="Lucy Lucy" w:date="2018-09-01T00:07:00Z">
              <w:r w:rsidRPr="009C09B2">
                <w:t>0: Không</w:t>
              </w:r>
            </w:ins>
          </w:p>
        </w:tc>
      </w:tr>
      <w:tr w:rsidR="00CF568F" w:rsidRPr="009C09B2" w14:paraId="091CF208" w14:textId="77777777" w:rsidTr="00CF568F">
        <w:trPr>
          <w:ins w:id="4909" w:author="Lucy Lucy" w:date="2018-09-01T00:07:00Z"/>
        </w:trPr>
        <w:tc>
          <w:tcPr>
            <w:tcW w:w="1432" w:type="pct"/>
          </w:tcPr>
          <w:p w14:paraId="0DF27C55" w14:textId="77777777" w:rsidR="00CF568F" w:rsidRPr="009C09B2" w:rsidRDefault="00CF568F" w:rsidP="00CF568F">
            <w:pPr>
              <w:rPr>
                <w:ins w:id="4910" w:author="Lucy Lucy" w:date="2018-09-01T00:07:00Z"/>
              </w:rPr>
            </w:pPr>
            <w:ins w:id="4911" w:author="Lucy Lucy" w:date="2018-09-01T00:07:00Z">
              <w:r w:rsidRPr="009C09B2">
                <w:t>Number_Of_Patent</w:t>
              </w:r>
            </w:ins>
          </w:p>
        </w:tc>
        <w:tc>
          <w:tcPr>
            <w:tcW w:w="743" w:type="pct"/>
          </w:tcPr>
          <w:p w14:paraId="2A987AEF" w14:textId="77777777" w:rsidR="00CF568F" w:rsidRPr="009C09B2" w:rsidRDefault="00CF568F" w:rsidP="00CF568F">
            <w:pPr>
              <w:rPr>
                <w:ins w:id="4912" w:author="Lucy Lucy" w:date="2018-09-01T00:07:00Z"/>
              </w:rPr>
            </w:pPr>
            <w:ins w:id="4913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36B0E330" w14:textId="77777777" w:rsidR="00CF568F" w:rsidRPr="009C09B2" w:rsidRDefault="00CF568F" w:rsidP="00CF568F">
            <w:pPr>
              <w:rPr>
                <w:ins w:id="4914" w:author="Lucy Lucy" w:date="2018-09-01T00:07:00Z"/>
              </w:rPr>
            </w:pPr>
          </w:p>
        </w:tc>
        <w:tc>
          <w:tcPr>
            <w:tcW w:w="379" w:type="pct"/>
          </w:tcPr>
          <w:p w14:paraId="3B088367" w14:textId="77777777" w:rsidR="00CF568F" w:rsidRPr="009C09B2" w:rsidRDefault="00CF568F" w:rsidP="00CF568F">
            <w:pPr>
              <w:rPr>
                <w:ins w:id="4915" w:author="Lucy Lucy" w:date="2018-09-01T00:07:00Z"/>
              </w:rPr>
            </w:pPr>
          </w:p>
        </w:tc>
        <w:tc>
          <w:tcPr>
            <w:tcW w:w="497" w:type="pct"/>
          </w:tcPr>
          <w:p w14:paraId="50A5CD86" w14:textId="77777777" w:rsidR="00CF568F" w:rsidRPr="009C09B2" w:rsidRDefault="00CF568F" w:rsidP="00CF568F">
            <w:pPr>
              <w:rPr>
                <w:ins w:id="4916" w:author="Lucy Lucy" w:date="2018-09-01T00:07:00Z"/>
              </w:rPr>
            </w:pPr>
          </w:p>
        </w:tc>
        <w:tc>
          <w:tcPr>
            <w:tcW w:w="1553" w:type="pct"/>
          </w:tcPr>
          <w:p w14:paraId="03CA75FC" w14:textId="77777777" w:rsidR="00CF568F" w:rsidRPr="009C09B2" w:rsidRDefault="00CF568F" w:rsidP="00CF568F">
            <w:pPr>
              <w:rPr>
                <w:ins w:id="4917" w:author="Lucy Lucy" w:date="2018-09-01T00:07:00Z"/>
              </w:rPr>
            </w:pPr>
            <w:ins w:id="4918" w:author="Lucy Lucy" w:date="2018-09-01T00:07:00Z">
              <w:r w:rsidRPr="009C09B2">
                <w:t>Số đối tượng tính phí</w:t>
              </w:r>
            </w:ins>
          </w:p>
        </w:tc>
      </w:tr>
      <w:tr w:rsidR="00CF568F" w:rsidRPr="009C09B2" w14:paraId="0DF4560E" w14:textId="77777777" w:rsidTr="00CF568F">
        <w:trPr>
          <w:ins w:id="4919" w:author="Lucy Lucy" w:date="2018-09-01T00:07:00Z"/>
        </w:trPr>
        <w:tc>
          <w:tcPr>
            <w:tcW w:w="1432" w:type="pct"/>
          </w:tcPr>
          <w:p w14:paraId="367DDA33" w14:textId="77777777" w:rsidR="00CF568F" w:rsidRPr="009C09B2" w:rsidRDefault="00CF568F" w:rsidP="00CF568F">
            <w:pPr>
              <w:rPr>
                <w:ins w:id="4920" w:author="Lucy Lucy" w:date="2018-09-01T00:07:00Z"/>
              </w:rPr>
            </w:pPr>
            <w:ins w:id="4921" w:author="Lucy Lucy" w:date="2018-09-01T00:07:00Z">
              <w:r w:rsidRPr="009C09B2">
                <w:t>Amount</w:t>
              </w:r>
            </w:ins>
          </w:p>
        </w:tc>
        <w:tc>
          <w:tcPr>
            <w:tcW w:w="743" w:type="pct"/>
          </w:tcPr>
          <w:p w14:paraId="1528A056" w14:textId="77777777" w:rsidR="00CF568F" w:rsidRPr="009C09B2" w:rsidRDefault="00CF568F" w:rsidP="00CF568F">
            <w:pPr>
              <w:rPr>
                <w:ins w:id="4922" w:author="Lucy Lucy" w:date="2018-09-01T00:07:00Z"/>
              </w:rPr>
            </w:pPr>
            <w:ins w:id="4923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29BB37F" w14:textId="77777777" w:rsidR="00CF568F" w:rsidRPr="009C09B2" w:rsidRDefault="00CF568F" w:rsidP="00CF568F">
            <w:pPr>
              <w:rPr>
                <w:ins w:id="4924" w:author="Lucy Lucy" w:date="2018-09-01T00:07:00Z"/>
              </w:rPr>
            </w:pPr>
          </w:p>
        </w:tc>
        <w:tc>
          <w:tcPr>
            <w:tcW w:w="379" w:type="pct"/>
          </w:tcPr>
          <w:p w14:paraId="3A41E814" w14:textId="77777777" w:rsidR="00CF568F" w:rsidRPr="009C09B2" w:rsidRDefault="00CF568F" w:rsidP="00CF568F">
            <w:pPr>
              <w:rPr>
                <w:ins w:id="4925" w:author="Lucy Lucy" w:date="2018-09-01T00:07:00Z"/>
              </w:rPr>
            </w:pPr>
          </w:p>
        </w:tc>
        <w:tc>
          <w:tcPr>
            <w:tcW w:w="497" w:type="pct"/>
          </w:tcPr>
          <w:p w14:paraId="0D71120C" w14:textId="77777777" w:rsidR="00CF568F" w:rsidRPr="009C09B2" w:rsidRDefault="00CF568F" w:rsidP="00CF568F">
            <w:pPr>
              <w:rPr>
                <w:ins w:id="4926" w:author="Lucy Lucy" w:date="2018-09-01T00:07:00Z"/>
              </w:rPr>
            </w:pPr>
          </w:p>
        </w:tc>
        <w:tc>
          <w:tcPr>
            <w:tcW w:w="1553" w:type="pct"/>
          </w:tcPr>
          <w:p w14:paraId="45CE147A" w14:textId="77777777" w:rsidR="00CF568F" w:rsidRPr="009C09B2" w:rsidRDefault="00CF568F" w:rsidP="00CF568F">
            <w:pPr>
              <w:rPr>
                <w:ins w:id="4927" w:author="Lucy Lucy" w:date="2018-09-01T00:07:00Z"/>
              </w:rPr>
            </w:pPr>
            <w:ins w:id="4928" w:author="Lucy Lucy" w:date="2018-09-01T00:07:00Z">
              <w:r w:rsidRPr="009C09B2">
                <w:t>Số tiền</w:t>
              </w:r>
            </w:ins>
          </w:p>
        </w:tc>
      </w:tr>
      <w:tr w:rsidR="00CF568F" w:rsidRPr="009C09B2" w14:paraId="1A7CBC00" w14:textId="77777777" w:rsidTr="00CF568F">
        <w:trPr>
          <w:ins w:id="4929" w:author="Lucy Lucy" w:date="2018-09-01T00:07:00Z"/>
        </w:trPr>
        <w:tc>
          <w:tcPr>
            <w:tcW w:w="1432" w:type="pct"/>
          </w:tcPr>
          <w:p w14:paraId="7196005E" w14:textId="77777777" w:rsidR="00CF568F" w:rsidRPr="009C09B2" w:rsidRDefault="00CF568F" w:rsidP="00CF568F">
            <w:pPr>
              <w:rPr>
                <w:ins w:id="4930" w:author="Lucy Lucy" w:date="2018-09-01T00:07:00Z"/>
              </w:rPr>
            </w:pPr>
            <w:ins w:id="4931" w:author="Lucy Lucy" w:date="2018-09-01T00:07:00Z">
              <w:r>
                <w:t>IsUse_Biling</w:t>
              </w:r>
            </w:ins>
          </w:p>
        </w:tc>
        <w:tc>
          <w:tcPr>
            <w:tcW w:w="743" w:type="pct"/>
          </w:tcPr>
          <w:p w14:paraId="22991993" w14:textId="77777777" w:rsidR="00CF568F" w:rsidRPr="009C09B2" w:rsidRDefault="00CF568F" w:rsidP="00CF568F">
            <w:pPr>
              <w:rPr>
                <w:ins w:id="4932" w:author="Lucy Lucy" w:date="2018-09-01T00:07:00Z"/>
              </w:rPr>
            </w:pPr>
            <w:ins w:id="4933" w:author="Lucy Lucy" w:date="2018-09-01T00:07:00Z">
              <w:r>
                <w:t>NUMBER</w:t>
              </w:r>
            </w:ins>
          </w:p>
        </w:tc>
        <w:tc>
          <w:tcPr>
            <w:tcW w:w="396" w:type="pct"/>
          </w:tcPr>
          <w:p w14:paraId="6676E6F4" w14:textId="77777777" w:rsidR="00CF568F" w:rsidRPr="009C09B2" w:rsidRDefault="00CF568F" w:rsidP="00CF568F">
            <w:pPr>
              <w:rPr>
                <w:ins w:id="4934" w:author="Lucy Lucy" w:date="2018-09-01T00:07:00Z"/>
              </w:rPr>
            </w:pPr>
            <w:ins w:id="4935" w:author="Lucy Lucy" w:date="2018-09-01T00:07:00Z">
              <w:r>
                <w:t>1</w:t>
              </w:r>
            </w:ins>
          </w:p>
        </w:tc>
        <w:tc>
          <w:tcPr>
            <w:tcW w:w="379" w:type="pct"/>
          </w:tcPr>
          <w:p w14:paraId="7A871493" w14:textId="77777777" w:rsidR="00CF568F" w:rsidRPr="009C09B2" w:rsidRDefault="00CF568F" w:rsidP="00CF568F">
            <w:pPr>
              <w:rPr>
                <w:ins w:id="4936" w:author="Lucy Lucy" w:date="2018-09-01T00:07:00Z"/>
              </w:rPr>
            </w:pPr>
          </w:p>
        </w:tc>
        <w:tc>
          <w:tcPr>
            <w:tcW w:w="497" w:type="pct"/>
          </w:tcPr>
          <w:p w14:paraId="2B2D47DC" w14:textId="77777777" w:rsidR="00CF568F" w:rsidRPr="009C09B2" w:rsidRDefault="00CF568F" w:rsidP="00CF568F">
            <w:pPr>
              <w:rPr>
                <w:ins w:id="4937" w:author="Lucy Lucy" w:date="2018-09-01T00:07:00Z"/>
              </w:rPr>
            </w:pPr>
          </w:p>
        </w:tc>
        <w:tc>
          <w:tcPr>
            <w:tcW w:w="1553" w:type="pct"/>
          </w:tcPr>
          <w:p w14:paraId="032A9187" w14:textId="77777777" w:rsidR="00CF568F" w:rsidRDefault="00CF568F" w:rsidP="00CF568F">
            <w:pPr>
              <w:rPr>
                <w:ins w:id="4938" w:author="Lucy Lucy" w:date="2018-09-01T00:07:00Z"/>
              </w:rPr>
            </w:pPr>
            <w:ins w:id="4939" w:author="Lucy Lucy" w:date="2018-09-01T00:07:00Z">
              <w:r>
                <w:t>Đã tính vào biling hay chưa</w:t>
              </w:r>
            </w:ins>
          </w:p>
          <w:p w14:paraId="131D89EA" w14:textId="77777777" w:rsidR="00CF568F" w:rsidRDefault="00CF568F" w:rsidP="00CF568F">
            <w:pPr>
              <w:rPr>
                <w:ins w:id="4940" w:author="Lucy Lucy" w:date="2018-09-01T00:07:00Z"/>
              </w:rPr>
            </w:pPr>
            <w:ins w:id="4941" w:author="Lucy Lucy" w:date="2018-09-01T00:07:00Z">
              <w:r>
                <w:t>1: đã tính</w:t>
              </w:r>
            </w:ins>
          </w:p>
          <w:p w14:paraId="6F408D61" w14:textId="77777777" w:rsidR="00CF568F" w:rsidRPr="009C09B2" w:rsidRDefault="00CF568F" w:rsidP="00CF568F">
            <w:pPr>
              <w:rPr>
                <w:ins w:id="4942" w:author="Lucy Lucy" w:date="2018-09-01T00:07:00Z"/>
              </w:rPr>
            </w:pPr>
            <w:ins w:id="4943" w:author="Lucy Lucy" w:date="2018-09-01T00:07:00Z">
              <w:r>
                <w:t>0: chưa tính</w:t>
              </w:r>
            </w:ins>
          </w:p>
        </w:tc>
      </w:tr>
    </w:tbl>
    <w:p w14:paraId="7FDDAFB5" w14:textId="77777777" w:rsidR="00CF568F" w:rsidRPr="009C09B2" w:rsidRDefault="00CF568F" w:rsidP="00CF568F">
      <w:pPr>
        <w:pStyle w:val="Heading2"/>
        <w:rPr>
          <w:ins w:id="4944" w:author="Lucy Lucy" w:date="2018-09-01T00:07:00Z"/>
        </w:rPr>
      </w:pPr>
      <w:bookmarkStart w:id="4945" w:name="_Toc523526397"/>
      <w:ins w:id="4946" w:author="Lucy Lucy" w:date="2018-09-01T00:07:00Z">
        <w:r w:rsidRPr="009C09B2">
          <w:t>App_Fee_Service</w:t>
        </w:r>
        <w:bookmarkEnd w:id="4945"/>
        <w:r w:rsidRPr="009C09B2">
          <w:tab/>
        </w:r>
        <w:r w:rsidRPr="009C09B2">
          <w:tab/>
        </w:r>
      </w:ins>
    </w:p>
    <w:p w14:paraId="76AAABFC" w14:textId="77777777" w:rsidR="00CF568F" w:rsidRPr="009C09B2" w:rsidRDefault="00CF568F" w:rsidP="00CF568F">
      <w:pPr>
        <w:pStyle w:val="ListParagraph"/>
        <w:numPr>
          <w:ilvl w:val="0"/>
          <w:numId w:val="8"/>
        </w:numPr>
        <w:rPr>
          <w:ins w:id="4947" w:author="Lucy Lucy" w:date="2018-09-01T00:07:00Z"/>
        </w:rPr>
      </w:pPr>
      <w:ins w:id="4948" w:author="Lucy Lucy" w:date="2018-09-01T00:07:00Z">
        <w:r w:rsidRPr="009C09B2">
          <w:t>Mục đích: Lưu trữ thông tin các fee dịch vụ đi theo đơn chi tiết</w:t>
        </w:r>
      </w:ins>
    </w:p>
    <w:p w14:paraId="0C94DEDB" w14:textId="77777777" w:rsidR="00CF568F" w:rsidRPr="009C09B2" w:rsidRDefault="00CF568F" w:rsidP="00CF568F">
      <w:pPr>
        <w:pStyle w:val="ListParagraph"/>
        <w:numPr>
          <w:ilvl w:val="0"/>
          <w:numId w:val="8"/>
        </w:numPr>
        <w:rPr>
          <w:ins w:id="4949" w:author="Lucy Lucy" w:date="2018-09-01T00:07:00Z"/>
        </w:rPr>
      </w:pPr>
      <w:ins w:id="4950" w:author="Lucy Lucy" w:date="2018-09-01T00:07:00Z">
        <w:r w:rsidRPr="009C09B2">
          <w:t>Chi tiết các trường: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F568F" w:rsidRPr="009C09B2" w14:paraId="3005A74F" w14:textId="77777777" w:rsidTr="00CF568F">
        <w:trPr>
          <w:tblHeader/>
          <w:ins w:id="4951" w:author="Lucy Lucy" w:date="2018-09-01T00:07:00Z"/>
        </w:trPr>
        <w:tc>
          <w:tcPr>
            <w:tcW w:w="1432" w:type="pct"/>
            <w:shd w:val="clear" w:color="auto" w:fill="E6E6E6"/>
          </w:tcPr>
          <w:p w14:paraId="46363839" w14:textId="77777777" w:rsidR="00CF568F" w:rsidRPr="009C09B2" w:rsidRDefault="00CF568F" w:rsidP="00CF568F">
            <w:pPr>
              <w:rPr>
                <w:ins w:id="4952" w:author="Lucy Lucy" w:date="2018-09-01T00:07:00Z"/>
                <w:b/>
              </w:rPr>
            </w:pPr>
            <w:ins w:id="4953" w:author="Lucy Lucy" w:date="2018-09-01T00:07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2917B32F" w14:textId="77777777" w:rsidR="00CF568F" w:rsidRPr="009C09B2" w:rsidRDefault="00CF568F" w:rsidP="00CF568F">
            <w:pPr>
              <w:rPr>
                <w:ins w:id="4954" w:author="Lucy Lucy" w:date="2018-09-01T00:07:00Z"/>
                <w:b/>
              </w:rPr>
            </w:pPr>
            <w:ins w:id="4955" w:author="Lucy Lucy" w:date="2018-09-01T00:07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0D41C8B3" w14:textId="77777777" w:rsidR="00CF568F" w:rsidRPr="009C09B2" w:rsidRDefault="00CF568F" w:rsidP="00CF568F">
            <w:pPr>
              <w:rPr>
                <w:ins w:id="4956" w:author="Lucy Lucy" w:date="2018-09-01T00:07:00Z"/>
                <w:b/>
              </w:rPr>
            </w:pPr>
            <w:ins w:id="4957" w:author="Lucy Lucy" w:date="2018-09-01T00:07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2FBD3E77" w14:textId="77777777" w:rsidR="00CF568F" w:rsidRPr="009C09B2" w:rsidRDefault="00CF568F" w:rsidP="00CF568F">
            <w:pPr>
              <w:rPr>
                <w:ins w:id="4958" w:author="Lucy Lucy" w:date="2018-09-01T00:07:00Z"/>
                <w:b/>
              </w:rPr>
            </w:pPr>
            <w:ins w:id="4959" w:author="Lucy Lucy" w:date="2018-09-01T00:07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0A1220FE" w14:textId="77777777" w:rsidR="00CF568F" w:rsidRPr="009C09B2" w:rsidRDefault="00CF568F" w:rsidP="00CF568F">
            <w:pPr>
              <w:rPr>
                <w:ins w:id="4960" w:author="Lucy Lucy" w:date="2018-09-01T00:07:00Z"/>
                <w:b/>
              </w:rPr>
            </w:pPr>
            <w:ins w:id="4961" w:author="Lucy Lucy" w:date="2018-09-01T00:07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748867DE" w14:textId="77777777" w:rsidR="00CF568F" w:rsidRPr="009C09B2" w:rsidRDefault="00CF568F" w:rsidP="00CF568F">
            <w:pPr>
              <w:jc w:val="left"/>
              <w:rPr>
                <w:ins w:id="4962" w:author="Lucy Lucy" w:date="2018-09-01T00:07:00Z"/>
                <w:b/>
              </w:rPr>
            </w:pPr>
            <w:ins w:id="4963" w:author="Lucy Lucy" w:date="2018-09-01T00:07:00Z">
              <w:r w:rsidRPr="009C09B2">
                <w:rPr>
                  <w:b/>
                </w:rPr>
                <w:t>Mô tả</w:t>
              </w:r>
            </w:ins>
          </w:p>
        </w:tc>
      </w:tr>
      <w:tr w:rsidR="00CF568F" w:rsidRPr="009C09B2" w14:paraId="70C59F35" w14:textId="77777777" w:rsidTr="00CF568F">
        <w:trPr>
          <w:ins w:id="4964" w:author="Lucy Lucy" w:date="2018-09-01T00:07:00Z"/>
        </w:trPr>
        <w:tc>
          <w:tcPr>
            <w:tcW w:w="1432" w:type="pct"/>
          </w:tcPr>
          <w:p w14:paraId="63F05EAF" w14:textId="77777777" w:rsidR="00CF568F" w:rsidRPr="009C09B2" w:rsidRDefault="00CF568F" w:rsidP="00CF568F">
            <w:pPr>
              <w:rPr>
                <w:ins w:id="4965" w:author="Lucy Lucy" w:date="2018-09-01T00:07:00Z"/>
              </w:rPr>
            </w:pPr>
            <w:ins w:id="4966" w:author="Lucy Lucy" w:date="2018-09-01T00:07:00Z">
              <w:r w:rsidRPr="009C09B2">
                <w:t>ID</w:t>
              </w:r>
            </w:ins>
          </w:p>
        </w:tc>
        <w:tc>
          <w:tcPr>
            <w:tcW w:w="743" w:type="pct"/>
          </w:tcPr>
          <w:p w14:paraId="176D4960" w14:textId="77777777" w:rsidR="00CF568F" w:rsidRPr="009C09B2" w:rsidRDefault="00CF568F" w:rsidP="00CF568F">
            <w:pPr>
              <w:rPr>
                <w:ins w:id="4967" w:author="Lucy Lucy" w:date="2018-09-01T00:07:00Z"/>
              </w:rPr>
            </w:pPr>
            <w:ins w:id="496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6A4ADA2" w14:textId="77777777" w:rsidR="00CF568F" w:rsidRPr="009C09B2" w:rsidRDefault="00CF568F" w:rsidP="00CF568F">
            <w:pPr>
              <w:rPr>
                <w:ins w:id="4969" w:author="Lucy Lucy" w:date="2018-09-01T00:07:00Z"/>
              </w:rPr>
            </w:pPr>
          </w:p>
        </w:tc>
        <w:tc>
          <w:tcPr>
            <w:tcW w:w="379" w:type="pct"/>
          </w:tcPr>
          <w:p w14:paraId="06A5FDD1" w14:textId="77777777" w:rsidR="00CF568F" w:rsidRPr="009C09B2" w:rsidRDefault="00CF568F" w:rsidP="00CF568F">
            <w:pPr>
              <w:rPr>
                <w:ins w:id="4970" w:author="Lucy Lucy" w:date="2018-09-01T00:07:00Z"/>
              </w:rPr>
            </w:pPr>
          </w:p>
        </w:tc>
        <w:tc>
          <w:tcPr>
            <w:tcW w:w="497" w:type="pct"/>
          </w:tcPr>
          <w:p w14:paraId="2906E5DD" w14:textId="77777777" w:rsidR="00CF568F" w:rsidRPr="009C09B2" w:rsidRDefault="00CF568F" w:rsidP="00CF568F">
            <w:pPr>
              <w:rPr>
                <w:ins w:id="4971" w:author="Lucy Lucy" w:date="2018-09-01T00:07:00Z"/>
              </w:rPr>
            </w:pPr>
          </w:p>
        </w:tc>
        <w:tc>
          <w:tcPr>
            <w:tcW w:w="1553" w:type="pct"/>
          </w:tcPr>
          <w:p w14:paraId="08AD05D6" w14:textId="77777777" w:rsidR="00CF568F" w:rsidRPr="009C09B2" w:rsidRDefault="00CF568F" w:rsidP="00CF568F">
            <w:pPr>
              <w:rPr>
                <w:ins w:id="4972" w:author="Lucy Lucy" w:date="2018-09-01T00:07:00Z"/>
              </w:rPr>
            </w:pPr>
            <w:ins w:id="4973" w:author="Lucy Lucy" w:date="2018-09-01T00:07:00Z">
              <w:r w:rsidRPr="009C09B2">
                <w:t>ID tự tăng</w:t>
              </w:r>
            </w:ins>
          </w:p>
        </w:tc>
      </w:tr>
      <w:tr w:rsidR="00CF568F" w:rsidRPr="009C09B2" w14:paraId="67A65C95" w14:textId="77777777" w:rsidTr="00CF568F">
        <w:trPr>
          <w:ins w:id="4974" w:author="Lucy Lucy" w:date="2018-09-01T00:07:00Z"/>
        </w:trPr>
        <w:tc>
          <w:tcPr>
            <w:tcW w:w="1432" w:type="pct"/>
          </w:tcPr>
          <w:p w14:paraId="6879A47F" w14:textId="77777777" w:rsidR="00CF568F" w:rsidRPr="009C09B2" w:rsidRDefault="00CF568F" w:rsidP="00CF568F">
            <w:pPr>
              <w:rPr>
                <w:ins w:id="4975" w:author="Lucy Lucy" w:date="2018-09-01T00:07:00Z"/>
              </w:rPr>
            </w:pPr>
            <w:ins w:id="4976" w:author="Lucy Lucy" w:date="2018-09-01T00:07:00Z">
              <w:r>
                <w:t>App</w:t>
              </w:r>
              <w:r w:rsidRPr="009C09B2">
                <w:t>_Header_Id</w:t>
              </w:r>
            </w:ins>
          </w:p>
        </w:tc>
        <w:tc>
          <w:tcPr>
            <w:tcW w:w="743" w:type="pct"/>
          </w:tcPr>
          <w:p w14:paraId="1DA879E0" w14:textId="77777777" w:rsidR="00CF568F" w:rsidRPr="009C09B2" w:rsidRDefault="00CF568F" w:rsidP="00CF568F">
            <w:pPr>
              <w:rPr>
                <w:ins w:id="4977" w:author="Lucy Lucy" w:date="2018-09-01T00:07:00Z"/>
              </w:rPr>
            </w:pPr>
            <w:ins w:id="497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35842C4" w14:textId="77777777" w:rsidR="00CF568F" w:rsidRPr="009C09B2" w:rsidRDefault="00CF568F" w:rsidP="00CF568F">
            <w:pPr>
              <w:rPr>
                <w:ins w:id="4979" w:author="Lucy Lucy" w:date="2018-09-01T00:07:00Z"/>
              </w:rPr>
            </w:pPr>
          </w:p>
        </w:tc>
        <w:tc>
          <w:tcPr>
            <w:tcW w:w="379" w:type="pct"/>
          </w:tcPr>
          <w:p w14:paraId="4C06427A" w14:textId="77777777" w:rsidR="00CF568F" w:rsidRPr="009C09B2" w:rsidRDefault="00CF568F" w:rsidP="00CF568F">
            <w:pPr>
              <w:rPr>
                <w:ins w:id="4980" w:author="Lucy Lucy" w:date="2018-09-01T00:07:00Z"/>
              </w:rPr>
            </w:pPr>
          </w:p>
        </w:tc>
        <w:tc>
          <w:tcPr>
            <w:tcW w:w="497" w:type="pct"/>
          </w:tcPr>
          <w:p w14:paraId="27312407" w14:textId="77777777" w:rsidR="00CF568F" w:rsidRPr="009C09B2" w:rsidRDefault="00CF568F" w:rsidP="00CF568F">
            <w:pPr>
              <w:rPr>
                <w:ins w:id="4981" w:author="Lucy Lucy" w:date="2018-09-01T00:07:00Z"/>
              </w:rPr>
            </w:pPr>
          </w:p>
        </w:tc>
        <w:tc>
          <w:tcPr>
            <w:tcW w:w="1553" w:type="pct"/>
          </w:tcPr>
          <w:p w14:paraId="233FF4FD" w14:textId="77777777" w:rsidR="00CF568F" w:rsidRPr="009C09B2" w:rsidRDefault="00CF568F" w:rsidP="00CF568F">
            <w:pPr>
              <w:rPr>
                <w:ins w:id="4982" w:author="Lucy Lucy" w:date="2018-09-01T00:07:00Z"/>
              </w:rPr>
            </w:pPr>
            <w:ins w:id="4983" w:author="Lucy Lucy" w:date="2018-09-01T00:07:00Z">
              <w:r w:rsidRPr="009C09B2">
                <w:t>Id đơn, link với Application_Header_Id bảng Application_Header</w:t>
              </w:r>
            </w:ins>
          </w:p>
        </w:tc>
      </w:tr>
      <w:tr w:rsidR="00CF568F" w:rsidRPr="009C09B2" w14:paraId="01081E66" w14:textId="77777777" w:rsidTr="00CF568F">
        <w:trPr>
          <w:ins w:id="4984" w:author="Lucy Lucy" w:date="2018-09-01T00:07:00Z"/>
        </w:trPr>
        <w:tc>
          <w:tcPr>
            <w:tcW w:w="1432" w:type="pct"/>
          </w:tcPr>
          <w:p w14:paraId="743AB5B0" w14:textId="77777777" w:rsidR="00CF568F" w:rsidRPr="009C09B2" w:rsidRDefault="00CF568F" w:rsidP="00CF568F">
            <w:pPr>
              <w:rPr>
                <w:ins w:id="4985" w:author="Lucy Lucy" w:date="2018-09-01T00:07:00Z"/>
              </w:rPr>
            </w:pPr>
            <w:ins w:id="4986" w:author="Lucy Lucy" w:date="2018-09-01T00:07:00Z">
              <w:r w:rsidRPr="009C09B2">
                <w:t>Fee_Service_Id</w:t>
              </w:r>
            </w:ins>
          </w:p>
        </w:tc>
        <w:tc>
          <w:tcPr>
            <w:tcW w:w="743" w:type="pct"/>
          </w:tcPr>
          <w:p w14:paraId="0B5920EB" w14:textId="77777777" w:rsidR="00CF568F" w:rsidRPr="009C09B2" w:rsidRDefault="00CF568F" w:rsidP="00CF568F">
            <w:pPr>
              <w:rPr>
                <w:ins w:id="4987" w:author="Lucy Lucy" w:date="2018-09-01T00:07:00Z"/>
              </w:rPr>
            </w:pPr>
            <w:ins w:id="498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75509423" w14:textId="77777777" w:rsidR="00CF568F" w:rsidRPr="009C09B2" w:rsidRDefault="00CF568F" w:rsidP="00CF568F">
            <w:pPr>
              <w:rPr>
                <w:ins w:id="4989" w:author="Lucy Lucy" w:date="2018-09-01T00:07:00Z"/>
              </w:rPr>
            </w:pPr>
          </w:p>
        </w:tc>
        <w:tc>
          <w:tcPr>
            <w:tcW w:w="379" w:type="pct"/>
          </w:tcPr>
          <w:p w14:paraId="2F4FE878" w14:textId="77777777" w:rsidR="00CF568F" w:rsidRPr="009C09B2" w:rsidRDefault="00CF568F" w:rsidP="00CF568F">
            <w:pPr>
              <w:rPr>
                <w:ins w:id="4990" w:author="Lucy Lucy" w:date="2018-09-01T00:07:00Z"/>
              </w:rPr>
            </w:pPr>
          </w:p>
        </w:tc>
        <w:tc>
          <w:tcPr>
            <w:tcW w:w="497" w:type="pct"/>
          </w:tcPr>
          <w:p w14:paraId="279610D9" w14:textId="77777777" w:rsidR="00CF568F" w:rsidRPr="009C09B2" w:rsidRDefault="00CF568F" w:rsidP="00CF568F">
            <w:pPr>
              <w:rPr>
                <w:ins w:id="4991" w:author="Lucy Lucy" w:date="2018-09-01T00:07:00Z"/>
              </w:rPr>
            </w:pPr>
          </w:p>
        </w:tc>
        <w:tc>
          <w:tcPr>
            <w:tcW w:w="1553" w:type="pct"/>
          </w:tcPr>
          <w:p w14:paraId="431112B9" w14:textId="77777777" w:rsidR="00CF568F" w:rsidRPr="009C09B2" w:rsidRDefault="00CF568F" w:rsidP="00CF568F">
            <w:pPr>
              <w:rPr>
                <w:ins w:id="4992" w:author="Lucy Lucy" w:date="2018-09-01T00:07:00Z"/>
              </w:rPr>
            </w:pPr>
            <w:ins w:id="4993" w:author="Lucy Lucy" w:date="2018-09-01T00:07:00Z">
              <w:r w:rsidRPr="009C09B2">
                <w:t>Id fee dịch vụ, Link với Fee_Service_Id bảng Sys_Service_Charge</w:t>
              </w:r>
            </w:ins>
          </w:p>
        </w:tc>
      </w:tr>
      <w:tr w:rsidR="00CF568F" w:rsidRPr="009C09B2" w14:paraId="66566A8D" w14:textId="77777777" w:rsidTr="00CF568F">
        <w:trPr>
          <w:ins w:id="4994" w:author="Lucy Lucy" w:date="2018-09-01T00:07:00Z"/>
        </w:trPr>
        <w:tc>
          <w:tcPr>
            <w:tcW w:w="1432" w:type="pct"/>
          </w:tcPr>
          <w:p w14:paraId="2F82E4B4" w14:textId="77777777" w:rsidR="00CF568F" w:rsidRPr="009C09B2" w:rsidRDefault="00CF568F" w:rsidP="00CF568F">
            <w:pPr>
              <w:rPr>
                <w:ins w:id="4995" w:author="Lucy Lucy" w:date="2018-09-01T00:07:00Z"/>
              </w:rPr>
            </w:pPr>
            <w:ins w:id="4996" w:author="Lucy Lucy" w:date="2018-09-01T00:07:00Z">
              <w:r w:rsidRPr="009C09B2">
                <w:t>IsUse</w:t>
              </w:r>
            </w:ins>
          </w:p>
        </w:tc>
        <w:tc>
          <w:tcPr>
            <w:tcW w:w="743" w:type="pct"/>
          </w:tcPr>
          <w:p w14:paraId="4B8CA954" w14:textId="77777777" w:rsidR="00CF568F" w:rsidRPr="009C09B2" w:rsidRDefault="00CF568F" w:rsidP="00CF568F">
            <w:pPr>
              <w:rPr>
                <w:ins w:id="4997" w:author="Lucy Lucy" w:date="2018-09-01T00:07:00Z"/>
              </w:rPr>
            </w:pPr>
            <w:ins w:id="499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E48DBFC" w14:textId="77777777" w:rsidR="00CF568F" w:rsidRPr="009C09B2" w:rsidRDefault="00CF568F" w:rsidP="00CF568F">
            <w:pPr>
              <w:rPr>
                <w:ins w:id="4999" w:author="Lucy Lucy" w:date="2018-09-01T00:07:00Z"/>
              </w:rPr>
            </w:pPr>
            <w:ins w:id="5000" w:author="Lucy Lucy" w:date="2018-09-01T00:07:00Z">
              <w:r w:rsidRPr="009C09B2">
                <w:t>1</w:t>
              </w:r>
            </w:ins>
          </w:p>
        </w:tc>
        <w:tc>
          <w:tcPr>
            <w:tcW w:w="379" w:type="pct"/>
          </w:tcPr>
          <w:p w14:paraId="7C2C3A3F" w14:textId="77777777" w:rsidR="00CF568F" w:rsidRPr="009C09B2" w:rsidRDefault="00CF568F" w:rsidP="00CF568F">
            <w:pPr>
              <w:rPr>
                <w:ins w:id="5001" w:author="Lucy Lucy" w:date="2018-09-01T00:07:00Z"/>
              </w:rPr>
            </w:pPr>
          </w:p>
        </w:tc>
        <w:tc>
          <w:tcPr>
            <w:tcW w:w="497" w:type="pct"/>
          </w:tcPr>
          <w:p w14:paraId="47C36BB6" w14:textId="77777777" w:rsidR="00CF568F" w:rsidRPr="009C09B2" w:rsidRDefault="00CF568F" w:rsidP="00CF568F">
            <w:pPr>
              <w:rPr>
                <w:ins w:id="5002" w:author="Lucy Lucy" w:date="2018-09-01T00:07:00Z"/>
              </w:rPr>
            </w:pPr>
          </w:p>
        </w:tc>
        <w:tc>
          <w:tcPr>
            <w:tcW w:w="1553" w:type="pct"/>
          </w:tcPr>
          <w:p w14:paraId="2F080374" w14:textId="77777777" w:rsidR="00CF568F" w:rsidRPr="009C09B2" w:rsidRDefault="00CF568F" w:rsidP="00CF568F">
            <w:pPr>
              <w:rPr>
                <w:ins w:id="5003" w:author="Lucy Lucy" w:date="2018-09-01T00:07:00Z"/>
              </w:rPr>
            </w:pPr>
            <w:ins w:id="5004" w:author="Lucy Lucy" w:date="2018-09-01T00:07:00Z">
              <w:r w:rsidRPr="009C09B2">
                <w:t>Có sử dụng loại fee này hay không.</w:t>
              </w:r>
            </w:ins>
          </w:p>
          <w:p w14:paraId="617946EA" w14:textId="77777777" w:rsidR="00CF568F" w:rsidRPr="009C09B2" w:rsidRDefault="00CF568F" w:rsidP="00CF568F">
            <w:pPr>
              <w:rPr>
                <w:ins w:id="5005" w:author="Lucy Lucy" w:date="2018-09-01T00:07:00Z"/>
              </w:rPr>
            </w:pPr>
            <w:ins w:id="5006" w:author="Lucy Lucy" w:date="2018-09-01T00:07:00Z">
              <w:r w:rsidRPr="009C09B2">
                <w:t>1: Có</w:t>
              </w:r>
            </w:ins>
          </w:p>
          <w:p w14:paraId="04A26DAE" w14:textId="77777777" w:rsidR="00CF568F" w:rsidRPr="009C09B2" w:rsidRDefault="00CF568F" w:rsidP="00CF568F">
            <w:pPr>
              <w:rPr>
                <w:ins w:id="5007" w:author="Lucy Lucy" w:date="2018-09-01T00:07:00Z"/>
              </w:rPr>
            </w:pPr>
            <w:ins w:id="5008" w:author="Lucy Lucy" w:date="2018-09-01T00:07:00Z">
              <w:r w:rsidRPr="009C09B2">
                <w:lastRenderedPageBreak/>
                <w:t>0: Không</w:t>
              </w:r>
            </w:ins>
          </w:p>
        </w:tc>
      </w:tr>
      <w:tr w:rsidR="00CF568F" w:rsidRPr="009C09B2" w14:paraId="5276AED3" w14:textId="77777777" w:rsidTr="00CF568F">
        <w:trPr>
          <w:ins w:id="5009" w:author="Lucy Lucy" w:date="2018-09-01T00:07:00Z"/>
        </w:trPr>
        <w:tc>
          <w:tcPr>
            <w:tcW w:w="1432" w:type="pct"/>
          </w:tcPr>
          <w:p w14:paraId="1C4281DC" w14:textId="77777777" w:rsidR="00CF568F" w:rsidRPr="009C09B2" w:rsidRDefault="00CF568F" w:rsidP="00CF568F">
            <w:pPr>
              <w:rPr>
                <w:ins w:id="5010" w:author="Lucy Lucy" w:date="2018-09-01T00:07:00Z"/>
              </w:rPr>
            </w:pPr>
            <w:ins w:id="5011" w:author="Lucy Lucy" w:date="2018-09-01T00:07:00Z">
              <w:r>
                <w:lastRenderedPageBreak/>
                <w:t>IsUse_Biling</w:t>
              </w:r>
            </w:ins>
          </w:p>
        </w:tc>
        <w:tc>
          <w:tcPr>
            <w:tcW w:w="743" w:type="pct"/>
          </w:tcPr>
          <w:p w14:paraId="3E7C9835" w14:textId="77777777" w:rsidR="00CF568F" w:rsidRPr="009C09B2" w:rsidRDefault="00CF568F" w:rsidP="00CF568F">
            <w:pPr>
              <w:rPr>
                <w:ins w:id="5012" w:author="Lucy Lucy" w:date="2018-09-01T00:07:00Z"/>
              </w:rPr>
            </w:pPr>
            <w:ins w:id="5013" w:author="Lucy Lucy" w:date="2018-09-01T00:07:00Z">
              <w:r>
                <w:t>NUMBER</w:t>
              </w:r>
            </w:ins>
          </w:p>
        </w:tc>
        <w:tc>
          <w:tcPr>
            <w:tcW w:w="396" w:type="pct"/>
          </w:tcPr>
          <w:p w14:paraId="4CE80770" w14:textId="77777777" w:rsidR="00CF568F" w:rsidRPr="009C09B2" w:rsidRDefault="00CF568F" w:rsidP="00CF568F">
            <w:pPr>
              <w:rPr>
                <w:ins w:id="5014" w:author="Lucy Lucy" w:date="2018-09-01T00:07:00Z"/>
              </w:rPr>
            </w:pPr>
            <w:ins w:id="5015" w:author="Lucy Lucy" w:date="2018-09-01T00:07:00Z">
              <w:r>
                <w:t>1</w:t>
              </w:r>
            </w:ins>
          </w:p>
        </w:tc>
        <w:tc>
          <w:tcPr>
            <w:tcW w:w="379" w:type="pct"/>
          </w:tcPr>
          <w:p w14:paraId="7C7239E3" w14:textId="77777777" w:rsidR="00CF568F" w:rsidRPr="009C09B2" w:rsidRDefault="00CF568F" w:rsidP="00CF568F">
            <w:pPr>
              <w:rPr>
                <w:ins w:id="5016" w:author="Lucy Lucy" w:date="2018-09-01T00:07:00Z"/>
              </w:rPr>
            </w:pPr>
          </w:p>
        </w:tc>
        <w:tc>
          <w:tcPr>
            <w:tcW w:w="497" w:type="pct"/>
          </w:tcPr>
          <w:p w14:paraId="4523B060" w14:textId="77777777" w:rsidR="00CF568F" w:rsidRPr="009C09B2" w:rsidRDefault="00CF568F" w:rsidP="00CF568F">
            <w:pPr>
              <w:rPr>
                <w:ins w:id="5017" w:author="Lucy Lucy" w:date="2018-09-01T00:07:00Z"/>
              </w:rPr>
            </w:pPr>
          </w:p>
        </w:tc>
        <w:tc>
          <w:tcPr>
            <w:tcW w:w="1553" w:type="pct"/>
          </w:tcPr>
          <w:p w14:paraId="053236E8" w14:textId="77777777" w:rsidR="00CF568F" w:rsidRDefault="00CF568F" w:rsidP="00CF568F">
            <w:pPr>
              <w:rPr>
                <w:ins w:id="5018" w:author="Lucy Lucy" w:date="2018-09-01T00:07:00Z"/>
              </w:rPr>
            </w:pPr>
            <w:ins w:id="5019" w:author="Lucy Lucy" w:date="2018-09-01T00:07:00Z">
              <w:r>
                <w:t>Đã tính vào biling hay chưa</w:t>
              </w:r>
            </w:ins>
          </w:p>
          <w:p w14:paraId="72712890" w14:textId="77777777" w:rsidR="00CF568F" w:rsidRDefault="00CF568F" w:rsidP="00CF568F">
            <w:pPr>
              <w:rPr>
                <w:ins w:id="5020" w:author="Lucy Lucy" w:date="2018-09-01T00:07:00Z"/>
              </w:rPr>
            </w:pPr>
            <w:ins w:id="5021" w:author="Lucy Lucy" w:date="2018-09-01T00:07:00Z">
              <w:r>
                <w:t>1: đã tính</w:t>
              </w:r>
            </w:ins>
          </w:p>
          <w:p w14:paraId="7A2E04AF" w14:textId="77777777" w:rsidR="00CF568F" w:rsidRPr="009C09B2" w:rsidRDefault="00CF568F" w:rsidP="00CF568F">
            <w:pPr>
              <w:rPr>
                <w:ins w:id="5022" w:author="Lucy Lucy" w:date="2018-09-01T00:07:00Z"/>
              </w:rPr>
            </w:pPr>
            <w:ins w:id="5023" w:author="Lucy Lucy" w:date="2018-09-01T00:07:00Z">
              <w:r>
                <w:t>0: chưa tính</w:t>
              </w:r>
            </w:ins>
          </w:p>
        </w:tc>
      </w:tr>
      <w:tr w:rsidR="00CF568F" w:rsidRPr="009C09B2" w14:paraId="15BD0CD0" w14:textId="77777777" w:rsidTr="00CF568F">
        <w:trPr>
          <w:ins w:id="5024" w:author="Lucy Lucy" w:date="2018-09-01T00:07:00Z"/>
        </w:trPr>
        <w:tc>
          <w:tcPr>
            <w:tcW w:w="1432" w:type="pct"/>
          </w:tcPr>
          <w:p w14:paraId="2E1DBB3B" w14:textId="77777777" w:rsidR="00CF568F" w:rsidRPr="009C09B2" w:rsidRDefault="00CF568F" w:rsidP="00CF568F">
            <w:pPr>
              <w:rPr>
                <w:ins w:id="5025" w:author="Lucy Lucy" w:date="2018-09-01T00:07:00Z"/>
              </w:rPr>
            </w:pPr>
            <w:ins w:id="5026" w:author="Lucy Lucy" w:date="2018-09-01T00:07:00Z">
              <w:r w:rsidRPr="009C09B2">
                <w:t>Number_Of_Patent</w:t>
              </w:r>
            </w:ins>
          </w:p>
        </w:tc>
        <w:tc>
          <w:tcPr>
            <w:tcW w:w="743" w:type="pct"/>
          </w:tcPr>
          <w:p w14:paraId="45A49376" w14:textId="77777777" w:rsidR="00CF568F" w:rsidRPr="009C09B2" w:rsidRDefault="00CF568F" w:rsidP="00CF568F">
            <w:pPr>
              <w:rPr>
                <w:ins w:id="5027" w:author="Lucy Lucy" w:date="2018-09-01T00:07:00Z"/>
              </w:rPr>
            </w:pPr>
            <w:ins w:id="502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5B9E537" w14:textId="77777777" w:rsidR="00CF568F" w:rsidRPr="009C09B2" w:rsidRDefault="00CF568F" w:rsidP="00CF568F">
            <w:pPr>
              <w:rPr>
                <w:ins w:id="5029" w:author="Lucy Lucy" w:date="2018-09-01T00:07:00Z"/>
              </w:rPr>
            </w:pPr>
          </w:p>
        </w:tc>
        <w:tc>
          <w:tcPr>
            <w:tcW w:w="379" w:type="pct"/>
          </w:tcPr>
          <w:p w14:paraId="579B5688" w14:textId="77777777" w:rsidR="00CF568F" w:rsidRPr="009C09B2" w:rsidRDefault="00CF568F" w:rsidP="00CF568F">
            <w:pPr>
              <w:rPr>
                <w:ins w:id="5030" w:author="Lucy Lucy" w:date="2018-09-01T00:07:00Z"/>
              </w:rPr>
            </w:pPr>
          </w:p>
        </w:tc>
        <w:tc>
          <w:tcPr>
            <w:tcW w:w="497" w:type="pct"/>
          </w:tcPr>
          <w:p w14:paraId="7D537A4A" w14:textId="77777777" w:rsidR="00CF568F" w:rsidRPr="009C09B2" w:rsidRDefault="00CF568F" w:rsidP="00CF568F">
            <w:pPr>
              <w:rPr>
                <w:ins w:id="5031" w:author="Lucy Lucy" w:date="2018-09-01T00:07:00Z"/>
              </w:rPr>
            </w:pPr>
          </w:p>
        </w:tc>
        <w:tc>
          <w:tcPr>
            <w:tcW w:w="1553" w:type="pct"/>
          </w:tcPr>
          <w:p w14:paraId="068775C0" w14:textId="77777777" w:rsidR="00CF568F" w:rsidRPr="009C09B2" w:rsidRDefault="00CF568F" w:rsidP="00CF568F">
            <w:pPr>
              <w:rPr>
                <w:ins w:id="5032" w:author="Lucy Lucy" w:date="2018-09-01T00:07:00Z"/>
              </w:rPr>
            </w:pPr>
            <w:ins w:id="5033" w:author="Lucy Lucy" w:date="2018-09-01T00:07:00Z">
              <w:r w:rsidRPr="009C09B2">
                <w:t>Số đối tượng tính phí</w:t>
              </w:r>
            </w:ins>
          </w:p>
        </w:tc>
      </w:tr>
      <w:tr w:rsidR="00CF568F" w:rsidRPr="009C09B2" w14:paraId="11D81F19" w14:textId="77777777" w:rsidTr="00CF568F">
        <w:trPr>
          <w:ins w:id="5034" w:author="Lucy Lucy" w:date="2018-09-01T00:07:00Z"/>
        </w:trPr>
        <w:tc>
          <w:tcPr>
            <w:tcW w:w="1432" w:type="pct"/>
          </w:tcPr>
          <w:p w14:paraId="10A134AC" w14:textId="77777777" w:rsidR="00CF568F" w:rsidRPr="009C09B2" w:rsidRDefault="00CF568F" w:rsidP="00CF568F">
            <w:pPr>
              <w:rPr>
                <w:ins w:id="5035" w:author="Lucy Lucy" w:date="2018-09-01T00:07:00Z"/>
              </w:rPr>
            </w:pPr>
            <w:ins w:id="5036" w:author="Lucy Lucy" w:date="2018-09-01T00:07:00Z">
              <w:r w:rsidRPr="009C09B2">
                <w:t>Amount</w:t>
              </w:r>
            </w:ins>
          </w:p>
        </w:tc>
        <w:tc>
          <w:tcPr>
            <w:tcW w:w="743" w:type="pct"/>
          </w:tcPr>
          <w:p w14:paraId="136E6B4D" w14:textId="77777777" w:rsidR="00CF568F" w:rsidRPr="009C09B2" w:rsidRDefault="00CF568F" w:rsidP="00CF568F">
            <w:pPr>
              <w:rPr>
                <w:ins w:id="5037" w:author="Lucy Lucy" w:date="2018-09-01T00:07:00Z"/>
              </w:rPr>
            </w:pPr>
            <w:ins w:id="503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0E172106" w14:textId="77777777" w:rsidR="00CF568F" w:rsidRPr="009C09B2" w:rsidRDefault="00CF568F" w:rsidP="00CF568F">
            <w:pPr>
              <w:rPr>
                <w:ins w:id="5039" w:author="Lucy Lucy" w:date="2018-09-01T00:07:00Z"/>
              </w:rPr>
            </w:pPr>
          </w:p>
        </w:tc>
        <w:tc>
          <w:tcPr>
            <w:tcW w:w="379" w:type="pct"/>
          </w:tcPr>
          <w:p w14:paraId="285A9190" w14:textId="77777777" w:rsidR="00CF568F" w:rsidRPr="009C09B2" w:rsidRDefault="00CF568F" w:rsidP="00CF568F">
            <w:pPr>
              <w:rPr>
                <w:ins w:id="5040" w:author="Lucy Lucy" w:date="2018-09-01T00:07:00Z"/>
              </w:rPr>
            </w:pPr>
          </w:p>
        </w:tc>
        <w:tc>
          <w:tcPr>
            <w:tcW w:w="497" w:type="pct"/>
          </w:tcPr>
          <w:p w14:paraId="358F0580" w14:textId="77777777" w:rsidR="00CF568F" w:rsidRPr="009C09B2" w:rsidRDefault="00CF568F" w:rsidP="00CF568F">
            <w:pPr>
              <w:rPr>
                <w:ins w:id="5041" w:author="Lucy Lucy" w:date="2018-09-01T00:07:00Z"/>
              </w:rPr>
            </w:pPr>
          </w:p>
        </w:tc>
        <w:tc>
          <w:tcPr>
            <w:tcW w:w="1553" w:type="pct"/>
          </w:tcPr>
          <w:p w14:paraId="4AD2BE37" w14:textId="77777777" w:rsidR="00CF568F" w:rsidRPr="009C09B2" w:rsidRDefault="00CF568F" w:rsidP="00CF568F">
            <w:pPr>
              <w:rPr>
                <w:ins w:id="5042" w:author="Lucy Lucy" w:date="2018-09-01T00:07:00Z"/>
              </w:rPr>
            </w:pPr>
            <w:ins w:id="5043" w:author="Lucy Lucy" w:date="2018-09-01T00:07:00Z">
              <w:r w:rsidRPr="009C09B2">
                <w:t>Số tiền</w:t>
              </w:r>
            </w:ins>
          </w:p>
        </w:tc>
      </w:tr>
      <w:tr w:rsidR="00CF568F" w:rsidRPr="009C09B2" w14:paraId="08E8E97B" w14:textId="77777777" w:rsidTr="00CF568F">
        <w:trPr>
          <w:ins w:id="5044" w:author="Lucy Lucy" w:date="2018-09-01T00:07:00Z"/>
        </w:trPr>
        <w:tc>
          <w:tcPr>
            <w:tcW w:w="1432" w:type="pct"/>
          </w:tcPr>
          <w:p w14:paraId="2B2DB0C4" w14:textId="77777777" w:rsidR="00CF568F" w:rsidRPr="009C09B2" w:rsidRDefault="00CF568F" w:rsidP="00CF568F">
            <w:pPr>
              <w:rPr>
                <w:ins w:id="5045" w:author="Lucy Lucy" w:date="2018-09-01T00:07:00Z"/>
              </w:rPr>
            </w:pPr>
            <w:ins w:id="5046" w:author="Lucy Lucy" w:date="2018-09-01T00:07:00Z">
              <w:r>
                <w:t>Language_code</w:t>
              </w:r>
            </w:ins>
          </w:p>
        </w:tc>
        <w:tc>
          <w:tcPr>
            <w:tcW w:w="743" w:type="pct"/>
          </w:tcPr>
          <w:p w14:paraId="12E308E7" w14:textId="77777777" w:rsidR="00CF568F" w:rsidRPr="009C09B2" w:rsidRDefault="00CF568F" w:rsidP="00CF568F">
            <w:pPr>
              <w:rPr>
                <w:ins w:id="5047" w:author="Lucy Lucy" w:date="2018-09-01T00:07:00Z"/>
              </w:rPr>
            </w:pPr>
            <w:ins w:id="5048" w:author="Lucy Lucy" w:date="2018-09-01T00:07:00Z">
              <w:r>
                <w:t>VARCHAR2</w:t>
              </w:r>
            </w:ins>
          </w:p>
        </w:tc>
        <w:tc>
          <w:tcPr>
            <w:tcW w:w="396" w:type="pct"/>
          </w:tcPr>
          <w:p w14:paraId="2AD93426" w14:textId="77777777" w:rsidR="00CF568F" w:rsidRPr="009C09B2" w:rsidRDefault="00CF568F" w:rsidP="00CF568F">
            <w:pPr>
              <w:rPr>
                <w:ins w:id="5049" w:author="Lucy Lucy" w:date="2018-09-01T00:07:00Z"/>
              </w:rPr>
            </w:pPr>
            <w:ins w:id="5050" w:author="Lucy Lucy" w:date="2018-09-01T00:07:00Z">
              <w:r>
                <w:t>5</w:t>
              </w:r>
            </w:ins>
          </w:p>
        </w:tc>
        <w:tc>
          <w:tcPr>
            <w:tcW w:w="379" w:type="pct"/>
          </w:tcPr>
          <w:p w14:paraId="69B2726A" w14:textId="77777777" w:rsidR="00CF568F" w:rsidRPr="009C09B2" w:rsidRDefault="00CF568F" w:rsidP="00CF568F">
            <w:pPr>
              <w:rPr>
                <w:ins w:id="5051" w:author="Lucy Lucy" w:date="2018-09-01T00:07:00Z"/>
              </w:rPr>
            </w:pPr>
          </w:p>
        </w:tc>
        <w:tc>
          <w:tcPr>
            <w:tcW w:w="497" w:type="pct"/>
          </w:tcPr>
          <w:p w14:paraId="7DDC39D3" w14:textId="77777777" w:rsidR="00CF568F" w:rsidRPr="009C09B2" w:rsidRDefault="00CF568F" w:rsidP="00CF568F">
            <w:pPr>
              <w:rPr>
                <w:ins w:id="5052" w:author="Lucy Lucy" w:date="2018-09-01T00:07:00Z"/>
              </w:rPr>
            </w:pPr>
          </w:p>
        </w:tc>
        <w:tc>
          <w:tcPr>
            <w:tcW w:w="1553" w:type="pct"/>
          </w:tcPr>
          <w:p w14:paraId="04A35462" w14:textId="77777777" w:rsidR="00CF568F" w:rsidRPr="009C09B2" w:rsidRDefault="00CF568F" w:rsidP="00CF568F">
            <w:pPr>
              <w:rPr>
                <w:ins w:id="5053" w:author="Lucy Lucy" w:date="2018-09-01T00:07:00Z"/>
              </w:rPr>
            </w:pPr>
          </w:p>
        </w:tc>
      </w:tr>
    </w:tbl>
    <w:p w14:paraId="1E7534B2" w14:textId="77777777" w:rsidR="0094760C" w:rsidRPr="009C09B2" w:rsidRDefault="0094760C" w:rsidP="0094760C">
      <w:pPr>
        <w:pStyle w:val="Heading2"/>
      </w:pPr>
      <w:bookmarkStart w:id="5054" w:name="_Toc523526398"/>
      <w:r w:rsidRPr="009C09B2">
        <w:t>App_Document</w:t>
      </w:r>
      <w:bookmarkEnd w:id="5054"/>
      <w:r w:rsidRPr="009C09B2">
        <w:tab/>
      </w:r>
    </w:p>
    <w:p w14:paraId="11735D3E" w14:textId="77777777" w:rsidR="0094760C" w:rsidRPr="009C09B2" w:rsidRDefault="0094760C" w:rsidP="0094760C">
      <w:pPr>
        <w:pStyle w:val="ListParagraph"/>
        <w:numPr>
          <w:ilvl w:val="0"/>
          <w:numId w:val="8"/>
        </w:numPr>
      </w:pPr>
      <w:r w:rsidRPr="009C09B2">
        <w:t>Mục đích: Lưu trữ thông tin các tài liệu đi theo đơn chi tiết</w:t>
      </w:r>
    </w:p>
    <w:p w14:paraId="11CCDF6E" w14:textId="77777777" w:rsidR="0094760C" w:rsidRPr="009C09B2" w:rsidRDefault="0094760C" w:rsidP="0094760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4760C" w:rsidRPr="009C09B2" w14:paraId="1DBC8CB5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BA43282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532A43A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2D340C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5D68E7DC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C93CD6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D3B79CD" w14:textId="77777777" w:rsidR="0094760C" w:rsidRPr="009C09B2" w:rsidRDefault="0094760C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4760C" w:rsidRPr="009C09B2" w14:paraId="07A65997" w14:textId="77777777" w:rsidTr="00523506">
        <w:tc>
          <w:tcPr>
            <w:tcW w:w="1432" w:type="pct"/>
          </w:tcPr>
          <w:p w14:paraId="656ED07F" w14:textId="77777777" w:rsidR="0094760C" w:rsidRPr="009C09B2" w:rsidRDefault="0094760C" w:rsidP="00523506">
            <w:r w:rsidRPr="009C09B2">
              <w:t>ID</w:t>
            </w:r>
          </w:p>
        </w:tc>
        <w:tc>
          <w:tcPr>
            <w:tcW w:w="743" w:type="pct"/>
          </w:tcPr>
          <w:p w14:paraId="674182AF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573F58A7" w14:textId="77777777" w:rsidR="0094760C" w:rsidRPr="009C09B2" w:rsidRDefault="0094760C" w:rsidP="00523506"/>
        </w:tc>
        <w:tc>
          <w:tcPr>
            <w:tcW w:w="379" w:type="pct"/>
          </w:tcPr>
          <w:p w14:paraId="3438D9C8" w14:textId="77777777" w:rsidR="0094760C" w:rsidRPr="009C09B2" w:rsidRDefault="0094760C" w:rsidP="00523506"/>
        </w:tc>
        <w:tc>
          <w:tcPr>
            <w:tcW w:w="497" w:type="pct"/>
          </w:tcPr>
          <w:p w14:paraId="0407A2B4" w14:textId="77777777" w:rsidR="0094760C" w:rsidRPr="009C09B2" w:rsidRDefault="0094760C" w:rsidP="00523506"/>
        </w:tc>
        <w:tc>
          <w:tcPr>
            <w:tcW w:w="1553" w:type="pct"/>
          </w:tcPr>
          <w:p w14:paraId="33F98D16" w14:textId="77777777" w:rsidR="0094760C" w:rsidRPr="009C09B2" w:rsidRDefault="0094760C" w:rsidP="00523506">
            <w:r w:rsidRPr="009C09B2">
              <w:t>ID tự tăng</w:t>
            </w:r>
          </w:p>
        </w:tc>
      </w:tr>
      <w:tr w:rsidR="0094760C" w:rsidRPr="009C09B2" w14:paraId="59A907AA" w14:textId="77777777" w:rsidTr="00523506">
        <w:tc>
          <w:tcPr>
            <w:tcW w:w="1432" w:type="pct"/>
          </w:tcPr>
          <w:p w14:paraId="13C7AC1B" w14:textId="22A8BE00" w:rsidR="0094760C" w:rsidRPr="009C09B2" w:rsidRDefault="0090088D" w:rsidP="00523506">
            <w:r>
              <w:t>App</w:t>
            </w:r>
            <w:r w:rsidR="0094760C" w:rsidRPr="009C09B2">
              <w:t>_Header_Id</w:t>
            </w:r>
          </w:p>
        </w:tc>
        <w:tc>
          <w:tcPr>
            <w:tcW w:w="743" w:type="pct"/>
          </w:tcPr>
          <w:p w14:paraId="6E224EC3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5348F91" w14:textId="77777777" w:rsidR="0094760C" w:rsidRPr="009C09B2" w:rsidRDefault="0094760C" w:rsidP="00523506"/>
        </w:tc>
        <w:tc>
          <w:tcPr>
            <w:tcW w:w="379" w:type="pct"/>
          </w:tcPr>
          <w:p w14:paraId="3C7489EA" w14:textId="77777777" w:rsidR="0094760C" w:rsidRPr="009C09B2" w:rsidRDefault="0094760C" w:rsidP="00523506"/>
        </w:tc>
        <w:tc>
          <w:tcPr>
            <w:tcW w:w="497" w:type="pct"/>
          </w:tcPr>
          <w:p w14:paraId="5DDBA07C" w14:textId="77777777" w:rsidR="0094760C" w:rsidRPr="009C09B2" w:rsidRDefault="0094760C" w:rsidP="00523506"/>
        </w:tc>
        <w:tc>
          <w:tcPr>
            <w:tcW w:w="1553" w:type="pct"/>
          </w:tcPr>
          <w:p w14:paraId="4DA8A404" w14:textId="77777777" w:rsidR="0094760C" w:rsidRPr="009C09B2" w:rsidRDefault="0094760C" w:rsidP="00523506">
            <w:r w:rsidRPr="009C09B2">
              <w:t>Id đơn, link với Application_Header_Id bảng Application_Header</w:t>
            </w:r>
          </w:p>
        </w:tc>
      </w:tr>
      <w:tr w:rsidR="0094760C" w:rsidRPr="009C09B2" w14:paraId="7DDC4C2C" w14:textId="77777777" w:rsidTr="00523506">
        <w:tc>
          <w:tcPr>
            <w:tcW w:w="1432" w:type="pct"/>
          </w:tcPr>
          <w:p w14:paraId="4497F945" w14:textId="77777777" w:rsidR="0094760C" w:rsidRPr="009C09B2" w:rsidRDefault="0094760C" w:rsidP="00523506">
            <w:r w:rsidRPr="009C09B2">
              <w:t>Document_Id</w:t>
            </w:r>
          </w:p>
        </w:tc>
        <w:tc>
          <w:tcPr>
            <w:tcW w:w="743" w:type="pct"/>
          </w:tcPr>
          <w:p w14:paraId="1542B737" w14:textId="391258C3" w:rsidR="0094760C" w:rsidRPr="009C09B2" w:rsidRDefault="003F553B" w:rsidP="00523506">
            <w:r w:rsidRPr="009F16E6">
              <w:rPr>
                <w:highlight w:val="yellow"/>
              </w:rPr>
              <w:t>VARCHAR</w:t>
            </w:r>
          </w:p>
        </w:tc>
        <w:tc>
          <w:tcPr>
            <w:tcW w:w="396" w:type="pct"/>
          </w:tcPr>
          <w:p w14:paraId="3B7B8914" w14:textId="77777777" w:rsidR="0094760C" w:rsidRPr="009C09B2" w:rsidRDefault="0094760C" w:rsidP="00523506"/>
        </w:tc>
        <w:tc>
          <w:tcPr>
            <w:tcW w:w="379" w:type="pct"/>
          </w:tcPr>
          <w:p w14:paraId="0D46A4C7" w14:textId="77777777" w:rsidR="0094760C" w:rsidRPr="009C09B2" w:rsidRDefault="0094760C" w:rsidP="00523506"/>
        </w:tc>
        <w:tc>
          <w:tcPr>
            <w:tcW w:w="497" w:type="pct"/>
          </w:tcPr>
          <w:p w14:paraId="6A2C17F8" w14:textId="77777777" w:rsidR="0094760C" w:rsidRPr="009C09B2" w:rsidRDefault="0094760C" w:rsidP="00523506"/>
        </w:tc>
        <w:tc>
          <w:tcPr>
            <w:tcW w:w="1553" w:type="pct"/>
          </w:tcPr>
          <w:p w14:paraId="38A06F58" w14:textId="77777777" w:rsidR="0094760C" w:rsidRPr="009C09B2" w:rsidRDefault="0094760C" w:rsidP="00523506">
            <w:r w:rsidRPr="009C09B2">
              <w:t>Id fee dịch vụ, Link với Document_Id bảng Document</w:t>
            </w:r>
          </w:p>
        </w:tc>
      </w:tr>
      <w:tr w:rsidR="0094760C" w:rsidRPr="009C09B2" w14:paraId="067FD38A" w14:textId="77777777" w:rsidTr="00523506">
        <w:tc>
          <w:tcPr>
            <w:tcW w:w="1432" w:type="pct"/>
          </w:tcPr>
          <w:p w14:paraId="07631F96" w14:textId="77777777" w:rsidR="0094760C" w:rsidRPr="009C09B2" w:rsidRDefault="0094760C" w:rsidP="00523506">
            <w:r w:rsidRPr="009C09B2">
              <w:t>IsUse</w:t>
            </w:r>
          </w:p>
        </w:tc>
        <w:tc>
          <w:tcPr>
            <w:tcW w:w="743" w:type="pct"/>
          </w:tcPr>
          <w:p w14:paraId="00BF6AAE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A6C36A1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347898C7" w14:textId="77777777" w:rsidR="0094760C" w:rsidRPr="009C09B2" w:rsidRDefault="0094760C" w:rsidP="00523506"/>
        </w:tc>
        <w:tc>
          <w:tcPr>
            <w:tcW w:w="497" w:type="pct"/>
          </w:tcPr>
          <w:p w14:paraId="1189EAE1" w14:textId="77777777" w:rsidR="0094760C" w:rsidRPr="009C09B2" w:rsidRDefault="0094760C" w:rsidP="00523506"/>
        </w:tc>
        <w:tc>
          <w:tcPr>
            <w:tcW w:w="1553" w:type="pct"/>
          </w:tcPr>
          <w:p w14:paraId="73047262" w14:textId="77777777" w:rsidR="0094760C" w:rsidRPr="009C09B2" w:rsidRDefault="0094760C" w:rsidP="00523506">
            <w:r w:rsidRPr="009C09B2">
              <w:t>Có sử dụng loại tài liệu này hay không.</w:t>
            </w:r>
          </w:p>
          <w:p w14:paraId="0CA4FFBB" w14:textId="77777777" w:rsidR="0094760C" w:rsidRPr="009C09B2" w:rsidRDefault="0094760C" w:rsidP="00523506">
            <w:r w:rsidRPr="009C09B2">
              <w:t>1: Có</w:t>
            </w:r>
          </w:p>
          <w:p w14:paraId="30F37297" w14:textId="77777777" w:rsidR="0094760C" w:rsidRPr="009C09B2" w:rsidRDefault="0094760C" w:rsidP="00523506">
            <w:r w:rsidRPr="009C09B2">
              <w:t>0: Không</w:t>
            </w:r>
          </w:p>
        </w:tc>
      </w:tr>
      <w:tr w:rsidR="00D43AF9" w:rsidRPr="009C09B2" w14:paraId="660E4248" w14:textId="77777777" w:rsidTr="00523506">
        <w:tc>
          <w:tcPr>
            <w:tcW w:w="1432" w:type="pct"/>
          </w:tcPr>
          <w:p w14:paraId="486A4CEC" w14:textId="43E0D3D2" w:rsidR="00D43AF9" w:rsidRPr="009C09B2" w:rsidRDefault="00D43AF9" w:rsidP="00523506">
            <w:r w:rsidRPr="00475B31">
              <w:rPr>
                <w:highlight w:val="yellow"/>
              </w:rPr>
              <w:t>NOTE</w:t>
            </w:r>
          </w:p>
        </w:tc>
        <w:tc>
          <w:tcPr>
            <w:tcW w:w="743" w:type="pct"/>
          </w:tcPr>
          <w:p w14:paraId="3115D36D" w14:textId="099F563A" w:rsidR="00D43AF9" w:rsidRPr="009C09B2" w:rsidRDefault="00D43AF9" w:rsidP="00523506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2D5CC056" w14:textId="40BBAD69" w:rsidR="00D43AF9" w:rsidRPr="009C09B2" w:rsidRDefault="00D43AF9" w:rsidP="00523506">
            <w:r>
              <w:t>250</w:t>
            </w:r>
          </w:p>
        </w:tc>
        <w:tc>
          <w:tcPr>
            <w:tcW w:w="379" w:type="pct"/>
          </w:tcPr>
          <w:p w14:paraId="5A4B5E82" w14:textId="77777777" w:rsidR="00D43AF9" w:rsidRPr="009C09B2" w:rsidRDefault="00D43AF9" w:rsidP="00523506"/>
        </w:tc>
        <w:tc>
          <w:tcPr>
            <w:tcW w:w="497" w:type="pct"/>
          </w:tcPr>
          <w:p w14:paraId="18759512" w14:textId="77777777" w:rsidR="00D43AF9" w:rsidRPr="009C09B2" w:rsidRDefault="00D43AF9" w:rsidP="00523506"/>
        </w:tc>
        <w:tc>
          <w:tcPr>
            <w:tcW w:w="1553" w:type="pct"/>
          </w:tcPr>
          <w:p w14:paraId="71E47FF8" w14:textId="363F8A7C" w:rsidR="00D43AF9" w:rsidRPr="009C09B2" w:rsidRDefault="00386F37" w:rsidP="00523506">
            <w:r w:rsidRPr="00475B31">
              <w:rPr>
                <w:highlight w:val="yellow"/>
              </w:rPr>
              <w:t>Nội dung như số trang tiếng việt, hay tài liệu đính kèm</w:t>
            </w:r>
          </w:p>
        </w:tc>
      </w:tr>
      <w:tr w:rsidR="0094760C" w:rsidRPr="009C09B2" w14:paraId="31E2C6B9" w14:textId="77777777" w:rsidTr="00523506">
        <w:tc>
          <w:tcPr>
            <w:tcW w:w="1432" w:type="pct"/>
          </w:tcPr>
          <w:p w14:paraId="70E30FF3" w14:textId="77777777" w:rsidR="0094760C" w:rsidRPr="009C09B2" w:rsidRDefault="0094760C" w:rsidP="00523506">
            <w:r w:rsidRPr="009C09B2">
              <w:t>Status</w:t>
            </w:r>
          </w:p>
        </w:tc>
        <w:tc>
          <w:tcPr>
            <w:tcW w:w="743" w:type="pct"/>
          </w:tcPr>
          <w:p w14:paraId="51E7CDAB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4CA04A5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1520FA85" w14:textId="77777777" w:rsidR="0094760C" w:rsidRPr="009C09B2" w:rsidRDefault="0094760C" w:rsidP="00523506"/>
        </w:tc>
        <w:tc>
          <w:tcPr>
            <w:tcW w:w="497" w:type="pct"/>
          </w:tcPr>
          <w:p w14:paraId="2D378C38" w14:textId="77777777" w:rsidR="0094760C" w:rsidRPr="009C09B2" w:rsidRDefault="0094760C" w:rsidP="00523506"/>
        </w:tc>
        <w:tc>
          <w:tcPr>
            <w:tcW w:w="1553" w:type="pct"/>
          </w:tcPr>
          <w:p w14:paraId="470B1A42" w14:textId="77777777" w:rsidR="0094760C" w:rsidRPr="009C09B2" w:rsidRDefault="0094760C" w:rsidP="00523506">
            <w:r w:rsidRPr="009C09B2">
              <w:t>Trạng thái tài liệu</w:t>
            </w:r>
          </w:p>
          <w:p w14:paraId="0FFB2E9F" w14:textId="77777777" w:rsidR="0094760C" w:rsidRPr="009C09B2" w:rsidRDefault="0094760C" w:rsidP="00523506">
            <w:r w:rsidRPr="009C09B2">
              <w:t>1: Đã nộp bản cứng</w:t>
            </w:r>
          </w:p>
          <w:p w14:paraId="323838AB" w14:textId="77777777" w:rsidR="0094760C" w:rsidRPr="009C09B2" w:rsidRDefault="0094760C" w:rsidP="00523506">
            <w:r w:rsidRPr="009C09B2">
              <w:t>0: Chưa nộp bản cứng</w:t>
            </w:r>
          </w:p>
        </w:tc>
      </w:tr>
      <w:tr w:rsidR="0094760C" w:rsidRPr="009C09B2" w14:paraId="5626FE1E" w14:textId="77777777" w:rsidTr="00523506">
        <w:tc>
          <w:tcPr>
            <w:tcW w:w="1432" w:type="pct"/>
          </w:tcPr>
          <w:p w14:paraId="63EE6F70" w14:textId="77777777" w:rsidR="0094760C" w:rsidRPr="009C09B2" w:rsidRDefault="0094760C" w:rsidP="00523506">
            <w:r w:rsidRPr="009C09B2">
              <w:t>Document_Filing_Date</w:t>
            </w:r>
          </w:p>
        </w:tc>
        <w:tc>
          <w:tcPr>
            <w:tcW w:w="743" w:type="pct"/>
          </w:tcPr>
          <w:p w14:paraId="4D35F96C" w14:textId="77777777" w:rsidR="0094760C" w:rsidRPr="009C09B2" w:rsidRDefault="0094760C" w:rsidP="00523506">
            <w:r w:rsidRPr="009C09B2">
              <w:t>Date</w:t>
            </w:r>
          </w:p>
        </w:tc>
        <w:tc>
          <w:tcPr>
            <w:tcW w:w="396" w:type="pct"/>
          </w:tcPr>
          <w:p w14:paraId="2AAE86FE" w14:textId="77777777" w:rsidR="0094760C" w:rsidRPr="009C09B2" w:rsidRDefault="0094760C" w:rsidP="00523506"/>
        </w:tc>
        <w:tc>
          <w:tcPr>
            <w:tcW w:w="379" w:type="pct"/>
          </w:tcPr>
          <w:p w14:paraId="047D8130" w14:textId="77777777" w:rsidR="0094760C" w:rsidRPr="009C09B2" w:rsidRDefault="0094760C" w:rsidP="00523506"/>
        </w:tc>
        <w:tc>
          <w:tcPr>
            <w:tcW w:w="497" w:type="pct"/>
          </w:tcPr>
          <w:p w14:paraId="5DD1C9C7" w14:textId="77777777" w:rsidR="0094760C" w:rsidRPr="009C09B2" w:rsidRDefault="0094760C" w:rsidP="00523506"/>
        </w:tc>
        <w:tc>
          <w:tcPr>
            <w:tcW w:w="1553" w:type="pct"/>
          </w:tcPr>
          <w:p w14:paraId="5436D219" w14:textId="77777777" w:rsidR="0094760C" w:rsidRPr="009C09B2" w:rsidRDefault="0094760C" w:rsidP="00523506">
            <w:r w:rsidRPr="009C09B2">
              <w:t>Ngày nộp tài liệu</w:t>
            </w:r>
          </w:p>
        </w:tc>
      </w:tr>
      <w:tr w:rsidR="00386F37" w:rsidRPr="009C09B2" w14:paraId="2BE635E4" w14:textId="77777777" w:rsidTr="00523506">
        <w:tc>
          <w:tcPr>
            <w:tcW w:w="1432" w:type="pct"/>
          </w:tcPr>
          <w:p w14:paraId="1C87A88E" w14:textId="64AFCAB5" w:rsidR="00386F37" w:rsidRPr="009C09B2" w:rsidRDefault="00386F37" w:rsidP="00386F37">
            <w:r w:rsidRPr="00475B31">
              <w:rPr>
                <w:highlight w:val="yellow"/>
              </w:rPr>
              <w:t>FILENAME</w:t>
            </w:r>
          </w:p>
        </w:tc>
        <w:tc>
          <w:tcPr>
            <w:tcW w:w="743" w:type="pct"/>
          </w:tcPr>
          <w:p w14:paraId="1B5A1306" w14:textId="47005D3E" w:rsidR="00386F37" w:rsidRPr="009C09B2" w:rsidRDefault="00386F37" w:rsidP="00386F37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699892F0" w14:textId="7405E50B" w:rsidR="00386F37" w:rsidRPr="009C09B2" w:rsidRDefault="00386F37" w:rsidP="00386F37">
            <w:r w:rsidRPr="00475B31">
              <w:rPr>
                <w:highlight w:val="yellow"/>
              </w:rPr>
              <w:t>250</w:t>
            </w:r>
          </w:p>
        </w:tc>
        <w:tc>
          <w:tcPr>
            <w:tcW w:w="379" w:type="pct"/>
          </w:tcPr>
          <w:p w14:paraId="1D49DF26" w14:textId="77777777" w:rsidR="00386F37" w:rsidRPr="009C09B2" w:rsidRDefault="00386F37" w:rsidP="00386F37"/>
        </w:tc>
        <w:tc>
          <w:tcPr>
            <w:tcW w:w="497" w:type="pct"/>
          </w:tcPr>
          <w:p w14:paraId="3602861A" w14:textId="77777777" w:rsidR="00386F37" w:rsidRPr="009C09B2" w:rsidRDefault="00386F37" w:rsidP="00386F37"/>
        </w:tc>
        <w:tc>
          <w:tcPr>
            <w:tcW w:w="1553" w:type="pct"/>
          </w:tcPr>
          <w:p w14:paraId="19DF705C" w14:textId="2130C8D0" w:rsidR="00386F37" w:rsidRPr="009C09B2" w:rsidRDefault="00386F37" w:rsidP="00386F37">
            <w:r w:rsidRPr="00475B31">
              <w:rPr>
                <w:highlight w:val="yellow"/>
              </w:rPr>
              <w:t xml:space="preserve">File name </w:t>
            </w:r>
          </w:p>
        </w:tc>
      </w:tr>
      <w:tr w:rsidR="0094760C" w:rsidRPr="009C09B2" w14:paraId="1FB3E1E0" w14:textId="77777777" w:rsidTr="00523506">
        <w:tc>
          <w:tcPr>
            <w:tcW w:w="1432" w:type="pct"/>
          </w:tcPr>
          <w:p w14:paraId="30EFBA76" w14:textId="77777777" w:rsidR="0094760C" w:rsidRPr="009C09B2" w:rsidRDefault="0094760C" w:rsidP="00523506">
            <w:r w:rsidRPr="009C09B2">
              <w:t>Url_HardCopy</w:t>
            </w:r>
          </w:p>
        </w:tc>
        <w:tc>
          <w:tcPr>
            <w:tcW w:w="743" w:type="pct"/>
          </w:tcPr>
          <w:p w14:paraId="77D11A7A" w14:textId="77777777" w:rsidR="0094760C" w:rsidRPr="009C09B2" w:rsidRDefault="0094760C" w:rsidP="00523506">
            <w:r w:rsidRPr="009C09B2">
              <w:t>VARCHAR2</w:t>
            </w:r>
          </w:p>
        </w:tc>
        <w:tc>
          <w:tcPr>
            <w:tcW w:w="396" w:type="pct"/>
          </w:tcPr>
          <w:p w14:paraId="2BF1C3D1" w14:textId="77777777" w:rsidR="0094760C" w:rsidRPr="009C09B2" w:rsidRDefault="0094760C" w:rsidP="00523506">
            <w:r>
              <w:t>250</w:t>
            </w:r>
          </w:p>
        </w:tc>
        <w:tc>
          <w:tcPr>
            <w:tcW w:w="379" w:type="pct"/>
          </w:tcPr>
          <w:p w14:paraId="74F1E863" w14:textId="77777777" w:rsidR="0094760C" w:rsidRPr="009C09B2" w:rsidRDefault="0094760C" w:rsidP="00523506"/>
        </w:tc>
        <w:tc>
          <w:tcPr>
            <w:tcW w:w="497" w:type="pct"/>
          </w:tcPr>
          <w:p w14:paraId="7F6D1865" w14:textId="77777777" w:rsidR="0094760C" w:rsidRPr="009C09B2" w:rsidRDefault="0094760C" w:rsidP="00523506"/>
        </w:tc>
        <w:tc>
          <w:tcPr>
            <w:tcW w:w="1553" w:type="pct"/>
          </w:tcPr>
          <w:p w14:paraId="174DD367" w14:textId="77777777" w:rsidR="0094760C" w:rsidRPr="009C09B2" w:rsidRDefault="0094760C" w:rsidP="00523506">
            <w:r w:rsidRPr="009C09B2">
              <w:t>Link đường dẫn bản cứng</w:t>
            </w:r>
          </w:p>
        </w:tc>
      </w:tr>
      <w:tr w:rsidR="00201626" w:rsidRPr="009C09B2" w14:paraId="09C2ED4E" w14:textId="77777777" w:rsidTr="00523506">
        <w:tc>
          <w:tcPr>
            <w:tcW w:w="1432" w:type="pct"/>
          </w:tcPr>
          <w:p w14:paraId="2D740041" w14:textId="16167852" w:rsidR="00201626" w:rsidRPr="009C09B2" w:rsidRDefault="00201626" w:rsidP="00523506">
            <w:r>
              <w:t>LANGUAGE_CODE</w:t>
            </w:r>
          </w:p>
        </w:tc>
        <w:tc>
          <w:tcPr>
            <w:tcW w:w="743" w:type="pct"/>
          </w:tcPr>
          <w:p w14:paraId="563A8AB7" w14:textId="771290FE" w:rsidR="00201626" w:rsidRPr="009C09B2" w:rsidRDefault="00201626" w:rsidP="00523506">
            <w:r>
              <w:t>VARCHAR2</w:t>
            </w:r>
          </w:p>
        </w:tc>
        <w:tc>
          <w:tcPr>
            <w:tcW w:w="396" w:type="pct"/>
          </w:tcPr>
          <w:p w14:paraId="1EE864CD" w14:textId="1E514AC0" w:rsidR="00201626" w:rsidRDefault="00201626" w:rsidP="00523506">
            <w:r>
              <w:t>5</w:t>
            </w:r>
          </w:p>
        </w:tc>
        <w:tc>
          <w:tcPr>
            <w:tcW w:w="379" w:type="pct"/>
          </w:tcPr>
          <w:p w14:paraId="546FC98A" w14:textId="77777777" w:rsidR="00201626" w:rsidRPr="009C09B2" w:rsidRDefault="00201626" w:rsidP="00523506"/>
        </w:tc>
        <w:tc>
          <w:tcPr>
            <w:tcW w:w="497" w:type="pct"/>
          </w:tcPr>
          <w:p w14:paraId="5F938E65" w14:textId="77777777" w:rsidR="00201626" w:rsidRPr="009C09B2" w:rsidRDefault="00201626" w:rsidP="00523506"/>
        </w:tc>
        <w:tc>
          <w:tcPr>
            <w:tcW w:w="1553" w:type="pct"/>
          </w:tcPr>
          <w:p w14:paraId="3ACA9BAC" w14:textId="2FAD5F93" w:rsidR="00201626" w:rsidRPr="009C09B2" w:rsidRDefault="00201626" w:rsidP="00523506">
            <w:r>
              <w:t>VI_VN,EN_US</w:t>
            </w:r>
          </w:p>
        </w:tc>
      </w:tr>
    </w:tbl>
    <w:p w14:paraId="1433F94F" w14:textId="35C68B96" w:rsidR="0038032B" w:rsidRPr="009C09B2" w:rsidRDefault="0038032B" w:rsidP="0038032B">
      <w:pPr>
        <w:pStyle w:val="Heading2"/>
      </w:pPr>
      <w:bookmarkStart w:id="5055" w:name="_Toc523526399"/>
      <w:r w:rsidRPr="009C09B2">
        <w:lastRenderedPageBreak/>
        <w:t>App_Lawer</w:t>
      </w:r>
      <w:bookmarkEnd w:id="5055"/>
      <w:r w:rsidRPr="009C09B2">
        <w:tab/>
      </w:r>
      <w:r w:rsidRPr="009C09B2">
        <w:tab/>
      </w:r>
      <w:r w:rsidRPr="009C09B2">
        <w:tab/>
      </w:r>
    </w:p>
    <w:p w14:paraId="28F0076B" w14:textId="496DEFEB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561057" w:rsidRPr="009C09B2">
        <w:t>đơn đi theo luật sư</w:t>
      </w:r>
    </w:p>
    <w:p w14:paraId="1B5964CC" w14:textId="77777777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:rsidRPr="009C09B2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3AAE07CF" w14:textId="77777777" w:rsidTr="001F2731">
        <w:tc>
          <w:tcPr>
            <w:tcW w:w="1432" w:type="pct"/>
          </w:tcPr>
          <w:p w14:paraId="7795392E" w14:textId="77777777" w:rsidR="0038032B" w:rsidRPr="009C09B2" w:rsidRDefault="0038032B" w:rsidP="001F2731">
            <w:r w:rsidRPr="009C09B2">
              <w:t>ID</w:t>
            </w:r>
          </w:p>
        </w:tc>
        <w:tc>
          <w:tcPr>
            <w:tcW w:w="743" w:type="pct"/>
          </w:tcPr>
          <w:p w14:paraId="32BF96C4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7B07BD2F" w14:textId="77777777" w:rsidR="0038032B" w:rsidRPr="009C09B2" w:rsidRDefault="0038032B" w:rsidP="001F2731"/>
        </w:tc>
        <w:tc>
          <w:tcPr>
            <w:tcW w:w="379" w:type="pct"/>
          </w:tcPr>
          <w:p w14:paraId="72F1A80F" w14:textId="77777777" w:rsidR="0038032B" w:rsidRPr="009C09B2" w:rsidRDefault="0038032B" w:rsidP="001F2731"/>
        </w:tc>
        <w:tc>
          <w:tcPr>
            <w:tcW w:w="497" w:type="pct"/>
          </w:tcPr>
          <w:p w14:paraId="3BC94E8C" w14:textId="77777777" w:rsidR="0038032B" w:rsidRPr="009C09B2" w:rsidRDefault="0038032B" w:rsidP="001F2731"/>
        </w:tc>
        <w:tc>
          <w:tcPr>
            <w:tcW w:w="1553" w:type="pct"/>
          </w:tcPr>
          <w:p w14:paraId="34D71785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5DB8DAC1" w14:textId="77777777" w:rsidTr="001F2731">
        <w:tc>
          <w:tcPr>
            <w:tcW w:w="1432" w:type="pct"/>
          </w:tcPr>
          <w:p w14:paraId="416E5668" w14:textId="295B9426" w:rsidR="0038032B" w:rsidRPr="009C09B2" w:rsidRDefault="007B6FEA" w:rsidP="001F2731">
            <w:r w:rsidRPr="009C09B2"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2D34D160" w14:textId="77777777" w:rsidR="0038032B" w:rsidRPr="009C09B2" w:rsidRDefault="0038032B" w:rsidP="001F2731"/>
        </w:tc>
        <w:tc>
          <w:tcPr>
            <w:tcW w:w="379" w:type="pct"/>
          </w:tcPr>
          <w:p w14:paraId="5E5108AB" w14:textId="77777777" w:rsidR="0038032B" w:rsidRPr="009C09B2" w:rsidRDefault="0038032B" w:rsidP="001F2731"/>
        </w:tc>
        <w:tc>
          <w:tcPr>
            <w:tcW w:w="497" w:type="pct"/>
          </w:tcPr>
          <w:p w14:paraId="65C67C2F" w14:textId="77777777" w:rsidR="0038032B" w:rsidRPr="009C09B2" w:rsidRDefault="0038032B" w:rsidP="001F2731"/>
        </w:tc>
        <w:tc>
          <w:tcPr>
            <w:tcW w:w="1553" w:type="pct"/>
          </w:tcPr>
          <w:p w14:paraId="0A96FEC7" w14:textId="5B055C39" w:rsidR="0038032B" w:rsidRPr="009C09B2" w:rsidRDefault="0038032B" w:rsidP="001F2731">
            <w:r w:rsidRPr="009C09B2">
              <w:t xml:space="preserve">Id đơn, link với </w:t>
            </w:r>
            <w:r w:rsidR="007B6FEA" w:rsidRPr="009C09B2">
              <w:t xml:space="preserve">Application_Header_Id </w:t>
            </w:r>
            <w:r w:rsidRPr="009C09B2">
              <w:t xml:space="preserve">bảng </w:t>
            </w:r>
            <w:r w:rsidR="007B6FEA" w:rsidRPr="009C09B2">
              <w:t>Application_Header</w:t>
            </w:r>
          </w:p>
        </w:tc>
      </w:tr>
      <w:tr w:rsidR="0038032B" w:rsidRPr="009C09B2" w14:paraId="24BF8801" w14:textId="77777777" w:rsidTr="001F2731">
        <w:tc>
          <w:tcPr>
            <w:tcW w:w="1432" w:type="pct"/>
          </w:tcPr>
          <w:p w14:paraId="17ACFC60" w14:textId="5462CC73" w:rsidR="0038032B" w:rsidRPr="009C09B2" w:rsidRDefault="0038032B" w:rsidP="001F2731">
            <w:r w:rsidRPr="009C09B2">
              <w:t>Lawer_Id</w:t>
            </w:r>
          </w:p>
        </w:tc>
        <w:tc>
          <w:tcPr>
            <w:tcW w:w="743" w:type="pct"/>
          </w:tcPr>
          <w:p w14:paraId="625AB5AE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4CF8C700" w14:textId="77777777" w:rsidR="0038032B" w:rsidRPr="009C09B2" w:rsidRDefault="0038032B" w:rsidP="001F2731"/>
        </w:tc>
        <w:tc>
          <w:tcPr>
            <w:tcW w:w="379" w:type="pct"/>
          </w:tcPr>
          <w:p w14:paraId="7EF72F53" w14:textId="77777777" w:rsidR="0038032B" w:rsidRPr="009C09B2" w:rsidRDefault="0038032B" w:rsidP="001F2731"/>
        </w:tc>
        <w:tc>
          <w:tcPr>
            <w:tcW w:w="497" w:type="pct"/>
          </w:tcPr>
          <w:p w14:paraId="6BDF8BAB" w14:textId="77777777" w:rsidR="0038032B" w:rsidRPr="009C09B2" w:rsidRDefault="0038032B" w:rsidP="001F2731"/>
        </w:tc>
        <w:tc>
          <w:tcPr>
            <w:tcW w:w="1553" w:type="pct"/>
          </w:tcPr>
          <w:p w14:paraId="79FE1D86" w14:textId="1AEC20AB" w:rsidR="0038032B" w:rsidRPr="009C09B2" w:rsidRDefault="0038032B" w:rsidP="001F2731">
            <w:r w:rsidRPr="009C09B2">
              <w:t xml:space="preserve">Id luật sư, Link với </w:t>
            </w:r>
            <w:r w:rsidR="003F6FC2">
              <w:t>User_id</w:t>
            </w:r>
            <w:r w:rsidRPr="009C09B2">
              <w:t xml:space="preserve"> bảng </w:t>
            </w:r>
            <w:r w:rsidR="003F6FC2">
              <w:t>S_User có User_Type = 2</w:t>
            </w:r>
          </w:p>
        </w:tc>
      </w:tr>
      <w:tr w:rsidR="0038032B" w:rsidRPr="009C09B2" w14:paraId="6D638544" w14:textId="77777777" w:rsidTr="001F2731">
        <w:tc>
          <w:tcPr>
            <w:tcW w:w="1432" w:type="pct"/>
          </w:tcPr>
          <w:p w14:paraId="6A0434E4" w14:textId="625C2E49" w:rsidR="0038032B" w:rsidRPr="009C09B2" w:rsidRDefault="00E74EFC" w:rsidP="001F2731">
            <w:r w:rsidRPr="009C09B2">
              <w:t>Notes</w:t>
            </w:r>
          </w:p>
        </w:tc>
        <w:tc>
          <w:tcPr>
            <w:tcW w:w="743" w:type="pct"/>
          </w:tcPr>
          <w:p w14:paraId="3E6E0657" w14:textId="6173F50C" w:rsidR="0038032B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1DF60695" w14:textId="59485C81" w:rsidR="0038032B" w:rsidRPr="009C09B2" w:rsidRDefault="0011147A" w:rsidP="001F2731">
            <w:r w:rsidRPr="009C09B2">
              <w:t>2000</w:t>
            </w:r>
          </w:p>
        </w:tc>
        <w:tc>
          <w:tcPr>
            <w:tcW w:w="379" w:type="pct"/>
          </w:tcPr>
          <w:p w14:paraId="026746D8" w14:textId="77777777" w:rsidR="0038032B" w:rsidRPr="009C09B2" w:rsidRDefault="0038032B" w:rsidP="001F2731"/>
        </w:tc>
        <w:tc>
          <w:tcPr>
            <w:tcW w:w="497" w:type="pct"/>
          </w:tcPr>
          <w:p w14:paraId="4F156F3C" w14:textId="77777777" w:rsidR="0038032B" w:rsidRPr="009C09B2" w:rsidRDefault="0038032B" w:rsidP="001F2731"/>
        </w:tc>
        <w:tc>
          <w:tcPr>
            <w:tcW w:w="1553" w:type="pct"/>
          </w:tcPr>
          <w:p w14:paraId="0459356F" w14:textId="6BDD41E4" w:rsidR="0038032B" w:rsidRPr="009C09B2" w:rsidRDefault="00E74EFC" w:rsidP="001F2731">
            <w:r w:rsidRPr="009C09B2">
              <w:t>Ghi chú</w:t>
            </w:r>
          </w:p>
        </w:tc>
      </w:tr>
      <w:tr w:rsidR="0011147A" w:rsidRPr="009C09B2" w14:paraId="2BD10AE8" w14:textId="77777777" w:rsidTr="001F2731">
        <w:tc>
          <w:tcPr>
            <w:tcW w:w="1432" w:type="pct"/>
          </w:tcPr>
          <w:p w14:paraId="56FDEC42" w14:textId="47B575C4" w:rsidR="0011147A" w:rsidRPr="009C09B2" w:rsidRDefault="0011147A" w:rsidP="0011147A">
            <w:r w:rsidRPr="009C09B2">
              <w:t>LANGUAGE_CODE</w:t>
            </w:r>
          </w:p>
        </w:tc>
        <w:tc>
          <w:tcPr>
            <w:tcW w:w="743" w:type="pct"/>
          </w:tcPr>
          <w:p w14:paraId="665D94B6" w14:textId="1773B5F6" w:rsidR="0011147A" w:rsidRPr="009C09B2" w:rsidRDefault="0011147A" w:rsidP="0011147A">
            <w:r w:rsidRPr="009C09B2">
              <w:t>Varchar2</w:t>
            </w:r>
          </w:p>
        </w:tc>
        <w:tc>
          <w:tcPr>
            <w:tcW w:w="396" w:type="pct"/>
          </w:tcPr>
          <w:p w14:paraId="2F1F0A2C" w14:textId="4D1860C1" w:rsidR="0011147A" w:rsidRPr="009C09B2" w:rsidRDefault="0011147A" w:rsidP="0011147A">
            <w:r w:rsidRPr="009C09B2">
              <w:t>5</w:t>
            </w:r>
          </w:p>
        </w:tc>
        <w:tc>
          <w:tcPr>
            <w:tcW w:w="379" w:type="pct"/>
          </w:tcPr>
          <w:p w14:paraId="54D5FDB8" w14:textId="77777777" w:rsidR="0011147A" w:rsidRPr="009C09B2" w:rsidRDefault="0011147A" w:rsidP="0011147A"/>
        </w:tc>
        <w:tc>
          <w:tcPr>
            <w:tcW w:w="497" w:type="pct"/>
          </w:tcPr>
          <w:p w14:paraId="30735D7A" w14:textId="77777777" w:rsidR="0011147A" w:rsidRPr="009C09B2" w:rsidRDefault="0011147A" w:rsidP="0011147A"/>
        </w:tc>
        <w:tc>
          <w:tcPr>
            <w:tcW w:w="1553" w:type="pct"/>
          </w:tcPr>
          <w:p w14:paraId="54D5DECC" w14:textId="3B44A368" w:rsidR="0011147A" w:rsidRPr="009C09B2" w:rsidRDefault="0011147A" w:rsidP="0011147A">
            <w:r w:rsidRPr="009C09B2">
              <w:t>Ngôn ngữ hiển thị</w:t>
            </w:r>
          </w:p>
        </w:tc>
      </w:tr>
    </w:tbl>
    <w:p w14:paraId="00DE03EC" w14:textId="5BC323A5" w:rsidR="00A00ADA" w:rsidRPr="009C09B2" w:rsidRDefault="00A26742" w:rsidP="00A00ADA">
      <w:pPr>
        <w:pStyle w:val="Heading2"/>
      </w:pPr>
      <w:bookmarkStart w:id="5056" w:name="_Bảng_EXCHANGES"/>
      <w:bookmarkStart w:id="5057" w:name="_Toc523526400"/>
      <w:bookmarkEnd w:id="5056"/>
      <w:r w:rsidRPr="009C09B2">
        <w:t>App_Reject_Info</w:t>
      </w:r>
      <w:bookmarkEnd w:id="5057"/>
      <w:r w:rsidRPr="009C09B2">
        <w:tab/>
      </w:r>
      <w:r w:rsidRPr="009C09B2">
        <w:tab/>
      </w:r>
    </w:p>
    <w:p w14:paraId="00DE03ED" w14:textId="46FDEEFE" w:rsidR="005F08FB" w:rsidRPr="009C09B2" w:rsidRDefault="005F08FB" w:rsidP="00DE7B1B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1E1EE5" w:rsidRPr="009C09B2">
        <w:t xml:space="preserve">về </w:t>
      </w:r>
      <w:r w:rsidR="0038032B" w:rsidRPr="009C09B2">
        <w:t>nội dung từ chối từ cục</w:t>
      </w:r>
    </w:p>
    <w:p w14:paraId="00DE03EE" w14:textId="77777777" w:rsidR="005F08FB" w:rsidRPr="009C09B2" w:rsidRDefault="00594AC1" w:rsidP="00DE7B1B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5F08FB" w:rsidRPr="009C09B2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:rsidRPr="009C09B2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9C09B2" w:rsidRDefault="009B0FC6" w:rsidP="00F62B70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9C09B2" w:rsidRDefault="00EB15D8" w:rsidP="00F62B70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9C09B2" w:rsidRDefault="003C2CBC" w:rsidP="00F62B70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9C09B2" w:rsidRDefault="009B0FC6" w:rsidP="00F62B70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26742" w:rsidRPr="009C09B2" w14:paraId="00DE03FC" w14:textId="77777777" w:rsidTr="00FE56B2">
        <w:tc>
          <w:tcPr>
            <w:tcW w:w="1420" w:type="pct"/>
          </w:tcPr>
          <w:p w14:paraId="00DE03F6" w14:textId="1E4F4CD7" w:rsidR="00A26742" w:rsidRPr="009C09B2" w:rsidRDefault="0038032B" w:rsidP="00A26742">
            <w:r w:rsidRPr="009C09B2">
              <w:t>Reject_Id</w:t>
            </w:r>
          </w:p>
        </w:tc>
        <w:tc>
          <w:tcPr>
            <w:tcW w:w="804" w:type="pct"/>
          </w:tcPr>
          <w:p w14:paraId="00DE03F7" w14:textId="491442F9" w:rsidR="00A26742" w:rsidRPr="009C09B2" w:rsidRDefault="00A26742" w:rsidP="00A26742">
            <w:r w:rsidRPr="009C09B2">
              <w:t>NUMBER</w:t>
            </w:r>
          </w:p>
        </w:tc>
        <w:tc>
          <w:tcPr>
            <w:tcW w:w="383" w:type="pct"/>
          </w:tcPr>
          <w:p w14:paraId="00DE03F8" w14:textId="77777777" w:rsidR="00A26742" w:rsidRPr="009C09B2" w:rsidRDefault="00A26742" w:rsidP="00A26742"/>
        </w:tc>
        <w:tc>
          <w:tcPr>
            <w:tcW w:w="367" w:type="pct"/>
          </w:tcPr>
          <w:p w14:paraId="00DE03F9" w14:textId="295A2B91" w:rsidR="00A26742" w:rsidRPr="009C09B2" w:rsidRDefault="00A26742" w:rsidP="00A26742"/>
        </w:tc>
        <w:tc>
          <w:tcPr>
            <w:tcW w:w="496" w:type="pct"/>
          </w:tcPr>
          <w:p w14:paraId="00DE03FA" w14:textId="77777777" w:rsidR="00A26742" w:rsidRPr="009C09B2" w:rsidRDefault="00A26742" w:rsidP="00A26742"/>
        </w:tc>
        <w:tc>
          <w:tcPr>
            <w:tcW w:w="1530" w:type="pct"/>
          </w:tcPr>
          <w:p w14:paraId="00DE03FB" w14:textId="33C947F1" w:rsidR="00A26742" w:rsidRPr="009C09B2" w:rsidRDefault="00A26742" w:rsidP="00A26742">
            <w:r w:rsidRPr="009C09B2">
              <w:t>ID tự tăng</w:t>
            </w:r>
          </w:p>
        </w:tc>
      </w:tr>
      <w:tr w:rsidR="007B6FEA" w:rsidRPr="009C09B2" w14:paraId="00DE0403" w14:textId="77777777" w:rsidTr="00FE56B2">
        <w:tc>
          <w:tcPr>
            <w:tcW w:w="1420" w:type="pct"/>
          </w:tcPr>
          <w:p w14:paraId="00DE03FD" w14:textId="6BB7B6A8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9C09B2" w:rsidRDefault="007B6FEA" w:rsidP="007B6FEA">
            <w:r w:rsidRPr="009C09B2">
              <w:t>NUMBER</w:t>
            </w:r>
          </w:p>
        </w:tc>
        <w:tc>
          <w:tcPr>
            <w:tcW w:w="383" w:type="pct"/>
          </w:tcPr>
          <w:p w14:paraId="00DE03FF" w14:textId="685396D0" w:rsidR="007B6FEA" w:rsidRPr="009C09B2" w:rsidRDefault="007B6FEA" w:rsidP="007B6FEA"/>
        </w:tc>
        <w:tc>
          <w:tcPr>
            <w:tcW w:w="367" w:type="pct"/>
          </w:tcPr>
          <w:p w14:paraId="00DE0400" w14:textId="77777777" w:rsidR="007B6FEA" w:rsidRPr="009C09B2" w:rsidRDefault="007B6FEA" w:rsidP="007B6FEA"/>
        </w:tc>
        <w:tc>
          <w:tcPr>
            <w:tcW w:w="496" w:type="pct"/>
          </w:tcPr>
          <w:p w14:paraId="00DE0401" w14:textId="77777777" w:rsidR="007B6FEA" w:rsidRPr="009C09B2" w:rsidRDefault="007B6FEA" w:rsidP="007B6FEA"/>
        </w:tc>
        <w:tc>
          <w:tcPr>
            <w:tcW w:w="1530" w:type="pct"/>
          </w:tcPr>
          <w:p w14:paraId="00DE0402" w14:textId="4CEEB03A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FE56B2" w:rsidRPr="009C09B2" w14:paraId="00DE040A" w14:textId="77777777" w:rsidTr="00FE56B2">
        <w:tc>
          <w:tcPr>
            <w:tcW w:w="1420" w:type="pct"/>
          </w:tcPr>
          <w:p w14:paraId="00DE0404" w14:textId="429F58EA" w:rsidR="00FE56B2" w:rsidRPr="009C09B2" w:rsidRDefault="00A26742" w:rsidP="00FE56B2">
            <w:r w:rsidRPr="009C09B2"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9C09B2" w:rsidRDefault="00A26742" w:rsidP="00FE56B2">
            <w:r w:rsidRPr="009C09B2">
              <w:t>NUMBER</w:t>
            </w:r>
          </w:p>
        </w:tc>
        <w:tc>
          <w:tcPr>
            <w:tcW w:w="383" w:type="pct"/>
          </w:tcPr>
          <w:p w14:paraId="00DE0406" w14:textId="7306C1FB" w:rsidR="00FE56B2" w:rsidRPr="009C09B2" w:rsidRDefault="00A26742" w:rsidP="00FE56B2">
            <w:r w:rsidRPr="009C09B2">
              <w:t>1</w:t>
            </w:r>
          </w:p>
        </w:tc>
        <w:tc>
          <w:tcPr>
            <w:tcW w:w="367" w:type="pct"/>
          </w:tcPr>
          <w:p w14:paraId="00DE0407" w14:textId="77777777" w:rsidR="00FE56B2" w:rsidRPr="009C09B2" w:rsidRDefault="00FE56B2" w:rsidP="00FE56B2"/>
        </w:tc>
        <w:tc>
          <w:tcPr>
            <w:tcW w:w="496" w:type="pct"/>
          </w:tcPr>
          <w:p w14:paraId="00DE0408" w14:textId="77777777" w:rsidR="00FE56B2" w:rsidRPr="009C09B2" w:rsidRDefault="00FE56B2" w:rsidP="00FE56B2"/>
        </w:tc>
        <w:tc>
          <w:tcPr>
            <w:tcW w:w="1530" w:type="pct"/>
          </w:tcPr>
          <w:p w14:paraId="000615E6" w14:textId="77777777" w:rsidR="00FE56B2" w:rsidRPr="009C09B2" w:rsidRDefault="00A26742" w:rsidP="00FE56B2">
            <w:r w:rsidRPr="009C09B2">
              <w:t>Loại reject</w:t>
            </w:r>
          </w:p>
          <w:p w14:paraId="62344B61" w14:textId="77777777" w:rsidR="00A26742" w:rsidRPr="009C09B2" w:rsidRDefault="00A26742" w:rsidP="00FE56B2">
            <w:r w:rsidRPr="009C09B2">
              <w:t>1: Hình thức</w:t>
            </w:r>
          </w:p>
          <w:p w14:paraId="00DE0409" w14:textId="34DC1B76" w:rsidR="00A26742" w:rsidRPr="009C09B2" w:rsidRDefault="00A26742" w:rsidP="00FE56B2">
            <w:r w:rsidRPr="009C09B2">
              <w:t>2: Nội dung</w:t>
            </w:r>
          </w:p>
        </w:tc>
      </w:tr>
      <w:tr w:rsidR="0038032B" w:rsidRPr="009C09B2" w14:paraId="00DE0411" w14:textId="77777777" w:rsidTr="00FE56B2">
        <w:tc>
          <w:tcPr>
            <w:tcW w:w="1420" w:type="pct"/>
          </w:tcPr>
          <w:p w14:paraId="00DE040B" w14:textId="7520CE2C" w:rsidR="0038032B" w:rsidRPr="009C09B2" w:rsidRDefault="0038032B" w:rsidP="0038032B">
            <w:r w:rsidRPr="009C09B2">
              <w:t>Reject_Reason</w:t>
            </w:r>
          </w:p>
        </w:tc>
        <w:tc>
          <w:tcPr>
            <w:tcW w:w="804" w:type="pct"/>
          </w:tcPr>
          <w:p w14:paraId="00DE040C" w14:textId="1A5F38D1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00DE040D" w14:textId="6DEA9C34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0DE040E" w14:textId="77777777" w:rsidR="0038032B" w:rsidRPr="009C09B2" w:rsidRDefault="0038032B" w:rsidP="0038032B"/>
        </w:tc>
        <w:tc>
          <w:tcPr>
            <w:tcW w:w="496" w:type="pct"/>
          </w:tcPr>
          <w:p w14:paraId="00DE040F" w14:textId="77777777" w:rsidR="0038032B" w:rsidRPr="009C09B2" w:rsidRDefault="0038032B" w:rsidP="0038032B"/>
        </w:tc>
        <w:tc>
          <w:tcPr>
            <w:tcW w:w="1530" w:type="pct"/>
          </w:tcPr>
          <w:p w14:paraId="00DE0410" w14:textId="692FDE5E" w:rsidR="0038032B" w:rsidRPr="009C09B2" w:rsidRDefault="0038032B" w:rsidP="0038032B">
            <w:r w:rsidRPr="009C09B2">
              <w:t>Lý do từ chối</w:t>
            </w:r>
          </w:p>
        </w:tc>
      </w:tr>
      <w:tr w:rsidR="009B0FC6" w:rsidRPr="009C09B2" w14:paraId="00DE0418" w14:textId="77777777" w:rsidTr="00FE56B2">
        <w:tc>
          <w:tcPr>
            <w:tcW w:w="1420" w:type="pct"/>
          </w:tcPr>
          <w:p w14:paraId="00DE0412" w14:textId="4E6FCB41" w:rsidR="009B0FC6" w:rsidRPr="009C09B2" w:rsidRDefault="00A26742" w:rsidP="00F62B70">
            <w:r w:rsidRPr="009C09B2"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9C09B2" w:rsidRDefault="00A26742" w:rsidP="00F62B70">
            <w:r w:rsidRPr="009C09B2">
              <w:t>Date</w:t>
            </w:r>
          </w:p>
        </w:tc>
        <w:tc>
          <w:tcPr>
            <w:tcW w:w="383" w:type="pct"/>
          </w:tcPr>
          <w:p w14:paraId="00DE0414" w14:textId="44AA6623" w:rsidR="009B0FC6" w:rsidRPr="009C09B2" w:rsidRDefault="009B0FC6" w:rsidP="00F62B70"/>
        </w:tc>
        <w:tc>
          <w:tcPr>
            <w:tcW w:w="367" w:type="pct"/>
          </w:tcPr>
          <w:p w14:paraId="00DE0415" w14:textId="77777777" w:rsidR="009B0FC6" w:rsidRPr="009C09B2" w:rsidRDefault="009B0FC6" w:rsidP="00F62B70"/>
        </w:tc>
        <w:tc>
          <w:tcPr>
            <w:tcW w:w="496" w:type="pct"/>
          </w:tcPr>
          <w:p w14:paraId="00DE0416" w14:textId="77777777" w:rsidR="009B0FC6" w:rsidRPr="009C09B2" w:rsidRDefault="009B0FC6" w:rsidP="00F62B70"/>
        </w:tc>
        <w:tc>
          <w:tcPr>
            <w:tcW w:w="1530" w:type="pct"/>
          </w:tcPr>
          <w:p w14:paraId="00DE0417" w14:textId="25E873A7" w:rsidR="00FE56B2" w:rsidRPr="009C09B2" w:rsidRDefault="0038032B" w:rsidP="000748A7">
            <w:r w:rsidRPr="009C09B2">
              <w:t>Ngày từ chối</w:t>
            </w:r>
          </w:p>
        </w:tc>
      </w:tr>
      <w:tr w:rsidR="009B0FC6" w:rsidRPr="009C09B2" w14:paraId="00DE0428" w14:textId="77777777" w:rsidTr="00FE56B2">
        <w:tc>
          <w:tcPr>
            <w:tcW w:w="1420" w:type="pct"/>
          </w:tcPr>
          <w:p w14:paraId="00DE0420" w14:textId="73643982" w:rsidR="009B0FC6" w:rsidRPr="009C09B2" w:rsidRDefault="0038032B" w:rsidP="000748A7">
            <w:r w:rsidRPr="009C09B2">
              <w:t>Status</w:t>
            </w:r>
          </w:p>
        </w:tc>
        <w:tc>
          <w:tcPr>
            <w:tcW w:w="804" w:type="pct"/>
          </w:tcPr>
          <w:p w14:paraId="00DE0421" w14:textId="77777777" w:rsidR="009B0FC6" w:rsidRPr="009C09B2" w:rsidRDefault="009B0FC6" w:rsidP="000748A7">
            <w:r w:rsidRPr="009C09B2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Pr="009C09B2" w:rsidRDefault="0095591D" w:rsidP="00F62B70">
            <w:r w:rsidRPr="009C09B2">
              <w:t>1</w:t>
            </w:r>
          </w:p>
        </w:tc>
        <w:tc>
          <w:tcPr>
            <w:tcW w:w="367" w:type="pct"/>
          </w:tcPr>
          <w:p w14:paraId="00DE0423" w14:textId="77777777" w:rsidR="009B0FC6" w:rsidRPr="009C09B2" w:rsidRDefault="009B0FC6" w:rsidP="00F62B70"/>
        </w:tc>
        <w:tc>
          <w:tcPr>
            <w:tcW w:w="496" w:type="pct"/>
          </w:tcPr>
          <w:p w14:paraId="00DE0424" w14:textId="77777777" w:rsidR="009B0FC6" w:rsidRPr="009C09B2" w:rsidRDefault="009B0FC6" w:rsidP="00F62B70"/>
        </w:tc>
        <w:tc>
          <w:tcPr>
            <w:tcW w:w="1530" w:type="pct"/>
          </w:tcPr>
          <w:p w14:paraId="75575A23" w14:textId="77777777" w:rsidR="0095591D" w:rsidRPr="009C09B2" w:rsidRDefault="0038032B" w:rsidP="000748A7">
            <w:r w:rsidRPr="009C09B2">
              <w:t>Trạng thái</w:t>
            </w:r>
          </w:p>
          <w:p w14:paraId="4FACD8AF" w14:textId="77777777" w:rsidR="0038032B" w:rsidRPr="009C09B2" w:rsidRDefault="0038032B" w:rsidP="000748A7">
            <w:r w:rsidRPr="009C09B2">
              <w:t>0: Chưa phản hồi</w:t>
            </w:r>
          </w:p>
          <w:p w14:paraId="00DE0427" w14:textId="5AD42538" w:rsidR="0038032B" w:rsidRPr="009C09B2" w:rsidRDefault="0038032B" w:rsidP="000748A7">
            <w:r w:rsidRPr="009C09B2">
              <w:t>1: Đã phản hồi</w:t>
            </w:r>
          </w:p>
        </w:tc>
      </w:tr>
      <w:tr w:rsidR="0038032B" w:rsidRPr="009C09B2" w14:paraId="30F80996" w14:textId="77777777" w:rsidTr="00FE56B2">
        <w:tc>
          <w:tcPr>
            <w:tcW w:w="1420" w:type="pct"/>
          </w:tcPr>
          <w:p w14:paraId="07681AAC" w14:textId="4D7EB005" w:rsidR="0038032B" w:rsidRPr="009C09B2" w:rsidRDefault="0038032B" w:rsidP="0038032B">
            <w:r w:rsidRPr="009C09B2"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9C09B2" w:rsidRDefault="0038032B" w:rsidP="0038032B">
            <w:r w:rsidRPr="009C09B2">
              <w:t>Date</w:t>
            </w:r>
          </w:p>
        </w:tc>
        <w:tc>
          <w:tcPr>
            <w:tcW w:w="383" w:type="pct"/>
          </w:tcPr>
          <w:p w14:paraId="4185BD3A" w14:textId="77777777" w:rsidR="0038032B" w:rsidRPr="009C09B2" w:rsidRDefault="0038032B" w:rsidP="0038032B"/>
        </w:tc>
        <w:tc>
          <w:tcPr>
            <w:tcW w:w="367" w:type="pct"/>
          </w:tcPr>
          <w:p w14:paraId="42B934CF" w14:textId="77777777" w:rsidR="0038032B" w:rsidRPr="009C09B2" w:rsidRDefault="0038032B" w:rsidP="0038032B"/>
        </w:tc>
        <w:tc>
          <w:tcPr>
            <w:tcW w:w="496" w:type="pct"/>
          </w:tcPr>
          <w:p w14:paraId="562BC1C3" w14:textId="77777777" w:rsidR="0038032B" w:rsidRPr="009C09B2" w:rsidRDefault="0038032B" w:rsidP="0038032B"/>
        </w:tc>
        <w:tc>
          <w:tcPr>
            <w:tcW w:w="1530" w:type="pct"/>
          </w:tcPr>
          <w:p w14:paraId="67B54A80" w14:textId="25B8D23F" w:rsidR="0038032B" w:rsidRPr="009C09B2" w:rsidRDefault="0038032B" w:rsidP="0038032B">
            <w:r w:rsidRPr="009C09B2">
              <w:t>Ngày phản hồi</w:t>
            </w:r>
          </w:p>
        </w:tc>
      </w:tr>
      <w:tr w:rsidR="0038032B" w:rsidRPr="009C09B2" w14:paraId="6935A934" w14:textId="77777777" w:rsidTr="00FE56B2">
        <w:tc>
          <w:tcPr>
            <w:tcW w:w="1420" w:type="pct"/>
          </w:tcPr>
          <w:p w14:paraId="2D97E645" w14:textId="5E5F4307" w:rsidR="0038032B" w:rsidRPr="009C09B2" w:rsidRDefault="0038032B" w:rsidP="0038032B">
            <w:pPr>
              <w:rPr>
                <w:color w:val="FF0000"/>
              </w:rPr>
            </w:pPr>
            <w:r w:rsidRPr="009C09B2"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4C6BC4A8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6C581846" w14:textId="2CED3491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AA822FA" w14:textId="77777777" w:rsidR="0038032B" w:rsidRPr="009C09B2" w:rsidRDefault="0038032B" w:rsidP="0038032B"/>
        </w:tc>
        <w:tc>
          <w:tcPr>
            <w:tcW w:w="496" w:type="pct"/>
          </w:tcPr>
          <w:p w14:paraId="6F5299DF" w14:textId="77777777" w:rsidR="0038032B" w:rsidRPr="009C09B2" w:rsidRDefault="0038032B" w:rsidP="0038032B"/>
        </w:tc>
        <w:tc>
          <w:tcPr>
            <w:tcW w:w="1530" w:type="pct"/>
          </w:tcPr>
          <w:p w14:paraId="4EE60409" w14:textId="18C2709E" w:rsidR="0038032B" w:rsidRPr="009C09B2" w:rsidRDefault="0038032B" w:rsidP="0038032B">
            <w:r w:rsidRPr="009C09B2">
              <w:t>Nội dung phản hồi từ khách hàng</w:t>
            </w:r>
          </w:p>
        </w:tc>
      </w:tr>
      <w:tr w:rsidR="00561057" w:rsidRPr="009C09B2" w14:paraId="03C2ED8B" w14:textId="77777777" w:rsidTr="00FE56B2">
        <w:tc>
          <w:tcPr>
            <w:tcW w:w="1420" w:type="pct"/>
          </w:tcPr>
          <w:p w14:paraId="20F1989E" w14:textId="4100C9B6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Created_By</w:t>
            </w:r>
          </w:p>
        </w:tc>
        <w:tc>
          <w:tcPr>
            <w:tcW w:w="804" w:type="pct"/>
          </w:tcPr>
          <w:p w14:paraId="6F78AEC0" w14:textId="6BF0AF20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03D4F54A" w14:textId="00C68F2C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1BD2BCFA" w14:textId="77777777" w:rsidR="00561057" w:rsidRPr="009C09B2" w:rsidRDefault="00561057" w:rsidP="00561057"/>
        </w:tc>
        <w:tc>
          <w:tcPr>
            <w:tcW w:w="496" w:type="pct"/>
          </w:tcPr>
          <w:p w14:paraId="7EA872EC" w14:textId="77777777" w:rsidR="00561057" w:rsidRPr="009C09B2" w:rsidRDefault="00561057" w:rsidP="00561057"/>
        </w:tc>
        <w:tc>
          <w:tcPr>
            <w:tcW w:w="1530" w:type="pct"/>
          </w:tcPr>
          <w:p w14:paraId="1F4DB91A" w14:textId="5C6F4BD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11DE359C" w14:textId="77777777" w:rsidTr="00FE56B2">
        <w:tc>
          <w:tcPr>
            <w:tcW w:w="1420" w:type="pct"/>
          </w:tcPr>
          <w:p w14:paraId="444DF351" w14:textId="34BE8F64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Created_Date</w:t>
            </w:r>
          </w:p>
        </w:tc>
        <w:tc>
          <w:tcPr>
            <w:tcW w:w="804" w:type="pct"/>
          </w:tcPr>
          <w:p w14:paraId="7D7C3487" w14:textId="0D8FCB6B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20F81189" w14:textId="77777777" w:rsidR="00561057" w:rsidRPr="009C09B2" w:rsidRDefault="00561057" w:rsidP="00561057"/>
        </w:tc>
        <w:tc>
          <w:tcPr>
            <w:tcW w:w="367" w:type="pct"/>
          </w:tcPr>
          <w:p w14:paraId="67C57D39" w14:textId="77777777" w:rsidR="00561057" w:rsidRPr="009C09B2" w:rsidRDefault="00561057" w:rsidP="00561057"/>
        </w:tc>
        <w:tc>
          <w:tcPr>
            <w:tcW w:w="496" w:type="pct"/>
          </w:tcPr>
          <w:p w14:paraId="1E61E65A" w14:textId="77777777" w:rsidR="00561057" w:rsidRPr="009C09B2" w:rsidRDefault="00561057" w:rsidP="00561057"/>
        </w:tc>
        <w:tc>
          <w:tcPr>
            <w:tcW w:w="1530" w:type="pct"/>
          </w:tcPr>
          <w:p w14:paraId="2CCEBABA" w14:textId="607B8469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0B50A2B3" w14:textId="77777777" w:rsidTr="00FE56B2">
        <w:tc>
          <w:tcPr>
            <w:tcW w:w="1420" w:type="pct"/>
          </w:tcPr>
          <w:p w14:paraId="206C839A" w14:textId="7D93A75A" w:rsidR="00561057" w:rsidRPr="009C09B2" w:rsidRDefault="00561057" w:rsidP="00561057">
            <w:pPr>
              <w:rPr>
                <w:color w:val="FF0000"/>
              </w:rPr>
            </w:pPr>
            <w:r w:rsidRPr="009C09B2">
              <w:lastRenderedPageBreak/>
              <w:t>Modify_By</w:t>
            </w:r>
          </w:p>
        </w:tc>
        <w:tc>
          <w:tcPr>
            <w:tcW w:w="804" w:type="pct"/>
          </w:tcPr>
          <w:p w14:paraId="7E0169A8" w14:textId="15AA0B82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173F5383" w14:textId="16611507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73737744" w14:textId="77777777" w:rsidR="00561057" w:rsidRPr="009C09B2" w:rsidRDefault="00561057" w:rsidP="00561057"/>
        </w:tc>
        <w:tc>
          <w:tcPr>
            <w:tcW w:w="496" w:type="pct"/>
          </w:tcPr>
          <w:p w14:paraId="2FB37220" w14:textId="77777777" w:rsidR="00561057" w:rsidRPr="009C09B2" w:rsidRDefault="00561057" w:rsidP="00561057"/>
        </w:tc>
        <w:tc>
          <w:tcPr>
            <w:tcW w:w="1530" w:type="pct"/>
          </w:tcPr>
          <w:p w14:paraId="122E0A5F" w14:textId="25705CC0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B5045AF" w14:textId="77777777" w:rsidTr="00FE56B2">
        <w:tc>
          <w:tcPr>
            <w:tcW w:w="1420" w:type="pct"/>
          </w:tcPr>
          <w:p w14:paraId="0AC0DC04" w14:textId="62A2F5DC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Modify_Date</w:t>
            </w:r>
          </w:p>
        </w:tc>
        <w:tc>
          <w:tcPr>
            <w:tcW w:w="804" w:type="pct"/>
          </w:tcPr>
          <w:p w14:paraId="23C53975" w14:textId="20BED709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6039F33A" w14:textId="77777777" w:rsidR="00561057" w:rsidRPr="009C09B2" w:rsidRDefault="00561057" w:rsidP="00561057"/>
        </w:tc>
        <w:tc>
          <w:tcPr>
            <w:tcW w:w="367" w:type="pct"/>
          </w:tcPr>
          <w:p w14:paraId="2A34DAFA" w14:textId="77777777" w:rsidR="00561057" w:rsidRPr="009C09B2" w:rsidRDefault="00561057" w:rsidP="00561057"/>
        </w:tc>
        <w:tc>
          <w:tcPr>
            <w:tcW w:w="496" w:type="pct"/>
          </w:tcPr>
          <w:p w14:paraId="48C179AB" w14:textId="77777777" w:rsidR="00561057" w:rsidRPr="009C09B2" w:rsidRDefault="00561057" w:rsidP="00561057"/>
        </w:tc>
        <w:tc>
          <w:tcPr>
            <w:tcW w:w="1530" w:type="pct"/>
          </w:tcPr>
          <w:p w14:paraId="41656E96" w14:textId="544C2D24" w:rsidR="00561057" w:rsidRPr="009C09B2" w:rsidRDefault="00561057" w:rsidP="00561057">
            <w:r w:rsidRPr="009C09B2">
              <w:t>Ngày sửa</w:t>
            </w:r>
          </w:p>
        </w:tc>
      </w:tr>
      <w:tr w:rsidR="00522AD9" w:rsidRPr="009C09B2" w14:paraId="013DEA82" w14:textId="77777777" w:rsidTr="00FE56B2">
        <w:trPr>
          <w:ins w:id="5058" w:author="Lucy Lucy" w:date="2018-08-31T22:28:00Z"/>
        </w:trPr>
        <w:tc>
          <w:tcPr>
            <w:tcW w:w="1420" w:type="pct"/>
          </w:tcPr>
          <w:p w14:paraId="36A0EEAF" w14:textId="5DA4AD51" w:rsidR="00522AD9" w:rsidRPr="009C09B2" w:rsidRDefault="00522AD9" w:rsidP="00522AD9">
            <w:pPr>
              <w:rPr>
                <w:ins w:id="5059" w:author="Lucy Lucy" w:date="2018-08-31T22:28:00Z"/>
              </w:rPr>
            </w:pPr>
            <w:ins w:id="5060" w:author="Lucy Lucy" w:date="2018-08-31T22:28:00Z">
              <w:r w:rsidRPr="009C09B2">
                <w:t>LANGUAGE_CODE</w:t>
              </w:r>
            </w:ins>
          </w:p>
        </w:tc>
        <w:tc>
          <w:tcPr>
            <w:tcW w:w="804" w:type="pct"/>
          </w:tcPr>
          <w:p w14:paraId="56F179E7" w14:textId="1199D452" w:rsidR="00522AD9" w:rsidRPr="009C09B2" w:rsidRDefault="00522AD9" w:rsidP="00522AD9">
            <w:pPr>
              <w:rPr>
                <w:ins w:id="5061" w:author="Lucy Lucy" w:date="2018-08-31T22:28:00Z"/>
              </w:rPr>
            </w:pPr>
            <w:ins w:id="5062" w:author="Lucy Lucy" w:date="2018-08-31T22:28:00Z">
              <w:r w:rsidRPr="009C09B2">
                <w:t>Varchar2</w:t>
              </w:r>
            </w:ins>
          </w:p>
        </w:tc>
        <w:tc>
          <w:tcPr>
            <w:tcW w:w="383" w:type="pct"/>
          </w:tcPr>
          <w:p w14:paraId="08DE73F4" w14:textId="557303BD" w:rsidR="00522AD9" w:rsidRPr="009C09B2" w:rsidRDefault="00522AD9" w:rsidP="00522AD9">
            <w:pPr>
              <w:rPr>
                <w:ins w:id="5063" w:author="Lucy Lucy" w:date="2018-08-31T22:28:00Z"/>
              </w:rPr>
            </w:pPr>
            <w:ins w:id="5064" w:author="Lucy Lucy" w:date="2018-08-31T22:28:00Z">
              <w:r w:rsidRPr="009C09B2">
                <w:t>5</w:t>
              </w:r>
            </w:ins>
          </w:p>
        </w:tc>
        <w:tc>
          <w:tcPr>
            <w:tcW w:w="367" w:type="pct"/>
          </w:tcPr>
          <w:p w14:paraId="591313BB" w14:textId="77777777" w:rsidR="00522AD9" w:rsidRPr="009C09B2" w:rsidRDefault="00522AD9" w:rsidP="00522AD9">
            <w:pPr>
              <w:rPr>
                <w:ins w:id="5065" w:author="Lucy Lucy" w:date="2018-08-31T22:28:00Z"/>
              </w:rPr>
            </w:pPr>
          </w:p>
        </w:tc>
        <w:tc>
          <w:tcPr>
            <w:tcW w:w="496" w:type="pct"/>
          </w:tcPr>
          <w:p w14:paraId="4BE8E0B3" w14:textId="77777777" w:rsidR="00522AD9" w:rsidRPr="009C09B2" w:rsidRDefault="00522AD9" w:rsidP="00522AD9">
            <w:pPr>
              <w:rPr>
                <w:ins w:id="5066" w:author="Lucy Lucy" w:date="2018-08-31T22:28:00Z"/>
              </w:rPr>
            </w:pPr>
          </w:p>
        </w:tc>
        <w:tc>
          <w:tcPr>
            <w:tcW w:w="1530" w:type="pct"/>
          </w:tcPr>
          <w:p w14:paraId="4000FEDB" w14:textId="38633B1C" w:rsidR="00522AD9" w:rsidRPr="009C09B2" w:rsidRDefault="00522AD9" w:rsidP="00522AD9">
            <w:pPr>
              <w:rPr>
                <w:ins w:id="5067" w:author="Lucy Lucy" w:date="2018-08-31T22:28:00Z"/>
              </w:rPr>
            </w:pPr>
            <w:ins w:id="5068" w:author="Lucy Lucy" w:date="2018-08-31T22:28:00Z">
              <w:r w:rsidRPr="009C09B2">
                <w:t>Ngôn ngữ hiển thị</w:t>
              </w:r>
            </w:ins>
          </w:p>
        </w:tc>
      </w:tr>
    </w:tbl>
    <w:p w14:paraId="1823DEE9" w14:textId="77777777" w:rsidR="00D84579" w:rsidRPr="009C09B2" w:rsidRDefault="00D84579" w:rsidP="00D84579">
      <w:pPr>
        <w:pStyle w:val="Heading2"/>
        <w:rPr>
          <w:moveTo w:id="5069" w:author="Lucy Lucy" w:date="2018-09-01T00:25:00Z"/>
        </w:rPr>
      </w:pPr>
      <w:bookmarkStart w:id="5070" w:name="_Toc523526401"/>
      <w:moveToRangeStart w:id="5071" w:author="Lucy Lucy" w:date="2018-09-01T00:25:00Z" w:name="move523523524"/>
      <w:moveTo w:id="5072" w:author="Lucy Lucy" w:date="2018-09-01T00:25:00Z">
        <w:r>
          <w:t>App_Document_Others</w:t>
        </w:r>
        <w:bookmarkEnd w:id="5070"/>
        <w:r w:rsidRPr="009C09B2">
          <w:tab/>
        </w:r>
      </w:moveTo>
    </w:p>
    <w:p w14:paraId="332B464C" w14:textId="77777777" w:rsidR="00D84579" w:rsidRPr="009C09B2" w:rsidRDefault="00D84579" w:rsidP="00D84579">
      <w:pPr>
        <w:pStyle w:val="ListParagraph"/>
        <w:numPr>
          <w:ilvl w:val="0"/>
          <w:numId w:val="8"/>
        </w:numPr>
        <w:rPr>
          <w:moveTo w:id="5073" w:author="Lucy Lucy" w:date="2018-09-01T00:25:00Z"/>
        </w:rPr>
      </w:pPr>
      <w:moveTo w:id="5074" w:author="Lucy Lucy" w:date="2018-09-01T00:25:00Z">
        <w:r w:rsidRPr="009C09B2">
          <w:t xml:space="preserve">Mục đích: </w:t>
        </w:r>
        <w:r>
          <w:t xml:space="preserve">Lưu trữ thông tin  các tài liệu khác đính trong đơn </w:t>
        </w:r>
      </w:moveTo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D84579" w:rsidRPr="009C09B2" w14:paraId="07B11AE2" w14:textId="77777777" w:rsidTr="00D84579">
        <w:trPr>
          <w:tblHeader/>
        </w:trPr>
        <w:tc>
          <w:tcPr>
            <w:tcW w:w="1421" w:type="pct"/>
            <w:shd w:val="clear" w:color="auto" w:fill="E6E6E6"/>
          </w:tcPr>
          <w:p w14:paraId="1E349E30" w14:textId="77777777" w:rsidR="00D84579" w:rsidRPr="009C09B2" w:rsidRDefault="00D84579" w:rsidP="00D84579">
            <w:pPr>
              <w:rPr>
                <w:moveTo w:id="5075" w:author="Lucy Lucy" w:date="2018-09-01T00:25:00Z"/>
                <w:b/>
              </w:rPr>
            </w:pPr>
            <w:moveTo w:id="5076" w:author="Lucy Lucy" w:date="2018-09-01T00:25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804" w:type="pct"/>
            <w:shd w:val="clear" w:color="auto" w:fill="E6E6E6"/>
          </w:tcPr>
          <w:p w14:paraId="63A56357" w14:textId="77777777" w:rsidR="00D84579" w:rsidRPr="009C09B2" w:rsidRDefault="00D84579" w:rsidP="00D84579">
            <w:pPr>
              <w:rPr>
                <w:moveTo w:id="5077" w:author="Lucy Lucy" w:date="2018-09-01T00:25:00Z"/>
                <w:b/>
              </w:rPr>
            </w:pPr>
            <w:moveTo w:id="5078" w:author="Lucy Lucy" w:date="2018-09-01T00:25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70" w:type="pct"/>
            <w:shd w:val="clear" w:color="auto" w:fill="E6E6E6"/>
          </w:tcPr>
          <w:p w14:paraId="5AE0DA85" w14:textId="77777777" w:rsidR="00D84579" w:rsidRPr="009C09B2" w:rsidRDefault="00D84579" w:rsidP="00D84579">
            <w:pPr>
              <w:rPr>
                <w:moveTo w:id="5079" w:author="Lucy Lucy" w:date="2018-09-01T00:25:00Z"/>
                <w:b/>
              </w:rPr>
            </w:pPr>
            <w:moveTo w:id="5080" w:author="Lucy Lucy" w:date="2018-09-01T00:25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71" w:type="pct"/>
            <w:shd w:val="clear" w:color="auto" w:fill="E6E6E6"/>
          </w:tcPr>
          <w:p w14:paraId="7F2BF8F4" w14:textId="77777777" w:rsidR="00D84579" w:rsidRPr="009C09B2" w:rsidRDefault="00D84579" w:rsidP="00D84579">
            <w:pPr>
              <w:rPr>
                <w:moveTo w:id="5081" w:author="Lucy Lucy" w:date="2018-09-01T00:25:00Z"/>
                <w:b/>
              </w:rPr>
            </w:pPr>
            <w:moveTo w:id="5082" w:author="Lucy Lucy" w:date="2018-09-01T00:25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54FAA445" w14:textId="77777777" w:rsidR="00D84579" w:rsidRPr="009C09B2" w:rsidRDefault="00D84579" w:rsidP="00D84579">
            <w:pPr>
              <w:rPr>
                <w:moveTo w:id="5083" w:author="Lucy Lucy" w:date="2018-09-01T00:25:00Z"/>
                <w:b/>
              </w:rPr>
            </w:pPr>
            <w:moveTo w:id="5084" w:author="Lucy Lucy" w:date="2018-09-01T00:25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537" w:type="pct"/>
            <w:shd w:val="clear" w:color="auto" w:fill="E6E6E6"/>
          </w:tcPr>
          <w:p w14:paraId="2E7CE02E" w14:textId="77777777" w:rsidR="00D84579" w:rsidRPr="009C09B2" w:rsidRDefault="00D84579" w:rsidP="00D84579">
            <w:pPr>
              <w:jc w:val="left"/>
              <w:rPr>
                <w:moveTo w:id="5085" w:author="Lucy Lucy" w:date="2018-09-01T00:25:00Z"/>
                <w:b/>
              </w:rPr>
            </w:pPr>
            <w:moveTo w:id="5086" w:author="Lucy Lucy" w:date="2018-09-01T00:25:00Z">
              <w:r w:rsidRPr="009C09B2">
                <w:rPr>
                  <w:b/>
                </w:rPr>
                <w:t>Mô tả</w:t>
              </w:r>
            </w:moveTo>
          </w:p>
        </w:tc>
      </w:tr>
      <w:tr w:rsidR="00D84579" w:rsidRPr="009C09B2" w14:paraId="216518BE" w14:textId="77777777" w:rsidTr="00D84579">
        <w:tc>
          <w:tcPr>
            <w:tcW w:w="1421" w:type="pct"/>
          </w:tcPr>
          <w:p w14:paraId="3060FF3C" w14:textId="77777777" w:rsidR="00D84579" w:rsidRPr="009C09B2" w:rsidRDefault="00D84579" w:rsidP="00D84579">
            <w:pPr>
              <w:rPr>
                <w:moveTo w:id="5087" w:author="Lucy Lucy" w:date="2018-09-01T00:25:00Z"/>
              </w:rPr>
            </w:pPr>
            <w:moveTo w:id="5088" w:author="Lucy Lucy" w:date="2018-09-01T00:25:00Z">
              <w:r w:rsidRPr="009C09B2">
                <w:t>ID</w:t>
              </w:r>
            </w:moveTo>
          </w:p>
        </w:tc>
        <w:tc>
          <w:tcPr>
            <w:tcW w:w="804" w:type="pct"/>
          </w:tcPr>
          <w:p w14:paraId="142C5DF1" w14:textId="77777777" w:rsidR="00D84579" w:rsidRPr="009C09B2" w:rsidRDefault="00D84579" w:rsidP="00D84579">
            <w:pPr>
              <w:rPr>
                <w:moveTo w:id="5089" w:author="Lucy Lucy" w:date="2018-09-01T00:25:00Z"/>
              </w:rPr>
            </w:pPr>
            <w:moveTo w:id="5090" w:author="Lucy Lucy" w:date="2018-09-01T00:25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051CA26C" w14:textId="77777777" w:rsidR="00D84579" w:rsidRPr="009C09B2" w:rsidRDefault="00D84579" w:rsidP="00D84579">
            <w:pPr>
              <w:rPr>
                <w:moveTo w:id="5091" w:author="Lucy Lucy" w:date="2018-09-01T00:25:00Z"/>
              </w:rPr>
            </w:pPr>
          </w:p>
        </w:tc>
        <w:tc>
          <w:tcPr>
            <w:tcW w:w="371" w:type="pct"/>
          </w:tcPr>
          <w:p w14:paraId="368FC1BB" w14:textId="77777777" w:rsidR="00D84579" w:rsidRPr="009C09B2" w:rsidRDefault="00D84579" w:rsidP="00D84579">
            <w:pPr>
              <w:rPr>
                <w:moveTo w:id="5092" w:author="Lucy Lucy" w:date="2018-09-01T00:25:00Z"/>
              </w:rPr>
            </w:pPr>
          </w:p>
        </w:tc>
        <w:tc>
          <w:tcPr>
            <w:tcW w:w="496" w:type="pct"/>
          </w:tcPr>
          <w:p w14:paraId="4407FB20" w14:textId="77777777" w:rsidR="00D84579" w:rsidRPr="009C09B2" w:rsidRDefault="00D84579" w:rsidP="00D84579">
            <w:pPr>
              <w:rPr>
                <w:moveTo w:id="5093" w:author="Lucy Lucy" w:date="2018-09-01T00:25:00Z"/>
              </w:rPr>
            </w:pPr>
          </w:p>
        </w:tc>
        <w:tc>
          <w:tcPr>
            <w:tcW w:w="1537" w:type="pct"/>
          </w:tcPr>
          <w:p w14:paraId="0139CC73" w14:textId="77777777" w:rsidR="00D84579" w:rsidRPr="009C09B2" w:rsidRDefault="00D84579" w:rsidP="00D84579">
            <w:pPr>
              <w:rPr>
                <w:moveTo w:id="5094" w:author="Lucy Lucy" w:date="2018-09-01T00:25:00Z"/>
              </w:rPr>
            </w:pPr>
            <w:moveTo w:id="5095" w:author="Lucy Lucy" w:date="2018-09-01T00:25:00Z">
              <w:r w:rsidRPr="009C09B2">
                <w:t>ID tự tăng</w:t>
              </w:r>
            </w:moveTo>
          </w:p>
        </w:tc>
      </w:tr>
      <w:tr w:rsidR="00D84579" w:rsidRPr="009C09B2" w14:paraId="02E0088A" w14:textId="77777777" w:rsidTr="00D84579">
        <w:tc>
          <w:tcPr>
            <w:tcW w:w="1421" w:type="pct"/>
          </w:tcPr>
          <w:p w14:paraId="3E72F702" w14:textId="77777777" w:rsidR="00D84579" w:rsidRPr="009C09B2" w:rsidRDefault="00D84579" w:rsidP="00D84579">
            <w:pPr>
              <w:rPr>
                <w:moveTo w:id="5096" w:author="Lucy Lucy" w:date="2018-09-01T00:25:00Z"/>
              </w:rPr>
            </w:pPr>
            <w:moveTo w:id="5097" w:author="Lucy Lucy" w:date="2018-09-01T00:25:00Z">
              <w:r>
                <w:t>App_header_id</w:t>
              </w:r>
            </w:moveTo>
          </w:p>
        </w:tc>
        <w:tc>
          <w:tcPr>
            <w:tcW w:w="804" w:type="pct"/>
          </w:tcPr>
          <w:p w14:paraId="5B7ADFBA" w14:textId="77777777" w:rsidR="00D84579" w:rsidRPr="009C09B2" w:rsidRDefault="00D84579" w:rsidP="00D84579">
            <w:pPr>
              <w:rPr>
                <w:moveTo w:id="5098" w:author="Lucy Lucy" w:date="2018-09-01T00:25:00Z"/>
              </w:rPr>
            </w:pPr>
            <w:moveTo w:id="5099" w:author="Lucy Lucy" w:date="2018-09-01T00:25:00Z">
              <w:r w:rsidRPr="009C09B2">
                <w:t>VARCHAR2</w:t>
              </w:r>
            </w:moveTo>
          </w:p>
        </w:tc>
        <w:tc>
          <w:tcPr>
            <w:tcW w:w="370" w:type="pct"/>
          </w:tcPr>
          <w:p w14:paraId="13E5DC8E" w14:textId="77777777" w:rsidR="00D84579" w:rsidRPr="009C09B2" w:rsidRDefault="00D84579" w:rsidP="00D84579">
            <w:pPr>
              <w:rPr>
                <w:moveTo w:id="5100" w:author="Lucy Lucy" w:date="2018-09-01T00:25:00Z"/>
              </w:rPr>
            </w:pPr>
            <w:moveTo w:id="5101" w:author="Lucy Lucy" w:date="2018-09-01T00:25:00Z">
              <w:r>
                <w:t>20</w:t>
              </w:r>
            </w:moveTo>
          </w:p>
        </w:tc>
        <w:tc>
          <w:tcPr>
            <w:tcW w:w="371" w:type="pct"/>
          </w:tcPr>
          <w:p w14:paraId="744B0255" w14:textId="77777777" w:rsidR="00D84579" w:rsidRPr="009C09B2" w:rsidRDefault="00D84579" w:rsidP="00D84579">
            <w:pPr>
              <w:rPr>
                <w:moveTo w:id="5102" w:author="Lucy Lucy" w:date="2018-09-01T00:25:00Z"/>
              </w:rPr>
            </w:pPr>
          </w:p>
        </w:tc>
        <w:tc>
          <w:tcPr>
            <w:tcW w:w="496" w:type="pct"/>
          </w:tcPr>
          <w:p w14:paraId="7CA57368" w14:textId="77777777" w:rsidR="00D84579" w:rsidRPr="009C09B2" w:rsidRDefault="00D84579" w:rsidP="00D84579">
            <w:pPr>
              <w:rPr>
                <w:moveTo w:id="5103" w:author="Lucy Lucy" w:date="2018-09-01T00:25:00Z"/>
              </w:rPr>
            </w:pPr>
          </w:p>
        </w:tc>
        <w:tc>
          <w:tcPr>
            <w:tcW w:w="1537" w:type="pct"/>
          </w:tcPr>
          <w:p w14:paraId="724958C9" w14:textId="77777777" w:rsidR="00D84579" w:rsidRPr="009C09B2" w:rsidRDefault="00D84579" w:rsidP="00D84579">
            <w:pPr>
              <w:rPr>
                <w:moveTo w:id="5104" w:author="Lucy Lucy" w:date="2018-09-01T00:25:00Z"/>
              </w:rPr>
            </w:pPr>
            <w:moveTo w:id="5105" w:author="Lucy Lucy" w:date="2018-09-01T00:25:00Z">
              <w:r w:rsidRPr="009C09B2">
                <w:t>Mã đơn</w:t>
              </w:r>
              <w:r>
                <w:t xml:space="preserve"> </w:t>
              </w:r>
            </w:moveTo>
          </w:p>
        </w:tc>
      </w:tr>
      <w:tr w:rsidR="00D84579" w:rsidRPr="009C09B2" w14:paraId="70F90D54" w14:textId="77777777" w:rsidTr="00D84579">
        <w:tc>
          <w:tcPr>
            <w:tcW w:w="1421" w:type="pct"/>
          </w:tcPr>
          <w:p w14:paraId="67B450CD" w14:textId="77777777" w:rsidR="00D84579" w:rsidRDefault="00D84579" w:rsidP="00D84579">
            <w:pPr>
              <w:rPr>
                <w:moveTo w:id="5106" w:author="Lucy Lucy" w:date="2018-09-01T00:25:00Z"/>
              </w:rPr>
            </w:pPr>
            <w:moveTo w:id="5107" w:author="Lucy Lucy" w:date="2018-09-01T00:25:00Z">
              <w:r>
                <w:t>DocumentName</w:t>
              </w:r>
            </w:moveTo>
          </w:p>
        </w:tc>
        <w:tc>
          <w:tcPr>
            <w:tcW w:w="804" w:type="pct"/>
          </w:tcPr>
          <w:p w14:paraId="0B8CAAEF" w14:textId="77777777" w:rsidR="00D84579" w:rsidRPr="009C09B2" w:rsidRDefault="00D84579" w:rsidP="00D84579">
            <w:pPr>
              <w:rPr>
                <w:moveTo w:id="5108" w:author="Lucy Lucy" w:date="2018-09-01T00:25:00Z"/>
              </w:rPr>
            </w:pPr>
            <w:moveTo w:id="5109" w:author="Lucy Lucy" w:date="2018-09-01T00:25:00Z">
              <w:r>
                <w:t>Varchar2</w:t>
              </w:r>
            </w:moveTo>
          </w:p>
        </w:tc>
        <w:tc>
          <w:tcPr>
            <w:tcW w:w="370" w:type="pct"/>
          </w:tcPr>
          <w:p w14:paraId="2E8650DE" w14:textId="77777777" w:rsidR="00D84579" w:rsidRDefault="00D84579" w:rsidP="00D84579">
            <w:pPr>
              <w:rPr>
                <w:moveTo w:id="5110" w:author="Lucy Lucy" w:date="2018-09-01T00:25:00Z"/>
              </w:rPr>
            </w:pPr>
            <w:moveTo w:id="5111" w:author="Lucy Lucy" w:date="2018-09-01T00:25:00Z">
              <w:r>
                <w:t>250</w:t>
              </w:r>
            </w:moveTo>
          </w:p>
        </w:tc>
        <w:tc>
          <w:tcPr>
            <w:tcW w:w="371" w:type="pct"/>
          </w:tcPr>
          <w:p w14:paraId="71D91768" w14:textId="77777777" w:rsidR="00D84579" w:rsidRPr="009C09B2" w:rsidRDefault="00D84579" w:rsidP="00D84579">
            <w:pPr>
              <w:rPr>
                <w:moveTo w:id="5112" w:author="Lucy Lucy" w:date="2018-09-01T00:25:00Z"/>
              </w:rPr>
            </w:pPr>
          </w:p>
        </w:tc>
        <w:tc>
          <w:tcPr>
            <w:tcW w:w="496" w:type="pct"/>
          </w:tcPr>
          <w:p w14:paraId="3063EAEA" w14:textId="77777777" w:rsidR="00D84579" w:rsidRPr="009C09B2" w:rsidRDefault="00D84579" w:rsidP="00D84579">
            <w:pPr>
              <w:rPr>
                <w:moveTo w:id="5113" w:author="Lucy Lucy" w:date="2018-09-01T00:25:00Z"/>
              </w:rPr>
            </w:pPr>
          </w:p>
        </w:tc>
        <w:tc>
          <w:tcPr>
            <w:tcW w:w="1537" w:type="pct"/>
          </w:tcPr>
          <w:p w14:paraId="0437EFD9" w14:textId="77777777" w:rsidR="00D84579" w:rsidRPr="009C09B2" w:rsidRDefault="00D84579" w:rsidP="00D84579">
            <w:pPr>
              <w:rPr>
                <w:moveTo w:id="5114" w:author="Lucy Lucy" w:date="2018-09-01T00:25:00Z"/>
              </w:rPr>
            </w:pPr>
            <w:moveTo w:id="5115" w:author="Lucy Lucy" w:date="2018-09-01T00:25:00Z">
              <w:r>
                <w:t>Nội dung do người dùng tự đánh</w:t>
              </w:r>
            </w:moveTo>
          </w:p>
        </w:tc>
      </w:tr>
      <w:tr w:rsidR="00D84579" w:rsidRPr="009C09B2" w14:paraId="38D9F827" w14:textId="77777777" w:rsidTr="00D84579">
        <w:tc>
          <w:tcPr>
            <w:tcW w:w="1421" w:type="pct"/>
          </w:tcPr>
          <w:p w14:paraId="1D8143E2" w14:textId="77777777" w:rsidR="00D84579" w:rsidRDefault="00D84579" w:rsidP="00D84579">
            <w:pPr>
              <w:rPr>
                <w:moveTo w:id="5116" w:author="Lucy Lucy" w:date="2018-09-01T00:25:00Z"/>
              </w:rPr>
            </w:pPr>
            <w:moveTo w:id="5117" w:author="Lucy Lucy" w:date="2018-09-01T00:25:00Z">
              <w:r>
                <w:t>FileName</w:t>
              </w:r>
            </w:moveTo>
          </w:p>
        </w:tc>
        <w:tc>
          <w:tcPr>
            <w:tcW w:w="804" w:type="pct"/>
          </w:tcPr>
          <w:p w14:paraId="0315EC07" w14:textId="77777777" w:rsidR="00D84579" w:rsidRDefault="00D84579" w:rsidP="00D84579">
            <w:pPr>
              <w:rPr>
                <w:moveTo w:id="5118" w:author="Lucy Lucy" w:date="2018-09-01T00:25:00Z"/>
              </w:rPr>
            </w:pPr>
            <w:moveTo w:id="5119" w:author="Lucy Lucy" w:date="2018-09-01T00:25:00Z">
              <w:r>
                <w:t>Varchar2</w:t>
              </w:r>
            </w:moveTo>
          </w:p>
        </w:tc>
        <w:tc>
          <w:tcPr>
            <w:tcW w:w="370" w:type="pct"/>
          </w:tcPr>
          <w:p w14:paraId="7B0C817C" w14:textId="77777777" w:rsidR="00D84579" w:rsidRDefault="00D84579" w:rsidP="00D84579">
            <w:pPr>
              <w:rPr>
                <w:moveTo w:id="5120" w:author="Lucy Lucy" w:date="2018-09-01T00:25:00Z"/>
              </w:rPr>
            </w:pPr>
            <w:moveTo w:id="5121" w:author="Lucy Lucy" w:date="2018-09-01T00:25:00Z">
              <w:r>
                <w:t>250</w:t>
              </w:r>
            </w:moveTo>
          </w:p>
        </w:tc>
        <w:tc>
          <w:tcPr>
            <w:tcW w:w="371" w:type="pct"/>
          </w:tcPr>
          <w:p w14:paraId="29D0740D" w14:textId="77777777" w:rsidR="00D84579" w:rsidRPr="009C09B2" w:rsidRDefault="00D84579" w:rsidP="00D84579">
            <w:pPr>
              <w:rPr>
                <w:moveTo w:id="5122" w:author="Lucy Lucy" w:date="2018-09-01T00:25:00Z"/>
              </w:rPr>
            </w:pPr>
          </w:p>
        </w:tc>
        <w:tc>
          <w:tcPr>
            <w:tcW w:w="496" w:type="pct"/>
          </w:tcPr>
          <w:p w14:paraId="3D00E6D2" w14:textId="77777777" w:rsidR="00D84579" w:rsidRPr="009C09B2" w:rsidRDefault="00D84579" w:rsidP="00D84579">
            <w:pPr>
              <w:rPr>
                <w:moveTo w:id="5123" w:author="Lucy Lucy" w:date="2018-09-01T00:25:00Z"/>
              </w:rPr>
            </w:pPr>
          </w:p>
        </w:tc>
        <w:tc>
          <w:tcPr>
            <w:tcW w:w="1537" w:type="pct"/>
          </w:tcPr>
          <w:p w14:paraId="66A3E6CB" w14:textId="77777777" w:rsidR="00D84579" w:rsidRDefault="00D84579" w:rsidP="00D84579">
            <w:pPr>
              <w:rPr>
                <w:moveTo w:id="5124" w:author="Lucy Lucy" w:date="2018-09-01T00:25:00Z"/>
              </w:rPr>
            </w:pPr>
            <w:moveTo w:id="5125" w:author="Lucy Lucy" w:date="2018-09-01T00:25:00Z">
              <w:r>
                <w:t>Tên file đường dẫn tới file</w:t>
              </w:r>
            </w:moveTo>
          </w:p>
        </w:tc>
      </w:tr>
      <w:tr w:rsidR="00D84579" w:rsidRPr="009C09B2" w14:paraId="22FB7530" w14:textId="77777777" w:rsidTr="00D84579">
        <w:tc>
          <w:tcPr>
            <w:tcW w:w="1421" w:type="pct"/>
          </w:tcPr>
          <w:p w14:paraId="1D11B40E" w14:textId="77777777" w:rsidR="00D84579" w:rsidRDefault="00D84579" w:rsidP="00D84579">
            <w:pPr>
              <w:rPr>
                <w:moveTo w:id="5126" w:author="Lucy Lucy" w:date="2018-09-01T00:25:00Z"/>
              </w:rPr>
            </w:pPr>
            <w:moveTo w:id="5127" w:author="Lucy Lucy" w:date="2018-09-01T00:25:00Z">
              <w:r>
                <w:t>Deleted</w:t>
              </w:r>
            </w:moveTo>
          </w:p>
        </w:tc>
        <w:tc>
          <w:tcPr>
            <w:tcW w:w="804" w:type="pct"/>
          </w:tcPr>
          <w:p w14:paraId="4B35464A" w14:textId="77777777" w:rsidR="00D84579" w:rsidRDefault="00D84579" w:rsidP="00D84579">
            <w:pPr>
              <w:rPr>
                <w:moveTo w:id="5128" w:author="Lucy Lucy" w:date="2018-09-01T00:25:00Z"/>
              </w:rPr>
            </w:pPr>
            <w:moveTo w:id="5129" w:author="Lucy Lucy" w:date="2018-09-01T00:25:00Z">
              <w:r>
                <w:t>Number</w:t>
              </w:r>
            </w:moveTo>
          </w:p>
        </w:tc>
        <w:tc>
          <w:tcPr>
            <w:tcW w:w="370" w:type="pct"/>
          </w:tcPr>
          <w:p w14:paraId="55D6707B" w14:textId="77777777" w:rsidR="00D84579" w:rsidRDefault="00D84579" w:rsidP="00D84579">
            <w:pPr>
              <w:rPr>
                <w:moveTo w:id="5130" w:author="Lucy Lucy" w:date="2018-09-01T00:25:00Z"/>
              </w:rPr>
            </w:pPr>
            <w:moveTo w:id="5131" w:author="Lucy Lucy" w:date="2018-09-01T00:25:00Z">
              <w:r>
                <w:t>1</w:t>
              </w:r>
            </w:moveTo>
          </w:p>
        </w:tc>
        <w:tc>
          <w:tcPr>
            <w:tcW w:w="371" w:type="pct"/>
          </w:tcPr>
          <w:p w14:paraId="1EA5F23B" w14:textId="77777777" w:rsidR="00D84579" w:rsidRPr="009C09B2" w:rsidRDefault="00D84579" w:rsidP="00D84579">
            <w:pPr>
              <w:rPr>
                <w:moveTo w:id="5132" w:author="Lucy Lucy" w:date="2018-09-01T00:25:00Z"/>
              </w:rPr>
            </w:pPr>
          </w:p>
        </w:tc>
        <w:tc>
          <w:tcPr>
            <w:tcW w:w="496" w:type="pct"/>
          </w:tcPr>
          <w:p w14:paraId="5F4A8937" w14:textId="77777777" w:rsidR="00D84579" w:rsidRPr="009C09B2" w:rsidRDefault="00D84579" w:rsidP="00D84579">
            <w:pPr>
              <w:rPr>
                <w:moveTo w:id="5133" w:author="Lucy Lucy" w:date="2018-09-01T00:25:00Z"/>
              </w:rPr>
            </w:pPr>
          </w:p>
        </w:tc>
        <w:tc>
          <w:tcPr>
            <w:tcW w:w="1537" w:type="pct"/>
          </w:tcPr>
          <w:p w14:paraId="497EDD45" w14:textId="77777777" w:rsidR="00D84579" w:rsidRDefault="00D84579" w:rsidP="00D84579">
            <w:pPr>
              <w:rPr>
                <w:moveTo w:id="5134" w:author="Lucy Lucy" w:date="2018-09-01T00:25:00Z"/>
              </w:rPr>
            </w:pPr>
            <w:moveTo w:id="5135" w:author="Lucy Lucy" w:date="2018-09-01T00:25:00Z">
              <w:r>
                <w:t>0:bình thương 1:xóa</w:t>
              </w:r>
            </w:moveTo>
          </w:p>
        </w:tc>
      </w:tr>
    </w:tbl>
    <w:p w14:paraId="65B41BAD" w14:textId="77777777" w:rsidR="00D84579" w:rsidRPr="009C09B2" w:rsidRDefault="00D84579" w:rsidP="00D84579">
      <w:pPr>
        <w:pStyle w:val="Heading2"/>
        <w:rPr>
          <w:moveTo w:id="5136" w:author="Lucy Lucy" w:date="2018-09-01T00:26:00Z"/>
        </w:rPr>
      </w:pPr>
      <w:bookmarkStart w:id="5137" w:name="_Toc523526402"/>
      <w:moveToRangeStart w:id="5138" w:author="Lucy Lucy" w:date="2018-09-01T00:26:00Z" w:name="move523523526"/>
      <w:moveToRangeEnd w:id="5071"/>
      <w:moveTo w:id="5139" w:author="Lucy Lucy" w:date="2018-09-01T00:26:00Z">
        <w:r>
          <w:t>App_Class_Detail</w:t>
        </w:r>
        <w:bookmarkEnd w:id="5137"/>
      </w:moveTo>
    </w:p>
    <w:p w14:paraId="4996A9FE" w14:textId="77777777" w:rsidR="00D84579" w:rsidRDefault="00D84579" w:rsidP="00D84579">
      <w:pPr>
        <w:pStyle w:val="ListParagraph"/>
        <w:numPr>
          <w:ilvl w:val="0"/>
          <w:numId w:val="8"/>
        </w:numPr>
        <w:rPr>
          <w:moveTo w:id="5140" w:author="Lucy Lucy" w:date="2018-09-01T00:26:00Z"/>
        </w:rPr>
      </w:pPr>
      <w:moveTo w:id="5141" w:author="Lucy Lucy" w:date="2018-09-01T00:26:00Z">
        <w:r w:rsidRPr="009C09B2">
          <w:t xml:space="preserve">Mục đích: </w:t>
        </w:r>
        <w:r>
          <w:t>Lưu thông tin chi tiết của đơn chọn theo các loại hàng hóa nào</w:t>
        </w:r>
      </w:moveTo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D84579" w:rsidRPr="009C09B2" w14:paraId="5913D301" w14:textId="77777777" w:rsidTr="00D84579">
        <w:trPr>
          <w:tblHeader/>
        </w:trPr>
        <w:tc>
          <w:tcPr>
            <w:tcW w:w="1421" w:type="pct"/>
            <w:shd w:val="clear" w:color="auto" w:fill="E6E6E6"/>
          </w:tcPr>
          <w:p w14:paraId="34044F90" w14:textId="77777777" w:rsidR="00D84579" w:rsidRPr="009C09B2" w:rsidRDefault="00D84579" w:rsidP="00D84579">
            <w:pPr>
              <w:rPr>
                <w:moveTo w:id="5142" w:author="Lucy Lucy" w:date="2018-09-01T00:26:00Z"/>
                <w:b/>
              </w:rPr>
            </w:pPr>
            <w:moveTo w:id="5143" w:author="Lucy Lucy" w:date="2018-09-01T00:26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804" w:type="pct"/>
            <w:shd w:val="clear" w:color="auto" w:fill="E6E6E6"/>
          </w:tcPr>
          <w:p w14:paraId="246D1C6F" w14:textId="77777777" w:rsidR="00D84579" w:rsidRPr="009C09B2" w:rsidRDefault="00D84579" w:rsidP="00D84579">
            <w:pPr>
              <w:rPr>
                <w:moveTo w:id="5144" w:author="Lucy Lucy" w:date="2018-09-01T00:26:00Z"/>
                <w:b/>
              </w:rPr>
            </w:pPr>
            <w:moveTo w:id="5145" w:author="Lucy Lucy" w:date="2018-09-01T00:26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70" w:type="pct"/>
            <w:shd w:val="clear" w:color="auto" w:fill="E6E6E6"/>
          </w:tcPr>
          <w:p w14:paraId="08E88EFE" w14:textId="77777777" w:rsidR="00D84579" w:rsidRPr="009C09B2" w:rsidRDefault="00D84579" w:rsidP="00D84579">
            <w:pPr>
              <w:rPr>
                <w:moveTo w:id="5146" w:author="Lucy Lucy" w:date="2018-09-01T00:26:00Z"/>
                <w:b/>
              </w:rPr>
            </w:pPr>
            <w:moveTo w:id="5147" w:author="Lucy Lucy" w:date="2018-09-01T00:26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71" w:type="pct"/>
            <w:shd w:val="clear" w:color="auto" w:fill="E6E6E6"/>
          </w:tcPr>
          <w:p w14:paraId="5CC25062" w14:textId="77777777" w:rsidR="00D84579" w:rsidRPr="009C09B2" w:rsidRDefault="00D84579" w:rsidP="00D84579">
            <w:pPr>
              <w:rPr>
                <w:moveTo w:id="5148" w:author="Lucy Lucy" w:date="2018-09-01T00:26:00Z"/>
                <w:b/>
              </w:rPr>
            </w:pPr>
            <w:moveTo w:id="5149" w:author="Lucy Lucy" w:date="2018-09-01T00:26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25929C97" w14:textId="77777777" w:rsidR="00D84579" w:rsidRPr="009C09B2" w:rsidRDefault="00D84579" w:rsidP="00D84579">
            <w:pPr>
              <w:rPr>
                <w:moveTo w:id="5150" w:author="Lucy Lucy" w:date="2018-09-01T00:26:00Z"/>
                <w:b/>
              </w:rPr>
            </w:pPr>
            <w:moveTo w:id="5151" w:author="Lucy Lucy" w:date="2018-09-01T00:26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537" w:type="pct"/>
            <w:shd w:val="clear" w:color="auto" w:fill="E6E6E6"/>
          </w:tcPr>
          <w:p w14:paraId="048E104B" w14:textId="77777777" w:rsidR="00D84579" w:rsidRPr="009C09B2" w:rsidRDefault="00D84579" w:rsidP="00D84579">
            <w:pPr>
              <w:jc w:val="left"/>
              <w:rPr>
                <w:moveTo w:id="5152" w:author="Lucy Lucy" w:date="2018-09-01T00:26:00Z"/>
                <w:b/>
              </w:rPr>
            </w:pPr>
            <w:moveTo w:id="5153" w:author="Lucy Lucy" w:date="2018-09-01T00:26:00Z">
              <w:r w:rsidRPr="009C09B2">
                <w:rPr>
                  <w:b/>
                </w:rPr>
                <w:t>Mô tả</w:t>
              </w:r>
            </w:moveTo>
          </w:p>
        </w:tc>
      </w:tr>
      <w:tr w:rsidR="00D84579" w:rsidRPr="009C09B2" w14:paraId="4978E4D2" w14:textId="77777777" w:rsidTr="00D84579">
        <w:tc>
          <w:tcPr>
            <w:tcW w:w="1421" w:type="pct"/>
          </w:tcPr>
          <w:p w14:paraId="6892AB52" w14:textId="77777777" w:rsidR="00D84579" w:rsidRPr="009C09B2" w:rsidRDefault="00D84579" w:rsidP="00D84579">
            <w:pPr>
              <w:rPr>
                <w:moveTo w:id="5154" w:author="Lucy Lucy" w:date="2018-09-01T00:26:00Z"/>
              </w:rPr>
            </w:pPr>
            <w:moveTo w:id="5155" w:author="Lucy Lucy" w:date="2018-09-01T00:26:00Z">
              <w:r w:rsidRPr="009C09B2">
                <w:t>ID</w:t>
              </w:r>
            </w:moveTo>
          </w:p>
        </w:tc>
        <w:tc>
          <w:tcPr>
            <w:tcW w:w="804" w:type="pct"/>
          </w:tcPr>
          <w:p w14:paraId="5DC36073" w14:textId="77777777" w:rsidR="00D84579" w:rsidRPr="009C09B2" w:rsidRDefault="00D84579" w:rsidP="00D84579">
            <w:pPr>
              <w:rPr>
                <w:moveTo w:id="5156" w:author="Lucy Lucy" w:date="2018-09-01T00:26:00Z"/>
              </w:rPr>
            </w:pPr>
            <w:moveTo w:id="5157" w:author="Lucy Lucy" w:date="2018-09-01T00:26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2B57F8B1" w14:textId="77777777" w:rsidR="00D84579" w:rsidRPr="009C09B2" w:rsidRDefault="00D84579" w:rsidP="00D84579">
            <w:pPr>
              <w:rPr>
                <w:moveTo w:id="5158" w:author="Lucy Lucy" w:date="2018-09-01T00:26:00Z"/>
              </w:rPr>
            </w:pPr>
          </w:p>
        </w:tc>
        <w:tc>
          <w:tcPr>
            <w:tcW w:w="371" w:type="pct"/>
          </w:tcPr>
          <w:p w14:paraId="68EC5AC4" w14:textId="77777777" w:rsidR="00D84579" w:rsidRPr="009C09B2" w:rsidRDefault="00D84579" w:rsidP="00D84579">
            <w:pPr>
              <w:rPr>
                <w:moveTo w:id="5159" w:author="Lucy Lucy" w:date="2018-09-01T00:26:00Z"/>
              </w:rPr>
            </w:pPr>
          </w:p>
        </w:tc>
        <w:tc>
          <w:tcPr>
            <w:tcW w:w="496" w:type="pct"/>
          </w:tcPr>
          <w:p w14:paraId="4E630172" w14:textId="77777777" w:rsidR="00D84579" w:rsidRPr="009C09B2" w:rsidRDefault="00D84579" w:rsidP="00D84579">
            <w:pPr>
              <w:rPr>
                <w:moveTo w:id="5160" w:author="Lucy Lucy" w:date="2018-09-01T00:26:00Z"/>
              </w:rPr>
            </w:pPr>
          </w:p>
        </w:tc>
        <w:tc>
          <w:tcPr>
            <w:tcW w:w="1537" w:type="pct"/>
          </w:tcPr>
          <w:p w14:paraId="473B5000" w14:textId="77777777" w:rsidR="00D84579" w:rsidRPr="009C09B2" w:rsidRDefault="00D84579" w:rsidP="00D84579">
            <w:pPr>
              <w:rPr>
                <w:moveTo w:id="5161" w:author="Lucy Lucy" w:date="2018-09-01T00:26:00Z"/>
              </w:rPr>
            </w:pPr>
            <w:moveTo w:id="5162" w:author="Lucy Lucy" w:date="2018-09-01T00:26:00Z">
              <w:r w:rsidRPr="009C09B2">
                <w:t>ID tự tăng</w:t>
              </w:r>
            </w:moveTo>
          </w:p>
        </w:tc>
      </w:tr>
      <w:tr w:rsidR="00D84579" w:rsidRPr="009C09B2" w14:paraId="666A7331" w14:textId="77777777" w:rsidTr="00D84579">
        <w:tc>
          <w:tcPr>
            <w:tcW w:w="1421" w:type="pct"/>
          </w:tcPr>
          <w:p w14:paraId="3DEF1771" w14:textId="77777777" w:rsidR="00D84579" w:rsidRPr="009C09B2" w:rsidRDefault="00D84579" w:rsidP="00D84579">
            <w:pPr>
              <w:rPr>
                <w:moveTo w:id="5163" w:author="Lucy Lucy" w:date="2018-09-01T00:26:00Z"/>
              </w:rPr>
            </w:pPr>
            <w:moveTo w:id="5164" w:author="Lucy Lucy" w:date="2018-09-01T00:26:00Z">
              <w:r>
                <w:t>TextInput</w:t>
              </w:r>
            </w:moveTo>
          </w:p>
        </w:tc>
        <w:tc>
          <w:tcPr>
            <w:tcW w:w="804" w:type="pct"/>
          </w:tcPr>
          <w:p w14:paraId="18632B03" w14:textId="77777777" w:rsidR="00D84579" w:rsidRPr="009C09B2" w:rsidRDefault="00D84579" w:rsidP="00D84579">
            <w:pPr>
              <w:rPr>
                <w:moveTo w:id="5165" w:author="Lucy Lucy" w:date="2018-09-01T00:26:00Z"/>
              </w:rPr>
            </w:pPr>
            <w:moveTo w:id="5166" w:author="Lucy Lucy" w:date="2018-09-01T00:26:00Z">
              <w:r>
                <w:t>Varchar2</w:t>
              </w:r>
            </w:moveTo>
          </w:p>
        </w:tc>
        <w:tc>
          <w:tcPr>
            <w:tcW w:w="370" w:type="pct"/>
          </w:tcPr>
          <w:p w14:paraId="2F75C737" w14:textId="77777777" w:rsidR="00D84579" w:rsidRPr="009C09B2" w:rsidRDefault="00D84579" w:rsidP="00D84579">
            <w:pPr>
              <w:rPr>
                <w:moveTo w:id="5167" w:author="Lucy Lucy" w:date="2018-09-01T00:26:00Z"/>
              </w:rPr>
            </w:pPr>
            <w:moveTo w:id="5168" w:author="Lucy Lucy" w:date="2018-09-01T00:26:00Z">
              <w:r>
                <w:t>250</w:t>
              </w:r>
            </w:moveTo>
          </w:p>
        </w:tc>
        <w:tc>
          <w:tcPr>
            <w:tcW w:w="371" w:type="pct"/>
          </w:tcPr>
          <w:p w14:paraId="54685A80" w14:textId="77777777" w:rsidR="00D84579" w:rsidRPr="009C09B2" w:rsidRDefault="00D84579" w:rsidP="00D84579">
            <w:pPr>
              <w:rPr>
                <w:moveTo w:id="5169" w:author="Lucy Lucy" w:date="2018-09-01T00:26:00Z"/>
              </w:rPr>
            </w:pPr>
          </w:p>
        </w:tc>
        <w:tc>
          <w:tcPr>
            <w:tcW w:w="496" w:type="pct"/>
          </w:tcPr>
          <w:p w14:paraId="4264D251" w14:textId="77777777" w:rsidR="00D84579" w:rsidRPr="009C09B2" w:rsidRDefault="00D84579" w:rsidP="00D84579">
            <w:pPr>
              <w:rPr>
                <w:moveTo w:id="5170" w:author="Lucy Lucy" w:date="2018-09-01T00:26:00Z"/>
              </w:rPr>
            </w:pPr>
          </w:p>
        </w:tc>
        <w:tc>
          <w:tcPr>
            <w:tcW w:w="1537" w:type="pct"/>
          </w:tcPr>
          <w:p w14:paraId="30E543E5" w14:textId="77777777" w:rsidR="00D84579" w:rsidRPr="009C09B2" w:rsidRDefault="00D84579" w:rsidP="00D84579">
            <w:pPr>
              <w:rPr>
                <w:moveTo w:id="5171" w:author="Lucy Lucy" w:date="2018-09-01T00:26:00Z"/>
              </w:rPr>
            </w:pPr>
          </w:p>
        </w:tc>
      </w:tr>
      <w:tr w:rsidR="00D84579" w:rsidRPr="009C09B2" w14:paraId="5CAD9149" w14:textId="77777777" w:rsidTr="00D84579">
        <w:tc>
          <w:tcPr>
            <w:tcW w:w="1421" w:type="pct"/>
          </w:tcPr>
          <w:p w14:paraId="1CD21830" w14:textId="77777777" w:rsidR="00D84579" w:rsidRPr="009C09B2" w:rsidRDefault="00D84579" w:rsidP="00D84579">
            <w:pPr>
              <w:rPr>
                <w:moveTo w:id="5172" w:author="Lucy Lucy" w:date="2018-09-01T00:26:00Z"/>
              </w:rPr>
            </w:pPr>
            <w:moveTo w:id="5173" w:author="Lucy Lucy" w:date="2018-09-01T00:26:00Z">
              <w:r>
                <w:t>Code</w:t>
              </w:r>
            </w:moveTo>
          </w:p>
        </w:tc>
        <w:tc>
          <w:tcPr>
            <w:tcW w:w="804" w:type="pct"/>
          </w:tcPr>
          <w:p w14:paraId="42F6A6CE" w14:textId="77777777" w:rsidR="00D84579" w:rsidRPr="009C09B2" w:rsidRDefault="00D84579" w:rsidP="00D84579">
            <w:pPr>
              <w:rPr>
                <w:moveTo w:id="5174" w:author="Lucy Lucy" w:date="2018-09-01T00:26:00Z"/>
              </w:rPr>
            </w:pPr>
            <w:moveTo w:id="5175" w:author="Lucy Lucy" w:date="2018-09-01T00:26:00Z">
              <w:r w:rsidRPr="009C09B2">
                <w:t>VARCHAR2</w:t>
              </w:r>
            </w:moveTo>
          </w:p>
        </w:tc>
        <w:tc>
          <w:tcPr>
            <w:tcW w:w="370" w:type="pct"/>
          </w:tcPr>
          <w:p w14:paraId="0B69FD9D" w14:textId="77777777" w:rsidR="00D84579" w:rsidRPr="009C09B2" w:rsidRDefault="00D84579" w:rsidP="00D84579">
            <w:pPr>
              <w:rPr>
                <w:moveTo w:id="5176" w:author="Lucy Lucy" w:date="2018-09-01T00:26:00Z"/>
              </w:rPr>
            </w:pPr>
            <w:moveTo w:id="5177" w:author="Lucy Lucy" w:date="2018-09-01T00:26:00Z">
              <w:r>
                <w:t>30</w:t>
              </w:r>
            </w:moveTo>
          </w:p>
        </w:tc>
        <w:tc>
          <w:tcPr>
            <w:tcW w:w="371" w:type="pct"/>
          </w:tcPr>
          <w:p w14:paraId="7C331C2A" w14:textId="77777777" w:rsidR="00D84579" w:rsidRPr="009C09B2" w:rsidRDefault="00D84579" w:rsidP="00D84579">
            <w:pPr>
              <w:rPr>
                <w:moveTo w:id="5178" w:author="Lucy Lucy" w:date="2018-09-01T00:26:00Z"/>
              </w:rPr>
            </w:pPr>
          </w:p>
        </w:tc>
        <w:tc>
          <w:tcPr>
            <w:tcW w:w="496" w:type="pct"/>
          </w:tcPr>
          <w:p w14:paraId="4FCC76EF" w14:textId="77777777" w:rsidR="00D84579" w:rsidRPr="009C09B2" w:rsidRDefault="00D84579" w:rsidP="00D84579">
            <w:pPr>
              <w:rPr>
                <w:moveTo w:id="5179" w:author="Lucy Lucy" w:date="2018-09-01T00:26:00Z"/>
              </w:rPr>
            </w:pPr>
          </w:p>
        </w:tc>
        <w:tc>
          <w:tcPr>
            <w:tcW w:w="1537" w:type="pct"/>
          </w:tcPr>
          <w:p w14:paraId="71FB9C71" w14:textId="77777777" w:rsidR="00D84579" w:rsidRPr="009C09B2" w:rsidRDefault="00D84579" w:rsidP="00D84579">
            <w:pPr>
              <w:rPr>
                <w:moveTo w:id="5180" w:author="Lucy Lucy" w:date="2018-09-01T00:26:00Z"/>
              </w:rPr>
            </w:pPr>
            <w:moveTo w:id="5181" w:author="Lucy Lucy" w:date="2018-09-01T00:26:00Z">
              <w:r w:rsidRPr="009C09B2">
                <w:t>Mã đơn</w:t>
              </w:r>
              <w:r>
                <w:t xml:space="preserve"> </w:t>
              </w:r>
            </w:moveTo>
          </w:p>
        </w:tc>
      </w:tr>
      <w:tr w:rsidR="00D84579" w:rsidRPr="009C09B2" w14:paraId="079BA247" w14:textId="77777777" w:rsidTr="00D84579">
        <w:tc>
          <w:tcPr>
            <w:tcW w:w="1421" w:type="pct"/>
          </w:tcPr>
          <w:p w14:paraId="09AB8FA4" w14:textId="77777777" w:rsidR="00D84579" w:rsidRDefault="00D84579" w:rsidP="00D84579">
            <w:pPr>
              <w:rPr>
                <w:moveTo w:id="5182" w:author="Lucy Lucy" w:date="2018-09-01T00:26:00Z"/>
              </w:rPr>
            </w:pPr>
            <w:moveTo w:id="5183" w:author="Lucy Lucy" w:date="2018-09-01T00:26:00Z">
              <w:r>
                <w:t>App_header_id</w:t>
              </w:r>
            </w:moveTo>
          </w:p>
        </w:tc>
        <w:tc>
          <w:tcPr>
            <w:tcW w:w="804" w:type="pct"/>
          </w:tcPr>
          <w:p w14:paraId="15B22C32" w14:textId="77777777" w:rsidR="00D84579" w:rsidRPr="009C09B2" w:rsidRDefault="00D84579" w:rsidP="00D84579">
            <w:pPr>
              <w:rPr>
                <w:moveTo w:id="5184" w:author="Lucy Lucy" w:date="2018-09-01T00:26:00Z"/>
              </w:rPr>
            </w:pPr>
            <w:moveTo w:id="5185" w:author="Lucy Lucy" w:date="2018-09-01T00:26:00Z">
              <w:r w:rsidRPr="009C09B2">
                <w:t>VARCHAR2</w:t>
              </w:r>
            </w:moveTo>
          </w:p>
        </w:tc>
        <w:tc>
          <w:tcPr>
            <w:tcW w:w="370" w:type="pct"/>
          </w:tcPr>
          <w:p w14:paraId="6F5634AE" w14:textId="77777777" w:rsidR="00D84579" w:rsidRPr="009C09B2" w:rsidRDefault="00D84579" w:rsidP="00D84579">
            <w:pPr>
              <w:rPr>
                <w:moveTo w:id="5186" w:author="Lucy Lucy" w:date="2018-09-01T00:26:00Z"/>
              </w:rPr>
            </w:pPr>
            <w:moveTo w:id="5187" w:author="Lucy Lucy" w:date="2018-09-01T00:26:00Z">
              <w:r>
                <w:t>20</w:t>
              </w:r>
            </w:moveTo>
          </w:p>
        </w:tc>
        <w:tc>
          <w:tcPr>
            <w:tcW w:w="371" w:type="pct"/>
          </w:tcPr>
          <w:p w14:paraId="592FF218" w14:textId="77777777" w:rsidR="00D84579" w:rsidRPr="009C09B2" w:rsidRDefault="00D84579" w:rsidP="00D84579">
            <w:pPr>
              <w:rPr>
                <w:moveTo w:id="5188" w:author="Lucy Lucy" w:date="2018-09-01T00:26:00Z"/>
              </w:rPr>
            </w:pPr>
          </w:p>
        </w:tc>
        <w:tc>
          <w:tcPr>
            <w:tcW w:w="496" w:type="pct"/>
          </w:tcPr>
          <w:p w14:paraId="1F67585D" w14:textId="77777777" w:rsidR="00D84579" w:rsidRPr="009C09B2" w:rsidRDefault="00D84579" w:rsidP="00D84579">
            <w:pPr>
              <w:rPr>
                <w:moveTo w:id="5189" w:author="Lucy Lucy" w:date="2018-09-01T00:26:00Z"/>
              </w:rPr>
            </w:pPr>
          </w:p>
        </w:tc>
        <w:tc>
          <w:tcPr>
            <w:tcW w:w="1537" w:type="pct"/>
          </w:tcPr>
          <w:p w14:paraId="5AB5B2DD" w14:textId="77777777" w:rsidR="00D84579" w:rsidRPr="009C09B2" w:rsidRDefault="00D84579" w:rsidP="00D84579">
            <w:pPr>
              <w:rPr>
                <w:moveTo w:id="5190" w:author="Lucy Lucy" w:date="2018-09-01T00:26:00Z"/>
              </w:rPr>
            </w:pPr>
            <w:moveTo w:id="5191" w:author="Lucy Lucy" w:date="2018-09-01T00:26:00Z">
              <w:r w:rsidRPr="009C09B2">
                <w:t>Mã đơn</w:t>
              </w:r>
              <w:r>
                <w:t xml:space="preserve"> </w:t>
              </w:r>
            </w:moveTo>
          </w:p>
        </w:tc>
      </w:tr>
    </w:tbl>
    <w:p w14:paraId="78AD3709" w14:textId="77777777" w:rsidR="00D84579" w:rsidRPr="009C09B2" w:rsidRDefault="00D84579" w:rsidP="00D84579">
      <w:pPr>
        <w:rPr>
          <w:moveTo w:id="5192" w:author="Lucy Lucy" w:date="2018-09-01T00:26:00Z"/>
        </w:rPr>
      </w:pPr>
    </w:p>
    <w:p w14:paraId="4D10D148" w14:textId="5C62BDD7" w:rsidR="00561057" w:rsidRPr="009C09B2" w:rsidRDefault="00561057" w:rsidP="00561057">
      <w:pPr>
        <w:pStyle w:val="Heading2"/>
      </w:pPr>
      <w:bookmarkStart w:id="5193" w:name="_Toc523526403"/>
      <w:moveToRangeEnd w:id="5138"/>
      <w:r w:rsidRPr="009C09B2">
        <w:t>TimeSheet</w:t>
      </w:r>
      <w:bookmarkEnd w:id="5193"/>
      <w:r w:rsidRPr="009C09B2">
        <w:tab/>
      </w:r>
      <w:r w:rsidRPr="009C09B2">
        <w:tab/>
      </w:r>
    </w:p>
    <w:p w14:paraId="193991E6" w14:textId="088BEE22" w:rsidR="00561057" w:rsidRPr="009C09B2" w:rsidRDefault="00561057" w:rsidP="00561057">
      <w:pPr>
        <w:pStyle w:val="ListParagraph"/>
        <w:numPr>
          <w:ilvl w:val="0"/>
          <w:numId w:val="8"/>
        </w:numPr>
      </w:pPr>
      <w:r w:rsidRPr="009C09B2">
        <w:t>Mục đích: Lưu trữ thông tin time sheet</w:t>
      </w:r>
    </w:p>
    <w:p w14:paraId="509ED6C2" w14:textId="77777777" w:rsidR="00561057" w:rsidRPr="009C09B2" w:rsidRDefault="00561057" w:rsidP="00561057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:rsidRPr="009C09B2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9C09B2" w:rsidRDefault="00561057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561057" w:rsidRPr="009C09B2" w14:paraId="5BE7560D" w14:textId="77777777" w:rsidTr="001F2731">
        <w:tc>
          <w:tcPr>
            <w:tcW w:w="1432" w:type="pct"/>
          </w:tcPr>
          <w:p w14:paraId="2374F643" w14:textId="77777777" w:rsidR="00561057" w:rsidRPr="009C09B2" w:rsidRDefault="00561057" w:rsidP="001F2731">
            <w:r w:rsidRPr="009C09B2">
              <w:t>ID</w:t>
            </w:r>
          </w:p>
        </w:tc>
        <w:tc>
          <w:tcPr>
            <w:tcW w:w="743" w:type="pct"/>
          </w:tcPr>
          <w:p w14:paraId="59183F68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1245552C" w14:textId="77777777" w:rsidR="00561057" w:rsidRPr="009C09B2" w:rsidRDefault="00561057" w:rsidP="001F2731"/>
        </w:tc>
        <w:tc>
          <w:tcPr>
            <w:tcW w:w="379" w:type="pct"/>
          </w:tcPr>
          <w:p w14:paraId="08E12B0A" w14:textId="77777777" w:rsidR="00561057" w:rsidRPr="009C09B2" w:rsidRDefault="00561057" w:rsidP="001F2731"/>
        </w:tc>
        <w:tc>
          <w:tcPr>
            <w:tcW w:w="497" w:type="pct"/>
          </w:tcPr>
          <w:p w14:paraId="413CDEFF" w14:textId="77777777" w:rsidR="00561057" w:rsidRPr="009C09B2" w:rsidRDefault="00561057" w:rsidP="001F2731"/>
        </w:tc>
        <w:tc>
          <w:tcPr>
            <w:tcW w:w="1553" w:type="pct"/>
          </w:tcPr>
          <w:p w14:paraId="5743B799" w14:textId="77777777" w:rsidR="00561057" w:rsidRPr="009C09B2" w:rsidRDefault="00561057" w:rsidP="001F2731">
            <w:r w:rsidRPr="009C09B2">
              <w:t>ID tự tăng</w:t>
            </w:r>
          </w:p>
        </w:tc>
      </w:tr>
      <w:tr w:rsidR="00444A39" w:rsidRPr="009C09B2" w14:paraId="492F6E66" w14:textId="77777777" w:rsidTr="001F2731">
        <w:trPr>
          <w:ins w:id="5194" w:author="Lucy Lucy" w:date="2018-08-31T23:19:00Z"/>
        </w:trPr>
        <w:tc>
          <w:tcPr>
            <w:tcW w:w="1432" w:type="pct"/>
          </w:tcPr>
          <w:p w14:paraId="5B7DF15C" w14:textId="6446FCBF" w:rsidR="00444A39" w:rsidRPr="009C09B2" w:rsidRDefault="00444A39" w:rsidP="00444A39">
            <w:pPr>
              <w:rPr>
                <w:ins w:id="5195" w:author="Lucy Lucy" w:date="2018-08-31T23:19:00Z"/>
              </w:rPr>
            </w:pPr>
            <w:ins w:id="5196" w:author="Lucy Lucy" w:date="2018-08-31T23:20:00Z">
              <w:r>
                <w:t>Case_Code</w:t>
              </w:r>
            </w:ins>
          </w:p>
        </w:tc>
        <w:tc>
          <w:tcPr>
            <w:tcW w:w="743" w:type="pct"/>
          </w:tcPr>
          <w:p w14:paraId="09A12D91" w14:textId="4CA4688C" w:rsidR="00444A39" w:rsidRPr="009C09B2" w:rsidRDefault="00444A39" w:rsidP="00444A39">
            <w:pPr>
              <w:rPr>
                <w:ins w:id="5197" w:author="Lucy Lucy" w:date="2018-08-31T23:19:00Z"/>
              </w:rPr>
            </w:pPr>
            <w:ins w:id="5198" w:author="Lucy Lucy" w:date="2018-08-31T23:20:00Z">
              <w:r>
                <w:t>Varchar2</w:t>
              </w:r>
            </w:ins>
          </w:p>
        </w:tc>
        <w:tc>
          <w:tcPr>
            <w:tcW w:w="396" w:type="pct"/>
          </w:tcPr>
          <w:p w14:paraId="075DD0AC" w14:textId="38738B77" w:rsidR="00444A39" w:rsidRPr="009C09B2" w:rsidRDefault="007D5FBD" w:rsidP="00444A39">
            <w:pPr>
              <w:rPr>
                <w:ins w:id="5199" w:author="Lucy Lucy" w:date="2018-08-31T23:19:00Z"/>
              </w:rPr>
            </w:pPr>
            <w:ins w:id="5200" w:author="Lucy Lucy" w:date="2018-08-31T23:20:00Z">
              <w:r>
                <w:t>50</w:t>
              </w:r>
            </w:ins>
          </w:p>
        </w:tc>
        <w:tc>
          <w:tcPr>
            <w:tcW w:w="379" w:type="pct"/>
          </w:tcPr>
          <w:p w14:paraId="351B046B" w14:textId="77777777" w:rsidR="00444A39" w:rsidRPr="009C09B2" w:rsidRDefault="00444A39" w:rsidP="00444A39">
            <w:pPr>
              <w:rPr>
                <w:ins w:id="5201" w:author="Lucy Lucy" w:date="2018-08-31T23:19:00Z"/>
              </w:rPr>
            </w:pPr>
          </w:p>
        </w:tc>
        <w:tc>
          <w:tcPr>
            <w:tcW w:w="497" w:type="pct"/>
          </w:tcPr>
          <w:p w14:paraId="68853D9B" w14:textId="77777777" w:rsidR="00444A39" w:rsidRPr="009C09B2" w:rsidRDefault="00444A39" w:rsidP="00444A39">
            <w:pPr>
              <w:rPr>
                <w:ins w:id="5202" w:author="Lucy Lucy" w:date="2018-08-31T23:19:00Z"/>
              </w:rPr>
            </w:pPr>
          </w:p>
        </w:tc>
        <w:tc>
          <w:tcPr>
            <w:tcW w:w="1553" w:type="pct"/>
          </w:tcPr>
          <w:p w14:paraId="5A4BA0E5" w14:textId="77777777" w:rsidR="00444A39" w:rsidRDefault="00444A39" w:rsidP="00444A39">
            <w:pPr>
              <w:rPr>
                <w:ins w:id="5203" w:author="Lucy Lucy" w:date="2018-08-31T23:20:00Z"/>
              </w:rPr>
            </w:pPr>
            <w:ins w:id="5204" w:author="Lucy Lucy" w:date="2018-08-31T23:20:00Z">
              <w:r>
                <w:t>Case_Code tự sinh</w:t>
              </w:r>
            </w:ins>
          </w:p>
          <w:p w14:paraId="5A99611D" w14:textId="6612AE52" w:rsidR="00444A39" w:rsidRPr="009C09B2" w:rsidRDefault="00444A39" w:rsidP="00444A39">
            <w:pPr>
              <w:rPr>
                <w:ins w:id="5205" w:author="Lucy Lucy" w:date="2018-08-31T23:19:00Z"/>
              </w:rPr>
            </w:pPr>
            <w:ins w:id="5206" w:author="Lucy Lucy" w:date="2018-08-31T23:20:00Z">
              <w:r>
                <w:rPr>
                  <w:highlight w:val="yellow"/>
                </w:rPr>
                <w:t>TS_</w:t>
              </w:r>
              <w:r w:rsidRPr="00516BC0">
                <w:rPr>
                  <w:highlight w:val="yellow"/>
                </w:rPr>
                <w:t>yyyyMMdd + seq.nextval</w:t>
              </w:r>
            </w:ins>
          </w:p>
        </w:tc>
      </w:tr>
      <w:tr w:rsidR="007B6FEA" w:rsidRPr="009C09B2" w14:paraId="03B95803" w14:textId="77777777" w:rsidTr="001F2731">
        <w:tc>
          <w:tcPr>
            <w:tcW w:w="1432" w:type="pct"/>
          </w:tcPr>
          <w:p w14:paraId="54DD1906" w14:textId="6A636C26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9C09B2" w:rsidRDefault="007B6FEA" w:rsidP="007B6FEA">
            <w:r w:rsidRPr="009C09B2">
              <w:t>NUMBER</w:t>
            </w:r>
          </w:p>
        </w:tc>
        <w:tc>
          <w:tcPr>
            <w:tcW w:w="396" w:type="pct"/>
          </w:tcPr>
          <w:p w14:paraId="7CB3FCD5" w14:textId="77777777" w:rsidR="007B6FEA" w:rsidRPr="009C09B2" w:rsidRDefault="007B6FEA" w:rsidP="007B6FEA"/>
        </w:tc>
        <w:tc>
          <w:tcPr>
            <w:tcW w:w="379" w:type="pct"/>
          </w:tcPr>
          <w:p w14:paraId="1FF7678D" w14:textId="77777777" w:rsidR="007B6FEA" w:rsidRPr="009C09B2" w:rsidRDefault="007B6FEA" w:rsidP="007B6FEA"/>
        </w:tc>
        <w:tc>
          <w:tcPr>
            <w:tcW w:w="497" w:type="pct"/>
          </w:tcPr>
          <w:p w14:paraId="714C3C8C" w14:textId="77777777" w:rsidR="007B6FEA" w:rsidRPr="009C09B2" w:rsidRDefault="007B6FEA" w:rsidP="007B6FEA"/>
        </w:tc>
        <w:tc>
          <w:tcPr>
            <w:tcW w:w="1553" w:type="pct"/>
          </w:tcPr>
          <w:p w14:paraId="14BBCD22" w14:textId="2FFD924D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561057" w:rsidRPr="009C09B2" w14:paraId="48AE027B" w14:textId="77777777" w:rsidTr="001F2731">
        <w:tc>
          <w:tcPr>
            <w:tcW w:w="1432" w:type="pct"/>
          </w:tcPr>
          <w:p w14:paraId="78722994" w14:textId="4A68FAA0" w:rsidR="00561057" w:rsidRPr="009C09B2" w:rsidRDefault="00561057" w:rsidP="00561057">
            <w:r w:rsidRPr="009C09B2">
              <w:lastRenderedPageBreak/>
              <w:t>Lawer_Id</w:t>
            </w:r>
          </w:p>
        </w:tc>
        <w:tc>
          <w:tcPr>
            <w:tcW w:w="743" w:type="pct"/>
          </w:tcPr>
          <w:p w14:paraId="4EB1FF56" w14:textId="5FD79DF0" w:rsidR="00561057" w:rsidRPr="009C09B2" w:rsidRDefault="00561057" w:rsidP="00561057">
            <w:r w:rsidRPr="009C09B2">
              <w:t>NUMBER</w:t>
            </w:r>
          </w:p>
        </w:tc>
        <w:tc>
          <w:tcPr>
            <w:tcW w:w="396" w:type="pct"/>
          </w:tcPr>
          <w:p w14:paraId="1D9D67BA" w14:textId="77777777" w:rsidR="00561057" w:rsidRPr="009C09B2" w:rsidRDefault="00561057" w:rsidP="00561057"/>
        </w:tc>
        <w:tc>
          <w:tcPr>
            <w:tcW w:w="379" w:type="pct"/>
          </w:tcPr>
          <w:p w14:paraId="3AA10A1C" w14:textId="77777777" w:rsidR="00561057" w:rsidRPr="009C09B2" w:rsidRDefault="00561057" w:rsidP="00561057"/>
        </w:tc>
        <w:tc>
          <w:tcPr>
            <w:tcW w:w="497" w:type="pct"/>
          </w:tcPr>
          <w:p w14:paraId="4F0DAF36" w14:textId="77777777" w:rsidR="00561057" w:rsidRPr="009C09B2" w:rsidRDefault="00561057" w:rsidP="00561057"/>
        </w:tc>
        <w:tc>
          <w:tcPr>
            <w:tcW w:w="1553" w:type="pct"/>
          </w:tcPr>
          <w:p w14:paraId="5B0778B1" w14:textId="590CA5B0" w:rsidR="00561057" w:rsidRPr="009C09B2" w:rsidRDefault="009E2673" w:rsidP="00561057">
            <w:r w:rsidRPr="009C09B2">
              <w:t xml:space="preserve">Id luật sư, Link với </w:t>
            </w:r>
            <w:r>
              <w:t>User_id</w:t>
            </w:r>
            <w:r w:rsidRPr="009C09B2">
              <w:t xml:space="preserve"> bảng </w:t>
            </w:r>
            <w:r>
              <w:t>S_User có User_Type = 2</w:t>
            </w:r>
          </w:p>
        </w:tc>
      </w:tr>
      <w:tr w:rsidR="00561057" w:rsidRPr="009C09B2" w14:paraId="0823BE74" w14:textId="77777777" w:rsidTr="001F2731">
        <w:tc>
          <w:tcPr>
            <w:tcW w:w="1432" w:type="pct"/>
          </w:tcPr>
          <w:p w14:paraId="619F0188" w14:textId="70408E03" w:rsidR="00561057" w:rsidRPr="009C09B2" w:rsidRDefault="00561057" w:rsidP="00561057">
            <w:r w:rsidRPr="009C09B2">
              <w:t>Date</w:t>
            </w:r>
          </w:p>
        </w:tc>
        <w:tc>
          <w:tcPr>
            <w:tcW w:w="743" w:type="pct"/>
          </w:tcPr>
          <w:p w14:paraId="2C0ABB63" w14:textId="4123AD02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32C39DE8" w14:textId="77777777" w:rsidR="00561057" w:rsidRPr="009C09B2" w:rsidRDefault="00561057" w:rsidP="00561057"/>
        </w:tc>
        <w:tc>
          <w:tcPr>
            <w:tcW w:w="379" w:type="pct"/>
          </w:tcPr>
          <w:p w14:paraId="158D9810" w14:textId="77777777" w:rsidR="00561057" w:rsidRPr="009C09B2" w:rsidRDefault="00561057" w:rsidP="00561057"/>
        </w:tc>
        <w:tc>
          <w:tcPr>
            <w:tcW w:w="497" w:type="pct"/>
          </w:tcPr>
          <w:p w14:paraId="740F5BED" w14:textId="77777777" w:rsidR="00561057" w:rsidRPr="009C09B2" w:rsidRDefault="00561057" w:rsidP="00561057"/>
        </w:tc>
        <w:tc>
          <w:tcPr>
            <w:tcW w:w="1553" w:type="pct"/>
          </w:tcPr>
          <w:p w14:paraId="0C468332" w14:textId="10F4FCC5" w:rsidR="00561057" w:rsidRPr="009C09B2" w:rsidRDefault="00561057" w:rsidP="00561057">
            <w:r w:rsidRPr="009C09B2">
              <w:t>Ngày</w:t>
            </w:r>
          </w:p>
        </w:tc>
      </w:tr>
      <w:tr w:rsidR="00561057" w:rsidRPr="009C09B2" w14:paraId="136E17DD" w14:textId="77777777" w:rsidTr="001F2731">
        <w:tc>
          <w:tcPr>
            <w:tcW w:w="1432" w:type="pct"/>
          </w:tcPr>
          <w:p w14:paraId="56A1FCE7" w14:textId="78A036E6" w:rsidR="00561057" w:rsidRPr="009C09B2" w:rsidRDefault="00561057" w:rsidP="001F2731">
            <w:r w:rsidRPr="009C09B2">
              <w:t>Hours</w:t>
            </w:r>
          </w:p>
        </w:tc>
        <w:tc>
          <w:tcPr>
            <w:tcW w:w="743" w:type="pct"/>
          </w:tcPr>
          <w:p w14:paraId="1F700A0E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3E7049" w14:textId="356705F3" w:rsidR="00561057" w:rsidRPr="009C09B2" w:rsidRDefault="00561057" w:rsidP="001F2731"/>
        </w:tc>
        <w:tc>
          <w:tcPr>
            <w:tcW w:w="379" w:type="pct"/>
          </w:tcPr>
          <w:p w14:paraId="7E667902" w14:textId="77777777" w:rsidR="00561057" w:rsidRPr="009C09B2" w:rsidRDefault="00561057" w:rsidP="001F2731"/>
        </w:tc>
        <w:tc>
          <w:tcPr>
            <w:tcW w:w="497" w:type="pct"/>
          </w:tcPr>
          <w:p w14:paraId="3C3D2F6C" w14:textId="77777777" w:rsidR="00561057" w:rsidRPr="009C09B2" w:rsidRDefault="00561057" w:rsidP="001F2731"/>
        </w:tc>
        <w:tc>
          <w:tcPr>
            <w:tcW w:w="1553" w:type="pct"/>
          </w:tcPr>
          <w:p w14:paraId="2F6A132B" w14:textId="1FE9920D" w:rsidR="00561057" w:rsidRPr="009C09B2" w:rsidRDefault="00561057" w:rsidP="001F2731">
            <w:r w:rsidRPr="009C09B2">
              <w:t>Số giờ làm việc</w:t>
            </w:r>
          </w:p>
        </w:tc>
      </w:tr>
      <w:tr w:rsidR="005E559D" w:rsidRPr="009C09B2" w14:paraId="2C28706A" w14:textId="77777777" w:rsidTr="001F2731">
        <w:tc>
          <w:tcPr>
            <w:tcW w:w="1432" w:type="pct"/>
          </w:tcPr>
          <w:p w14:paraId="15489B10" w14:textId="552DD7D8" w:rsidR="005E559D" w:rsidRPr="00541CAA" w:rsidRDefault="005E559D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Hours_Adjust</w:t>
            </w:r>
          </w:p>
        </w:tc>
        <w:tc>
          <w:tcPr>
            <w:tcW w:w="743" w:type="pct"/>
          </w:tcPr>
          <w:p w14:paraId="1D7172C8" w14:textId="4FDF1099" w:rsidR="005E559D" w:rsidRPr="00541CAA" w:rsidRDefault="005E559D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Number</w:t>
            </w:r>
          </w:p>
        </w:tc>
        <w:tc>
          <w:tcPr>
            <w:tcW w:w="396" w:type="pct"/>
          </w:tcPr>
          <w:p w14:paraId="244D1E73" w14:textId="77777777" w:rsidR="005E559D" w:rsidRPr="00541CAA" w:rsidRDefault="005E559D" w:rsidP="001F2731">
            <w:pPr>
              <w:rPr>
                <w:highlight w:val="yellow"/>
              </w:rPr>
            </w:pPr>
          </w:p>
        </w:tc>
        <w:tc>
          <w:tcPr>
            <w:tcW w:w="379" w:type="pct"/>
          </w:tcPr>
          <w:p w14:paraId="3D95F9AB" w14:textId="77777777" w:rsidR="005E559D" w:rsidRPr="00541CAA" w:rsidRDefault="005E559D" w:rsidP="001F2731">
            <w:pPr>
              <w:rPr>
                <w:highlight w:val="yellow"/>
              </w:rPr>
            </w:pPr>
          </w:p>
        </w:tc>
        <w:tc>
          <w:tcPr>
            <w:tcW w:w="497" w:type="pct"/>
          </w:tcPr>
          <w:p w14:paraId="3D97F16F" w14:textId="77777777" w:rsidR="005E559D" w:rsidRPr="00541CAA" w:rsidRDefault="005E559D" w:rsidP="001F2731">
            <w:pPr>
              <w:rPr>
                <w:highlight w:val="yellow"/>
              </w:rPr>
            </w:pPr>
          </w:p>
        </w:tc>
        <w:tc>
          <w:tcPr>
            <w:tcW w:w="1553" w:type="pct"/>
          </w:tcPr>
          <w:p w14:paraId="091600C6" w14:textId="3D008358" w:rsidR="005E559D" w:rsidRPr="00541CAA" w:rsidRDefault="005E559D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Số giờ điều chỉnh</w:t>
            </w:r>
          </w:p>
        </w:tc>
      </w:tr>
      <w:tr w:rsidR="009E2225" w:rsidRPr="009C09B2" w14:paraId="644DE24E" w14:textId="77777777" w:rsidTr="001F2731">
        <w:tc>
          <w:tcPr>
            <w:tcW w:w="1432" w:type="pct"/>
          </w:tcPr>
          <w:p w14:paraId="6225063B" w14:textId="7809B0AF" w:rsidR="009E2225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UseBiling</w:t>
            </w:r>
          </w:p>
        </w:tc>
        <w:tc>
          <w:tcPr>
            <w:tcW w:w="743" w:type="pct"/>
          </w:tcPr>
          <w:p w14:paraId="416CDE13" w14:textId="3CDB122D" w:rsidR="009E2225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Number</w:t>
            </w:r>
          </w:p>
        </w:tc>
        <w:tc>
          <w:tcPr>
            <w:tcW w:w="396" w:type="pct"/>
          </w:tcPr>
          <w:p w14:paraId="0890542D" w14:textId="77777777" w:rsidR="009E2225" w:rsidRPr="00541CAA" w:rsidRDefault="009E2225" w:rsidP="001F2731">
            <w:pPr>
              <w:rPr>
                <w:highlight w:val="yellow"/>
              </w:rPr>
            </w:pPr>
          </w:p>
        </w:tc>
        <w:tc>
          <w:tcPr>
            <w:tcW w:w="379" w:type="pct"/>
          </w:tcPr>
          <w:p w14:paraId="23F9EA96" w14:textId="77777777" w:rsidR="009E2225" w:rsidRPr="00541CAA" w:rsidRDefault="009E2225" w:rsidP="001F2731">
            <w:pPr>
              <w:rPr>
                <w:highlight w:val="yellow"/>
              </w:rPr>
            </w:pPr>
          </w:p>
        </w:tc>
        <w:tc>
          <w:tcPr>
            <w:tcW w:w="497" w:type="pct"/>
          </w:tcPr>
          <w:p w14:paraId="45A944B9" w14:textId="1E6C4CD0" w:rsidR="009E2225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0</w:t>
            </w:r>
          </w:p>
        </w:tc>
        <w:tc>
          <w:tcPr>
            <w:tcW w:w="1553" w:type="pct"/>
          </w:tcPr>
          <w:p w14:paraId="301E65A6" w14:textId="77777777" w:rsidR="009E2225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Đã sử dụng cho biling hay chưa.</w:t>
            </w:r>
          </w:p>
          <w:p w14:paraId="0E638439" w14:textId="77777777" w:rsidR="009E2225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1: đã sử dụng</w:t>
            </w:r>
          </w:p>
          <w:p w14:paraId="09BE4AF2" w14:textId="2E8EB7AC" w:rsidR="00541CAA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0: chưa sử dụng</w:t>
            </w:r>
          </w:p>
        </w:tc>
      </w:tr>
      <w:tr w:rsidR="00561057" w:rsidRPr="009C09B2" w14:paraId="7E92FE18" w14:textId="77777777" w:rsidTr="001F2731">
        <w:tc>
          <w:tcPr>
            <w:tcW w:w="1432" w:type="pct"/>
          </w:tcPr>
          <w:p w14:paraId="01963874" w14:textId="31CF2DA3" w:rsidR="00561057" w:rsidRPr="009C09B2" w:rsidRDefault="00561057" w:rsidP="00561057">
            <w:r w:rsidRPr="009C09B2">
              <w:t>Notes</w:t>
            </w:r>
          </w:p>
        </w:tc>
        <w:tc>
          <w:tcPr>
            <w:tcW w:w="743" w:type="pct"/>
          </w:tcPr>
          <w:p w14:paraId="7B007255" w14:textId="00B26885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B2F2FEC" w14:textId="0228F2A2" w:rsidR="00561057" w:rsidRPr="009C09B2" w:rsidRDefault="00561057" w:rsidP="00561057">
            <w:r w:rsidRPr="009C09B2">
              <w:t>MAX</w:t>
            </w:r>
          </w:p>
        </w:tc>
        <w:tc>
          <w:tcPr>
            <w:tcW w:w="379" w:type="pct"/>
          </w:tcPr>
          <w:p w14:paraId="3C4E5EA8" w14:textId="77777777" w:rsidR="00561057" w:rsidRPr="009C09B2" w:rsidRDefault="00561057" w:rsidP="00561057"/>
        </w:tc>
        <w:tc>
          <w:tcPr>
            <w:tcW w:w="497" w:type="pct"/>
          </w:tcPr>
          <w:p w14:paraId="2592186B" w14:textId="77777777" w:rsidR="00561057" w:rsidRPr="009C09B2" w:rsidRDefault="00561057" w:rsidP="00561057"/>
        </w:tc>
        <w:tc>
          <w:tcPr>
            <w:tcW w:w="1553" w:type="pct"/>
          </w:tcPr>
          <w:p w14:paraId="3081CC9A" w14:textId="0FAB5600" w:rsidR="00561057" w:rsidRPr="009C09B2" w:rsidRDefault="00561057" w:rsidP="00561057">
            <w:r w:rsidRPr="009C09B2">
              <w:t>Ghi chú</w:t>
            </w:r>
          </w:p>
        </w:tc>
      </w:tr>
      <w:tr w:rsidR="00561057" w:rsidRPr="009C09B2" w14:paraId="04C427B5" w14:textId="77777777" w:rsidTr="001F2731">
        <w:tc>
          <w:tcPr>
            <w:tcW w:w="1432" w:type="pct"/>
          </w:tcPr>
          <w:p w14:paraId="682AC9DD" w14:textId="1C8A369E" w:rsidR="00561057" w:rsidRPr="009C09B2" w:rsidRDefault="00561057" w:rsidP="001F2731">
            <w:r w:rsidRPr="009C09B2">
              <w:t>Status</w:t>
            </w:r>
          </w:p>
        </w:tc>
        <w:tc>
          <w:tcPr>
            <w:tcW w:w="743" w:type="pct"/>
          </w:tcPr>
          <w:p w14:paraId="4C8F19E5" w14:textId="6B90AE7B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E154A3" w14:textId="77777777" w:rsidR="00561057" w:rsidRPr="009C09B2" w:rsidRDefault="00561057" w:rsidP="001F2731"/>
        </w:tc>
        <w:tc>
          <w:tcPr>
            <w:tcW w:w="379" w:type="pct"/>
          </w:tcPr>
          <w:p w14:paraId="6778C103" w14:textId="77777777" w:rsidR="00561057" w:rsidRPr="009C09B2" w:rsidRDefault="00561057" w:rsidP="001F2731"/>
        </w:tc>
        <w:tc>
          <w:tcPr>
            <w:tcW w:w="497" w:type="pct"/>
          </w:tcPr>
          <w:p w14:paraId="1E917B17" w14:textId="77777777" w:rsidR="00561057" w:rsidRPr="009C09B2" w:rsidRDefault="00561057" w:rsidP="001F2731"/>
        </w:tc>
        <w:tc>
          <w:tcPr>
            <w:tcW w:w="1553" w:type="pct"/>
          </w:tcPr>
          <w:p w14:paraId="04CDDC76" w14:textId="77777777" w:rsidR="00561057" w:rsidRPr="009C09B2" w:rsidRDefault="00561057" w:rsidP="001F2731">
            <w:r w:rsidRPr="009C09B2">
              <w:t>Trạng thái</w:t>
            </w:r>
          </w:p>
          <w:p w14:paraId="1298823A" w14:textId="77777777" w:rsidR="00561057" w:rsidRPr="009C09B2" w:rsidRDefault="00561057" w:rsidP="001F2731">
            <w:r w:rsidRPr="009C09B2">
              <w:t>0: mới tạo</w:t>
            </w:r>
          </w:p>
          <w:p w14:paraId="41A60215" w14:textId="77777777" w:rsidR="00561057" w:rsidRPr="009C09B2" w:rsidRDefault="00561057" w:rsidP="001F2731">
            <w:r w:rsidRPr="009C09B2">
              <w:t>1: Đã duyệt</w:t>
            </w:r>
          </w:p>
          <w:p w14:paraId="4E2BE384" w14:textId="056BED92" w:rsidR="00561057" w:rsidRPr="009C09B2" w:rsidRDefault="00561057" w:rsidP="001F2731">
            <w:r w:rsidRPr="009C09B2">
              <w:t>2: Từ chối</w:t>
            </w:r>
          </w:p>
        </w:tc>
      </w:tr>
      <w:tr w:rsidR="00561057" w:rsidRPr="009C09B2" w14:paraId="035C46C3" w14:textId="77777777" w:rsidTr="001F2731">
        <w:tc>
          <w:tcPr>
            <w:tcW w:w="1432" w:type="pct"/>
          </w:tcPr>
          <w:p w14:paraId="7433FBAE" w14:textId="43D953E6" w:rsidR="00561057" w:rsidRPr="009C09B2" w:rsidRDefault="00561057" w:rsidP="001F2731">
            <w:r w:rsidRPr="009C09B2">
              <w:t>Reject_Reason</w:t>
            </w:r>
          </w:p>
        </w:tc>
        <w:tc>
          <w:tcPr>
            <w:tcW w:w="743" w:type="pct"/>
          </w:tcPr>
          <w:p w14:paraId="094B3382" w14:textId="29657B4F" w:rsidR="00561057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2503A7EB" w14:textId="77777777" w:rsidR="00561057" w:rsidRPr="009C09B2" w:rsidRDefault="00561057" w:rsidP="001F2731">
            <w:r w:rsidRPr="009C09B2">
              <w:t>MAX</w:t>
            </w:r>
          </w:p>
        </w:tc>
        <w:tc>
          <w:tcPr>
            <w:tcW w:w="379" w:type="pct"/>
          </w:tcPr>
          <w:p w14:paraId="184DA3DC" w14:textId="77777777" w:rsidR="00561057" w:rsidRPr="009C09B2" w:rsidRDefault="00561057" w:rsidP="001F2731"/>
        </w:tc>
        <w:tc>
          <w:tcPr>
            <w:tcW w:w="497" w:type="pct"/>
          </w:tcPr>
          <w:p w14:paraId="7593FF51" w14:textId="77777777" w:rsidR="00561057" w:rsidRPr="009C09B2" w:rsidRDefault="00561057" w:rsidP="001F2731"/>
        </w:tc>
        <w:tc>
          <w:tcPr>
            <w:tcW w:w="1553" w:type="pct"/>
          </w:tcPr>
          <w:p w14:paraId="49B6C2CE" w14:textId="0ADDDF76" w:rsidR="00561057" w:rsidRPr="009C09B2" w:rsidRDefault="00561057" w:rsidP="001F2731">
            <w:r w:rsidRPr="009C09B2">
              <w:t>Lý do từ chối nếu có</w:t>
            </w:r>
          </w:p>
        </w:tc>
      </w:tr>
      <w:tr w:rsidR="00561057" w:rsidRPr="009C09B2" w14:paraId="0481C791" w14:textId="77777777" w:rsidTr="001F2731">
        <w:tc>
          <w:tcPr>
            <w:tcW w:w="1432" w:type="pct"/>
          </w:tcPr>
          <w:p w14:paraId="065B49AF" w14:textId="255FABBC" w:rsidR="00561057" w:rsidRPr="009C09B2" w:rsidRDefault="00561057" w:rsidP="00561057">
            <w:r w:rsidRPr="009C09B2">
              <w:t>Created_By</w:t>
            </w:r>
          </w:p>
        </w:tc>
        <w:tc>
          <w:tcPr>
            <w:tcW w:w="743" w:type="pct"/>
          </w:tcPr>
          <w:p w14:paraId="772668FB" w14:textId="4B23EBEE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17965E0C" w14:textId="75229BD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EA2A562" w14:textId="77777777" w:rsidR="00561057" w:rsidRPr="009C09B2" w:rsidRDefault="00561057" w:rsidP="00561057"/>
        </w:tc>
        <w:tc>
          <w:tcPr>
            <w:tcW w:w="497" w:type="pct"/>
          </w:tcPr>
          <w:p w14:paraId="40AF9531" w14:textId="77777777" w:rsidR="00561057" w:rsidRPr="009C09B2" w:rsidRDefault="00561057" w:rsidP="00561057"/>
        </w:tc>
        <w:tc>
          <w:tcPr>
            <w:tcW w:w="1553" w:type="pct"/>
          </w:tcPr>
          <w:p w14:paraId="2AFB448E" w14:textId="73107CE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56420CF9" w14:textId="77777777" w:rsidTr="001F2731">
        <w:tc>
          <w:tcPr>
            <w:tcW w:w="1432" w:type="pct"/>
          </w:tcPr>
          <w:p w14:paraId="3B8570CD" w14:textId="6DBDD58E" w:rsidR="00561057" w:rsidRPr="009C09B2" w:rsidRDefault="00561057" w:rsidP="00561057">
            <w:r w:rsidRPr="009C09B2">
              <w:t>Created_Date</w:t>
            </w:r>
          </w:p>
        </w:tc>
        <w:tc>
          <w:tcPr>
            <w:tcW w:w="743" w:type="pct"/>
          </w:tcPr>
          <w:p w14:paraId="09454F34" w14:textId="2DF6D3C8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42FC327E" w14:textId="77777777" w:rsidR="00561057" w:rsidRPr="009C09B2" w:rsidRDefault="00561057" w:rsidP="00561057"/>
        </w:tc>
        <w:tc>
          <w:tcPr>
            <w:tcW w:w="379" w:type="pct"/>
          </w:tcPr>
          <w:p w14:paraId="6029D2E1" w14:textId="77777777" w:rsidR="00561057" w:rsidRPr="009C09B2" w:rsidRDefault="00561057" w:rsidP="00561057"/>
        </w:tc>
        <w:tc>
          <w:tcPr>
            <w:tcW w:w="497" w:type="pct"/>
          </w:tcPr>
          <w:p w14:paraId="3F8BEA0A" w14:textId="77777777" w:rsidR="00561057" w:rsidRPr="009C09B2" w:rsidRDefault="00561057" w:rsidP="00561057"/>
        </w:tc>
        <w:tc>
          <w:tcPr>
            <w:tcW w:w="1553" w:type="pct"/>
          </w:tcPr>
          <w:p w14:paraId="759E557A" w14:textId="62EAB7E6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6F105790" w14:textId="77777777" w:rsidTr="001F2731">
        <w:tc>
          <w:tcPr>
            <w:tcW w:w="1432" w:type="pct"/>
          </w:tcPr>
          <w:p w14:paraId="21D864CC" w14:textId="600218D2" w:rsidR="00561057" w:rsidRPr="009C09B2" w:rsidRDefault="00561057" w:rsidP="00561057">
            <w:r w:rsidRPr="009C09B2">
              <w:t>Modify_By</w:t>
            </w:r>
          </w:p>
        </w:tc>
        <w:tc>
          <w:tcPr>
            <w:tcW w:w="743" w:type="pct"/>
          </w:tcPr>
          <w:p w14:paraId="059FB443" w14:textId="08DD48D2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AD3331F" w14:textId="2BFCE41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35D22B8" w14:textId="77777777" w:rsidR="00561057" w:rsidRPr="009C09B2" w:rsidRDefault="00561057" w:rsidP="00561057"/>
        </w:tc>
        <w:tc>
          <w:tcPr>
            <w:tcW w:w="497" w:type="pct"/>
          </w:tcPr>
          <w:p w14:paraId="5709F3B7" w14:textId="77777777" w:rsidR="00561057" w:rsidRPr="009C09B2" w:rsidRDefault="00561057" w:rsidP="00561057"/>
        </w:tc>
        <w:tc>
          <w:tcPr>
            <w:tcW w:w="1553" w:type="pct"/>
          </w:tcPr>
          <w:p w14:paraId="33D78B86" w14:textId="21B33E9B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98112B1" w14:textId="77777777" w:rsidTr="001F2731">
        <w:tc>
          <w:tcPr>
            <w:tcW w:w="1432" w:type="pct"/>
          </w:tcPr>
          <w:p w14:paraId="367D0A9A" w14:textId="04CBA7C9" w:rsidR="00561057" w:rsidRPr="009C09B2" w:rsidRDefault="00561057" w:rsidP="00561057">
            <w:r w:rsidRPr="009C09B2">
              <w:t>Modify_Date</w:t>
            </w:r>
          </w:p>
        </w:tc>
        <w:tc>
          <w:tcPr>
            <w:tcW w:w="743" w:type="pct"/>
          </w:tcPr>
          <w:p w14:paraId="760C8EA8" w14:textId="1FC600FF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5AC9C5A1" w14:textId="77777777" w:rsidR="00561057" w:rsidRPr="009C09B2" w:rsidRDefault="00561057" w:rsidP="00561057"/>
        </w:tc>
        <w:tc>
          <w:tcPr>
            <w:tcW w:w="379" w:type="pct"/>
          </w:tcPr>
          <w:p w14:paraId="09AFA269" w14:textId="77777777" w:rsidR="00561057" w:rsidRPr="009C09B2" w:rsidRDefault="00561057" w:rsidP="00561057"/>
        </w:tc>
        <w:tc>
          <w:tcPr>
            <w:tcW w:w="497" w:type="pct"/>
          </w:tcPr>
          <w:p w14:paraId="31F63F5B" w14:textId="77777777" w:rsidR="00561057" w:rsidRPr="009C09B2" w:rsidRDefault="00561057" w:rsidP="00561057"/>
        </w:tc>
        <w:tc>
          <w:tcPr>
            <w:tcW w:w="1553" w:type="pct"/>
          </w:tcPr>
          <w:p w14:paraId="4EE95C27" w14:textId="677E6E1A" w:rsidR="00561057" w:rsidRPr="009C09B2" w:rsidRDefault="00561057" w:rsidP="00561057">
            <w:r w:rsidRPr="009C09B2">
              <w:t>Ngày sửa</w:t>
            </w:r>
          </w:p>
        </w:tc>
      </w:tr>
      <w:tr w:rsidR="000E5912" w:rsidRPr="009C09B2" w14:paraId="0EDBC8C5" w14:textId="77777777" w:rsidTr="001F2731">
        <w:trPr>
          <w:ins w:id="5207" w:author="Lucy Lucy" w:date="2018-08-31T22:28:00Z"/>
        </w:trPr>
        <w:tc>
          <w:tcPr>
            <w:tcW w:w="1432" w:type="pct"/>
          </w:tcPr>
          <w:p w14:paraId="5D678AFE" w14:textId="09B865BA" w:rsidR="000E5912" w:rsidRPr="009C09B2" w:rsidRDefault="000E5912" w:rsidP="000E5912">
            <w:pPr>
              <w:rPr>
                <w:ins w:id="5208" w:author="Lucy Lucy" w:date="2018-08-31T22:28:00Z"/>
              </w:rPr>
            </w:pPr>
            <w:ins w:id="5209" w:author="Lucy Lucy" w:date="2018-08-31T22:28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684C1B65" w14:textId="02233D28" w:rsidR="000E5912" w:rsidRPr="009C09B2" w:rsidRDefault="000E5912" w:rsidP="000E5912">
            <w:pPr>
              <w:rPr>
                <w:ins w:id="5210" w:author="Lucy Lucy" w:date="2018-08-31T22:28:00Z"/>
              </w:rPr>
            </w:pPr>
            <w:ins w:id="5211" w:author="Lucy Lucy" w:date="2018-08-31T22:28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4AC3EBD3" w14:textId="1CEDDDEF" w:rsidR="000E5912" w:rsidRPr="009C09B2" w:rsidRDefault="000E5912" w:rsidP="000E5912">
            <w:pPr>
              <w:rPr>
                <w:ins w:id="5212" w:author="Lucy Lucy" w:date="2018-08-31T22:28:00Z"/>
              </w:rPr>
            </w:pPr>
            <w:ins w:id="5213" w:author="Lucy Lucy" w:date="2018-08-31T22:28:00Z">
              <w:r w:rsidRPr="009C09B2">
                <w:t>5</w:t>
              </w:r>
            </w:ins>
          </w:p>
        </w:tc>
        <w:tc>
          <w:tcPr>
            <w:tcW w:w="379" w:type="pct"/>
          </w:tcPr>
          <w:p w14:paraId="593ADA56" w14:textId="77777777" w:rsidR="000E5912" w:rsidRPr="009C09B2" w:rsidRDefault="000E5912" w:rsidP="000E5912">
            <w:pPr>
              <w:rPr>
                <w:ins w:id="5214" w:author="Lucy Lucy" w:date="2018-08-31T22:28:00Z"/>
              </w:rPr>
            </w:pPr>
          </w:p>
        </w:tc>
        <w:tc>
          <w:tcPr>
            <w:tcW w:w="497" w:type="pct"/>
          </w:tcPr>
          <w:p w14:paraId="41D70988" w14:textId="77777777" w:rsidR="000E5912" w:rsidRPr="009C09B2" w:rsidRDefault="000E5912" w:rsidP="000E5912">
            <w:pPr>
              <w:rPr>
                <w:ins w:id="5215" w:author="Lucy Lucy" w:date="2018-08-31T22:28:00Z"/>
              </w:rPr>
            </w:pPr>
          </w:p>
        </w:tc>
        <w:tc>
          <w:tcPr>
            <w:tcW w:w="1553" w:type="pct"/>
          </w:tcPr>
          <w:p w14:paraId="71957CA5" w14:textId="6C67C85B" w:rsidR="000E5912" w:rsidRPr="009C09B2" w:rsidRDefault="000E5912" w:rsidP="000E5912">
            <w:pPr>
              <w:rPr>
                <w:ins w:id="5216" w:author="Lucy Lucy" w:date="2018-08-31T22:28:00Z"/>
              </w:rPr>
            </w:pPr>
            <w:ins w:id="5217" w:author="Lucy Lucy" w:date="2018-08-31T22:28:00Z">
              <w:r w:rsidRPr="009C09B2">
                <w:t>Ngôn ngữ hiển thị</w:t>
              </w:r>
            </w:ins>
          </w:p>
        </w:tc>
      </w:tr>
    </w:tbl>
    <w:p w14:paraId="05469287" w14:textId="501F41DB" w:rsidR="00AE0F0C" w:rsidRPr="009C09B2" w:rsidRDefault="004769AD" w:rsidP="00AE0F0C">
      <w:pPr>
        <w:pStyle w:val="Heading2"/>
      </w:pPr>
      <w:del w:id="5218" w:author="Lucy Lucy" w:date="2018-08-31T22:29:00Z">
        <w:r w:rsidRPr="009C09B2" w:rsidDel="000E5912">
          <w:delText>Request</w:delText>
        </w:r>
        <w:r w:rsidR="00AE0F0C" w:rsidRPr="009C09B2" w:rsidDel="000E5912">
          <w:delText>_</w:delText>
        </w:r>
      </w:del>
      <w:bookmarkStart w:id="5219" w:name="_Toc523526404"/>
      <w:r w:rsidR="00AE0F0C" w:rsidRPr="009C09B2">
        <w:t>Search</w:t>
      </w:r>
      <w:r w:rsidRPr="009C09B2">
        <w:t>_Header</w:t>
      </w:r>
      <w:bookmarkEnd w:id="5219"/>
      <w:r w:rsidR="00AE0F0C" w:rsidRPr="009C09B2">
        <w:tab/>
      </w:r>
    </w:p>
    <w:p w14:paraId="7F6FFE83" w14:textId="004FDFFA" w:rsidR="00AE0F0C" w:rsidRPr="009C09B2" w:rsidRDefault="00AE0F0C" w:rsidP="00AE0F0C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04585E" w:rsidRPr="009C09B2">
        <w:t>yêu cầu search của người dùng</w:t>
      </w:r>
    </w:p>
    <w:p w14:paraId="0683E4A4" w14:textId="77777777" w:rsidR="00AE0F0C" w:rsidRPr="009C09B2" w:rsidRDefault="00AE0F0C" w:rsidP="00AE0F0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34"/>
        <w:gridCol w:w="1574"/>
        <w:gridCol w:w="667"/>
        <w:gridCol w:w="636"/>
        <w:gridCol w:w="894"/>
        <w:gridCol w:w="2708"/>
      </w:tblGrid>
      <w:tr w:rsidR="00AE0F0C" w:rsidRPr="009C09B2" w14:paraId="1F4F4D8D" w14:textId="77777777" w:rsidTr="004A1E41">
        <w:trPr>
          <w:tblHeader/>
        </w:trPr>
        <w:tc>
          <w:tcPr>
            <w:tcW w:w="1406" w:type="pct"/>
            <w:shd w:val="clear" w:color="auto" w:fill="E6E6E6"/>
          </w:tcPr>
          <w:p w14:paraId="0CE711EB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73" w:type="pct"/>
            <w:shd w:val="clear" w:color="auto" w:fill="E6E6E6"/>
          </w:tcPr>
          <w:p w14:paraId="17A7098A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E25AA3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53" w:type="pct"/>
            <w:shd w:val="clear" w:color="auto" w:fill="E6E6E6"/>
          </w:tcPr>
          <w:p w14:paraId="05FF7A2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4FD6443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03" w:type="pct"/>
            <w:shd w:val="clear" w:color="auto" w:fill="E6E6E6"/>
          </w:tcPr>
          <w:p w14:paraId="77FC261E" w14:textId="77777777" w:rsidR="00AE0F0C" w:rsidRPr="009C09B2" w:rsidRDefault="00AE0F0C" w:rsidP="00AA70FF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E0F0C" w:rsidRPr="009C09B2" w14:paraId="58AF543B" w14:textId="77777777" w:rsidTr="004A1E41">
        <w:tc>
          <w:tcPr>
            <w:tcW w:w="1406" w:type="pct"/>
          </w:tcPr>
          <w:p w14:paraId="405EEF6B" w14:textId="3299C4EC" w:rsidR="00AE0F0C" w:rsidRPr="009C09B2" w:rsidRDefault="004769AD" w:rsidP="00AA70FF">
            <w:del w:id="5220" w:author="Lucy Lucy" w:date="2018-08-31T22:29:00Z">
              <w:r w:rsidRPr="009C09B2" w:rsidDel="000E5912">
                <w:delText>Request</w:delText>
              </w:r>
            </w:del>
            <w:del w:id="5221" w:author="Lucy Lucy" w:date="2018-08-31T22:28:00Z">
              <w:r w:rsidRPr="009C09B2" w:rsidDel="000E5912">
                <w:delText>_</w:delText>
              </w:r>
            </w:del>
            <w:r w:rsidRPr="009C09B2">
              <w:t>Search_Id</w:t>
            </w:r>
          </w:p>
        </w:tc>
        <w:tc>
          <w:tcPr>
            <w:tcW w:w="873" w:type="pct"/>
          </w:tcPr>
          <w:p w14:paraId="1513A381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70" w:type="pct"/>
          </w:tcPr>
          <w:p w14:paraId="2D745837" w14:textId="77777777" w:rsidR="00AE0F0C" w:rsidRPr="009C09B2" w:rsidRDefault="00AE0F0C" w:rsidP="00AA70FF"/>
        </w:tc>
        <w:tc>
          <w:tcPr>
            <w:tcW w:w="353" w:type="pct"/>
          </w:tcPr>
          <w:p w14:paraId="63691357" w14:textId="77777777" w:rsidR="00AE0F0C" w:rsidRPr="009C09B2" w:rsidRDefault="00AE0F0C" w:rsidP="00AA70FF"/>
        </w:tc>
        <w:tc>
          <w:tcPr>
            <w:tcW w:w="496" w:type="pct"/>
          </w:tcPr>
          <w:p w14:paraId="5117D6E2" w14:textId="77777777" w:rsidR="00AE0F0C" w:rsidRPr="009C09B2" w:rsidRDefault="00AE0F0C" w:rsidP="00AA70FF"/>
        </w:tc>
        <w:tc>
          <w:tcPr>
            <w:tcW w:w="1503" w:type="pct"/>
          </w:tcPr>
          <w:p w14:paraId="1A9B739F" w14:textId="77777777" w:rsidR="00AE0F0C" w:rsidRPr="009C09B2" w:rsidRDefault="00AE0F0C" w:rsidP="00AA70FF">
            <w:r w:rsidRPr="009C09B2">
              <w:t>ID tự tăng</w:t>
            </w:r>
          </w:p>
        </w:tc>
      </w:tr>
      <w:tr w:rsidR="00BA0070" w:rsidRPr="009C09B2" w14:paraId="4B0546ED" w14:textId="77777777" w:rsidTr="004A1E41">
        <w:trPr>
          <w:ins w:id="5222" w:author="Lucy Lucy" w:date="2018-08-31T22:23:00Z"/>
        </w:trPr>
        <w:tc>
          <w:tcPr>
            <w:tcW w:w="1406" w:type="pct"/>
          </w:tcPr>
          <w:p w14:paraId="7BE1B81C" w14:textId="7B01D25E" w:rsidR="00BA0070" w:rsidRPr="009C09B2" w:rsidRDefault="00BA0070" w:rsidP="00AA70FF">
            <w:pPr>
              <w:rPr>
                <w:ins w:id="5223" w:author="Lucy Lucy" w:date="2018-08-31T22:23:00Z"/>
              </w:rPr>
            </w:pPr>
            <w:ins w:id="5224" w:author="Lucy Lucy" w:date="2018-08-31T22:23:00Z">
              <w:r>
                <w:t>Case_Code</w:t>
              </w:r>
            </w:ins>
          </w:p>
        </w:tc>
        <w:tc>
          <w:tcPr>
            <w:tcW w:w="873" w:type="pct"/>
          </w:tcPr>
          <w:p w14:paraId="1D6110BF" w14:textId="06645975" w:rsidR="00BA0070" w:rsidRPr="009C09B2" w:rsidRDefault="00BA0070" w:rsidP="00AA70FF">
            <w:pPr>
              <w:rPr>
                <w:ins w:id="5225" w:author="Lucy Lucy" w:date="2018-08-31T22:23:00Z"/>
              </w:rPr>
            </w:pPr>
            <w:ins w:id="5226" w:author="Lucy Lucy" w:date="2018-08-31T22:23:00Z">
              <w:r>
                <w:t>Varchar2</w:t>
              </w:r>
            </w:ins>
          </w:p>
        </w:tc>
        <w:tc>
          <w:tcPr>
            <w:tcW w:w="370" w:type="pct"/>
          </w:tcPr>
          <w:p w14:paraId="2FCC2B8E" w14:textId="566CB265" w:rsidR="00BA0070" w:rsidRPr="009C09B2" w:rsidRDefault="007D5FBD" w:rsidP="00AA70FF">
            <w:pPr>
              <w:rPr>
                <w:ins w:id="5227" w:author="Lucy Lucy" w:date="2018-08-31T22:23:00Z"/>
              </w:rPr>
            </w:pPr>
            <w:ins w:id="5228" w:author="Lucy Lucy" w:date="2018-08-31T23:20:00Z">
              <w:r>
                <w:t>50</w:t>
              </w:r>
            </w:ins>
          </w:p>
        </w:tc>
        <w:tc>
          <w:tcPr>
            <w:tcW w:w="353" w:type="pct"/>
          </w:tcPr>
          <w:p w14:paraId="46AFBAF5" w14:textId="77777777" w:rsidR="00BA0070" w:rsidRPr="009C09B2" w:rsidRDefault="00BA0070" w:rsidP="00AA70FF">
            <w:pPr>
              <w:rPr>
                <w:ins w:id="5229" w:author="Lucy Lucy" w:date="2018-08-31T22:23:00Z"/>
              </w:rPr>
            </w:pPr>
          </w:p>
        </w:tc>
        <w:tc>
          <w:tcPr>
            <w:tcW w:w="496" w:type="pct"/>
          </w:tcPr>
          <w:p w14:paraId="5EA410B5" w14:textId="77777777" w:rsidR="00BA0070" w:rsidRPr="009C09B2" w:rsidRDefault="00BA0070" w:rsidP="00AA70FF">
            <w:pPr>
              <w:rPr>
                <w:ins w:id="5230" w:author="Lucy Lucy" w:date="2018-08-31T22:23:00Z"/>
              </w:rPr>
            </w:pPr>
          </w:p>
        </w:tc>
        <w:tc>
          <w:tcPr>
            <w:tcW w:w="1503" w:type="pct"/>
          </w:tcPr>
          <w:p w14:paraId="2AAEC1B5" w14:textId="77777777" w:rsidR="00BA0070" w:rsidRDefault="00BA0070" w:rsidP="00AA70FF">
            <w:pPr>
              <w:rPr>
                <w:ins w:id="5231" w:author="Lucy Lucy" w:date="2018-08-31T22:24:00Z"/>
              </w:rPr>
            </w:pPr>
            <w:ins w:id="5232" w:author="Lucy Lucy" w:date="2018-08-31T22:24:00Z">
              <w:r>
                <w:t>Case_Code tự sinh</w:t>
              </w:r>
            </w:ins>
          </w:p>
          <w:p w14:paraId="5721E970" w14:textId="550129E9" w:rsidR="00BA0070" w:rsidRPr="009C09B2" w:rsidRDefault="00BA0070" w:rsidP="00AA70FF">
            <w:pPr>
              <w:rPr>
                <w:ins w:id="5233" w:author="Lucy Lucy" w:date="2018-08-31T22:23:00Z"/>
              </w:rPr>
            </w:pPr>
            <w:ins w:id="5234" w:author="Lucy Lucy" w:date="2018-08-31T22:24:00Z">
              <w:r>
                <w:rPr>
                  <w:highlight w:val="yellow"/>
                </w:rPr>
                <w:t>SE</w:t>
              </w:r>
            </w:ins>
            <w:ins w:id="5235" w:author="Lucy Lucy" w:date="2018-08-31T22:25:00Z">
              <w:r>
                <w:rPr>
                  <w:highlight w:val="yellow"/>
                </w:rPr>
                <w:t>_</w:t>
              </w:r>
            </w:ins>
            <w:ins w:id="5236" w:author="Lucy Lucy" w:date="2018-08-31T22:24:00Z">
              <w:r w:rsidRPr="00516BC0">
                <w:rPr>
                  <w:highlight w:val="yellow"/>
                </w:rPr>
                <w:t>yyyyMMdd + seq.nextval</w:t>
              </w:r>
            </w:ins>
          </w:p>
        </w:tc>
      </w:tr>
      <w:tr w:rsidR="00BA0070" w:rsidRPr="009C09B2" w14:paraId="6F2F4F47" w14:textId="77777777" w:rsidTr="004A1E41">
        <w:trPr>
          <w:ins w:id="5237" w:author="Lucy Lucy" w:date="2018-08-31T22:24:00Z"/>
        </w:trPr>
        <w:tc>
          <w:tcPr>
            <w:tcW w:w="1406" w:type="pct"/>
          </w:tcPr>
          <w:p w14:paraId="1E244C34" w14:textId="1A336173" w:rsidR="00BA0070" w:rsidRPr="009C09B2" w:rsidRDefault="00BA0070" w:rsidP="00BA0070">
            <w:pPr>
              <w:rPr>
                <w:ins w:id="5238" w:author="Lucy Lucy" w:date="2018-08-31T22:24:00Z"/>
              </w:rPr>
            </w:pPr>
            <w:ins w:id="5239" w:author="Lucy Lucy" w:date="2018-08-31T22:24:00Z">
              <w:r w:rsidRPr="008C49AE">
                <w:t>CLIENT_REFERENCE</w:t>
              </w:r>
            </w:ins>
          </w:p>
        </w:tc>
        <w:tc>
          <w:tcPr>
            <w:tcW w:w="873" w:type="pct"/>
          </w:tcPr>
          <w:p w14:paraId="718C3A5C" w14:textId="402E28CF" w:rsidR="00BA0070" w:rsidRPr="009C09B2" w:rsidRDefault="00BA0070" w:rsidP="00BA0070">
            <w:pPr>
              <w:rPr>
                <w:ins w:id="5240" w:author="Lucy Lucy" w:date="2018-08-31T22:24:00Z"/>
              </w:rPr>
            </w:pPr>
            <w:ins w:id="5241" w:author="Lucy Lucy" w:date="2018-08-31T22:24:00Z">
              <w:r>
                <w:t>VARCHAR2</w:t>
              </w:r>
            </w:ins>
          </w:p>
        </w:tc>
        <w:tc>
          <w:tcPr>
            <w:tcW w:w="370" w:type="pct"/>
          </w:tcPr>
          <w:p w14:paraId="2BA7C29A" w14:textId="45E0513C" w:rsidR="00BA0070" w:rsidRPr="009C09B2" w:rsidRDefault="00BA0070" w:rsidP="00BA0070">
            <w:pPr>
              <w:rPr>
                <w:ins w:id="5242" w:author="Lucy Lucy" w:date="2018-08-31T22:24:00Z"/>
              </w:rPr>
            </w:pPr>
            <w:ins w:id="5243" w:author="Lucy Lucy" w:date="2018-08-31T22:24:00Z">
              <w:r>
                <w:t>200</w:t>
              </w:r>
            </w:ins>
          </w:p>
        </w:tc>
        <w:tc>
          <w:tcPr>
            <w:tcW w:w="353" w:type="pct"/>
          </w:tcPr>
          <w:p w14:paraId="5DE14611" w14:textId="77777777" w:rsidR="00BA0070" w:rsidRPr="009C09B2" w:rsidRDefault="00BA0070" w:rsidP="00BA0070">
            <w:pPr>
              <w:rPr>
                <w:ins w:id="5244" w:author="Lucy Lucy" w:date="2018-08-31T22:24:00Z"/>
              </w:rPr>
            </w:pPr>
          </w:p>
        </w:tc>
        <w:tc>
          <w:tcPr>
            <w:tcW w:w="496" w:type="pct"/>
          </w:tcPr>
          <w:p w14:paraId="2649D5E4" w14:textId="77777777" w:rsidR="00BA0070" w:rsidRPr="009C09B2" w:rsidRDefault="00BA0070" w:rsidP="00BA0070">
            <w:pPr>
              <w:rPr>
                <w:ins w:id="5245" w:author="Lucy Lucy" w:date="2018-08-31T22:24:00Z"/>
              </w:rPr>
            </w:pPr>
          </w:p>
        </w:tc>
        <w:tc>
          <w:tcPr>
            <w:tcW w:w="1503" w:type="pct"/>
          </w:tcPr>
          <w:p w14:paraId="799F4BE3" w14:textId="499941F0" w:rsidR="00BA0070" w:rsidRPr="009C09B2" w:rsidRDefault="00BA0070" w:rsidP="00BA0070">
            <w:pPr>
              <w:rPr>
                <w:ins w:id="5246" w:author="Lucy Lucy" w:date="2018-08-31T22:24:00Z"/>
              </w:rPr>
            </w:pPr>
            <w:ins w:id="5247" w:author="Lucy Lucy" w:date="2018-08-31T22:24:00Z">
              <w:r>
                <w:rPr>
                  <w:highlight w:val="yellow"/>
                </w:rPr>
                <w:t>Mã hồ sơ của khách hàng</w:t>
              </w:r>
            </w:ins>
          </w:p>
        </w:tc>
      </w:tr>
      <w:tr w:rsidR="00BA0070" w:rsidRPr="009C09B2" w14:paraId="56A9C2D6" w14:textId="77777777" w:rsidTr="004A1E41">
        <w:trPr>
          <w:ins w:id="5248" w:author="Lucy Lucy" w:date="2018-08-31T22:24:00Z"/>
        </w:trPr>
        <w:tc>
          <w:tcPr>
            <w:tcW w:w="1406" w:type="pct"/>
          </w:tcPr>
          <w:p w14:paraId="783FF5BA" w14:textId="1783778C" w:rsidR="00BA0070" w:rsidRPr="009C09B2" w:rsidRDefault="00BA0070" w:rsidP="00BA0070">
            <w:pPr>
              <w:rPr>
                <w:ins w:id="5249" w:author="Lucy Lucy" w:date="2018-08-31T22:24:00Z"/>
              </w:rPr>
            </w:pPr>
            <w:ins w:id="5250" w:author="Lucy Lucy" w:date="2018-08-31T22:24:00Z">
              <w:r w:rsidRPr="008C49AE">
                <w:t>CASE_NAME</w:t>
              </w:r>
            </w:ins>
          </w:p>
        </w:tc>
        <w:tc>
          <w:tcPr>
            <w:tcW w:w="873" w:type="pct"/>
          </w:tcPr>
          <w:p w14:paraId="48C2D7C8" w14:textId="298DE3CB" w:rsidR="00BA0070" w:rsidRPr="009C09B2" w:rsidRDefault="00BA0070" w:rsidP="00BA0070">
            <w:pPr>
              <w:rPr>
                <w:ins w:id="5251" w:author="Lucy Lucy" w:date="2018-08-31T22:24:00Z"/>
              </w:rPr>
            </w:pPr>
            <w:ins w:id="5252" w:author="Lucy Lucy" w:date="2018-08-31T22:24:00Z">
              <w:r>
                <w:t>VARCHAR2</w:t>
              </w:r>
            </w:ins>
          </w:p>
        </w:tc>
        <w:tc>
          <w:tcPr>
            <w:tcW w:w="370" w:type="pct"/>
          </w:tcPr>
          <w:p w14:paraId="75DCED31" w14:textId="4368A37C" w:rsidR="00BA0070" w:rsidRPr="009C09B2" w:rsidRDefault="00BA0070" w:rsidP="00BA0070">
            <w:pPr>
              <w:rPr>
                <w:ins w:id="5253" w:author="Lucy Lucy" w:date="2018-08-31T22:24:00Z"/>
              </w:rPr>
            </w:pPr>
            <w:ins w:id="5254" w:author="Lucy Lucy" w:date="2018-08-31T22:24:00Z">
              <w:r>
                <w:t>200</w:t>
              </w:r>
            </w:ins>
          </w:p>
        </w:tc>
        <w:tc>
          <w:tcPr>
            <w:tcW w:w="353" w:type="pct"/>
          </w:tcPr>
          <w:p w14:paraId="37847354" w14:textId="77777777" w:rsidR="00BA0070" w:rsidRPr="009C09B2" w:rsidRDefault="00BA0070" w:rsidP="00BA0070">
            <w:pPr>
              <w:rPr>
                <w:ins w:id="5255" w:author="Lucy Lucy" w:date="2018-08-31T22:24:00Z"/>
              </w:rPr>
            </w:pPr>
          </w:p>
        </w:tc>
        <w:tc>
          <w:tcPr>
            <w:tcW w:w="496" w:type="pct"/>
          </w:tcPr>
          <w:p w14:paraId="6F49212C" w14:textId="77777777" w:rsidR="00BA0070" w:rsidRPr="009C09B2" w:rsidRDefault="00BA0070" w:rsidP="00BA0070">
            <w:pPr>
              <w:rPr>
                <w:ins w:id="5256" w:author="Lucy Lucy" w:date="2018-08-31T22:24:00Z"/>
              </w:rPr>
            </w:pPr>
          </w:p>
        </w:tc>
        <w:tc>
          <w:tcPr>
            <w:tcW w:w="1503" w:type="pct"/>
          </w:tcPr>
          <w:p w14:paraId="638A9602" w14:textId="2054A37E" w:rsidR="00BA0070" w:rsidRPr="009C09B2" w:rsidRDefault="00BA0070" w:rsidP="00BA0070">
            <w:pPr>
              <w:rPr>
                <w:ins w:id="5257" w:author="Lucy Lucy" w:date="2018-08-31T22:24:00Z"/>
              </w:rPr>
            </w:pPr>
            <w:ins w:id="5258" w:author="Lucy Lucy" w:date="2018-08-31T22:24:00Z">
              <w:r>
                <w:rPr>
                  <w:highlight w:val="yellow"/>
                </w:rPr>
                <w:t>Case name của khách hàng</w:t>
              </w:r>
            </w:ins>
          </w:p>
        </w:tc>
      </w:tr>
      <w:tr w:rsidR="00BA0070" w:rsidRPr="009C09B2" w:rsidDel="00522AD9" w14:paraId="11DC7556" w14:textId="3ACB8233" w:rsidTr="004A1E41">
        <w:trPr>
          <w:del w:id="5259" w:author="Lucy Lucy" w:date="2018-08-31T22:26:00Z"/>
        </w:trPr>
        <w:tc>
          <w:tcPr>
            <w:tcW w:w="1406" w:type="pct"/>
          </w:tcPr>
          <w:p w14:paraId="593F417C" w14:textId="7B45D15F" w:rsidR="00BA0070" w:rsidRPr="009C09B2" w:rsidDel="00522AD9" w:rsidRDefault="00BA0070" w:rsidP="00BA0070">
            <w:pPr>
              <w:rPr>
                <w:del w:id="5260" w:author="Lucy Lucy" w:date="2018-08-31T22:26:00Z"/>
              </w:rPr>
            </w:pPr>
            <w:del w:id="5261" w:author="Lucy Lucy" w:date="2018-08-31T22:26:00Z">
              <w:r w:rsidRPr="009C09B2" w:rsidDel="00522AD9">
                <w:delText>Request_By</w:delText>
              </w:r>
            </w:del>
          </w:p>
        </w:tc>
        <w:tc>
          <w:tcPr>
            <w:tcW w:w="873" w:type="pct"/>
          </w:tcPr>
          <w:p w14:paraId="6AC01B05" w14:textId="407E1D0D" w:rsidR="00BA0070" w:rsidRPr="009C09B2" w:rsidDel="00522AD9" w:rsidRDefault="00BA0070" w:rsidP="00BA0070">
            <w:pPr>
              <w:rPr>
                <w:del w:id="5262" w:author="Lucy Lucy" w:date="2018-08-31T22:26:00Z"/>
              </w:rPr>
            </w:pPr>
            <w:del w:id="5263" w:author="Lucy Lucy" w:date="2018-08-31T22:26:00Z">
              <w:r w:rsidRPr="009C09B2" w:rsidDel="00522AD9">
                <w:delText>NUMBER</w:delText>
              </w:r>
            </w:del>
          </w:p>
        </w:tc>
        <w:tc>
          <w:tcPr>
            <w:tcW w:w="370" w:type="pct"/>
          </w:tcPr>
          <w:p w14:paraId="66D97B03" w14:textId="412D648C" w:rsidR="00BA0070" w:rsidRPr="009C09B2" w:rsidDel="00522AD9" w:rsidRDefault="00BA0070" w:rsidP="00BA0070">
            <w:pPr>
              <w:rPr>
                <w:del w:id="5264" w:author="Lucy Lucy" w:date="2018-08-31T22:26:00Z"/>
              </w:rPr>
            </w:pPr>
          </w:p>
        </w:tc>
        <w:tc>
          <w:tcPr>
            <w:tcW w:w="353" w:type="pct"/>
          </w:tcPr>
          <w:p w14:paraId="40510705" w14:textId="05772D20" w:rsidR="00BA0070" w:rsidRPr="009C09B2" w:rsidDel="00522AD9" w:rsidRDefault="00BA0070" w:rsidP="00BA0070">
            <w:pPr>
              <w:rPr>
                <w:del w:id="5265" w:author="Lucy Lucy" w:date="2018-08-31T22:26:00Z"/>
              </w:rPr>
            </w:pPr>
          </w:p>
        </w:tc>
        <w:tc>
          <w:tcPr>
            <w:tcW w:w="496" w:type="pct"/>
          </w:tcPr>
          <w:p w14:paraId="7F8717FD" w14:textId="480AC512" w:rsidR="00BA0070" w:rsidRPr="009C09B2" w:rsidDel="00522AD9" w:rsidRDefault="00BA0070" w:rsidP="00BA0070">
            <w:pPr>
              <w:rPr>
                <w:del w:id="5266" w:author="Lucy Lucy" w:date="2018-08-31T22:26:00Z"/>
              </w:rPr>
            </w:pPr>
          </w:p>
        </w:tc>
        <w:tc>
          <w:tcPr>
            <w:tcW w:w="1503" w:type="pct"/>
          </w:tcPr>
          <w:p w14:paraId="78703287" w14:textId="3B6C5B0F" w:rsidR="00BA0070" w:rsidRPr="009C09B2" w:rsidDel="00522AD9" w:rsidRDefault="00BA0070" w:rsidP="00BA0070">
            <w:pPr>
              <w:rPr>
                <w:del w:id="5267" w:author="Lucy Lucy" w:date="2018-08-31T22:26:00Z"/>
              </w:rPr>
            </w:pPr>
            <w:del w:id="5268" w:author="Lucy Lucy" w:date="2018-08-31T22:26:00Z">
              <w:r w:rsidRPr="009C09B2" w:rsidDel="00522AD9">
                <w:delText>Yêu cầu từ ai.</w:delText>
              </w:r>
            </w:del>
          </w:p>
          <w:p w14:paraId="7CB0488E" w14:textId="46EE309B" w:rsidR="00BA0070" w:rsidRPr="009C09B2" w:rsidDel="00522AD9" w:rsidRDefault="00BA0070" w:rsidP="00BA0070">
            <w:pPr>
              <w:rPr>
                <w:del w:id="5269" w:author="Lucy Lucy" w:date="2018-08-31T22:26:00Z"/>
              </w:rPr>
            </w:pPr>
            <w:del w:id="5270" w:author="Lucy Lucy" w:date="2018-08-31T22:26:00Z">
              <w:r w:rsidRPr="009C09B2" w:rsidDel="00522AD9">
                <w:delText>Link với User_Id bảng User</w:delText>
              </w:r>
            </w:del>
          </w:p>
        </w:tc>
      </w:tr>
      <w:tr w:rsidR="00BA0070" w:rsidRPr="009C09B2" w14:paraId="44216B71" w14:textId="77777777" w:rsidTr="004A1E41">
        <w:tc>
          <w:tcPr>
            <w:tcW w:w="1406" w:type="pct"/>
          </w:tcPr>
          <w:p w14:paraId="518E208F" w14:textId="6FA8705F" w:rsidR="00BA0070" w:rsidRPr="009C09B2" w:rsidRDefault="00BA0070" w:rsidP="00BA0070">
            <w:r w:rsidRPr="009C09B2">
              <w:lastRenderedPageBreak/>
              <w:t>Request_Date</w:t>
            </w:r>
          </w:p>
        </w:tc>
        <w:tc>
          <w:tcPr>
            <w:tcW w:w="873" w:type="pct"/>
          </w:tcPr>
          <w:p w14:paraId="5483F041" w14:textId="2A2F484C" w:rsidR="00BA0070" w:rsidRPr="009C09B2" w:rsidRDefault="00BA0070" w:rsidP="00BA0070">
            <w:r w:rsidRPr="009C09B2">
              <w:t>Date</w:t>
            </w:r>
          </w:p>
        </w:tc>
        <w:tc>
          <w:tcPr>
            <w:tcW w:w="370" w:type="pct"/>
          </w:tcPr>
          <w:p w14:paraId="64A4D370" w14:textId="77777777" w:rsidR="00BA0070" w:rsidRPr="009C09B2" w:rsidRDefault="00BA0070" w:rsidP="00BA0070"/>
        </w:tc>
        <w:tc>
          <w:tcPr>
            <w:tcW w:w="353" w:type="pct"/>
          </w:tcPr>
          <w:p w14:paraId="22506A1F" w14:textId="77777777" w:rsidR="00BA0070" w:rsidRPr="009C09B2" w:rsidRDefault="00BA0070" w:rsidP="00BA0070"/>
        </w:tc>
        <w:tc>
          <w:tcPr>
            <w:tcW w:w="496" w:type="pct"/>
          </w:tcPr>
          <w:p w14:paraId="0203F976" w14:textId="77777777" w:rsidR="00BA0070" w:rsidRPr="009C09B2" w:rsidRDefault="00BA0070" w:rsidP="00BA0070"/>
        </w:tc>
        <w:tc>
          <w:tcPr>
            <w:tcW w:w="1503" w:type="pct"/>
          </w:tcPr>
          <w:p w14:paraId="6D85E14E" w14:textId="79DD5152" w:rsidR="00BA0070" w:rsidRPr="009C09B2" w:rsidRDefault="00BA0070" w:rsidP="00BA0070">
            <w:r w:rsidRPr="009C09B2">
              <w:t>Ngày yêu cầu tìm kiếm</w:t>
            </w:r>
          </w:p>
        </w:tc>
      </w:tr>
      <w:tr w:rsidR="00BA0070" w:rsidRPr="009C09B2" w14:paraId="47115946" w14:textId="77777777" w:rsidTr="004A1E41">
        <w:tc>
          <w:tcPr>
            <w:tcW w:w="1406" w:type="pct"/>
          </w:tcPr>
          <w:p w14:paraId="0EC90CF3" w14:textId="17F9BBB5" w:rsidR="00BA0070" w:rsidRPr="009C09B2" w:rsidRDefault="00BA0070" w:rsidP="00BA0070">
            <w:r w:rsidRPr="009C09B2">
              <w:t>Response_Date</w:t>
            </w:r>
          </w:p>
        </w:tc>
        <w:tc>
          <w:tcPr>
            <w:tcW w:w="873" w:type="pct"/>
          </w:tcPr>
          <w:p w14:paraId="5202921B" w14:textId="178DBBEB" w:rsidR="00BA0070" w:rsidRPr="009C09B2" w:rsidRDefault="00BA0070" w:rsidP="00BA0070">
            <w:r w:rsidRPr="009C09B2">
              <w:t>Date</w:t>
            </w:r>
          </w:p>
        </w:tc>
        <w:tc>
          <w:tcPr>
            <w:tcW w:w="370" w:type="pct"/>
          </w:tcPr>
          <w:p w14:paraId="47ABE8C1" w14:textId="77777777" w:rsidR="00BA0070" w:rsidRPr="009C09B2" w:rsidRDefault="00BA0070" w:rsidP="00BA0070"/>
        </w:tc>
        <w:tc>
          <w:tcPr>
            <w:tcW w:w="353" w:type="pct"/>
          </w:tcPr>
          <w:p w14:paraId="290D10E0" w14:textId="77777777" w:rsidR="00BA0070" w:rsidRPr="009C09B2" w:rsidRDefault="00BA0070" w:rsidP="00BA0070"/>
        </w:tc>
        <w:tc>
          <w:tcPr>
            <w:tcW w:w="496" w:type="pct"/>
          </w:tcPr>
          <w:p w14:paraId="754D3644" w14:textId="77777777" w:rsidR="00BA0070" w:rsidRPr="009C09B2" w:rsidRDefault="00BA0070" w:rsidP="00BA0070"/>
        </w:tc>
        <w:tc>
          <w:tcPr>
            <w:tcW w:w="1503" w:type="pct"/>
          </w:tcPr>
          <w:p w14:paraId="2E27C730" w14:textId="7028ECA2" w:rsidR="00BA0070" w:rsidRPr="009C09B2" w:rsidRDefault="00BA0070" w:rsidP="00BA0070">
            <w:r w:rsidRPr="009C09B2">
              <w:t>Ngày trả lời kết quả</w:t>
            </w:r>
          </w:p>
        </w:tc>
      </w:tr>
      <w:tr w:rsidR="00BA0070" w:rsidRPr="009C09B2" w14:paraId="61341914" w14:textId="77777777" w:rsidTr="004A1E41">
        <w:tc>
          <w:tcPr>
            <w:tcW w:w="1406" w:type="pct"/>
          </w:tcPr>
          <w:p w14:paraId="5123B36E" w14:textId="2B180DF0" w:rsidR="00BA0070" w:rsidRPr="009C09B2" w:rsidRDefault="00BA0070" w:rsidP="00BA0070">
            <w:r w:rsidRPr="009C09B2">
              <w:t>Status</w:t>
            </w:r>
          </w:p>
        </w:tc>
        <w:tc>
          <w:tcPr>
            <w:tcW w:w="873" w:type="pct"/>
          </w:tcPr>
          <w:p w14:paraId="61A75395" w14:textId="268550F0" w:rsidR="00BA0070" w:rsidRPr="009C09B2" w:rsidRDefault="00BA0070" w:rsidP="00BA0070">
            <w:r w:rsidRPr="009C09B2">
              <w:t>NUMBER</w:t>
            </w:r>
          </w:p>
        </w:tc>
        <w:tc>
          <w:tcPr>
            <w:tcW w:w="370" w:type="pct"/>
          </w:tcPr>
          <w:p w14:paraId="6B3E660D" w14:textId="1166EAF0" w:rsidR="00BA0070" w:rsidRPr="009C09B2" w:rsidRDefault="00BA0070" w:rsidP="00BA0070">
            <w:r w:rsidRPr="009C09B2">
              <w:t>1</w:t>
            </w:r>
          </w:p>
        </w:tc>
        <w:tc>
          <w:tcPr>
            <w:tcW w:w="353" w:type="pct"/>
          </w:tcPr>
          <w:p w14:paraId="53DDE247" w14:textId="77777777" w:rsidR="00BA0070" w:rsidRPr="009C09B2" w:rsidRDefault="00BA0070" w:rsidP="00BA0070"/>
        </w:tc>
        <w:tc>
          <w:tcPr>
            <w:tcW w:w="496" w:type="pct"/>
          </w:tcPr>
          <w:p w14:paraId="023EAAD1" w14:textId="77777777" w:rsidR="00BA0070" w:rsidRPr="009C09B2" w:rsidRDefault="00BA0070" w:rsidP="00BA0070"/>
        </w:tc>
        <w:tc>
          <w:tcPr>
            <w:tcW w:w="1503" w:type="pct"/>
          </w:tcPr>
          <w:p w14:paraId="71DA2313" w14:textId="77777777" w:rsidR="00BA0070" w:rsidRPr="009C09B2" w:rsidRDefault="00BA0070" w:rsidP="00BA0070">
            <w:r w:rsidRPr="009C09B2">
              <w:t>Trạng thái</w:t>
            </w:r>
          </w:p>
          <w:p w14:paraId="26F61D3A" w14:textId="50F7A232" w:rsidR="00BA0070" w:rsidRDefault="00BA0070" w:rsidP="00BA0070">
            <w:pPr>
              <w:rPr>
                <w:ins w:id="5271" w:author="Lucy Lucy" w:date="2018-08-31T22:32:00Z"/>
              </w:rPr>
            </w:pPr>
            <w:r w:rsidRPr="009C09B2">
              <w:t>0: Mới tạo</w:t>
            </w:r>
          </w:p>
          <w:p w14:paraId="4716274A" w14:textId="09A42BFC" w:rsidR="000E5912" w:rsidRPr="009C09B2" w:rsidRDefault="000E5912" w:rsidP="00BA0070">
            <w:ins w:id="5272" w:author="Lucy Lucy" w:date="2018-08-31T22:32:00Z">
              <w:r>
                <w:t>1: đã phân cho luật sư</w:t>
              </w:r>
            </w:ins>
          </w:p>
          <w:p w14:paraId="392BD26B" w14:textId="36114E5A" w:rsidR="00BA0070" w:rsidRPr="009C09B2" w:rsidRDefault="00BA0070" w:rsidP="00BA0070">
            <w:del w:id="5273" w:author="Lucy Lucy" w:date="2018-08-31T22:32:00Z">
              <w:r w:rsidRPr="009C09B2" w:rsidDel="000E5912">
                <w:delText>1</w:delText>
              </w:r>
            </w:del>
            <w:ins w:id="5274" w:author="Lucy Lucy" w:date="2018-08-31T22:32:00Z">
              <w:r w:rsidR="000E5912">
                <w:t>2</w:t>
              </w:r>
            </w:ins>
            <w:r w:rsidRPr="009C09B2">
              <w:t>: Đã trả kết quả</w:t>
            </w:r>
          </w:p>
        </w:tc>
      </w:tr>
      <w:tr w:rsidR="00BA0070" w:rsidRPr="009C09B2" w14:paraId="537FBD38" w14:textId="77777777" w:rsidTr="004A1E41">
        <w:tc>
          <w:tcPr>
            <w:tcW w:w="1406" w:type="pct"/>
          </w:tcPr>
          <w:p w14:paraId="3F93A33F" w14:textId="46C93AEF" w:rsidR="00BA0070" w:rsidRPr="009C09B2" w:rsidRDefault="00BA0070" w:rsidP="00BA0070">
            <w:r w:rsidRPr="009C09B2">
              <w:t>Result</w:t>
            </w:r>
          </w:p>
        </w:tc>
        <w:tc>
          <w:tcPr>
            <w:tcW w:w="873" w:type="pct"/>
          </w:tcPr>
          <w:p w14:paraId="1DEA88EC" w14:textId="50658F21" w:rsidR="00BA0070" w:rsidRPr="009C09B2" w:rsidRDefault="00BA0070" w:rsidP="00BA0070">
            <w:del w:id="5275" w:author="Lucy Lucy" w:date="2018-08-31T22:32:00Z">
              <w:r w:rsidRPr="009C09B2" w:rsidDel="003E58E0">
                <w:delText>Varchar2</w:delText>
              </w:r>
            </w:del>
            <w:ins w:id="5276" w:author="Lucy Lucy" w:date="2018-08-31T22:32:00Z">
              <w:r w:rsidR="003E58E0">
                <w:t>CLOB</w:t>
              </w:r>
            </w:ins>
          </w:p>
        </w:tc>
        <w:tc>
          <w:tcPr>
            <w:tcW w:w="370" w:type="pct"/>
          </w:tcPr>
          <w:p w14:paraId="499381D4" w14:textId="5746259D" w:rsidR="00BA0070" w:rsidRPr="009C09B2" w:rsidRDefault="00BA0070" w:rsidP="00BA0070">
            <w:del w:id="5277" w:author="Lucy Lucy" w:date="2018-08-31T22:32:00Z">
              <w:r w:rsidRPr="009C09B2" w:rsidDel="003E58E0">
                <w:delText>2000</w:delText>
              </w:r>
            </w:del>
          </w:p>
        </w:tc>
        <w:tc>
          <w:tcPr>
            <w:tcW w:w="353" w:type="pct"/>
          </w:tcPr>
          <w:p w14:paraId="3AE86F6B" w14:textId="77777777" w:rsidR="00BA0070" w:rsidRPr="009C09B2" w:rsidRDefault="00BA0070" w:rsidP="00BA0070"/>
        </w:tc>
        <w:tc>
          <w:tcPr>
            <w:tcW w:w="496" w:type="pct"/>
          </w:tcPr>
          <w:p w14:paraId="020727B4" w14:textId="77777777" w:rsidR="00BA0070" w:rsidRPr="009C09B2" w:rsidRDefault="00BA0070" w:rsidP="00BA0070"/>
        </w:tc>
        <w:tc>
          <w:tcPr>
            <w:tcW w:w="1503" w:type="pct"/>
          </w:tcPr>
          <w:p w14:paraId="678AD0F9" w14:textId="508576C7" w:rsidR="00BA0070" w:rsidRPr="009C09B2" w:rsidRDefault="00BA0070" w:rsidP="00BA0070">
            <w:r w:rsidRPr="009C09B2">
              <w:t>Kết quả trả ra</w:t>
            </w:r>
          </w:p>
        </w:tc>
      </w:tr>
      <w:tr w:rsidR="004A1E41" w:rsidRPr="009C09B2" w14:paraId="32F148BA" w14:textId="77777777" w:rsidTr="004A1E41">
        <w:trPr>
          <w:ins w:id="5278" w:author="Lucy Lucy" w:date="2018-08-31T22:34:00Z"/>
        </w:trPr>
        <w:tc>
          <w:tcPr>
            <w:tcW w:w="1406" w:type="pct"/>
          </w:tcPr>
          <w:p w14:paraId="7860F5CE" w14:textId="4E00BD4C" w:rsidR="004A1E41" w:rsidRPr="00DD34EB" w:rsidRDefault="004A1E41" w:rsidP="004A1E41">
            <w:pPr>
              <w:rPr>
                <w:ins w:id="5279" w:author="Lucy Lucy" w:date="2018-08-31T22:34:00Z"/>
                <w:highlight w:val="yellow"/>
                <w:rPrChange w:id="5280" w:author="Lucy Lucy" w:date="2018-08-31T22:34:00Z">
                  <w:rPr>
                    <w:ins w:id="5281" w:author="Lucy Lucy" w:date="2018-08-31T22:34:00Z"/>
                  </w:rPr>
                </w:rPrChange>
              </w:rPr>
            </w:pPr>
            <w:ins w:id="5282" w:author="Lucy Lucy" w:date="2018-08-31T22:34:00Z">
              <w:r w:rsidRPr="00DD34EB">
                <w:rPr>
                  <w:highlight w:val="yellow"/>
                  <w:rPrChange w:id="5283" w:author="Lucy Lucy" w:date="2018-08-31T22:34:00Z">
                    <w:rPr/>
                  </w:rPrChange>
                </w:rPr>
                <w:t>Lawer_Id</w:t>
              </w:r>
            </w:ins>
          </w:p>
        </w:tc>
        <w:tc>
          <w:tcPr>
            <w:tcW w:w="873" w:type="pct"/>
          </w:tcPr>
          <w:p w14:paraId="3AC2C763" w14:textId="0D6AF36A" w:rsidR="004A1E41" w:rsidRPr="00DD34EB" w:rsidDel="003E58E0" w:rsidRDefault="004A1E41" w:rsidP="004A1E41">
            <w:pPr>
              <w:rPr>
                <w:ins w:id="5284" w:author="Lucy Lucy" w:date="2018-08-31T22:34:00Z"/>
                <w:highlight w:val="yellow"/>
                <w:rPrChange w:id="5285" w:author="Lucy Lucy" w:date="2018-08-31T22:34:00Z">
                  <w:rPr>
                    <w:ins w:id="5286" w:author="Lucy Lucy" w:date="2018-08-31T22:34:00Z"/>
                  </w:rPr>
                </w:rPrChange>
              </w:rPr>
            </w:pPr>
            <w:ins w:id="5287" w:author="Lucy Lucy" w:date="2018-08-31T22:34:00Z">
              <w:r w:rsidRPr="00DD34EB">
                <w:rPr>
                  <w:highlight w:val="yellow"/>
                  <w:rPrChange w:id="5288" w:author="Lucy Lucy" w:date="2018-08-31T22:34:00Z">
                    <w:rPr/>
                  </w:rPrChange>
                </w:rPr>
                <w:t>Number</w:t>
              </w:r>
            </w:ins>
          </w:p>
        </w:tc>
        <w:tc>
          <w:tcPr>
            <w:tcW w:w="370" w:type="pct"/>
          </w:tcPr>
          <w:p w14:paraId="5D67FC00" w14:textId="77777777" w:rsidR="004A1E41" w:rsidRPr="00DD34EB" w:rsidDel="003E58E0" w:rsidRDefault="004A1E41" w:rsidP="004A1E41">
            <w:pPr>
              <w:rPr>
                <w:ins w:id="5289" w:author="Lucy Lucy" w:date="2018-08-31T22:34:00Z"/>
                <w:highlight w:val="yellow"/>
                <w:rPrChange w:id="5290" w:author="Lucy Lucy" w:date="2018-08-31T22:34:00Z">
                  <w:rPr>
                    <w:ins w:id="5291" w:author="Lucy Lucy" w:date="2018-08-31T22:34:00Z"/>
                  </w:rPr>
                </w:rPrChange>
              </w:rPr>
            </w:pPr>
          </w:p>
        </w:tc>
        <w:tc>
          <w:tcPr>
            <w:tcW w:w="353" w:type="pct"/>
          </w:tcPr>
          <w:p w14:paraId="793B806F" w14:textId="77777777" w:rsidR="004A1E41" w:rsidRPr="00DD34EB" w:rsidRDefault="004A1E41" w:rsidP="004A1E41">
            <w:pPr>
              <w:rPr>
                <w:ins w:id="5292" w:author="Lucy Lucy" w:date="2018-08-31T22:34:00Z"/>
                <w:highlight w:val="yellow"/>
                <w:rPrChange w:id="5293" w:author="Lucy Lucy" w:date="2018-08-31T22:34:00Z">
                  <w:rPr>
                    <w:ins w:id="5294" w:author="Lucy Lucy" w:date="2018-08-31T22:34:00Z"/>
                  </w:rPr>
                </w:rPrChange>
              </w:rPr>
            </w:pPr>
          </w:p>
        </w:tc>
        <w:tc>
          <w:tcPr>
            <w:tcW w:w="496" w:type="pct"/>
          </w:tcPr>
          <w:p w14:paraId="7ABB2CDD" w14:textId="77777777" w:rsidR="004A1E41" w:rsidRPr="00DD34EB" w:rsidRDefault="004A1E41" w:rsidP="004A1E41">
            <w:pPr>
              <w:rPr>
                <w:ins w:id="5295" w:author="Lucy Lucy" w:date="2018-08-31T22:34:00Z"/>
                <w:highlight w:val="yellow"/>
                <w:rPrChange w:id="5296" w:author="Lucy Lucy" w:date="2018-08-31T22:34:00Z">
                  <w:rPr>
                    <w:ins w:id="5297" w:author="Lucy Lucy" w:date="2018-08-31T22:34:00Z"/>
                  </w:rPr>
                </w:rPrChange>
              </w:rPr>
            </w:pPr>
          </w:p>
        </w:tc>
        <w:tc>
          <w:tcPr>
            <w:tcW w:w="1503" w:type="pct"/>
          </w:tcPr>
          <w:p w14:paraId="79B514F1" w14:textId="5B08E513" w:rsidR="004A1E41" w:rsidRPr="00DD34EB" w:rsidRDefault="004A1E41" w:rsidP="004A1E41">
            <w:pPr>
              <w:rPr>
                <w:ins w:id="5298" w:author="Lucy Lucy" w:date="2018-08-31T22:34:00Z"/>
                <w:highlight w:val="yellow"/>
                <w:rPrChange w:id="5299" w:author="Lucy Lucy" w:date="2018-08-31T22:34:00Z">
                  <w:rPr>
                    <w:ins w:id="5300" w:author="Lucy Lucy" w:date="2018-08-31T22:34:00Z"/>
                  </w:rPr>
                </w:rPrChange>
              </w:rPr>
            </w:pPr>
            <w:ins w:id="5301" w:author="Lucy Lucy" w:date="2018-08-31T22:34:00Z">
              <w:r w:rsidRPr="00DD34EB">
                <w:rPr>
                  <w:highlight w:val="yellow"/>
                  <w:rPrChange w:id="5302" w:author="Lucy Lucy" w:date="2018-08-31T22:34:00Z">
                    <w:rPr/>
                  </w:rPrChange>
                </w:rPr>
                <w:t>ID luật sư được phân công</w:t>
              </w:r>
            </w:ins>
          </w:p>
        </w:tc>
      </w:tr>
      <w:tr w:rsidR="004A1E41" w:rsidRPr="009C09B2" w14:paraId="69E5B9C1" w14:textId="77777777" w:rsidTr="004A1E41">
        <w:tc>
          <w:tcPr>
            <w:tcW w:w="1406" w:type="pct"/>
          </w:tcPr>
          <w:p w14:paraId="08E76A58" w14:textId="77777777" w:rsidR="004A1E41" w:rsidRPr="009C09B2" w:rsidRDefault="004A1E41" w:rsidP="004A1E41">
            <w:r w:rsidRPr="009C09B2">
              <w:t>Created_By</w:t>
            </w:r>
          </w:p>
        </w:tc>
        <w:tc>
          <w:tcPr>
            <w:tcW w:w="873" w:type="pct"/>
          </w:tcPr>
          <w:p w14:paraId="30E771E2" w14:textId="137AA384" w:rsidR="004A1E41" w:rsidRPr="009C09B2" w:rsidRDefault="004A1E41" w:rsidP="004A1E41">
            <w:r w:rsidRPr="009C09B2">
              <w:t>VARCHAR2</w:t>
            </w:r>
          </w:p>
        </w:tc>
        <w:tc>
          <w:tcPr>
            <w:tcW w:w="370" w:type="pct"/>
          </w:tcPr>
          <w:p w14:paraId="3A08C29E" w14:textId="77777777" w:rsidR="004A1E41" w:rsidRPr="009C09B2" w:rsidRDefault="004A1E41" w:rsidP="004A1E41">
            <w:r w:rsidRPr="009C09B2">
              <w:t>50</w:t>
            </w:r>
          </w:p>
        </w:tc>
        <w:tc>
          <w:tcPr>
            <w:tcW w:w="353" w:type="pct"/>
          </w:tcPr>
          <w:p w14:paraId="7D1F073A" w14:textId="77777777" w:rsidR="004A1E41" w:rsidRPr="009C09B2" w:rsidRDefault="004A1E41" w:rsidP="004A1E41"/>
        </w:tc>
        <w:tc>
          <w:tcPr>
            <w:tcW w:w="496" w:type="pct"/>
          </w:tcPr>
          <w:p w14:paraId="2A65487D" w14:textId="77777777" w:rsidR="004A1E41" w:rsidRPr="009C09B2" w:rsidRDefault="004A1E41" w:rsidP="004A1E41"/>
        </w:tc>
        <w:tc>
          <w:tcPr>
            <w:tcW w:w="1503" w:type="pct"/>
          </w:tcPr>
          <w:p w14:paraId="0FF5CAD5" w14:textId="77777777" w:rsidR="004A1E41" w:rsidRDefault="004A1E41" w:rsidP="004A1E41">
            <w:pPr>
              <w:rPr>
                <w:ins w:id="5303" w:author="Lucy Lucy" w:date="2018-08-31T22:26:00Z"/>
              </w:rPr>
            </w:pPr>
            <w:r w:rsidRPr="009C09B2">
              <w:t>Người tạo</w:t>
            </w:r>
          </w:p>
          <w:p w14:paraId="0A9AA62D" w14:textId="76E9C22A" w:rsidR="004A1E41" w:rsidRPr="009C09B2" w:rsidRDefault="004A1E41" w:rsidP="004A1E41">
            <w:ins w:id="5304" w:author="Lucy Lucy" w:date="2018-08-31T22:26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4A1E41" w:rsidRPr="009C09B2" w14:paraId="67D1A025" w14:textId="77777777" w:rsidTr="004A1E41">
        <w:tc>
          <w:tcPr>
            <w:tcW w:w="1406" w:type="pct"/>
          </w:tcPr>
          <w:p w14:paraId="2D13FDCD" w14:textId="77777777" w:rsidR="004A1E41" w:rsidRPr="009C09B2" w:rsidRDefault="004A1E41" w:rsidP="004A1E41">
            <w:r w:rsidRPr="009C09B2">
              <w:t>Created_Date</w:t>
            </w:r>
          </w:p>
        </w:tc>
        <w:tc>
          <w:tcPr>
            <w:tcW w:w="873" w:type="pct"/>
          </w:tcPr>
          <w:p w14:paraId="72FC6F65" w14:textId="77777777" w:rsidR="004A1E41" w:rsidRPr="009C09B2" w:rsidRDefault="004A1E41" w:rsidP="004A1E41">
            <w:r w:rsidRPr="009C09B2">
              <w:t>Date</w:t>
            </w:r>
          </w:p>
        </w:tc>
        <w:tc>
          <w:tcPr>
            <w:tcW w:w="370" w:type="pct"/>
          </w:tcPr>
          <w:p w14:paraId="594A724C" w14:textId="77777777" w:rsidR="004A1E41" w:rsidRPr="009C09B2" w:rsidRDefault="004A1E41" w:rsidP="004A1E41"/>
        </w:tc>
        <w:tc>
          <w:tcPr>
            <w:tcW w:w="353" w:type="pct"/>
          </w:tcPr>
          <w:p w14:paraId="180FAA26" w14:textId="77777777" w:rsidR="004A1E41" w:rsidRPr="009C09B2" w:rsidRDefault="004A1E41" w:rsidP="004A1E41"/>
        </w:tc>
        <w:tc>
          <w:tcPr>
            <w:tcW w:w="496" w:type="pct"/>
          </w:tcPr>
          <w:p w14:paraId="2BFF33CC" w14:textId="77777777" w:rsidR="004A1E41" w:rsidRPr="009C09B2" w:rsidRDefault="004A1E41" w:rsidP="004A1E41"/>
        </w:tc>
        <w:tc>
          <w:tcPr>
            <w:tcW w:w="1503" w:type="pct"/>
          </w:tcPr>
          <w:p w14:paraId="7872D13A" w14:textId="77777777" w:rsidR="004A1E41" w:rsidRPr="009C09B2" w:rsidRDefault="004A1E41" w:rsidP="004A1E41">
            <w:r w:rsidRPr="009C09B2">
              <w:t>Ngày tạo</w:t>
            </w:r>
          </w:p>
        </w:tc>
      </w:tr>
      <w:tr w:rsidR="004A1E41" w:rsidRPr="009C09B2" w14:paraId="48C354F7" w14:textId="77777777" w:rsidTr="004A1E41">
        <w:tc>
          <w:tcPr>
            <w:tcW w:w="1406" w:type="pct"/>
          </w:tcPr>
          <w:p w14:paraId="6FF991DE" w14:textId="77777777" w:rsidR="004A1E41" w:rsidRPr="009C09B2" w:rsidRDefault="004A1E41" w:rsidP="004A1E41">
            <w:r w:rsidRPr="009C09B2">
              <w:t>Modify_By</w:t>
            </w:r>
          </w:p>
        </w:tc>
        <w:tc>
          <w:tcPr>
            <w:tcW w:w="873" w:type="pct"/>
          </w:tcPr>
          <w:p w14:paraId="545DD71A" w14:textId="3E92CC2E" w:rsidR="004A1E41" w:rsidRPr="009C09B2" w:rsidRDefault="004A1E41" w:rsidP="004A1E41">
            <w:r w:rsidRPr="009C09B2">
              <w:t>VARCHAR2</w:t>
            </w:r>
          </w:p>
        </w:tc>
        <w:tc>
          <w:tcPr>
            <w:tcW w:w="370" w:type="pct"/>
          </w:tcPr>
          <w:p w14:paraId="2F11D830" w14:textId="77777777" w:rsidR="004A1E41" w:rsidRPr="009C09B2" w:rsidRDefault="004A1E41" w:rsidP="004A1E41">
            <w:r w:rsidRPr="009C09B2">
              <w:t>50</w:t>
            </w:r>
          </w:p>
        </w:tc>
        <w:tc>
          <w:tcPr>
            <w:tcW w:w="353" w:type="pct"/>
          </w:tcPr>
          <w:p w14:paraId="5A9F77D0" w14:textId="77777777" w:rsidR="004A1E41" w:rsidRPr="009C09B2" w:rsidRDefault="004A1E41" w:rsidP="004A1E41"/>
        </w:tc>
        <w:tc>
          <w:tcPr>
            <w:tcW w:w="496" w:type="pct"/>
          </w:tcPr>
          <w:p w14:paraId="32C44041" w14:textId="77777777" w:rsidR="004A1E41" w:rsidRPr="009C09B2" w:rsidRDefault="004A1E41" w:rsidP="004A1E41"/>
        </w:tc>
        <w:tc>
          <w:tcPr>
            <w:tcW w:w="1503" w:type="pct"/>
          </w:tcPr>
          <w:p w14:paraId="2DE1C15A" w14:textId="77777777" w:rsidR="004A1E41" w:rsidRPr="009C09B2" w:rsidRDefault="004A1E41" w:rsidP="004A1E41">
            <w:r w:rsidRPr="009C09B2">
              <w:t>Người sửa</w:t>
            </w:r>
          </w:p>
        </w:tc>
      </w:tr>
      <w:tr w:rsidR="004A1E41" w:rsidRPr="009C09B2" w14:paraId="37245605" w14:textId="77777777" w:rsidTr="004A1E41">
        <w:tc>
          <w:tcPr>
            <w:tcW w:w="1406" w:type="pct"/>
          </w:tcPr>
          <w:p w14:paraId="089F5536" w14:textId="77777777" w:rsidR="004A1E41" w:rsidRPr="009C09B2" w:rsidRDefault="004A1E41" w:rsidP="004A1E41">
            <w:r w:rsidRPr="009C09B2">
              <w:t>Modify_Date</w:t>
            </w:r>
          </w:p>
        </w:tc>
        <w:tc>
          <w:tcPr>
            <w:tcW w:w="873" w:type="pct"/>
          </w:tcPr>
          <w:p w14:paraId="6394A50C" w14:textId="77777777" w:rsidR="004A1E41" w:rsidRPr="009C09B2" w:rsidRDefault="004A1E41" w:rsidP="004A1E41">
            <w:r w:rsidRPr="009C09B2">
              <w:t>Date</w:t>
            </w:r>
          </w:p>
        </w:tc>
        <w:tc>
          <w:tcPr>
            <w:tcW w:w="370" w:type="pct"/>
          </w:tcPr>
          <w:p w14:paraId="588CB28C" w14:textId="77777777" w:rsidR="004A1E41" w:rsidRPr="009C09B2" w:rsidRDefault="004A1E41" w:rsidP="004A1E41"/>
        </w:tc>
        <w:tc>
          <w:tcPr>
            <w:tcW w:w="353" w:type="pct"/>
          </w:tcPr>
          <w:p w14:paraId="28AA81FF" w14:textId="77777777" w:rsidR="004A1E41" w:rsidRPr="009C09B2" w:rsidRDefault="004A1E41" w:rsidP="004A1E41"/>
        </w:tc>
        <w:tc>
          <w:tcPr>
            <w:tcW w:w="496" w:type="pct"/>
          </w:tcPr>
          <w:p w14:paraId="3049E503" w14:textId="77777777" w:rsidR="004A1E41" w:rsidRPr="009C09B2" w:rsidRDefault="004A1E41" w:rsidP="004A1E41"/>
        </w:tc>
        <w:tc>
          <w:tcPr>
            <w:tcW w:w="1503" w:type="pct"/>
          </w:tcPr>
          <w:p w14:paraId="1DE3619C" w14:textId="77777777" w:rsidR="004A1E41" w:rsidRPr="009C09B2" w:rsidRDefault="004A1E41" w:rsidP="004A1E41">
            <w:r w:rsidRPr="009C09B2">
              <w:t>Ngày sửa</w:t>
            </w:r>
          </w:p>
        </w:tc>
      </w:tr>
      <w:tr w:rsidR="004A1E41" w:rsidRPr="009C09B2" w14:paraId="39C247DC" w14:textId="77777777" w:rsidTr="004A1E41">
        <w:trPr>
          <w:ins w:id="5305" w:author="Lucy Lucy" w:date="2018-08-31T22:28:00Z"/>
        </w:trPr>
        <w:tc>
          <w:tcPr>
            <w:tcW w:w="1406" w:type="pct"/>
          </w:tcPr>
          <w:p w14:paraId="738ED4C0" w14:textId="0CE2D37E" w:rsidR="004A1E41" w:rsidRPr="009C09B2" w:rsidRDefault="004A1E41" w:rsidP="004A1E41">
            <w:pPr>
              <w:rPr>
                <w:ins w:id="5306" w:author="Lucy Lucy" w:date="2018-08-31T22:28:00Z"/>
              </w:rPr>
            </w:pPr>
            <w:ins w:id="5307" w:author="Lucy Lucy" w:date="2018-08-31T22:28:00Z">
              <w:r w:rsidRPr="009C09B2">
                <w:t>LANGUAGE_CODE</w:t>
              </w:r>
            </w:ins>
          </w:p>
        </w:tc>
        <w:tc>
          <w:tcPr>
            <w:tcW w:w="873" w:type="pct"/>
          </w:tcPr>
          <w:p w14:paraId="4984BFC3" w14:textId="74D852CD" w:rsidR="004A1E41" w:rsidRPr="009C09B2" w:rsidRDefault="004A1E41" w:rsidP="004A1E41">
            <w:pPr>
              <w:rPr>
                <w:ins w:id="5308" w:author="Lucy Lucy" w:date="2018-08-31T22:28:00Z"/>
              </w:rPr>
            </w:pPr>
            <w:ins w:id="5309" w:author="Lucy Lucy" w:date="2018-08-31T22:28:00Z">
              <w:r w:rsidRPr="009C09B2">
                <w:t>Varchar2</w:t>
              </w:r>
            </w:ins>
          </w:p>
        </w:tc>
        <w:tc>
          <w:tcPr>
            <w:tcW w:w="370" w:type="pct"/>
          </w:tcPr>
          <w:p w14:paraId="04BD78FB" w14:textId="29ED6DFF" w:rsidR="004A1E41" w:rsidRPr="009C09B2" w:rsidRDefault="004A1E41" w:rsidP="004A1E41">
            <w:pPr>
              <w:rPr>
                <w:ins w:id="5310" w:author="Lucy Lucy" w:date="2018-08-31T22:28:00Z"/>
              </w:rPr>
            </w:pPr>
            <w:ins w:id="5311" w:author="Lucy Lucy" w:date="2018-08-31T22:28:00Z">
              <w:r w:rsidRPr="009C09B2">
                <w:t>5</w:t>
              </w:r>
            </w:ins>
          </w:p>
        </w:tc>
        <w:tc>
          <w:tcPr>
            <w:tcW w:w="353" w:type="pct"/>
          </w:tcPr>
          <w:p w14:paraId="73D6E031" w14:textId="77777777" w:rsidR="004A1E41" w:rsidRPr="009C09B2" w:rsidRDefault="004A1E41" w:rsidP="004A1E41">
            <w:pPr>
              <w:rPr>
                <w:ins w:id="5312" w:author="Lucy Lucy" w:date="2018-08-31T22:28:00Z"/>
              </w:rPr>
            </w:pPr>
          </w:p>
        </w:tc>
        <w:tc>
          <w:tcPr>
            <w:tcW w:w="496" w:type="pct"/>
          </w:tcPr>
          <w:p w14:paraId="15639BAF" w14:textId="77777777" w:rsidR="004A1E41" w:rsidRPr="009C09B2" w:rsidRDefault="004A1E41" w:rsidP="004A1E41">
            <w:pPr>
              <w:rPr>
                <w:ins w:id="5313" w:author="Lucy Lucy" w:date="2018-08-31T22:28:00Z"/>
              </w:rPr>
            </w:pPr>
          </w:p>
        </w:tc>
        <w:tc>
          <w:tcPr>
            <w:tcW w:w="1503" w:type="pct"/>
          </w:tcPr>
          <w:p w14:paraId="295840FF" w14:textId="14A19C4B" w:rsidR="004A1E41" w:rsidRPr="009C09B2" w:rsidRDefault="004A1E41" w:rsidP="004A1E41">
            <w:pPr>
              <w:rPr>
                <w:ins w:id="5314" w:author="Lucy Lucy" w:date="2018-08-31T22:28:00Z"/>
              </w:rPr>
            </w:pPr>
            <w:ins w:id="5315" w:author="Lucy Lucy" w:date="2018-08-31T22:28:00Z">
              <w:r w:rsidRPr="009C09B2">
                <w:t>Ngôn ngữ hiển thị</w:t>
              </w:r>
            </w:ins>
          </w:p>
        </w:tc>
      </w:tr>
    </w:tbl>
    <w:p w14:paraId="0D9CA611" w14:textId="5A2E4F97" w:rsidR="004769AD" w:rsidRPr="009C09B2" w:rsidRDefault="004769AD" w:rsidP="004769AD">
      <w:pPr>
        <w:pStyle w:val="Heading2"/>
      </w:pPr>
      <w:del w:id="5316" w:author="Lucy Lucy" w:date="2018-08-31T22:29:00Z">
        <w:r w:rsidRPr="009C09B2" w:rsidDel="000E5912">
          <w:delText>Request_</w:delText>
        </w:r>
      </w:del>
      <w:bookmarkStart w:id="5317" w:name="_Toc523526405"/>
      <w:r w:rsidRPr="009C09B2">
        <w:t>Search_Detail</w:t>
      </w:r>
      <w:bookmarkEnd w:id="5317"/>
    </w:p>
    <w:p w14:paraId="4D9B9166" w14:textId="30E6F31D" w:rsidR="004769AD" w:rsidRPr="009C09B2" w:rsidRDefault="004769AD" w:rsidP="004769AD">
      <w:pPr>
        <w:pStyle w:val="ListParagraph"/>
        <w:numPr>
          <w:ilvl w:val="0"/>
          <w:numId w:val="8"/>
        </w:numPr>
      </w:pPr>
      <w:r w:rsidRPr="009C09B2">
        <w:t>Mục đích: Lưu trữ thông tin yêu cầu search của người dùng chi tiết</w:t>
      </w:r>
    </w:p>
    <w:p w14:paraId="6425CADF" w14:textId="77777777" w:rsidR="004769AD" w:rsidRPr="009C09B2" w:rsidRDefault="004769AD" w:rsidP="004769AD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:rsidRPr="009C09B2" w14:paraId="3697A458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9C09B2" w:rsidRDefault="004769AD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4769AD" w:rsidRPr="009C09B2" w14:paraId="09F42382" w14:textId="77777777" w:rsidTr="00254C1C">
        <w:tc>
          <w:tcPr>
            <w:tcW w:w="1432" w:type="pct"/>
          </w:tcPr>
          <w:p w14:paraId="72889710" w14:textId="77777777" w:rsidR="004769AD" w:rsidRPr="009C09B2" w:rsidRDefault="004769AD" w:rsidP="00254C1C">
            <w:r w:rsidRPr="009C09B2">
              <w:t>ID</w:t>
            </w:r>
          </w:p>
        </w:tc>
        <w:tc>
          <w:tcPr>
            <w:tcW w:w="743" w:type="pct"/>
          </w:tcPr>
          <w:p w14:paraId="7D182B82" w14:textId="77777777" w:rsidR="004769AD" w:rsidRPr="009C09B2" w:rsidRDefault="004769AD" w:rsidP="00254C1C">
            <w:r w:rsidRPr="009C09B2">
              <w:t>NUMBER</w:t>
            </w:r>
          </w:p>
        </w:tc>
        <w:tc>
          <w:tcPr>
            <w:tcW w:w="396" w:type="pct"/>
          </w:tcPr>
          <w:p w14:paraId="234A0D3E" w14:textId="77777777" w:rsidR="004769AD" w:rsidRPr="009C09B2" w:rsidRDefault="004769AD" w:rsidP="00254C1C"/>
        </w:tc>
        <w:tc>
          <w:tcPr>
            <w:tcW w:w="379" w:type="pct"/>
          </w:tcPr>
          <w:p w14:paraId="6AEAD677" w14:textId="77777777" w:rsidR="004769AD" w:rsidRPr="009C09B2" w:rsidRDefault="004769AD" w:rsidP="00254C1C"/>
        </w:tc>
        <w:tc>
          <w:tcPr>
            <w:tcW w:w="497" w:type="pct"/>
          </w:tcPr>
          <w:p w14:paraId="4E32965B" w14:textId="77777777" w:rsidR="004769AD" w:rsidRPr="009C09B2" w:rsidRDefault="004769AD" w:rsidP="00254C1C"/>
        </w:tc>
        <w:tc>
          <w:tcPr>
            <w:tcW w:w="1553" w:type="pct"/>
          </w:tcPr>
          <w:p w14:paraId="05BEF61B" w14:textId="77777777" w:rsidR="004769AD" w:rsidRPr="009C09B2" w:rsidRDefault="004769AD" w:rsidP="00254C1C">
            <w:r w:rsidRPr="009C09B2">
              <w:t>ID tự tăng</w:t>
            </w:r>
          </w:p>
        </w:tc>
      </w:tr>
      <w:tr w:rsidR="004769AD" w:rsidRPr="009C09B2" w14:paraId="14C6488F" w14:textId="77777777" w:rsidTr="00254C1C">
        <w:tc>
          <w:tcPr>
            <w:tcW w:w="1432" w:type="pct"/>
          </w:tcPr>
          <w:p w14:paraId="7602E074" w14:textId="3DB03650" w:rsidR="004769AD" w:rsidRPr="009C09B2" w:rsidRDefault="004769AD" w:rsidP="004769AD">
            <w:del w:id="5318" w:author="Lucy Lucy" w:date="2018-08-31T22:29:00Z">
              <w:r w:rsidRPr="009C09B2" w:rsidDel="000E5912">
                <w:delText>Request_</w:delText>
              </w:r>
            </w:del>
            <w:r w:rsidRPr="009C09B2">
              <w:t>Search_Id</w:t>
            </w:r>
          </w:p>
        </w:tc>
        <w:tc>
          <w:tcPr>
            <w:tcW w:w="743" w:type="pct"/>
          </w:tcPr>
          <w:p w14:paraId="6769C51D" w14:textId="0F7F9FA9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5FBBD6DB" w14:textId="77777777" w:rsidR="004769AD" w:rsidRPr="009C09B2" w:rsidRDefault="004769AD" w:rsidP="004769AD"/>
        </w:tc>
        <w:tc>
          <w:tcPr>
            <w:tcW w:w="379" w:type="pct"/>
          </w:tcPr>
          <w:p w14:paraId="442E69EC" w14:textId="77777777" w:rsidR="004769AD" w:rsidRPr="009C09B2" w:rsidRDefault="004769AD" w:rsidP="004769AD"/>
        </w:tc>
        <w:tc>
          <w:tcPr>
            <w:tcW w:w="497" w:type="pct"/>
          </w:tcPr>
          <w:p w14:paraId="43A25ED2" w14:textId="77777777" w:rsidR="004769AD" w:rsidRPr="009C09B2" w:rsidRDefault="004769AD" w:rsidP="004769AD"/>
        </w:tc>
        <w:tc>
          <w:tcPr>
            <w:tcW w:w="1553" w:type="pct"/>
          </w:tcPr>
          <w:p w14:paraId="3492C996" w14:textId="77777777" w:rsidR="004769AD" w:rsidRPr="009C09B2" w:rsidRDefault="004769AD" w:rsidP="004769AD">
            <w:r w:rsidRPr="009C09B2">
              <w:t xml:space="preserve">Link với  </w:t>
            </w:r>
            <w:del w:id="5319" w:author="Lucy Lucy" w:date="2018-08-31T22:29:00Z">
              <w:r w:rsidRPr="009C09B2" w:rsidDel="000E5912">
                <w:delText>Request_</w:delText>
              </w:r>
            </w:del>
            <w:r w:rsidRPr="009C09B2">
              <w:t>Search_Id</w:t>
            </w:r>
          </w:p>
          <w:p w14:paraId="2B952C03" w14:textId="2ED6787D" w:rsidR="004769AD" w:rsidRPr="009C09B2" w:rsidRDefault="004769AD" w:rsidP="004769AD">
            <w:del w:id="5320" w:author="Lucy Lucy" w:date="2018-08-31T22:29:00Z">
              <w:r w:rsidRPr="009C09B2" w:rsidDel="000E5912">
                <w:delText>Bảng</w:delText>
              </w:r>
            </w:del>
            <w:ins w:id="5321" w:author="Lucy Lucy" w:date="2018-08-31T22:29:00Z">
              <w:r w:rsidR="000E5912">
                <w:t>b</w:t>
              </w:r>
              <w:r w:rsidR="000E5912" w:rsidRPr="009C09B2">
                <w:t>ảng</w:t>
              </w:r>
              <w:r w:rsidR="000E5912">
                <w:t xml:space="preserve"> </w:t>
              </w:r>
            </w:ins>
            <w:del w:id="5322" w:author="Lucy Lucy" w:date="2018-08-31T22:29:00Z">
              <w:r w:rsidRPr="009C09B2" w:rsidDel="000E5912">
                <w:delText xml:space="preserve"> Request_</w:delText>
              </w:r>
            </w:del>
            <w:r w:rsidRPr="009C09B2">
              <w:t>Search</w:t>
            </w:r>
          </w:p>
        </w:tc>
      </w:tr>
      <w:tr w:rsidR="004769AD" w:rsidRPr="009C09B2" w14:paraId="5FB38A84" w14:textId="77777777" w:rsidTr="00254C1C">
        <w:tc>
          <w:tcPr>
            <w:tcW w:w="1432" w:type="pct"/>
          </w:tcPr>
          <w:p w14:paraId="15DA44C8" w14:textId="5D8D9E26" w:rsidR="004769AD" w:rsidRPr="009C09B2" w:rsidRDefault="004769AD" w:rsidP="004769AD">
            <w:r w:rsidRPr="009C09B2"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5AB3073C" w14:textId="6AD6B1DB" w:rsidR="004769AD" w:rsidRPr="009C09B2" w:rsidRDefault="004769AD" w:rsidP="004769AD">
            <w:r w:rsidRPr="009C09B2">
              <w:t>30</w:t>
            </w:r>
          </w:p>
        </w:tc>
        <w:tc>
          <w:tcPr>
            <w:tcW w:w="379" w:type="pct"/>
          </w:tcPr>
          <w:p w14:paraId="2129663C" w14:textId="77777777" w:rsidR="004769AD" w:rsidRPr="009C09B2" w:rsidRDefault="004769AD" w:rsidP="004769AD"/>
        </w:tc>
        <w:tc>
          <w:tcPr>
            <w:tcW w:w="497" w:type="pct"/>
          </w:tcPr>
          <w:p w14:paraId="4C43D2AE" w14:textId="77777777" w:rsidR="004769AD" w:rsidRPr="009C09B2" w:rsidRDefault="004769AD" w:rsidP="004769AD"/>
        </w:tc>
        <w:tc>
          <w:tcPr>
            <w:tcW w:w="1553" w:type="pct"/>
          </w:tcPr>
          <w:p w14:paraId="60F6309B" w14:textId="313733C4" w:rsidR="004769AD" w:rsidRPr="009C09B2" w:rsidRDefault="004769AD" w:rsidP="004769AD">
            <w:r w:rsidRPr="009C09B2">
              <w:t>Loại seach</w:t>
            </w:r>
          </w:p>
        </w:tc>
      </w:tr>
      <w:tr w:rsidR="004769AD" w:rsidRPr="009C09B2" w14:paraId="31F27931" w14:textId="77777777" w:rsidTr="00254C1C">
        <w:tc>
          <w:tcPr>
            <w:tcW w:w="1432" w:type="pct"/>
          </w:tcPr>
          <w:p w14:paraId="05D5CC7D" w14:textId="2B9954ED" w:rsidR="004769AD" w:rsidRPr="009C09B2" w:rsidRDefault="004769AD" w:rsidP="004769AD">
            <w:r w:rsidRPr="009C09B2"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3F952194" w14:textId="2A2385CF" w:rsidR="004769AD" w:rsidRPr="009C09B2" w:rsidRDefault="004769AD" w:rsidP="004769AD">
            <w:r w:rsidRPr="009C09B2">
              <w:t>200</w:t>
            </w:r>
          </w:p>
        </w:tc>
        <w:tc>
          <w:tcPr>
            <w:tcW w:w="379" w:type="pct"/>
          </w:tcPr>
          <w:p w14:paraId="5735FE29" w14:textId="77777777" w:rsidR="004769AD" w:rsidRPr="009C09B2" w:rsidRDefault="004769AD" w:rsidP="004769AD"/>
        </w:tc>
        <w:tc>
          <w:tcPr>
            <w:tcW w:w="497" w:type="pct"/>
          </w:tcPr>
          <w:p w14:paraId="4D644B1A" w14:textId="77777777" w:rsidR="004769AD" w:rsidRPr="009C09B2" w:rsidRDefault="004769AD" w:rsidP="004769AD"/>
        </w:tc>
        <w:tc>
          <w:tcPr>
            <w:tcW w:w="1553" w:type="pct"/>
          </w:tcPr>
          <w:p w14:paraId="1BA206FB" w14:textId="3B77AEBA" w:rsidR="004769AD" w:rsidRPr="009C09B2" w:rsidRDefault="004769AD" w:rsidP="004769AD">
            <w:r w:rsidRPr="009C09B2">
              <w:t>Giá trị search</w:t>
            </w:r>
          </w:p>
        </w:tc>
      </w:tr>
      <w:tr w:rsidR="004769AD" w:rsidRPr="009C09B2" w14:paraId="493EB916" w14:textId="77777777" w:rsidTr="00254C1C">
        <w:tc>
          <w:tcPr>
            <w:tcW w:w="1432" w:type="pct"/>
          </w:tcPr>
          <w:p w14:paraId="3E201482" w14:textId="22ACAEFE" w:rsidR="004769AD" w:rsidRPr="009C09B2" w:rsidRDefault="004769AD" w:rsidP="00254C1C">
            <w:r w:rsidRPr="009C09B2"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9C09B2" w:rsidRDefault="004769AD" w:rsidP="00254C1C">
            <w:r w:rsidRPr="009C09B2">
              <w:t>Varchar2</w:t>
            </w:r>
          </w:p>
        </w:tc>
        <w:tc>
          <w:tcPr>
            <w:tcW w:w="396" w:type="pct"/>
          </w:tcPr>
          <w:p w14:paraId="2365DE1A" w14:textId="5CB05180" w:rsidR="004769AD" w:rsidRPr="009C09B2" w:rsidRDefault="004769AD" w:rsidP="00254C1C">
            <w:r w:rsidRPr="009C09B2">
              <w:t>10</w:t>
            </w:r>
          </w:p>
        </w:tc>
        <w:tc>
          <w:tcPr>
            <w:tcW w:w="379" w:type="pct"/>
          </w:tcPr>
          <w:p w14:paraId="16064BD0" w14:textId="77777777" w:rsidR="004769AD" w:rsidRPr="009C09B2" w:rsidRDefault="004769AD" w:rsidP="00254C1C"/>
        </w:tc>
        <w:tc>
          <w:tcPr>
            <w:tcW w:w="497" w:type="pct"/>
          </w:tcPr>
          <w:p w14:paraId="0A971F2A" w14:textId="77777777" w:rsidR="004769AD" w:rsidRPr="009C09B2" w:rsidRDefault="004769AD" w:rsidP="00254C1C"/>
        </w:tc>
        <w:tc>
          <w:tcPr>
            <w:tcW w:w="1553" w:type="pct"/>
          </w:tcPr>
          <w:p w14:paraId="5A10979E" w14:textId="77777777" w:rsidR="004769AD" w:rsidRPr="009C09B2" w:rsidRDefault="004769AD" w:rsidP="00254C1C">
            <w:r w:rsidRPr="009C09B2">
              <w:t>Toán tử search</w:t>
            </w:r>
          </w:p>
          <w:p w14:paraId="0377751F" w14:textId="5E59B68A" w:rsidR="004769AD" w:rsidRPr="009C09B2" w:rsidRDefault="004769AD" w:rsidP="00254C1C">
            <w:r w:rsidRPr="009C09B2">
              <w:t>=, &lt;, &gt;, &lt;=, &gt;= , &lt;&gt;</w:t>
            </w:r>
          </w:p>
          <w:p w14:paraId="6293555D" w14:textId="11ABB625" w:rsidR="004769AD" w:rsidRPr="009C09B2" w:rsidRDefault="004769AD" w:rsidP="00254C1C"/>
        </w:tc>
      </w:tr>
      <w:tr w:rsidR="000E5912" w:rsidRPr="009C09B2" w14:paraId="548BE8A2" w14:textId="77777777" w:rsidTr="00254C1C">
        <w:trPr>
          <w:ins w:id="5323" w:author="Lucy Lucy" w:date="2018-08-31T22:29:00Z"/>
        </w:trPr>
        <w:tc>
          <w:tcPr>
            <w:tcW w:w="1432" w:type="pct"/>
          </w:tcPr>
          <w:p w14:paraId="3CD75E73" w14:textId="673CAA2B" w:rsidR="000E5912" w:rsidRPr="009C09B2" w:rsidRDefault="000E5912" w:rsidP="000E5912">
            <w:pPr>
              <w:rPr>
                <w:ins w:id="5324" w:author="Lucy Lucy" w:date="2018-08-31T22:29:00Z"/>
              </w:rPr>
            </w:pPr>
            <w:ins w:id="5325" w:author="Lucy Lucy" w:date="2018-08-31T22:29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2D4F32ED" w14:textId="1D5915C8" w:rsidR="000E5912" w:rsidRPr="009C09B2" w:rsidRDefault="000E5912" w:rsidP="000E5912">
            <w:pPr>
              <w:rPr>
                <w:ins w:id="5326" w:author="Lucy Lucy" w:date="2018-08-31T22:29:00Z"/>
              </w:rPr>
            </w:pPr>
            <w:ins w:id="5327" w:author="Lucy Lucy" w:date="2018-08-31T22:29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52617D12" w14:textId="7DA54B2E" w:rsidR="000E5912" w:rsidRPr="009C09B2" w:rsidRDefault="000E5912" w:rsidP="000E5912">
            <w:pPr>
              <w:rPr>
                <w:ins w:id="5328" w:author="Lucy Lucy" w:date="2018-08-31T22:29:00Z"/>
              </w:rPr>
            </w:pPr>
            <w:ins w:id="5329" w:author="Lucy Lucy" w:date="2018-08-31T22:29:00Z">
              <w:r w:rsidRPr="009C09B2">
                <w:t>5</w:t>
              </w:r>
            </w:ins>
          </w:p>
        </w:tc>
        <w:tc>
          <w:tcPr>
            <w:tcW w:w="379" w:type="pct"/>
          </w:tcPr>
          <w:p w14:paraId="0108069E" w14:textId="77777777" w:rsidR="000E5912" w:rsidRPr="009C09B2" w:rsidRDefault="000E5912" w:rsidP="000E5912">
            <w:pPr>
              <w:rPr>
                <w:ins w:id="5330" w:author="Lucy Lucy" w:date="2018-08-31T22:29:00Z"/>
              </w:rPr>
            </w:pPr>
          </w:p>
        </w:tc>
        <w:tc>
          <w:tcPr>
            <w:tcW w:w="497" w:type="pct"/>
          </w:tcPr>
          <w:p w14:paraId="2BF27E2B" w14:textId="77777777" w:rsidR="000E5912" w:rsidRPr="009C09B2" w:rsidRDefault="000E5912" w:rsidP="000E5912">
            <w:pPr>
              <w:rPr>
                <w:ins w:id="5331" w:author="Lucy Lucy" w:date="2018-08-31T22:29:00Z"/>
              </w:rPr>
            </w:pPr>
          </w:p>
        </w:tc>
        <w:tc>
          <w:tcPr>
            <w:tcW w:w="1553" w:type="pct"/>
          </w:tcPr>
          <w:p w14:paraId="10DEF5E4" w14:textId="49422663" w:rsidR="000E5912" w:rsidRPr="009C09B2" w:rsidRDefault="000E5912" w:rsidP="000E5912">
            <w:pPr>
              <w:rPr>
                <w:ins w:id="5332" w:author="Lucy Lucy" w:date="2018-08-31T22:29:00Z"/>
              </w:rPr>
            </w:pPr>
            <w:ins w:id="5333" w:author="Lucy Lucy" w:date="2018-08-31T22:29:00Z">
              <w:r w:rsidRPr="009C09B2">
                <w:t>Ngôn ngữ hiển thị</w:t>
              </w:r>
            </w:ins>
          </w:p>
        </w:tc>
      </w:tr>
    </w:tbl>
    <w:p w14:paraId="37687FA5" w14:textId="37B607A6" w:rsidR="00AC7B7D" w:rsidRPr="009C09B2" w:rsidRDefault="00BA0070" w:rsidP="00AC7B7D">
      <w:pPr>
        <w:pStyle w:val="Heading2"/>
        <w:rPr>
          <w:ins w:id="5334" w:author="Lucy Lucy" w:date="2018-08-31T22:22:00Z"/>
        </w:rPr>
      </w:pPr>
      <w:bookmarkStart w:id="5335" w:name="_Toc523526406"/>
      <w:ins w:id="5336" w:author="Lucy Lucy" w:date="2018-08-31T22:22:00Z">
        <w:r>
          <w:t>Question</w:t>
        </w:r>
        <w:bookmarkEnd w:id="5335"/>
      </w:ins>
    </w:p>
    <w:p w14:paraId="3EF5B73B" w14:textId="314BCDEA" w:rsidR="00AC7B7D" w:rsidRPr="009C09B2" w:rsidRDefault="00AC7B7D" w:rsidP="00AC7B7D">
      <w:pPr>
        <w:pStyle w:val="ListParagraph"/>
        <w:numPr>
          <w:ilvl w:val="0"/>
          <w:numId w:val="8"/>
        </w:numPr>
        <w:rPr>
          <w:ins w:id="5337" w:author="Lucy Lucy" w:date="2018-08-31T22:22:00Z"/>
        </w:rPr>
      </w:pPr>
      <w:ins w:id="5338" w:author="Lucy Lucy" w:date="2018-08-31T22:22:00Z">
        <w:r w:rsidRPr="009C09B2">
          <w:t xml:space="preserve">Mục đích: Lưu trữ thông tin </w:t>
        </w:r>
      </w:ins>
      <w:ins w:id="5339" w:author="Lucy Lucy" w:date="2018-08-31T22:31:00Z">
        <w:r w:rsidR="000E5912">
          <w:t>câu hỏi</w:t>
        </w:r>
      </w:ins>
    </w:p>
    <w:p w14:paraId="7383278D" w14:textId="77777777" w:rsidR="00AC7B7D" w:rsidRPr="009C09B2" w:rsidRDefault="00AC7B7D" w:rsidP="00AC7B7D">
      <w:pPr>
        <w:pStyle w:val="ListParagraph"/>
        <w:numPr>
          <w:ilvl w:val="0"/>
          <w:numId w:val="8"/>
        </w:numPr>
        <w:rPr>
          <w:ins w:id="5340" w:author="Lucy Lucy" w:date="2018-08-31T22:22:00Z"/>
        </w:rPr>
      </w:pPr>
      <w:ins w:id="5341" w:author="Lucy Lucy" w:date="2018-08-31T22:22:00Z">
        <w:r w:rsidRPr="009C09B2">
          <w:lastRenderedPageBreak/>
          <w:t>Chi tiết các trường: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C7B7D" w:rsidRPr="009C09B2" w14:paraId="76E71DE5" w14:textId="77777777" w:rsidTr="00301F48">
        <w:trPr>
          <w:tblHeader/>
          <w:ins w:id="5342" w:author="Lucy Lucy" w:date="2018-08-31T22:22:00Z"/>
        </w:trPr>
        <w:tc>
          <w:tcPr>
            <w:tcW w:w="1432" w:type="pct"/>
            <w:shd w:val="clear" w:color="auto" w:fill="E6E6E6"/>
          </w:tcPr>
          <w:p w14:paraId="09913341" w14:textId="77777777" w:rsidR="00AC7B7D" w:rsidRPr="009C09B2" w:rsidRDefault="00AC7B7D" w:rsidP="00301F48">
            <w:pPr>
              <w:rPr>
                <w:ins w:id="5343" w:author="Lucy Lucy" w:date="2018-08-31T22:22:00Z"/>
                <w:b/>
              </w:rPr>
            </w:pPr>
            <w:ins w:id="5344" w:author="Lucy Lucy" w:date="2018-08-31T22:22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2267EECD" w14:textId="77777777" w:rsidR="00AC7B7D" w:rsidRPr="009C09B2" w:rsidRDefault="00AC7B7D" w:rsidP="00301F48">
            <w:pPr>
              <w:rPr>
                <w:ins w:id="5345" w:author="Lucy Lucy" w:date="2018-08-31T22:22:00Z"/>
                <w:b/>
              </w:rPr>
            </w:pPr>
            <w:ins w:id="5346" w:author="Lucy Lucy" w:date="2018-08-31T22:22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0840EC11" w14:textId="77777777" w:rsidR="00AC7B7D" w:rsidRPr="009C09B2" w:rsidRDefault="00AC7B7D" w:rsidP="00301F48">
            <w:pPr>
              <w:rPr>
                <w:ins w:id="5347" w:author="Lucy Lucy" w:date="2018-08-31T22:22:00Z"/>
                <w:b/>
              </w:rPr>
            </w:pPr>
            <w:ins w:id="5348" w:author="Lucy Lucy" w:date="2018-08-31T22:22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3DAD077E" w14:textId="77777777" w:rsidR="00AC7B7D" w:rsidRPr="009C09B2" w:rsidRDefault="00AC7B7D" w:rsidP="00301F48">
            <w:pPr>
              <w:rPr>
                <w:ins w:id="5349" w:author="Lucy Lucy" w:date="2018-08-31T22:22:00Z"/>
                <w:b/>
              </w:rPr>
            </w:pPr>
            <w:ins w:id="5350" w:author="Lucy Lucy" w:date="2018-08-31T22:22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320532E8" w14:textId="77777777" w:rsidR="00AC7B7D" w:rsidRPr="009C09B2" w:rsidRDefault="00AC7B7D" w:rsidP="00301F48">
            <w:pPr>
              <w:rPr>
                <w:ins w:id="5351" w:author="Lucy Lucy" w:date="2018-08-31T22:22:00Z"/>
                <w:b/>
              </w:rPr>
            </w:pPr>
            <w:ins w:id="5352" w:author="Lucy Lucy" w:date="2018-08-31T22:22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0C7EC8B9" w14:textId="77777777" w:rsidR="00AC7B7D" w:rsidRPr="009C09B2" w:rsidRDefault="00AC7B7D" w:rsidP="00301F48">
            <w:pPr>
              <w:jc w:val="left"/>
              <w:rPr>
                <w:ins w:id="5353" w:author="Lucy Lucy" w:date="2018-08-31T22:22:00Z"/>
                <w:b/>
              </w:rPr>
            </w:pPr>
            <w:ins w:id="5354" w:author="Lucy Lucy" w:date="2018-08-31T22:22:00Z">
              <w:r w:rsidRPr="009C09B2">
                <w:rPr>
                  <w:b/>
                </w:rPr>
                <w:t>Mô tả</w:t>
              </w:r>
            </w:ins>
          </w:p>
        </w:tc>
      </w:tr>
      <w:tr w:rsidR="00AC7B7D" w:rsidRPr="009C09B2" w14:paraId="21B53949" w14:textId="77777777" w:rsidTr="00301F48">
        <w:trPr>
          <w:ins w:id="5355" w:author="Lucy Lucy" w:date="2018-08-31T22:22:00Z"/>
        </w:trPr>
        <w:tc>
          <w:tcPr>
            <w:tcW w:w="1432" w:type="pct"/>
          </w:tcPr>
          <w:p w14:paraId="1B72DF57" w14:textId="1AA1D5FB" w:rsidR="00AC7B7D" w:rsidRPr="009C09B2" w:rsidRDefault="00522AD9" w:rsidP="00301F48">
            <w:pPr>
              <w:rPr>
                <w:ins w:id="5356" w:author="Lucy Lucy" w:date="2018-08-31T22:22:00Z"/>
              </w:rPr>
            </w:pPr>
            <w:ins w:id="5357" w:author="Lucy Lucy" w:date="2018-08-31T22:25:00Z">
              <w:r>
                <w:t>Question_ID</w:t>
              </w:r>
            </w:ins>
          </w:p>
        </w:tc>
        <w:tc>
          <w:tcPr>
            <w:tcW w:w="743" w:type="pct"/>
          </w:tcPr>
          <w:p w14:paraId="20EEDDE8" w14:textId="77777777" w:rsidR="00AC7B7D" w:rsidRPr="009C09B2" w:rsidRDefault="00AC7B7D" w:rsidP="00301F48">
            <w:pPr>
              <w:rPr>
                <w:ins w:id="5358" w:author="Lucy Lucy" w:date="2018-08-31T22:22:00Z"/>
              </w:rPr>
            </w:pPr>
            <w:ins w:id="5359" w:author="Lucy Lucy" w:date="2018-08-31T22:22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06C3C3D5" w14:textId="77777777" w:rsidR="00AC7B7D" w:rsidRPr="009C09B2" w:rsidRDefault="00AC7B7D" w:rsidP="00301F48">
            <w:pPr>
              <w:rPr>
                <w:ins w:id="5360" w:author="Lucy Lucy" w:date="2018-08-31T22:22:00Z"/>
              </w:rPr>
            </w:pPr>
          </w:p>
        </w:tc>
        <w:tc>
          <w:tcPr>
            <w:tcW w:w="379" w:type="pct"/>
          </w:tcPr>
          <w:p w14:paraId="1F3C7ED9" w14:textId="77777777" w:rsidR="00AC7B7D" w:rsidRPr="009C09B2" w:rsidRDefault="00AC7B7D" w:rsidP="00301F48">
            <w:pPr>
              <w:rPr>
                <w:ins w:id="5361" w:author="Lucy Lucy" w:date="2018-08-31T22:22:00Z"/>
              </w:rPr>
            </w:pPr>
          </w:p>
        </w:tc>
        <w:tc>
          <w:tcPr>
            <w:tcW w:w="497" w:type="pct"/>
          </w:tcPr>
          <w:p w14:paraId="6EDB14B5" w14:textId="77777777" w:rsidR="00AC7B7D" w:rsidRPr="009C09B2" w:rsidRDefault="00AC7B7D" w:rsidP="00301F48">
            <w:pPr>
              <w:rPr>
                <w:ins w:id="5362" w:author="Lucy Lucy" w:date="2018-08-31T22:22:00Z"/>
              </w:rPr>
            </w:pPr>
          </w:p>
        </w:tc>
        <w:tc>
          <w:tcPr>
            <w:tcW w:w="1553" w:type="pct"/>
          </w:tcPr>
          <w:p w14:paraId="65B667B3" w14:textId="77777777" w:rsidR="00AC7B7D" w:rsidRPr="009C09B2" w:rsidRDefault="00AC7B7D" w:rsidP="00301F48">
            <w:pPr>
              <w:rPr>
                <w:ins w:id="5363" w:author="Lucy Lucy" w:date="2018-08-31T22:22:00Z"/>
              </w:rPr>
            </w:pPr>
            <w:ins w:id="5364" w:author="Lucy Lucy" w:date="2018-08-31T22:22:00Z">
              <w:r w:rsidRPr="009C09B2">
                <w:t>ID tự tăng</w:t>
              </w:r>
            </w:ins>
          </w:p>
        </w:tc>
      </w:tr>
      <w:tr w:rsidR="00522AD9" w:rsidRPr="009C09B2" w14:paraId="0D1870E0" w14:textId="77777777" w:rsidTr="00301F48">
        <w:trPr>
          <w:ins w:id="5365" w:author="Lucy Lucy" w:date="2018-08-31T22:22:00Z"/>
        </w:trPr>
        <w:tc>
          <w:tcPr>
            <w:tcW w:w="1432" w:type="pct"/>
          </w:tcPr>
          <w:p w14:paraId="406377A4" w14:textId="0ACCF020" w:rsidR="00522AD9" w:rsidRPr="009C09B2" w:rsidRDefault="00522AD9" w:rsidP="00522AD9">
            <w:pPr>
              <w:rPr>
                <w:ins w:id="5366" w:author="Lucy Lucy" w:date="2018-08-31T22:22:00Z"/>
              </w:rPr>
            </w:pPr>
            <w:ins w:id="5367" w:author="Lucy Lucy" w:date="2018-08-31T22:25:00Z">
              <w:r>
                <w:t>Case_Code</w:t>
              </w:r>
            </w:ins>
          </w:p>
        </w:tc>
        <w:tc>
          <w:tcPr>
            <w:tcW w:w="743" w:type="pct"/>
          </w:tcPr>
          <w:p w14:paraId="42F1AB6A" w14:textId="6121ECD5" w:rsidR="00522AD9" w:rsidRPr="009C09B2" w:rsidRDefault="00522AD9" w:rsidP="00522AD9">
            <w:pPr>
              <w:rPr>
                <w:ins w:id="5368" w:author="Lucy Lucy" w:date="2018-08-31T22:22:00Z"/>
              </w:rPr>
            </w:pPr>
            <w:ins w:id="5369" w:author="Lucy Lucy" w:date="2018-08-31T22:25:00Z">
              <w:r>
                <w:t>Varchar2</w:t>
              </w:r>
            </w:ins>
          </w:p>
        </w:tc>
        <w:tc>
          <w:tcPr>
            <w:tcW w:w="396" w:type="pct"/>
          </w:tcPr>
          <w:p w14:paraId="4C49DD5F" w14:textId="77777777" w:rsidR="00522AD9" w:rsidRPr="009C09B2" w:rsidRDefault="00522AD9" w:rsidP="00522AD9">
            <w:pPr>
              <w:rPr>
                <w:ins w:id="5370" w:author="Lucy Lucy" w:date="2018-08-31T22:22:00Z"/>
              </w:rPr>
            </w:pPr>
          </w:p>
        </w:tc>
        <w:tc>
          <w:tcPr>
            <w:tcW w:w="379" w:type="pct"/>
          </w:tcPr>
          <w:p w14:paraId="48BE5383" w14:textId="77777777" w:rsidR="00522AD9" w:rsidRPr="009C09B2" w:rsidRDefault="00522AD9" w:rsidP="00522AD9">
            <w:pPr>
              <w:rPr>
                <w:ins w:id="5371" w:author="Lucy Lucy" w:date="2018-08-31T22:22:00Z"/>
              </w:rPr>
            </w:pPr>
          </w:p>
        </w:tc>
        <w:tc>
          <w:tcPr>
            <w:tcW w:w="497" w:type="pct"/>
          </w:tcPr>
          <w:p w14:paraId="4896A5CD" w14:textId="77777777" w:rsidR="00522AD9" w:rsidRPr="009C09B2" w:rsidRDefault="00522AD9" w:rsidP="00522AD9">
            <w:pPr>
              <w:rPr>
                <w:ins w:id="5372" w:author="Lucy Lucy" w:date="2018-08-31T22:22:00Z"/>
              </w:rPr>
            </w:pPr>
          </w:p>
        </w:tc>
        <w:tc>
          <w:tcPr>
            <w:tcW w:w="1553" w:type="pct"/>
          </w:tcPr>
          <w:p w14:paraId="03DF42B9" w14:textId="77777777" w:rsidR="00522AD9" w:rsidRDefault="00522AD9" w:rsidP="00522AD9">
            <w:pPr>
              <w:rPr>
                <w:ins w:id="5373" w:author="Lucy Lucy" w:date="2018-08-31T22:25:00Z"/>
              </w:rPr>
            </w:pPr>
            <w:ins w:id="5374" w:author="Lucy Lucy" w:date="2018-08-31T22:25:00Z">
              <w:r>
                <w:t>Case_Code tự sinh</w:t>
              </w:r>
            </w:ins>
          </w:p>
          <w:p w14:paraId="4277E852" w14:textId="4DB47344" w:rsidR="00522AD9" w:rsidRPr="009C09B2" w:rsidRDefault="00444A39" w:rsidP="00522AD9">
            <w:pPr>
              <w:rPr>
                <w:ins w:id="5375" w:author="Lucy Lucy" w:date="2018-08-31T22:22:00Z"/>
              </w:rPr>
            </w:pPr>
            <w:ins w:id="5376" w:author="Lucy Lucy" w:date="2018-08-31T23:20:00Z">
              <w:r>
                <w:rPr>
                  <w:highlight w:val="yellow"/>
                </w:rPr>
                <w:t>QT</w:t>
              </w:r>
            </w:ins>
            <w:ins w:id="5377" w:author="Lucy Lucy" w:date="2018-08-31T22:25:00Z">
              <w:r w:rsidR="00522AD9">
                <w:rPr>
                  <w:highlight w:val="yellow"/>
                </w:rPr>
                <w:t>_</w:t>
              </w:r>
              <w:r w:rsidR="00522AD9" w:rsidRPr="00516BC0">
                <w:rPr>
                  <w:highlight w:val="yellow"/>
                </w:rPr>
                <w:t>yyyyMMdd + seq.nextval</w:t>
              </w:r>
            </w:ins>
          </w:p>
        </w:tc>
      </w:tr>
      <w:tr w:rsidR="00522AD9" w:rsidRPr="009C09B2" w14:paraId="1C91D09A" w14:textId="77777777" w:rsidTr="00301F48">
        <w:trPr>
          <w:ins w:id="5378" w:author="Lucy Lucy" w:date="2018-08-31T22:22:00Z"/>
        </w:trPr>
        <w:tc>
          <w:tcPr>
            <w:tcW w:w="1432" w:type="pct"/>
          </w:tcPr>
          <w:p w14:paraId="7DAF081B" w14:textId="571C55E9" w:rsidR="00522AD9" w:rsidRPr="009C09B2" w:rsidRDefault="00522AD9" w:rsidP="00522AD9">
            <w:pPr>
              <w:rPr>
                <w:ins w:id="5379" w:author="Lucy Lucy" w:date="2018-08-31T22:22:00Z"/>
              </w:rPr>
            </w:pPr>
            <w:ins w:id="5380" w:author="Lucy Lucy" w:date="2018-08-31T22:25:00Z">
              <w:r w:rsidRPr="008C49AE">
                <w:t>CLIENT_REFERENCE</w:t>
              </w:r>
            </w:ins>
          </w:p>
        </w:tc>
        <w:tc>
          <w:tcPr>
            <w:tcW w:w="743" w:type="pct"/>
          </w:tcPr>
          <w:p w14:paraId="3ED6DFA1" w14:textId="4D5ABA2D" w:rsidR="00522AD9" w:rsidRPr="009C09B2" w:rsidRDefault="00522AD9" w:rsidP="00522AD9">
            <w:pPr>
              <w:rPr>
                <w:ins w:id="5381" w:author="Lucy Lucy" w:date="2018-08-31T22:22:00Z"/>
              </w:rPr>
            </w:pPr>
            <w:ins w:id="5382" w:author="Lucy Lucy" w:date="2018-08-31T22:25:00Z">
              <w:r>
                <w:t>VARCHAR2</w:t>
              </w:r>
            </w:ins>
          </w:p>
        </w:tc>
        <w:tc>
          <w:tcPr>
            <w:tcW w:w="396" w:type="pct"/>
          </w:tcPr>
          <w:p w14:paraId="544E0C03" w14:textId="21DEBAD0" w:rsidR="00522AD9" w:rsidRPr="009C09B2" w:rsidRDefault="00522AD9" w:rsidP="00522AD9">
            <w:pPr>
              <w:rPr>
                <w:ins w:id="5383" w:author="Lucy Lucy" w:date="2018-08-31T22:22:00Z"/>
              </w:rPr>
            </w:pPr>
            <w:ins w:id="5384" w:author="Lucy Lucy" w:date="2018-08-31T22:25:00Z">
              <w:r>
                <w:t>200</w:t>
              </w:r>
            </w:ins>
          </w:p>
        </w:tc>
        <w:tc>
          <w:tcPr>
            <w:tcW w:w="379" w:type="pct"/>
          </w:tcPr>
          <w:p w14:paraId="512FB7D7" w14:textId="77777777" w:rsidR="00522AD9" w:rsidRPr="009C09B2" w:rsidRDefault="00522AD9" w:rsidP="00522AD9">
            <w:pPr>
              <w:rPr>
                <w:ins w:id="5385" w:author="Lucy Lucy" w:date="2018-08-31T22:22:00Z"/>
              </w:rPr>
            </w:pPr>
          </w:p>
        </w:tc>
        <w:tc>
          <w:tcPr>
            <w:tcW w:w="497" w:type="pct"/>
          </w:tcPr>
          <w:p w14:paraId="2EAC8A66" w14:textId="77777777" w:rsidR="00522AD9" w:rsidRPr="009C09B2" w:rsidRDefault="00522AD9" w:rsidP="00522AD9">
            <w:pPr>
              <w:rPr>
                <w:ins w:id="5386" w:author="Lucy Lucy" w:date="2018-08-31T22:22:00Z"/>
              </w:rPr>
            </w:pPr>
          </w:p>
        </w:tc>
        <w:tc>
          <w:tcPr>
            <w:tcW w:w="1553" w:type="pct"/>
          </w:tcPr>
          <w:p w14:paraId="2C4635FC" w14:textId="4F3285CA" w:rsidR="00522AD9" w:rsidRPr="009C09B2" w:rsidRDefault="00522AD9" w:rsidP="00522AD9">
            <w:pPr>
              <w:rPr>
                <w:ins w:id="5387" w:author="Lucy Lucy" w:date="2018-08-31T22:22:00Z"/>
              </w:rPr>
            </w:pPr>
            <w:ins w:id="5388" w:author="Lucy Lucy" w:date="2018-08-31T22:25:00Z">
              <w:r>
                <w:rPr>
                  <w:highlight w:val="yellow"/>
                </w:rPr>
                <w:t>Mã hồ sơ của khách hàng</w:t>
              </w:r>
            </w:ins>
          </w:p>
        </w:tc>
      </w:tr>
      <w:tr w:rsidR="00522AD9" w:rsidRPr="009C09B2" w14:paraId="3D0A1891" w14:textId="77777777" w:rsidTr="00301F48">
        <w:trPr>
          <w:ins w:id="5389" w:author="Lucy Lucy" w:date="2018-08-31T22:22:00Z"/>
        </w:trPr>
        <w:tc>
          <w:tcPr>
            <w:tcW w:w="1432" w:type="pct"/>
          </w:tcPr>
          <w:p w14:paraId="20FC656F" w14:textId="167A0947" w:rsidR="00522AD9" w:rsidRPr="009C09B2" w:rsidRDefault="00522AD9" w:rsidP="00522AD9">
            <w:pPr>
              <w:rPr>
                <w:ins w:id="5390" w:author="Lucy Lucy" w:date="2018-08-31T22:22:00Z"/>
              </w:rPr>
            </w:pPr>
            <w:ins w:id="5391" w:author="Lucy Lucy" w:date="2018-08-31T22:25:00Z">
              <w:r w:rsidRPr="008C49AE">
                <w:t>CASE_NAME</w:t>
              </w:r>
            </w:ins>
          </w:p>
        </w:tc>
        <w:tc>
          <w:tcPr>
            <w:tcW w:w="743" w:type="pct"/>
          </w:tcPr>
          <w:p w14:paraId="0DCC23BA" w14:textId="614D7994" w:rsidR="00522AD9" w:rsidRPr="009C09B2" w:rsidRDefault="00522AD9" w:rsidP="00522AD9">
            <w:pPr>
              <w:rPr>
                <w:ins w:id="5392" w:author="Lucy Lucy" w:date="2018-08-31T22:22:00Z"/>
              </w:rPr>
            </w:pPr>
            <w:ins w:id="5393" w:author="Lucy Lucy" w:date="2018-08-31T22:25:00Z">
              <w:r>
                <w:t>VARCHAR2</w:t>
              </w:r>
            </w:ins>
          </w:p>
        </w:tc>
        <w:tc>
          <w:tcPr>
            <w:tcW w:w="396" w:type="pct"/>
          </w:tcPr>
          <w:p w14:paraId="6B834639" w14:textId="0B88FB88" w:rsidR="00522AD9" w:rsidRPr="009C09B2" w:rsidRDefault="00522AD9" w:rsidP="00522AD9">
            <w:pPr>
              <w:rPr>
                <w:ins w:id="5394" w:author="Lucy Lucy" w:date="2018-08-31T22:22:00Z"/>
              </w:rPr>
            </w:pPr>
            <w:ins w:id="5395" w:author="Lucy Lucy" w:date="2018-08-31T22:25:00Z">
              <w:r>
                <w:t>200</w:t>
              </w:r>
            </w:ins>
          </w:p>
        </w:tc>
        <w:tc>
          <w:tcPr>
            <w:tcW w:w="379" w:type="pct"/>
          </w:tcPr>
          <w:p w14:paraId="2629E6A1" w14:textId="77777777" w:rsidR="00522AD9" w:rsidRPr="009C09B2" w:rsidRDefault="00522AD9" w:rsidP="00522AD9">
            <w:pPr>
              <w:rPr>
                <w:ins w:id="5396" w:author="Lucy Lucy" w:date="2018-08-31T22:22:00Z"/>
              </w:rPr>
            </w:pPr>
          </w:p>
        </w:tc>
        <w:tc>
          <w:tcPr>
            <w:tcW w:w="497" w:type="pct"/>
          </w:tcPr>
          <w:p w14:paraId="308173F3" w14:textId="77777777" w:rsidR="00522AD9" w:rsidRPr="009C09B2" w:rsidRDefault="00522AD9" w:rsidP="00522AD9">
            <w:pPr>
              <w:rPr>
                <w:ins w:id="5397" w:author="Lucy Lucy" w:date="2018-08-31T22:22:00Z"/>
              </w:rPr>
            </w:pPr>
          </w:p>
        </w:tc>
        <w:tc>
          <w:tcPr>
            <w:tcW w:w="1553" w:type="pct"/>
          </w:tcPr>
          <w:p w14:paraId="7149F35D" w14:textId="5617EEFA" w:rsidR="00522AD9" w:rsidRPr="009C09B2" w:rsidRDefault="00522AD9" w:rsidP="00522AD9">
            <w:pPr>
              <w:rPr>
                <w:ins w:id="5398" w:author="Lucy Lucy" w:date="2018-08-31T22:22:00Z"/>
              </w:rPr>
            </w:pPr>
            <w:ins w:id="5399" w:author="Lucy Lucy" w:date="2018-08-31T22:25:00Z">
              <w:r>
                <w:rPr>
                  <w:highlight w:val="yellow"/>
                </w:rPr>
                <w:t>Case name của khách hàng</w:t>
              </w:r>
            </w:ins>
          </w:p>
        </w:tc>
      </w:tr>
      <w:tr w:rsidR="00AC7B7D" w:rsidRPr="009C09B2" w14:paraId="36270325" w14:textId="77777777" w:rsidTr="00301F48">
        <w:trPr>
          <w:ins w:id="5400" w:author="Lucy Lucy" w:date="2018-08-31T22:22:00Z"/>
        </w:trPr>
        <w:tc>
          <w:tcPr>
            <w:tcW w:w="1432" w:type="pct"/>
          </w:tcPr>
          <w:p w14:paraId="475D4E2A" w14:textId="011129FB" w:rsidR="00AC7B7D" w:rsidRPr="009C09B2" w:rsidRDefault="000E5912" w:rsidP="00301F48">
            <w:pPr>
              <w:rPr>
                <w:ins w:id="5401" w:author="Lucy Lucy" w:date="2018-08-31T22:22:00Z"/>
              </w:rPr>
            </w:pPr>
            <w:ins w:id="5402" w:author="Lucy Lucy" w:date="2018-08-31T22:30:00Z">
              <w:r>
                <w:t>Subject</w:t>
              </w:r>
            </w:ins>
          </w:p>
        </w:tc>
        <w:tc>
          <w:tcPr>
            <w:tcW w:w="743" w:type="pct"/>
          </w:tcPr>
          <w:p w14:paraId="618C72C7" w14:textId="5E98EBFA" w:rsidR="00AC7B7D" w:rsidRPr="009C09B2" w:rsidRDefault="000E5912" w:rsidP="00301F48">
            <w:pPr>
              <w:rPr>
                <w:ins w:id="5403" w:author="Lucy Lucy" w:date="2018-08-31T22:22:00Z"/>
              </w:rPr>
            </w:pPr>
            <w:ins w:id="5404" w:author="Lucy Lucy" w:date="2018-08-31T22:30:00Z">
              <w:r>
                <w:t>VARCHAR2</w:t>
              </w:r>
            </w:ins>
          </w:p>
        </w:tc>
        <w:tc>
          <w:tcPr>
            <w:tcW w:w="396" w:type="pct"/>
          </w:tcPr>
          <w:p w14:paraId="641C2E1B" w14:textId="23D14F3D" w:rsidR="00AC7B7D" w:rsidRPr="009C09B2" w:rsidRDefault="000E5912" w:rsidP="00301F48">
            <w:pPr>
              <w:rPr>
                <w:ins w:id="5405" w:author="Lucy Lucy" w:date="2018-08-31T22:22:00Z"/>
              </w:rPr>
            </w:pPr>
            <w:ins w:id="5406" w:author="Lucy Lucy" w:date="2018-08-31T22:30:00Z">
              <w:r>
                <w:t>200</w:t>
              </w:r>
            </w:ins>
          </w:p>
        </w:tc>
        <w:tc>
          <w:tcPr>
            <w:tcW w:w="379" w:type="pct"/>
          </w:tcPr>
          <w:p w14:paraId="2821BEA4" w14:textId="77777777" w:rsidR="00AC7B7D" w:rsidRPr="009C09B2" w:rsidRDefault="00AC7B7D" w:rsidP="00301F48">
            <w:pPr>
              <w:rPr>
                <w:ins w:id="5407" w:author="Lucy Lucy" w:date="2018-08-31T22:22:00Z"/>
              </w:rPr>
            </w:pPr>
          </w:p>
        </w:tc>
        <w:tc>
          <w:tcPr>
            <w:tcW w:w="497" w:type="pct"/>
          </w:tcPr>
          <w:p w14:paraId="319B6495" w14:textId="77777777" w:rsidR="00AC7B7D" w:rsidRPr="009C09B2" w:rsidRDefault="00AC7B7D" w:rsidP="00301F48">
            <w:pPr>
              <w:rPr>
                <w:ins w:id="5408" w:author="Lucy Lucy" w:date="2018-08-31T22:22:00Z"/>
              </w:rPr>
            </w:pPr>
          </w:p>
        </w:tc>
        <w:tc>
          <w:tcPr>
            <w:tcW w:w="1553" w:type="pct"/>
          </w:tcPr>
          <w:p w14:paraId="76774488" w14:textId="452A007F" w:rsidR="00AC7B7D" w:rsidRPr="009C09B2" w:rsidRDefault="000E5912" w:rsidP="00301F48">
            <w:pPr>
              <w:rPr>
                <w:ins w:id="5409" w:author="Lucy Lucy" w:date="2018-08-31T22:22:00Z"/>
              </w:rPr>
            </w:pPr>
            <w:ins w:id="5410" w:author="Lucy Lucy" w:date="2018-08-31T22:30:00Z">
              <w:r>
                <w:t>Chủ đề hỏi</w:t>
              </w:r>
            </w:ins>
          </w:p>
          <w:p w14:paraId="588D0C8B" w14:textId="77777777" w:rsidR="00AC7B7D" w:rsidRPr="009C09B2" w:rsidRDefault="00AC7B7D" w:rsidP="00301F48">
            <w:pPr>
              <w:rPr>
                <w:ins w:id="5411" w:author="Lucy Lucy" w:date="2018-08-31T22:22:00Z"/>
              </w:rPr>
            </w:pPr>
          </w:p>
        </w:tc>
      </w:tr>
      <w:tr w:rsidR="000E5912" w:rsidRPr="009C09B2" w14:paraId="142799E4" w14:textId="77777777" w:rsidTr="00301F48">
        <w:trPr>
          <w:ins w:id="5412" w:author="Lucy Lucy" w:date="2018-08-31T22:30:00Z"/>
        </w:trPr>
        <w:tc>
          <w:tcPr>
            <w:tcW w:w="1432" w:type="pct"/>
          </w:tcPr>
          <w:p w14:paraId="7F578D4E" w14:textId="27930AA9" w:rsidR="000E5912" w:rsidRDefault="000E5912" w:rsidP="00301F48">
            <w:pPr>
              <w:rPr>
                <w:ins w:id="5413" w:author="Lucy Lucy" w:date="2018-08-31T22:30:00Z"/>
              </w:rPr>
            </w:pPr>
            <w:ins w:id="5414" w:author="Lucy Lucy" w:date="2018-08-31T22:30:00Z">
              <w:r>
                <w:t>Content</w:t>
              </w:r>
            </w:ins>
          </w:p>
        </w:tc>
        <w:tc>
          <w:tcPr>
            <w:tcW w:w="743" w:type="pct"/>
          </w:tcPr>
          <w:p w14:paraId="5CD4D41B" w14:textId="7F81F9A7" w:rsidR="000E5912" w:rsidRPr="009C09B2" w:rsidRDefault="000E5912" w:rsidP="00301F48">
            <w:pPr>
              <w:rPr>
                <w:ins w:id="5415" w:author="Lucy Lucy" w:date="2018-08-31T22:30:00Z"/>
              </w:rPr>
            </w:pPr>
            <w:ins w:id="5416" w:author="Lucy Lucy" w:date="2018-08-31T22:31:00Z">
              <w:r>
                <w:t>CLOB</w:t>
              </w:r>
            </w:ins>
          </w:p>
        </w:tc>
        <w:tc>
          <w:tcPr>
            <w:tcW w:w="396" w:type="pct"/>
          </w:tcPr>
          <w:p w14:paraId="6BDA09DD" w14:textId="44274B6C" w:rsidR="000E5912" w:rsidRDefault="000E5912" w:rsidP="00301F48">
            <w:pPr>
              <w:rPr>
                <w:ins w:id="5417" w:author="Lucy Lucy" w:date="2018-08-31T22:30:00Z"/>
              </w:rPr>
            </w:pPr>
          </w:p>
        </w:tc>
        <w:tc>
          <w:tcPr>
            <w:tcW w:w="379" w:type="pct"/>
          </w:tcPr>
          <w:p w14:paraId="26B95F5E" w14:textId="77777777" w:rsidR="000E5912" w:rsidRPr="009C09B2" w:rsidRDefault="000E5912" w:rsidP="00301F48">
            <w:pPr>
              <w:rPr>
                <w:ins w:id="5418" w:author="Lucy Lucy" w:date="2018-08-31T22:30:00Z"/>
              </w:rPr>
            </w:pPr>
          </w:p>
        </w:tc>
        <w:tc>
          <w:tcPr>
            <w:tcW w:w="497" w:type="pct"/>
          </w:tcPr>
          <w:p w14:paraId="308C6B32" w14:textId="77777777" w:rsidR="000E5912" w:rsidRPr="009C09B2" w:rsidRDefault="000E5912" w:rsidP="00301F48">
            <w:pPr>
              <w:rPr>
                <w:ins w:id="5419" w:author="Lucy Lucy" w:date="2018-08-31T22:30:00Z"/>
              </w:rPr>
            </w:pPr>
          </w:p>
        </w:tc>
        <w:tc>
          <w:tcPr>
            <w:tcW w:w="1553" w:type="pct"/>
          </w:tcPr>
          <w:p w14:paraId="15F93309" w14:textId="19A4A2C3" w:rsidR="000E5912" w:rsidRDefault="000E5912" w:rsidP="00301F48">
            <w:pPr>
              <w:rPr>
                <w:ins w:id="5420" w:author="Lucy Lucy" w:date="2018-08-31T22:30:00Z"/>
              </w:rPr>
            </w:pPr>
            <w:ins w:id="5421" w:author="Lucy Lucy" w:date="2018-08-31T22:31:00Z">
              <w:r>
                <w:t xml:space="preserve">Nội </w:t>
              </w:r>
            </w:ins>
            <w:ins w:id="5422" w:author="Lucy Lucy" w:date="2018-08-31T22:32:00Z">
              <w:r>
                <w:t>dung hỏi</w:t>
              </w:r>
            </w:ins>
          </w:p>
        </w:tc>
      </w:tr>
      <w:tr w:rsidR="000E5912" w:rsidRPr="009C09B2" w14:paraId="4C28CB2E" w14:textId="77777777" w:rsidTr="00301F48">
        <w:trPr>
          <w:ins w:id="5423" w:author="Lucy Lucy" w:date="2018-08-31T22:32:00Z"/>
        </w:trPr>
        <w:tc>
          <w:tcPr>
            <w:tcW w:w="1432" w:type="pct"/>
          </w:tcPr>
          <w:p w14:paraId="627A3802" w14:textId="59C13CA8" w:rsidR="000E5912" w:rsidRDefault="000E5912" w:rsidP="00301F48">
            <w:pPr>
              <w:rPr>
                <w:ins w:id="5424" w:author="Lucy Lucy" w:date="2018-08-31T22:32:00Z"/>
              </w:rPr>
            </w:pPr>
            <w:ins w:id="5425" w:author="Lucy Lucy" w:date="2018-08-31T22:32:00Z">
              <w:r>
                <w:t>Status</w:t>
              </w:r>
            </w:ins>
          </w:p>
        </w:tc>
        <w:tc>
          <w:tcPr>
            <w:tcW w:w="743" w:type="pct"/>
          </w:tcPr>
          <w:p w14:paraId="05C38C22" w14:textId="42701E11" w:rsidR="000E5912" w:rsidRDefault="000E5912" w:rsidP="00301F48">
            <w:pPr>
              <w:rPr>
                <w:ins w:id="5426" w:author="Lucy Lucy" w:date="2018-08-31T22:32:00Z"/>
              </w:rPr>
            </w:pPr>
            <w:ins w:id="5427" w:author="Lucy Lucy" w:date="2018-08-31T22:32:00Z">
              <w:r>
                <w:t>Number</w:t>
              </w:r>
            </w:ins>
          </w:p>
        </w:tc>
        <w:tc>
          <w:tcPr>
            <w:tcW w:w="396" w:type="pct"/>
          </w:tcPr>
          <w:p w14:paraId="39E39AF1" w14:textId="77777777" w:rsidR="000E5912" w:rsidRDefault="000E5912" w:rsidP="00301F48">
            <w:pPr>
              <w:rPr>
                <w:ins w:id="5428" w:author="Lucy Lucy" w:date="2018-08-31T22:32:00Z"/>
              </w:rPr>
            </w:pPr>
          </w:p>
        </w:tc>
        <w:tc>
          <w:tcPr>
            <w:tcW w:w="379" w:type="pct"/>
          </w:tcPr>
          <w:p w14:paraId="6BBBD7EE" w14:textId="77777777" w:rsidR="000E5912" w:rsidRPr="009C09B2" w:rsidRDefault="000E5912" w:rsidP="00301F48">
            <w:pPr>
              <w:rPr>
                <w:ins w:id="5429" w:author="Lucy Lucy" w:date="2018-08-31T22:32:00Z"/>
              </w:rPr>
            </w:pPr>
          </w:p>
        </w:tc>
        <w:tc>
          <w:tcPr>
            <w:tcW w:w="497" w:type="pct"/>
          </w:tcPr>
          <w:p w14:paraId="2057B123" w14:textId="77777777" w:rsidR="000E5912" w:rsidRPr="009C09B2" w:rsidRDefault="000E5912" w:rsidP="00301F48">
            <w:pPr>
              <w:rPr>
                <w:ins w:id="5430" w:author="Lucy Lucy" w:date="2018-08-31T22:32:00Z"/>
              </w:rPr>
            </w:pPr>
          </w:p>
        </w:tc>
        <w:tc>
          <w:tcPr>
            <w:tcW w:w="1553" w:type="pct"/>
          </w:tcPr>
          <w:p w14:paraId="5F333FF0" w14:textId="77777777" w:rsidR="000E5912" w:rsidRDefault="000E5912" w:rsidP="00301F48">
            <w:pPr>
              <w:rPr>
                <w:ins w:id="5431" w:author="Lucy Lucy" w:date="2018-08-31T22:32:00Z"/>
              </w:rPr>
            </w:pPr>
          </w:p>
        </w:tc>
      </w:tr>
      <w:tr w:rsidR="003E58E0" w:rsidRPr="009C09B2" w14:paraId="795B598A" w14:textId="77777777" w:rsidTr="00301F48">
        <w:trPr>
          <w:ins w:id="5432" w:author="Lucy Lucy" w:date="2018-08-31T22:33:00Z"/>
        </w:trPr>
        <w:tc>
          <w:tcPr>
            <w:tcW w:w="1432" w:type="pct"/>
          </w:tcPr>
          <w:p w14:paraId="1D144529" w14:textId="6ED7379B" w:rsidR="003E58E0" w:rsidRDefault="007A138E" w:rsidP="003E58E0">
            <w:pPr>
              <w:rPr>
                <w:ins w:id="5433" w:author="Lucy Lucy" w:date="2018-08-31T22:33:00Z"/>
              </w:rPr>
            </w:pPr>
            <w:ins w:id="5434" w:author="Lucy Lucy" w:date="2018-08-31T22:35:00Z">
              <w:r>
                <w:t>Question</w:t>
              </w:r>
            </w:ins>
            <w:ins w:id="5435" w:author="Lucy Lucy" w:date="2018-08-31T22:33:00Z">
              <w:r w:rsidR="003E58E0" w:rsidRPr="009C09B2">
                <w:t>_Date</w:t>
              </w:r>
            </w:ins>
          </w:p>
        </w:tc>
        <w:tc>
          <w:tcPr>
            <w:tcW w:w="743" w:type="pct"/>
          </w:tcPr>
          <w:p w14:paraId="2DADFF53" w14:textId="2F6D4107" w:rsidR="003E58E0" w:rsidRDefault="003E58E0" w:rsidP="003E58E0">
            <w:pPr>
              <w:rPr>
                <w:ins w:id="5436" w:author="Lucy Lucy" w:date="2018-08-31T22:33:00Z"/>
              </w:rPr>
            </w:pPr>
            <w:ins w:id="5437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0728ED4B" w14:textId="77777777" w:rsidR="003E58E0" w:rsidRDefault="003E58E0" w:rsidP="003E58E0">
            <w:pPr>
              <w:rPr>
                <w:ins w:id="5438" w:author="Lucy Lucy" w:date="2018-08-31T22:33:00Z"/>
              </w:rPr>
            </w:pPr>
          </w:p>
        </w:tc>
        <w:tc>
          <w:tcPr>
            <w:tcW w:w="379" w:type="pct"/>
          </w:tcPr>
          <w:p w14:paraId="48241D6E" w14:textId="77777777" w:rsidR="003E58E0" w:rsidRPr="009C09B2" w:rsidRDefault="003E58E0" w:rsidP="003E58E0">
            <w:pPr>
              <w:rPr>
                <w:ins w:id="5439" w:author="Lucy Lucy" w:date="2018-08-31T22:33:00Z"/>
              </w:rPr>
            </w:pPr>
          </w:p>
        </w:tc>
        <w:tc>
          <w:tcPr>
            <w:tcW w:w="497" w:type="pct"/>
          </w:tcPr>
          <w:p w14:paraId="2C89CDDE" w14:textId="77777777" w:rsidR="003E58E0" w:rsidRPr="009C09B2" w:rsidRDefault="003E58E0" w:rsidP="003E58E0">
            <w:pPr>
              <w:rPr>
                <w:ins w:id="5440" w:author="Lucy Lucy" w:date="2018-08-31T22:33:00Z"/>
              </w:rPr>
            </w:pPr>
          </w:p>
        </w:tc>
        <w:tc>
          <w:tcPr>
            <w:tcW w:w="1553" w:type="pct"/>
          </w:tcPr>
          <w:p w14:paraId="3DAB8D5F" w14:textId="7AE0D33E" w:rsidR="003E58E0" w:rsidRDefault="003E58E0" w:rsidP="003E58E0">
            <w:pPr>
              <w:rPr>
                <w:ins w:id="5441" w:author="Lucy Lucy" w:date="2018-08-31T22:33:00Z"/>
              </w:rPr>
            </w:pPr>
            <w:ins w:id="5442" w:author="Lucy Lucy" w:date="2018-08-31T22:33:00Z">
              <w:r w:rsidRPr="009C09B2">
                <w:t xml:space="preserve">Ngày </w:t>
              </w:r>
              <w:r>
                <w:t>hỏi</w:t>
              </w:r>
            </w:ins>
          </w:p>
        </w:tc>
      </w:tr>
      <w:tr w:rsidR="003E58E0" w:rsidRPr="009C09B2" w14:paraId="5EBEDB73" w14:textId="77777777" w:rsidTr="00301F48">
        <w:trPr>
          <w:ins w:id="5443" w:author="Lucy Lucy" w:date="2018-08-31T22:33:00Z"/>
        </w:trPr>
        <w:tc>
          <w:tcPr>
            <w:tcW w:w="1432" w:type="pct"/>
          </w:tcPr>
          <w:p w14:paraId="040AD926" w14:textId="63E31A57" w:rsidR="003E58E0" w:rsidRDefault="003E58E0" w:rsidP="003E58E0">
            <w:pPr>
              <w:rPr>
                <w:ins w:id="5444" w:author="Lucy Lucy" w:date="2018-08-31T22:33:00Z"/>
              </w:rPr>
            </w:pPr>
            <w:ins w:id="5445" w:author="Lucy Lucy" w:date="2018-08-31T22:33:00Z">
              <w:r w:rsidRPr="009C09B2">
                <w:t>Response_Date</w:t>
              </w:r>
            </w:ins>
          </w:p>
        </w:tc>
        <w:tc>
          <w:tcPr>
            <w:tcW w:w="743" w:type="pct"/>
          </w:tcPr>
          <w:p w14:paraId="2F3930D7" w14:textId="1A767092" w:rsidR="003E58E0" w:rsidRDefault="003E58E0" w:rsidP="003E58E0">
            <w:pPr>
              <w:rPr>
                <w:ins w:id="5446" w:author="Lucy Lucy" w:date="2018-08-31T22:33:00Z"/>
              </w:rPr>
            </w:pPr>
            <w:ins w:id="5447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40137E20" w14:textId="77777777" w:rsidR="003E58E0" w:rsidRDefault="003E58E0" w:rsidP="003E58E0">
            <w:pPr>
              <w:rPr>
                <w:ins w:id="5448" w:author="Lucy Lucy" w:date="2018-08-31T22:33:00Z"/>
              </w:rPr>
            </w:pPr>
          </w:p>
        </w:tc>
        <w:tc>
          <w:tcPr>
            <w:tcW w:w="379" w:type="pct"/>
          </w:tcPr>
          <w:p w14:paraId="46DA592E" w14:textId="77777777" w:rsidR="003E58E0" w:rsidRPr="009C09B2" w:rsidRDefault="003E58E0" w:rsidP="003E58E0">
            <w:pPr>
              <w:rPr>
                <w:ins w:id="5449" w:author="Lucy Lucy" w:date="2018-08-31T22:33:00Z"/>
              </w:rPr>
            </w:pPr>
          </w:p>
        </w:tc>
        <w:tc>
          <w:tcPr>
            <w:tcW w:w="497" w:type="pct"/>
          </w:tcPr>
          <w:p w14:paraId="419C2575" w14:textId="77777777" w:rsidR="003E58E0" w:rsidRPr="009C09B2" w:rsidRDefault="003E58E0" w:rsidP="003E58E0">
            <w:pPr>
              <w:rPr>
                <w:ins w:id="5450" w:author="Lucy Lucy" w:date="2018-08-31T22:33:00Z"/>
              </w:rPr>
            </w:pPr>
          </w:p>
        </w:tc>
        <w:tc>
          <w:tcPr>
            <w:tcW w:w="1553" w:type="pct"/>
          </w:tcPr>
          <w:p w14:paraId="1E55DAFD" w14:textId="4CC95945" w:rsidR="003E58E0" w:rsidRDefault="003E58E0" w:rsidP="003E58E0">
            <w:pPr>
              <w:rPr>
                <w:ins w:id="5451" w:author="Lucy Lucy" w:date="2018-08-31T22:33:00Z"/>
              </w:rPr>
            </w:pPr>
            <w:ins w:id="5452" w:author="Lucy Lucy" w:date="2018-08-31T22:33:00Z">
              <w:r w:rsidRPr="009C09B2">
                <w:t>Ngày trả lời kết quả</w:t>
              </w:r>
            </w:ins>
          </w:p>
        </w:tc>
      </w:tr>
      <w:tr w:rsidR="003E58E0" w:rsidRPr="009C09B2" w14:paraId="4F046BD9" w14:textId="77777777" w:rsidTr="00301F48">
        <w:trPr>
          <w:ins w:id="5453" w:author="Lucy Lucy" w:date="2018-08-31T22:33:00Z"/>
        </w:trPr>
        <w:tc>
          <w:tcPr>
            <w:tcW w:w="1432" w:type="pct"/>
          </w:tcPr>
          <w:p w14:paraId="42F27E26" w14:textId="637289CD" w:rsidR="003E58E0" w:rsidRDefault="003E58E0" w:rsidP="003E58E0">
            <w:pPr>
              <w:rPr>
                <w:ins w:id="5454" w:author="Lucy Lucy" w:date="2018-08-31T22:33:00Z"/>
              </w:rPr>
            </w:pPr>
            <w:ins w:id="5455" w:author="Lucy Lucy" w:date="2018-08-31T22:33:00Z">
              <w:r w:rsidRPr="009C09B2">
                <w:t>Status</w:t>
              </w:r>
            </w:ins>
          </w:p>
        </w:tc>
        <w:tc>
          <w:tcPr>
            <w:tcW w:w="743" w:type="pct"/>
          </w:tcPr>
          <w:p w14:paraId="6BDE3F36" w14:textId="3C1D603B" w:rsidR="003E58E0" w:rsidRDefault="003E58E0" w:rsidP="003E58E0">
            <w:pPr>
              <w:rPr>
                <w:ins w:id="5456" w:author="Lucy Lucy" w:date="2018-08-31T22:33:00Z"/>
              </w:rPr>
            </w:pPr>
            <w:ins w:id="5457" w:author="Lucy Lucy" w:date="2018-08-31T22:33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82BD86D" w14:textId="4E017A58" w:rsidR="003E58E0" w:rsidRDefault="003E58E0" w:rsidP="003E58E0">
            <w:pPr>
              <w:rPr>
                <w:ins w:id="5458" w:author="Lucy Lucy" w:date="2018-08-31T22:33:00Z"/>
              </w:rPr>
            </w:pPr>
            <w:ins w:id="5459" w:author="Lucy Lucy" w:date="2018-08-31T22:33:00Z">
              <w:r w:rsidRPr="009C09B2">
                <w:t>1</w:t>
              </w:r>
            </w:ins>
          </w:p>
        </w:tc>
        <w:tc>
          <w:tcPr>
            <w:tcW w:w="379" w:type="pct"/>
          </w:tcPr>
          <w:p w14:paraId="551AB752" w14:textId="77777777" w:rsidR="003E58E0" w:rsidRPr="009C09B2" w:rsidRDefault="003E58E0" w:rsidP="003E58E0">
            <w:pPr>
              <w:rPr>
                <w:ins w:id="5460" w:author="Lucy Lucy" w:date="2018-08-31T22:33:00Z"/>
              </w:rPr>
            </w:pPr>
          </w:p>
        </w:tc>
        <w:tc>
          <w:tcPr>
            <w:tcW w:w="497" w:type="pct"/>
          </w:tcPr>
          <w:p w14:paraId="7CF7A9F0" w14:textId="77777777" w:rsidR="003E58E0" w:rsidRPr="009C09B2" w:rsidRDefault="003E58E0" w:rsidP="003E58E0">
            <w:pPr>
              <w:rPr>
                <w:ins w:id="5461" w:author="Lucy Lucy" w:date="2018-08-31T22:33:00Z"/>
              </w:rPr>
            </w:pPr>
          </w:p>
        </w:tc>
        <w:tc>
          <w:tcPr>
            <w:tcW w:w="1553" w:type="pct"/>
          </w:tcPr>
          <w:p w14:paraId="29BF63AD" w14:textId="77777777" w:rsidR="003E58E0" w:rsidRPr="009C09B2" w:rsidRDefault="003E58E0" w:rsidP="003E58E0">
            <w:pPr>
              <w:rPr>
                <w:ins w:id="5462" w:author="Lucy Lucy" w:date="2018-08-31T22:33:00Z"/>
              </w:rPr>
            </w:pPr>
            <w:ins w:id="5463" w:author="Lucy Lucy" w:date="2018-08-31T22:33:00Z">
              <w:r w:rsidRPr="009C09B2">
                <w:t>Trạng thái</w:t>
              </w:r>
            </w:ins>
          </w:p>
          <w:p w14:paraId="2E5FB84B" w14:textId="77777777" w:rsidR="003E58E0" w:rsidRDefault="003E58E0" w:rsidP="003E58E0">
            <w:pPr>
              <w:rPr>
                <w:ins w:id="5464" w:author="Lucy Lucy" w:date="2018-08-31T22:33:00Z"/>
              </w:rPr>
            </w:pPr>
            <w:ins w:id="5465" w:author="Lucy Lucy" w:date="2018-08-31T22:33:00Z">
              <w:r w:rsidRPr="009C09B2">
                <w:t>0: Mới tạo</w:t>
              </w:r>
            </w:ins>
          </w:p>
          <w:p w14:paraId="292DE3EC" w14:textId="77777777" w:rsidR="003E58E0" w:rsidRPr="009C09B2" w:rsidRDefault="003E58E0" w:rsidP="003E58E0">
            <w:pPr>
              <w:rPr>
                <w:ins w:id="5466" w:author="Lucy Lucy" w:date="2018-08-31T22:33:00Z"/>
              </w:rPr>
            </w:pPr>
            <w:ins w:id="5467" w:author="Lucy Lucy" w:date="2018-08-31T22:33:00Z">
              <w:r>
                <w:t>1: đã phân cho luật sư</w:t>
              </w:r>
            </w:ins>
          </w:p>
          <w:p w14:paraId="443F64A2" w14:textId="608DA3EF" w:rsidR="003E58E0" w:rsidRDefault="003E58E0" w:rsidP="003E58E0">
            <w:pPr>
              <w:rPr>
                <w:ins w:id="5468" w:author="Lucy Lucy" w:date="2018-08-31T22:33:00Z"/>
              </w:rPr>
            </w:pPr>
            <w:ins w:id="5469" w:author="Lucy Lucy" w:date="2018-08-31T22:33:00Z">
              <w:r>
                <w:t>2</w:t>
              </w:r>
              <w:r w:rsidRPr="009C09B2">
                <w:t>: Đã trả kết quả</w:t>
              </w:r>
            </w:ins>
          </w:p>
        </w:tc>
      </w:tr>
      <w:tr w:rsidR="003E58E0" w:rsidRPr="009C09B2" w14:paraId="297B5B7A" w14:textId="77777777" w:rsidTr="00301F48">
        <w:trPr>
          <w:ins w:id="5470" w:author="Lucy Lucy" w:date="2018-08-31T22:33:00Z"/>
        </w:trPr>
        <w:tc>
          <w:tcPr>
            <w:tcW w:w="1432" w:type="pct"/>
          </w:tcPr>
          <w:p w14:paraId="5437815E" w14:textId="34D6E171" w:rsidR="003E58E0" w:rsidRDefault="003E58E0" w:rsidP="003E58E0">
            <w:pPr>
              <w:rPr>
                <w:ins w:id="5471" w:author="Lucy Lucy" w:date="2018-08-31T22:33:00Z"/>
              </w:rPr>
            </w:pPr>
            <w:ins w:id="5472" w:author="Lucy Lucy" w:date="2018-08-31T22:33:00Z">
              <w:r w:rsidRPr="009C09B2">
                <w:t>Result</w:t>
              </w:r>
            </w:ins>
          </w:p>
        </w:tc>
        <w:tc>
          <w:tcPr>
            <w:tcW w:w="743" w:type="pct"/>
          </w:tcPr>
          <w:p w14:paraId="706AD693" w14:textId="329368D2" w:rsidR="003E58E0" w:rsidRDefault="003E58E0" w:rsidP="003E58E0">
            <w:pPr>
              <w:rPr>
                <w:ins w:id="5473" w:author="Lucy Lucy" w:date="2018-08-31T22:33:00Z"/>
              </w:rPr>
            </w:pPr>
            <w:ins w:id="5474" w:author="Lucy Lucy" w:date="2018-08-31T22:33:00Z">
              <w:r>
                <w:t>CLOB</w:t>
              </w:r>
            </w:ins>
          </w:p>
        </w:tc>
        <w:tc>
          <w:tcPr>
            <w:tcW w:w="396" w:type="pct"/>
          </w:tcPr>
          <w:p w14:paraId="4DB6C707" w14:textId="77777777" w:rsidR="003E58E0" w:rsidRDefault="003E58E0" w:rsidP="003E58E0">
            <w:pPr>
              <w:rPr>
                <w:ins w:id="5475" w:author="Lucy Lucy" w:date="2018-08-31T22:33:00Z"/>
              </w:rPr>
            </w:pPr>
          </w:p>
        </w:tc>
        <w:tc>
          <w:tcPr>
            <w:tcW w:w="379" w:type="pct"/>
          </w:tcPr>
          <w:p w14:paraId="77FE3AAC" w14:textId="77777777" w:rsidR="003E58E0" w:rsidRPr="009C09B2" w:rsidRDefault="003E58E0" w:rsidP="003E58E0">
            <w:pPr>
              <w:rPr>
                <w:ins w:id="5476" w:author="Lucy Lucy" w:date="2018-08-31T22:33:00Z"/>
              </w:rPr>
            </w:pPr>
          </w:p>
        </w:tc>
        <w:tc>
          <w:tcPr>
            <w:tcW w:w="497" w:type="pct"/>
          </w:tcPr>
          <w:p w14:paraId="6F1DBE3C" w14:textId="77777777" w:rsidR="003E58E0" w:rsidRPr="009C09B2" w:rsidRDefault="003E58E0" w:rsidP="003E58E0">
            <w:pPr>
              <w:rPr>
                <w:ins w:id="5477" w:author="Lucy Lucy" w:date="2018-08-31T22:33:00Z"/>
              </w:rPr>
            </w:pPr>
          </w:p>
        </w:tc>
        <w:tc>
          <w:tcPr>
            <w:tcW w:w="1553" w:type="pct"/>
          </w:tcPr>
          <w:p w14:paraId="6317F769" w14:textId="5C28FFAD" w:rsidR="003E58E0" w:rsidRDefault="003E58E0" w:rsidP="003E58E0">
            <w:pPr>
              <w:rPr>
                <w:ins w:id="5478" w:author="Lucy Lucy" w:date="2018-08-31T22:33:00Z"/>
              </w:rPr>
            </w:pPr>
            <w:ins w:id="5479" w:author="Lucy Lucy" w:date="2018-08-31T22:33:00Z">
              <w:r w:rsidRPr="009C09B2">
                <w:t>Kết quả trả ra</w:t>
              </w:r>
            </w:ins>
          </w:p>
        </w:tc>
      </w:tr>
      <w:tr w:rsidR="00A941F6" w:rsidRPr="009C09B2" w14:paraId="482A7EDD" w14:textId="77777777" w:rsidTr="00301F48">
        <w:trPr>
          <w:ins w:id="5480" w:author="Lucy Lucy" w:date="2018-08-31T22:34:00Z"/>
        </w:trPr>
        <w:tc>
          <w:tcPr>
            <w:tcW w:w="1432" w:type="pct"/>
          </w:tcPr>
          <w:p w14:paraId="02037373" w14:textId="3ED10C5B" w:rsidR="00A941F6" w:rsidRPr="009C09B2" w:rsidRDefault="00A941F6" w:rsidP="003E58E0">
            <w:pPr>
              <w:rPr>
                <w:ins w:id="5481" w:author="Lucy Lucy" w:date="2018-08-31T22:34:00Z"/>
              </w:rPr>
            </w:pPr>
            <w:ins w:id="5482" w:author="Lucy Lucy" w:date="2018-08-31T22:34:00Z">
              <w:r>
                <w:t>Lawer_Id</w:t>
              </w:r>
            </w:ins>
          </w:p>
        </w:tc>
        <w:tc>
          <w:tcPr>
            <w:tcW w:w="743" w:type="pct"/>
          </w:tcPr>
          <w:p w14:paraId="5970C11E" w14:textId="445B1686" w:rsidR="00A941F6" w:rsidRDefault="00A941F6" w:rsidP="003E58E0">
            <w:pPr>
              <w:rPr>
                <w:ins w:id="5483" w:author="Lucy Lucy" w:date="2018-08-31T22:34:00Z"/>
              </w:rPr>
            </w:pPr>
            <w:ins w:id="5484" w:author="Lucy Lucy" w:date="2018-08-31T22:34:00Z">
              <w:r>
                <w:t>Number</w:t>
              </w:r>
            </w:ins>
          </w:p>
        </w:tc>
        <w:tc>
          <w:tcPr>
            <w:tcW w:w="396" w:type="pct"/>
          </w:tcPr>
          <w:p w14:paraId="55AD7A89" w14:textId="77777777" w:rsidR="00A941F6" w:rsidRDefault="00A941F6" w:rsidP="003E58E0">
            <w:pPr>
              <w:rPr>
                <w:ins w:id="5485" w:author="Lucy Lucy" w:date="2018-08-31T22:34:00Z"/>
              </w:rPr>
            </w:pPr>
          </w:p>
        </w:tc>
        <w:tc>
          <w:tcPr>
            <w:tcW w:w="379" w:type="pct"/>
          </w:tcPr>
          <w:p w14:paraId="7B42B40E" w14:textId="77777777" w:rsidR="00A941F6" w:rsidRPr="009C09B2" w:rsidRDefault="00A941F6" w:rsidP="003E58E0">
            <w:pPr>
              <w:rPr>
                <w:ins w:id="5486" w:author="Lucy Lucy" w:date="2018-08-31T22:34:00Z"/>
              </w:rPr>
            </w:pPr>
          </w:p>
        </w:tc>
        <w:tc>
          <w:tcPr>
            <w:tcW w:w="497" w:type="pct"/>
          </w:tcPr>
          <w:p w14:paraId="49027891" w14:textId="77777777" w:rsidR="00A941F6" w:rsidRPr="009C09B2" w:rsidRDefault="00A941F6" w:rsidP="003E58E0">
            <w:pPr>
              <w:rPr>
                <w:ins w:id="5487" w:author="Lucy Lucy" w:date="2018-08-31T22:34:00Z"/>
              </w:rPr>
            </w:pPr>
          </w:p>
        </w:tc>
        <w:tc>
          <w:tcPr>
            <w:tcW w:w="1553" w:type="pct"/>
          </w:tcPr>
          <w:p w14:paraId="7ED839B3" w14:textId="1EBE73B8" w:rsidR="00A941F6" w:rsidRPr="009C09B2" w:rsidRDefault="00A941F6" w:rsidP="003E58E0">
            <w:pPr>
              <w:rPr>
                <w:ins w:id="5488" w:author="Lucy Lucy" w:date="2018-08-31T22:34:00Z"/>
              </w:rPr>
            </w:pPr>
            <w:ins w:id="5489" w:author="Lucy Lucy" w:date="2018-08-31T22:34:00Z">
              <w:r>
                <w:t>ID luật sư được phân công</w:t>
              </w:r>
            </w:ins>
          </w:p>
        </w:tc>
      </w:tr>
      <w:tr w:rsidR="003E58E0" w:rsidRPr="009C09B2" w14:paraId="68FFE1E7" w14:textId="77777777" w:rsidTr="00301F48">
        <w:trPr>
          <w:ins w:id="5490" w:author="Lucy Lucy" w:date="2018-08-31T22:33:00Z"/>
        </w:trPr>
        <w:tc>
          <w:tcPr>
            <w:tcW w:w="1432" w:type="pct"/>
          </w:tcPr>
          <w:p w14:paraId="3C41DE8D" w14:textId="2BE58350" w:rsidR="003E58E0" w:rsidRDefault="003E58E0" w:rsidP="003E58E0">
            <w:pPr>
              <w:rPr>
                <w:ins w:id="5491" w:author="Lucy Lucy" w:date="2018-08-31T22:33:00Z"/>
              </w:rPr>
            </w:pPr>
            <w:ins w:id="5492" w:author="Lucy Lucy" w:date="2018-08-31T22:33:00Z">
              <w:r w:rsidRPr="009C09B2">
                <w:t>Created_By</w:t>
              </w:r>
            </w:ins>
          </w:p>
        </w:tc>
        <w:tc>
          <w:tcPr>
            <w:tcW w:w="743" w:type="pct"/>
          </w:tcPr>
          <w:p w14:paraId="4603AB67" w14:textId="1EEB6A62" w:rsidR="003E58E0" w:rsidRDefault="003E58E0" w:rsidP="003E58E0">
            <w:pPr>
              <w:rPr>
                <w:ins w:id="5493" w:author="Lucy Lucy" w:date="2018-08-31T22:33:00Z"/>
              </w:rPr>
            </w:pPr>
            <w:ins w:id="5494" w:author="Lucy Lucy" w:date="2018-08-31T22:33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5D362A4" w14:textId="485CEEAB" w:rsidR="003E58E0" w:rsidRDefault="003E58E0" w:rsidP="003E58E0">
            <w:pPr>
              <w:rPr>
                <w:ins w:id="5495" w:author="Lucy Lucy" w:date="2018-08-31T22:33:00Z"/>
              </w:rPr>
            </w:pPr>
            <w:ins w:id="5496" w:author="Lucy Lucy" w:date="2018-08-31T22:33:00Z">
              <w:r w:rsidRPr="009C09B2">
                <w:t>50</w:t>
              </w:r>
            </w:ins>
          </w:p>
        </w:tc>
        <w:tc>
          <w:tcPr>
            <w:tcW w:w="379" w:type="pct"/>
          </w:tcPr>
          <w:p w14:paraId="697BE758" w14:textId="77777777" w:rsidR="003E58E0" w:rsidRPr="009C09B2" w:rsidRDefault="003E58E0" w:rsidP="003E58E0">
            <w:pPr>
              <w:rPr>
                <w:ins w:id="5497" w:author="Lucy Lucy" w:date="2018-08-31T22:33:00Z"/>
              </w:rPr>
            </w:pPr>
          </w:p>
        </w:tc>
        <w:tc>
          <w:tcPr>
            <w:tcW w:w="497" w:type="pct"/>
          </w:tcPr>
          <w:p w14:paraId="51671CE5" w14:textId="77777777" w:rsidR="003E58E0" w:rsidRPr="009C09B2" w:rsidRDefault="003E58E0" w:rsidP="003E58E0">
            <w:pPr>
              <w:rPr>
                <w:ins w:id="5498" w:author="Lucy Lucy" w:date="2018-08-31T22:33:00Z"/>
              </w:rPr>
            </w:pPr>
          </w:p>
        </w:tc>
        <w:tc>
          <w:tcPr>
            <w:tcW w:w="1553" w:type="pct"/>
          </w:tcPr>
          <w:p w14:paraId="303CF163" w14:textId="77777777" w:rsidR="003E58E0" w:rsidRDefault="003E58E0" w:rsidP="003E58E0">
            <w:pPr>
              <w:rPr>
                <w:ins w:id="5499" w:author="Lucy Lucy" w:date="2018-08-31T22:33:00Z"/>
              </w:rPr>
            </w:pPr>
            <w:ins w:id="5500" w:author="Lucy Lucy" w:date="2018-08-31T22:33:00Z">
              <w:r w:rsidRPr="009C09B2">
                <w:t>Người tạo</w:t>
              </w:r>
            </w:ins>
          </w:p>
          <w:p w14:paraId="7BCC55AE" w14:textId="2D051F95" w:rsidR="003E58E0" w:rsidRDefault="003E58E0" w:rsidP="003E58E0">
            <w:pPr>
              <w:rPr>
                <w:ins w:id="5501" w:author="Lucy Lucy" w:date="2018-08-31T22:33:00Z"/>
              </w:rPr>
            </w:pPr>
            <w:ins w:id="5502" w:author="Lucy Lucy" w:date="2018-08-31T22:33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3E58E0" w:rsidRPr="009C09B2" w14:paraId="386DC7B1" w14:textId="77777777" w:rsidTr="00301F48">
        <w:trPr>
          <w:ins w:id="5503" w:author="Lucy Lucy" w:date="2018-08-31T22:33:00Z"/>
        </w:trPr>
        <w:tc>
          <w:tcPr>
            <w:tcW w:w="1432" w:type="pct"/>
          </w:tcPr>
          <w:p w14:paraId="363C1818" w14:textId="38996EF2" w:rsidR="003E58E0" w:rsidRDefault="003E58E0" w:rsidP="003E58E0">
            <w:pPr>
              <w:rPr>
                <w:ins w:id="5504" w:author="Lucy Lucy" w:date="2018-08-31T22:33:00Z"/>
              </w:rPr>
            </w:pPr>
            <w:ins w:id="5505" w:author="Lucy Lucy" w:date="2018-08-31T22:33:00Z">
              <w:r w:rsidRPr="009C09B2">
                <w:t>Created_Date</w:t>
              </w:r>
            </w:ins>
          </w:p>
        </w:tc>
        <w:tc>
          <w:tcPr>
            <w:tcW w:w="743" w:type="pct"/>
          </w:tcPr>
          <w:p w14:paraId="3A753306" w14:textId="71420F41" w:rsidR="003E58E0" w:rsidRDefault="003E58E0" w:rsidP="003E58E0">
            <w:pPr>
              <w:rPr>
                <w:ins w:id="5506" w:author="Lucy Lucy" w:date="2018-08-31T22:33:00Z"/>
              </w:rPr>
            </w:pPr>
            <w:ins w:id="5507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3D335302" w14:textId="77777777" w:rsidR="003E58E0" w:rsidRDefault="003E58E0" w:rsidP="003E58E0">
            <w:pPr>
              <w:rPr>
                <w:ins w:id="5508" w:author="Lucy Lucy" w:date="2018-08-31T22:33:00Z"/>
              </w:rPr>
            </w:pPr>
          </w:p>
        </w:tc>
        <w:tc>
          <w:tcPr>
            <w:tcW w:w="379" w:type="pct"/>
          </w:tcPr>
          <w:p w14:paraId="750447CB" w14:textId="77777777" w:rsidR="003E58E0" w:rsidRPr="009C09B2" w:rsidRDefault="003E58E0" w:rsidP="003E58E0">
            <w:pPr>
              <w:rPr>
                <w:ins w:id="5509" w:author="Lucy Lucy" w:date="2018-08-31T22:33:00Z"/>
              </w:rPr>
            </w:pPr>
          </w:p>
        </w:tc>
        <w:tc>
          <w:tcPr>
            <w:tcW w:w="497" w:type="pct"/>
          </w:tcPr>
          <w:p w14:paraId="40432F4E" w14:textId="77777777" w:rsidR="003E58E0" w:rsidRPr="009C09B2" w:rsidRDefault="003E58E0" w:rsidP="003E58E0">
            <w:pPr>
              <w:rPr>
                <w:ins w:id="5510" w:author="Lucy Lucy" w:date="2018-08-31T22:33:00Z"/>
              </w:rPr>
            </w:pPr>
          </w:p>
        </w:tc>
        <w:tc>
          <w:tcPr>
            <w:tcW w:w="1553" w:type="pct"/>
          </w:tcPr>
          <w:p w14:paraId="6C7AA737" w14:textId="0E502C8C" w:rsidR="003E58E0" w:rsidRDefault="003E58E0" w:rsidP="003E58E0">
            <w:pPr>
              <w:rPr>
                <w:ins w:id="5511" w:author="Lucy Lucy" w:date="2018-08-31T22:33:00Z"/>
              </w:rPr>
            </w:pPr>
            <w:ins w:id="5512" w:author="Lucy Lucy" w:date="2018-08-31T22:33:00Z">
              <w:r w:rsidRPr="009C09B2">
                <w:t>Ngày tạo</w:t>
              </w:r>
            </w:ins>
          </w:p>
        </w:tc>
      </w:tr>
      <w:tr w:rsidR="003E58E0" w:rsidRPr="009C09B2" w14:paraId="08B07239" w14:textId="77777777" w:rsidTr="00301F48">
        <w:trPr>
          <w:ins w:id="5513" w:author="Lucy Lucy" w:date="2018-08-31T22:33:00Z"/>
        </w:trPr>
        <w:tc>
          <w:tcPr>
            <w:tcW w:w="1432" w:type="pct"/>
          </w:tcPr>
          <w:p w14:paraId="740DBE80" w14:textId="34C9BB1F" w:rsidR="003E58E0" w:rsidRDefault="003E58E0" w:rsidP="003E58E0">
            <w:pPr>
              <w:rPr>
                <w:ins w:id="5514" w:author="Lucy Lucy" w:date="2018-08-31T22:33:00Z"/>
              </w:rPr>
            </w:pPr>
            <w:ins w:id="5515" w:author="Lucy Lucy" w:date="2018-08-31T22:33:00Z">
              <w:r w:rsidRPr="009C09B2">
                <w:t>Modify_By</w:t>
              </w:r>
            </w:ins>
          </w:p>
        </w:tc>
        <w:tc>
          <w:tcPr>
            <w:tcW w:w="743" w:type="pct"/>
          </w:tcPr>
          <w:p w14:paraId="4E523D3E" w14:textId="3A1C59F2" w:rsidR="003E58E0" w:rsidRDefault="003E58E0" w:rsidP="003E58E0">
            <w:pPr>
              <w:rPr>
                <w:ins w:id="5516" w:author="Lucy Lucy" w:date="2018-08-31T22:33:00Z"/>
              </w:rPr>
            </w:pPr>
            <w:ins w:id="5517" w:author="Lucy Lucy" w:date="2018-08-31T22:33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44046065" w14:textId="6CB36FE7" w:rsidR="003E58E0" w:rsidRDefault="003E58E0" w:rsidP="003E58E0">
            <w:pPr>
              <w:rPr>
                <w:ins w:id="5518" w:author="Lucy Lucy" w:date="2018-08-31T22:33:00Z"/>
              </w:rPr>
            </w:pPr>
            <w:ins w:id="5519" w:author="Lucy Lucy" w:date="2018-08-31T22:33:00Z">
              <w:r w:rsidRPr="009C09B2">
                <w:t>50</w:t>
              </w:r>
            </w:ins>
          </w:p>
        </w:tc>
        <w:tc>
          <w:tcPr>
            <w:tcW w:w="379" w:type="pct"/>
          </w:tcPr>
          <w:p w14:paraId="76F2D99B" w14:textId="77777777" w:rsidR="003E58E0" w:rsidRPr="009C09B2" w:rsidRDefault="003E58E0" w:rsidP="003E58E0">
            <w:pPr>
              <w:rPr>
                <w:ins w:id="5520" w:author="Lucy Lucy" w:date="2018-08-31T22:33:00Z"/>
              </w:rPr>
            </w:pPr>
          </w:p>
        </w:tc>
        <w:tc>
          <w:tcPr>
            <w:tcW w:w="497" w:type="pct"/>
          </w:tcPr>
          <w:p w14:paraId="5D93041F" w14:textId="77777777" w:rsidR="003E58E0" w:rsidRPr="009C09B2" w:rsidRDefault="003E58E0" w:rsidP="003E58E0">
            <w:pPr>
              <w:rPr>
                <w:ins w:id="5521" w:author="Lucy Lucy" w:date="2018-08-31T22:33:00Z"/>
              </w:rPr>
            </w:pPr>
          </w:p>
        </w:tc>
        <w:tc>
          <w:tcPr>
            <w:tcW w:w="1553" w:type="pct"/>
          </w:tcPr>
          <w:p w14:paraId="6C11F9FE" w14:textId="3AD8ECB3" w:rsidR="003E58E0" w:rsidRDefault="003E58E0" w:rsidP="003E58E0">
            <w:pPr>
              <w:rPr>
                <w:ins w:id="5522" w:author="Lucy Lucy" w:date="2018-08-31T22:33:00Z"/>
              </w:rPr>
            </w:pPr>
            <w:ins w:id="5523" w:author="Lucy Lucy" w:date="2018-08-31T22:33:00Z">
              <w:r w:rsidRPr="009C09B2">
                <w:t>Người sửa</w:t>
              </w:r>
            </w:ins>
          </w:p>
        </w:tc>
      </w:tr>
      <w:tr w:rsidR="003E58E0" w:rsidRPr="009C09B2" w14:paraId="0780608B" w14:textId="77777777" w:rsidTr="00301F48">
        <w:trPr>
          <w:ins w:id="5524" w:author="Lucy Lucy" w:date="2018-08-31T22:33:00Z"/>
        </w:trPr>
        <w:tc>
          <w:tcPr>
            <w:tcW w:w="1432" w:type="pct"/>
          </w:tcPr>
          <w:p w14:paraId="794D3C2A" w14:textId="2EFD6B91" w:rsidR="003E58E0" w:rsidRDefault="003E58E0" w:rsidP="003E58E0">
            <w:pPr>
              <w:rPr>
                <w:ins w:id="5525" w:author="Lucy Lucy" w:date="2018-08-31T22:33:00Z"/>
              </w:rPr>
            </w:pPr>
            <w:ins w:id="5526" w:author="Lucy Lucy" w:date="2018-08-31T22:33:00Z">
              <w:r w:rsidRPr="009C09B2">
                <w:t>Modify_Date</w:t>
              </w:r>
            </w:ins>
          </w:p>
        </w:tc>
        <w:tc>
          <w:tcPr>
            <w:tcW w:w="743" w:type="pct"/>
          </w:tcPr>
          <w:p w14:paraId="230A1D88" w14:textId="4B1459AA" w:rsidR="003E58E0" w:rsidRDefault="003E58E0" w:rsidP="003E58E0">
            <w:pPr>
              <w:rPr>
                <w:ins w:id="5527" w:author="Lucy Lucy" w:date="2018-08-31T22:33:00Z"/>
              </w:rPr>
            </w:pPr>
            <w:ins w:id="5528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561BB110" w14:textId="77777777" w:rsidR="003E58E0" w:rsidRDefault="003E58E0" w:rsidP="003E58E0">
            <w:pPr>
              <w:rPr>
                <w:ins w:id="5529" w:author="Lucy Lucy" w:date="2018-08-31T22:33:00Z"/>
              </w:rPr>
            </w:pPr>
          </w:p>
        </w:tc>
        <w:tc>
          <w:tcPr>
            <w:tcW w:w="379" w:type="pct"/>
          </w:tcPr>
          <w:p w14:paraId="7F6497AA" w14:textId="77777777" w:rsidR="003E58E0" w:rsidRPr="009C09B2" w:rsidRDefault="003E58E0" w:rsidP="003E58E0">
            <w:pPr>
              <w:rPr>
                <w:ins w:id="5530" w:author="Lucy Lucy" w:date="2018-08-31T22:33:00Z"/>
              </w:rPr>
            </w:pPr>
          </w:p>
        </w:tc>
        <w:tc>
          <w:tcPr>
            <w:tcW w:w="497" w:type="pct"/>
          </w:tcPr>
          <w:p w14:paraId="511B4154" w14:textId="77777777" w:rsidR="003E58E0" w:rsidRPr="009C09B2" w:rsidRDefault="003E58E0" w:rsidP="003E58E0">
            <w:pPr>
              <w:rPr>
                <w:ins w:id="5531" w:author="Lucy Lucy" w:date="2018-08-31T22:33:00Z"/>
              </w:rPr>
            </w:pPr>
          </w:p>
        </w:tc>
        <w:tc>
          <w:tcPr>
            <w:tcW w:w="1553" w:type="pct"/>
          </w:tcPr>
          <w:p w14:paraId="1DA61500" w14:textId="66C0AD3E" w:rsidR="003E58E0" w:rsidRDefault="003E58E0" w:rsidP="003E58E0">
            <w:pPr>
              <w:rPr>
                <w:ins w:id="5532" w:author="Lucy Lucy" w:date="2018-08-31T22:33:00Z"/>
              </w:rPr>
            </w:pPr>
            <w:ins w:id="5533" w:author="Lucy Lucy" w:date="2018-08-31T22:33:00Z">
              <w:r w:rsidRPr="009C09B2">
                <w:t>Ngày sửa</w:t>
              </w:r>
            </w:ins>
          </w:p>
        </w:tc>
      </w:tr>
      <w:tr w:rsidR="003E58E0" w:rsidRPr="009C09B2" w14:paraId="1A6C935E" w14:textId="77777777" w:rsidTr="00301F48">
        <w:trPr>
          <w:ins w:id="5534" w:author="Lucy Lucy" w:date="2018-08-31T22:33:00Z"/>
        </w:trPr>
        <w:tc>
          <w:tcPr>
            <w:tcW w:w="1432" w:type="pct"/>
          </w:tcPr>
          <w:p w14:paraId="37111A44" w14:textId="525E3FAF" w:rsidR="003E58E0" w:rsidRPr="009C09B2" w:rsidRDefault="003E58E0" w:rsidP="003E58E0">
            <w:pPr>
              <w:rPr>
                <w:ins w:id="5535" w:author="Lucy Lucy" w:date="2018-08-31T22:33:00Z"/>
              </w:rPr>
            </w:pPr>
            <w:ins w:id="5536" w:author="Lucy Lucy" w:date="2018-08-31T22:33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26296BFC" w14:textId="04BE01CE" w:rsidR="003E58E0" w:rsidRPr="009C09B2" w:rsidRDefault="003E58E0" w:rsidP="003E58E0">
            <w:pPr>
              <w:rPr>
                <w:ins w:id="5537" w:author="Lucy Lucy" w:date="2018-08-31T22:33:00Z"/>
              </w:rPr>
            </w:pPr>
            <w:ins w:id="5538" w:author="Lucy Lucy" w:date="2018-08-31T22:33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E206EC0" w14:textId="0857FE87" w:rsidR="003E58E0" w:rsidRDefault="003E58E0" w:rsidP="003E58E0">
            <w:pPr>
              <w:rPr>
                <w:ins w:id="5539" w:author="Lucy Lucy" w:date="2018-08-31T22:33:00Z"/>
              </w:rPr>
            </w:pPr>
            <w:ins w:id="5540" w:author="Lucy Lucy" w:date="2018-08-31T22:33:00Z">
              <w:r w:rsidRPr="009C09B2">
                <w:t>5</w:t>
              </w:r>
            </w:ins>
          </w:p>
        </w:tc>
        <w:tc>
          <w:tcPr>
            <w:tcW w:w="379" w:type="pct"/>
          </w:tcPr>
          <w:p w14:paraId="5D458B2C" w14:textId="77777777" w:rsidR="003E58E0" w:rsidRPr="009C09B2" w:rsidRDefault="003E58E0" w:rsidP="003E58E0">
            <w:pPr>
              <w:rPr>
                <w:ins w:id="5541" w:author="Lucy Lucy" w:date="2018-08-31T22:33:00Z"/>
              </w:rPr>
            </w:pPr>
          </w:p>
        </w:tc>
        <w:tc>
          <w:tcPr>
            <w:tcW w:w="497" w:type="pct"/>
          </w:tcPr>
          <w:p w14:paraId="4FF90581" w14:textId="77777777" w:rsidR="003E58E0" w:rsidRPr="009C09B2" w:rsidRDefault="003E58E0" w:rsidP="003E58E0">
            <w:pPr>
              <w:rPr>
                <w:ins w:id="5542" w:author="Lucy Lucy" w:date="2018-08-31T22:33:00Z"/>
              </w:rPr>
            </w:pPr>
          </w:p>
        </w:tc>
        <w:tc>
          <w:tcPr>
            <w:tcW w:w="1553" w:type="pct"/>
          </w:tcPr>
          <w:p w14:paraId="1F54FCA2" w14:textId="32CC277B" w:rsidR="003E58E0" w:rsidRPr="009C09B2" w:rsidRDefault="003E58E0" w:rsidP="003E58E0">
            <w:pPr>
              <w:rPr>
                <w:ins w:id="5543" w:author="Lucy Lucy" w:date="2018-08-31T22:33:00Z"/>
              </w:rPr>
            </w:pPr>
            <w:ins w:id="5544" w:author="Lucy Lucy" w:date="2018-08-31T22:33:00Z">
              <w:r w:rsidRPr="009C09B2">
                <w:t>Ngôn ngữ hiển thị</w:t>
              </w:r>
            </w:ins>
          </w:p>
        </w:tc>
      </w:tr>
    </w:tbl>
    <w:p w14:paraId="7EB491DB" w14:textId="0B6DE68A" w:rsidR="002D5279" w:rsidRPr="009C09B2" w:rsidRDefault="002D5279" w:rsidP="002D5279">
      <w:pPr>
        <w:pStyle w:val="Heading2"/>
        <w:rPr>
          <w:ins w:id="5545" w:author="Lucy Lucy" w:date="2018-08-31T23:30:00Z"/>
        </w:rPr>
      </w:pPr>
      <w:bookmarkStart w:id="5546" w:name="_Toc523526407"/>
      <w:ins w:id="5547" w:author="Lucy Lucy" w:date="2018-08-31T23:30:00Z">
        <w:r>
          <w:t>Dock</w:t>
        </w:r>
      </w:ins>
      <w:ins w:id="5548" w:author="Lucy Lucy" w:date="2018-08-31T23:31:00Z">
        <w:r>
          <w:t>ing</w:t>
        </w:r>
      </w:ins>
      <w:bookmarkEnd w:id="5546"/>
    </w:p>
    <w:p w14:paraId="704C8281" w14:textId="7B338F6C" w:rsidR="002D5279" w:rsidRPr="009C09B2" w:rsidRDefault="002D5279" w:rsidP="002D5279">
      <w:pPr>
        <w:pStyle w:val="ListParagraph"/>
        <w:numPr>
          <w:ilvl w:val="0"/>
          <w:numId w:val="8"/>
        </w:numPr>
        <w:rPr>
          <w:ins w:id="5549" w:author="Lucy Lucy" w:date="2018-08-31T23:30:00Z"/>
        </w:rPr>
      </w:pPr>
      <w:ins w:id="5550" w:author="Lucy Lucy" w:date="2018-08-31T23:30:00Z">
        <w:r w:rsidRPr="009C09B2">
          <w:t>Mục đích: Lưu trữ thông tin</w:t>
        </w:r>
      </w:ins>
      <w:ins w:id="5551" w:author="Lucy Lucy" w:date="2018-08-31T23:31:00Z">
        <w:r w:rsidR="00336993">
          <w:t xml:space="preserve"> tài liệu ra vào</w:t>
        </w:r>
      </w:ins>
      <w:ins w:id="5552" w:author="Lucy Lucy" w:date="2018-08-31T23:37:00Z">
        <w:r w:rsidR="00107C9C">
          <w:t xml:space="preserve">, chỉ admin và </w:t>
        </w:r>
      </w:ins>
      <w:ins w:id="5553" w:author="Lucy Lucy" w:date="2018-08-31T23:38:00Z">
        <w:r w:rsidR="00107C9C">
          <w:t>luật sư được quản lý</w:t>
        </w:r>
      </w:ins>
    </w:p>
    <w:p w14:paraId="42378A1F" w14:textId="77777777" w:rsidR="002D5279" w:rsidRPr="009C09B2" w:rsidRDefault="002D5279" w:rsidP="002D5279">
      <w:pPr>
        <w:pStyle w:val="ListParagraph"/>
        <w:numPr>
          <w:ilvl w:val="0"/>
          <w:numId w:val="8"/>
        </w:numPr>
        <w:rPr>
          <w:ins w:id="5554" w:author="Lucy Lucy" w:date="2018-08-31T23:30:00Z"/>
        </w:rPr>
      </w:pPr>
      <w:ins w:id="5555" w:author="Lucy Lucy" w:date="2018-08-31T23:30:00Z">
        <w:r w:rsidRPr="009C09B2">
          <w:t>Chi tiết các trường: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2D5279" w:rsidRPr="009C09B2" w14:paraId="537BA43B" w14:textId="77777777" w:rsidTr="00CF568F">
        <w:trPr>
          <w:tblHeader/>
          <w:ins w:id="5556" w:author="Lucy Lucy" w:date="2018-08-31T23:30:00Z"/>
        </w:trPr>
        <w:tc>
          <w:tcPr>
            <w:tcW w:w="1432" w:type="pct"/>
            <w:shd w:val="clear" w:color="auto" w:fill="E6E6E6"/>
          </w:tcPr>
          <w:p w14:paraId="67BA9975" w14:textId="77777777" w:rsidR="002D5279" w:rsidRPr="009C09B2" w:rsidRDefault="002D5279" w:rsidP="00CF568F">
            <w:pPr>
              <w:rPr>
                <w:ins w:id="5557" w:author="Lucy Lucy" w:date="2018-08-31T23:30:00Z"/>
                <w:b/>
              </w:rPr>
            </w:pPr>
            <w:ins w:id="5558" w:author="Lucy Lucy" w:date="2018-08-31T23:30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7C9E014E" w14:textId="77777777" w:rsidR="002D5279" w:rsidRPr="009C09B2" w:rsidRDefault="002D5279" w:rsidP="00CF568F">
            <w:pPr>
              <w:rPr>
                <w:ins w:id="5559" w:author="Lucy Lucy" w:date="2018-08-31T23:30:00Z"/>
                <w:b/>
              </w:rPr>
            </w:pPr>
            <w:ins w:id="5560" w:author="Lucy Lucy" w:date="2018-08-31T23:30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54A50B70" w14:textId="77777777" w:rsidR="002D5279" w:rsidRPr="009C09B2" w:rsidRDefault="002D5279" w:rsidP="00CF568F">
            <w:pPr>
              <w:rPr>
                <w:ins w:id="5561" w:author="Lucy Lucy" w:date="2018-08-31T23:30:00Z"/>
                <w:b/>
              </w:rPr>
            </w:pPr>
            <w:ins w:id="5562" w:author="Lucy Lucy" w:date="2018-08-31T23:30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5AB4BC80" w14:textId="77777777" w:rsidR="002D5279" w:rsidRPr="009C09B2" w:rsidRDefault="002D5279" w:rsidP="00CF568F">
            <w:pPr>
              <w:rPr>
                <w:ins w:id="5563" w:author="Lucy Lucy" w:date="2018-08-31T23:30:00Z"/>
                <w:b/>
              </w:rPr>
            </w:pPr>
            <w:ins w:id="5564" w:author="Lucy Lucy" w:date="2018-08-31T23:30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62B05B28" w14:textId="77777777" w:rsidR="002D5279" w:rsidRPr="009C09B2" w:rsidRDefault="002D5279" w:rsidP="00CF568F">
            <w:pPr>
              <w:rPr>
                <w:ins w:id="5565" w:author="Lucy Lucy" w:date="2018-08-31T23:30:00Z"/>
                <w:b/>
              </w:rPr>
            </w:pPr>
            <w:ins w:id="5566" w:author="Lucy Lucy" w:date="2018-08-31T23:30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22A5F383" w14:textId="77777777" w:rsidR="002D5279" w:rsidRPr="009C09B2" w:rsidRDefault="002D5279" w:rsidP="00CF568F">
            <w:pPr>
              <w:jc w:val="left"/>
              <w:rPr>
                <w:ins w:id="5567" w:author="Lucy Lucy" w:date="2018-08-31T23:30:00Z"/>
                <w:b/>
              </w:rPr>
            </w:pPr>
            <w:ins w:id="5568" w:author="Lucy Lucy" w:date="2018-08-31T23:30:00Z">
              <w:r w:rsidRPr="009C09B2">
                <w:rPr>
                  <w:b/>
                </w:rPr>
                <w:t>Mô tả</w:t>
              </w:r>
            </w:ins>
          </w:p>
        </w:tc>
      </w:tr>
      <w:tr w:rsidR="002D5279" w:rsidRPr="009C09B2" w14:paraId="0F6CBA4B" w14:textId="77777777" w:rsidTr="00CF568F">
        <w:trPr>
          <w:ins w:id="5569" w:author="Lucy Lucy" w:date="2018-08-31T23:30:00Z"/>
        </w:trPr>
        <w:tc>
          <w:tcPr>
            <w:tcW w:w="1432" w:type="pct"/>
          </w:tcPr>
          <w:p w14:paraId="49585BC0" w14:textId="0D4B6F08" w:rsidR="002D5279" w:rsidRPr="009C09B2" w:rsidRDefault="00C66579" w:rsidP="00CF568F">
            <w:pPr>
              <w:rPr>
                <w:ins w:id="5570" w:author="Lucy Lucy" w:date="2018-08-31T23:30:00Z"/>
              </w:rPr>
            </w:pPr>
            <w:ins w:id="5571" w:author="Lucy Lucy" w:date="2018-08-31T23:32:00Z">
              <w:r>
                <w:lastRenderedPageBreak/>
                <w:t>Docking</w:t>
              </w:r>
            </w:ins>
            <w:ins w:id="5572" w:author="Lucy Lucy" w:date="2018-08-31T23:30:00Z">
              <w:r w:rsidR="002D5279">
                <w:t>_I</w:t>
              </w:r>
            </w:ins>
            <w:ins w:id="5573" w:author="Lucy Lucy" w:date="2018-08-31T23:40:00Z">
              <w:r w:rsidR="00DC3FF0">
                <w:t>d</w:t>
              </w:r>
            </w:ins>
          </w:p>
        </w:tc>
        <w:tc>
          <w:tcPr>
            <w:tcW w:w="743" w:type="pct"/>
          </w:tcPr>
          <w:p w14:paraId="5DC4B94D" w14:textId="77777777" w:rsidR="002D5279" w:rsidRPr="009C09B2" w:rsidRDefault="002D5279" w:rsidP="00CF568F">
            <w:pPr>
              <w:rPr>
                <w:ins w:id="5574" w:author="Lucy Lucy" w:date="2018-08-31T23:30:00Z"/>
              </w:rPr>
            </w:pPr>
            <w:ins w:id="5575" w:author="Lucy Lucy" w:date="2018-08-31T23:30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F05B608" w14:textId="77777777" w:rsidR="002D5279" w:rsidRPr="009C09B2" w:rsidRDefault="002D5279" w:rsidP="00CF568F">
            <w:pPr>
              <w:rPr>
                <w:ins w:id="5576" w:author="Lucy Lucy" w:date="2018-08-31T23:30:00Z"/>
              </w:rPr>
            </w:pPr>
          </w:p>
        </w:tc>
        <w:tc>
          <w:tcPr>
            <w:tcW w:w="379" w:type="pct"/>
          </w:tcPr>
          <w:p w14:paraId="792542CB" w14:textId="77777777" w:rsidR="002D5279" w:rsidRPr="009C09B2" w:rsidRDefault="002D5279" w:rsidP="00CF568F">
            <w:pPr>
              <w:rPr>
                <w:ins w:id="5577" w:author="Lucy Lucy" w:date="2018-08-31T23:30:00Z"/>
              </w:rPr>
            </w:pPr>
          </w:p>
        </w:tc>
        <w:tc>
          <w:tcPr>
            <w:tcW w:w="497" w:type="pct"/>
          </w:tcPr>
          <w:p w14:paraId="2580698C" w14:textId="77777777" w:rsidR="002D5279" w:rsidRPr="009C09B2" w:rsidRDefault="002D5279" w:rsidP="00CF568F">
            <w:pPr>
              <w:rPr>
                <w:ins w:id="5578" w:author="Lucy Lucy" w:date="2018-08-31T23:30:00Z"/>
              </w:rPr>
            </w:pPr>
          </w:p>
        </w:tc>
        <w:tc>
          <w:tcPr>
            <w:tcW w:w="1553" w:type="pct"/>
          </w:tcPr>
          <w:p w14:paraId="4A5DE6D1" w14:textId="77777777" w:rsidR="002D5279" w:rsidRPr="009C09B2" w:rsidRDefault="002D5279" w:rsidP="00CF568F">
            <w:pPr>
              <w:rPr>
                <w:ins w:id="5579" w:author="Lucy Lucy" w:date="2018-08-31T23:30:00Z"/>
              </w:rPr>
            </w:pPr>
            <w:ins w:id="5580" w:author="Lucy Lucy" w:date="2018-08-31T23:30:00Z">
              <w:r w:rsidRPr="009C09B2">
                <w:t>ID tự tăng</w:t>
              </w:r>
            </w:ins>
          </w:p>
        </w:tc>
      </w:tr>
      <w:tr w:rsidR="002D5279" w:rsidRPr="009C09B2" w14:paraId="6075A16C" w14:textId="77777777" w:rsidTr="00CF568F">
        <w:trPr>
          <w:ins w:id="5581" w:author="Lucy Lucy" w:date="2018-08-31T23:30:00Z"/>
        </w:trPr>
        <w:tc>
          <w:tcPr>
            <w:tcW w:w="1432" w:type="pct"/>
          </w:tcPr>
          <w:p w14:paraId="593384F8" w14:textId="77777777" w:rsidR="002D5279" w:rsidRPr="009C09B2" w:rsidRDefault="002D5279" w:rsidP="00CF568F">
            <w:pPr>
              <w:rPr>
                <w:ins w:id="5582" w:author="Lucy Lucy" w:date="2018-08-31T23:30:00Z"/>
              </w:rPr>
            </w:pPr>
            <w:ins w:id="5583" w:author="Lucy Lucy" w:date="2018-08-31T23:30:00Z">
              <w:r>
                <w:t>Case_Code</w:t>
              </w:r>
            </w:ins>
          </w:p>
        </w:tc>
        <w:tc>
          <w:tcPr>
            <w:tcW w:w="743" w:type="pct"/>
          </w:tcPr>
          <w:p w14:paraId="28810100" w14:textId="4FDC0599" w:rsidR="002D5279" w:rsidRPr="009C09B2" w:rsidRDefault="00C66579" w:rsidP="00CF568F">
            <w:pPr>
              <w:rPr>
                <w:ins w:id="5584" w:author="Lucy Lucy" w:date="2018-08-31T23:30:00Z"/>
              </w:rPr>
            </w:pPr>
            <w:ins w:id="5585" w:author="Lucy Lucy" w:date="2018-08-31T23:34:00Z">
              <w:r>
                <w:t>VARCHAR2</w:t>
              </w:r>
            </w:ins>
          </w:p>
        </w:tc>
        <w:tc>
          <w:tcPr>
            <w:tcW w:w="396" w:type="pct"/>
          </w:tcPr>
          <w:p w14:paraId="78102DD8" w14:textId="0879E1DC" w:rsidR="002D5279" w:rsidRPr="009C09B2" w:rsidRDefault="00C66579" w:rsidP="00CF568F">
            <w:pPr>
              <w:rPr>
                <w:ins w:id="5586" w:author="Lucy Lucy" w:date="2018-08-31T23:30:00Z"/>
              </w:rPr>
            </w:pPr>
            <w:ins w:id="5587" w:author="Lucy Lucy" w:date="2018-08-31T23:34:00Z">
              <w:r>
                <w:t>50</w:t>
              </w:r>
            </w:ins>
          </w:p>
        </w:tc>
        <w:tc>
          <w:tcPr>
            <w:tcW w:w="379" w:type="pct"/>
          </w:tcPr>
          <w:p w14:paraId="1FBBB74C" w14:textId="77777777" w:rsidR="002D5279" w:rsidRPr="009C09B2" w:rsidRDefault="002D5279" w:rsidP="00CF568F">
            <w:pPr>
              <w:rPr>
                <w:ins w:id="5588" w:author="Lucy Lucy" w:date="2018-08-31T23:30:00Z"/>
              </w:rPr>
            </w:pPr>
          </w:p>
        </w:tc>
        <w:tc>
          <w:tcPr>
            <w:tcW w:w="497" w:type="pct"/>
          </w:tcPr>
          <w:p w14:paraId="7F73B3F3" w14:textId="77777777" w:rsidR="002D5279" w:rsidRPr="009C09B2" w:rsidRDefault="002D5279" w:rsidP="00CF568F">
            <w:pPr>
              <w:rPr>
                <w:ins w:id="5589" w:author="Lucy Lucy" w:date="2018-08-31T23:30:00Z"/>
              </w:rPr>
            </w:pPr>
          </w:p>
        </w:tc>
        <w:tc>
          <w:tcPr>
            <w:tcW w:w="1553" w:type="pct"/>
          </w:tcPr>
          <w:p w14:paraId="14CB6D36" w14:textId="77777777" w:rsidR="002D5279" w:rsidRDefault="002D5279" w:rsidP="00CF568F">
            <w:pPr>
              <w:rPr>
                <w:ins w:id="5590" w:author="Lucy Lucy" w:date="2018-08-31T23:30:00Z"/>
              </w:rPr>
            </w:pPr>
            <w:ins w:id="5591" w:author="Lucy Lucy" w:date="2018-08-31T23:30:00Z">
              <w:r>
                <w:t>Case_Code tự sinh</w:t>
              </w:r>
            </w:ins>
          </w:p>
          <w:p w14:paraId="5B2974E0" w14:textId="414B1C8A" w:rsidR="002D5279" w:rsidRPr="009C09B2" w:rsidRDefault="00C66579" w:rsidP="00CF568F">
            <w:pPr>
              <w:rPr>
                <w:ins w:id="5592" w:author="Lucy Lucy" w:date="2018-08-31T23:30:00Z"/>
              </w:rPr>
            </w:pPr>
            <w:ins w:id="5593" w:author="Lucy Lucy" w:date="2018-08-31T23:32:00Z">
              <w:r>
                <w:rPr>
                  <w:highlight w:val="yellow"/>
                </w:rPr>
                <w:t>DOC</w:t>
              </w:r>
            </w:ins>
            <w:ins w:id="5594" w:author="Lucy Lucy" w:date="2018-08-31T23:30:00Z">
              <w:r w:rsidR="002D5279">
                <w:rPr>
                  <w:highlight w:val="yellow"/>
                </w:rPr>
                <w:t>_</w:t>
              </w:r>
              <w:r w:rsidR="002D5279" w:rsidRPr="00516BC0">
                <w:rPr>
                  <w:highlight w:val="yellow"/>
                </w:rPr>
                <w:t>yyyyMMdd + seq.nextval</w:t>
              </w:r>
            </w:ins>
          </w:p>
        </w:tc>
      </w:tr>
      <w:tr w:rsidR="00C66579" w:rsidRPr="009C09B2" w14:paraId="69C7A018" w14:textId="77777777" w:rsidTr="00CF568F">
        <w:trPr>
          <w:ins w:id="5595" w:author="Lucy Lucy" w:date="2018-08-31T23:34:00Z"/>
        </w:trPr>
        <w:tc>
          <w:tcPr>
            <w:tcW w:w="1432" w:type="pct"/>
          </w:tcPr>
          <w:p w14:paraId="2B9A06A4" w14:textId="25B47CF3" w:rsidR="00C66579" w:rsidRDefault="00C66579" w:rsidP="00CF568F">
            <w:pPr>
              <w:rPr>
                <w:ins w:id="5596" w:author="Lucy Lucy" w:date="2018-08-31T23:34:00Z"/>
              </w:rPr>
            </w:pPr>
            <w:ins w:id="5597" w:author="Lucy Lucy" w:date="2018-08-31T23:34:00Z">
              <w:r>
                <w:t>Ap_Case_code</w:t>
              </w:r>
            </w:ins>
          </w:p>
        </w:tc>
        <w:tc>
          <w:tcPr>
            <w:tcW w:w="743" w:type="pct"/>
          </w:tcPr>
          <w:p w14:paraId="4EFD84DD" w14:textId="46CF9D4B" w:rsidR="00C66579" w:rsidRDefault="00C66579" w:rsidP="00CF568F">
            <w:pPr>
              <w:rPr>
                <w:ins w:id="5598" w:author="Lucy Lucy" w:date="2018-08-31T23:34:00Z"/>
              </w:rPr>
            </w:pPr>
            <w:ins w:id="5599" w:author="Lucy Lucy" w:date="2018-08-31T23:34:00Z">
              <w:r>
                <w:t>VARCHAR2</w:t>
              </w:r>
            </w:ins>
          </w:p>
        </w:tc>
        <w:tc>
          <w:tcPr>
            <w:tcW w:w="396" w:type="pct"/>
          </w:tcPr>
          <w:p w14:paraId="6EDEF078" w14:textId="06CFD891" w:rsidR="00C66579" w:rsidRPr="009C09B2" w:rsidRDefault="00C66579" w:rsidP="00CF568F">
            <w:pPr>
              <w:rPr>
                <w:ins w:id="5600" w:author="Lucy Lucy" w:date="2018-08-31T23:34:00Z"/>
              </w:rPr>
            </w:pPr>
            <w:ins w:id="5601" w:author="Lucy Lucy" w:date="2018-08-31T23:34:00Z">
              <w:r>
                <w:t>50</w:t>
              </w:r>
            </w:ins>
          </w:p>
        </w:tc>
        <w:tc>
          <w:tcPr>
            <w:tcW w:w="379" w:type="pct"/>
          </w:tcPr>
          <w:p w14:paraId="79BC11CB" w14:textId="77777777" w:rsidR="00C66579" w:rsidRPr="009C09B2" w:rsidRDefault="00C66579" w:rsidP="00CF568F">
            <w:pPr>
              <w:rPr>
                <w:ins w:id="5602" w:author="Lucy Lucy" w:date="2018-08-31T23:34:00Z"/>
              </w:rPr>
            </w:pPr>
          </w:p>
        </w:tc>
        <w:tc>
          <w:tcPr>
            <w:tcW w:w="497" w:type="pct"/>
          </w:tcPr>
          <w:p w14:paraId="3F038FA8" w14:textId="77777777" w:rsidR="00C66579" w:rsidRPr="009C09B2" w:rsidRDefault="00C66579" w:rsidP="00CF568F">
            <w:pPr>
              <w:rPr>
                <w:ins w:id="5603" w:author="Lucy Lucy" w:date="2018-08-31T23:34:00Z"/>
              </w:rPr>
            </w:pPr>
          </w:p>
        </w:tc>
        <w:tc>
          <w:tcPr>
            <w:tcW w:w="1553" w:type="pct"/>
          </w:tcPr>
          <w:p w14:paraId="06AB0410" w14:textId="68C9163F" w:rsidR="00C66579" w:rsidRDefault="00C66579" w:rsidP="00CF568F">
            <w:pPr>
              <w:rPr>
                <w:ins w:id="5604" w:author="Lucy Lucy" w:date="2018-08-31T23:34:00Z"/>
              </w:rPr>
            </w:pPr>
            <w:ins w:id="5605" w:author="Lucy Lucy" w:date="2018-08-31T23:34:00Z">
              <w:r>
                <w:t>Casecode của đơn</w:t>
              </w:r>
            </w:ins>
          </w:p>
        </w:tc>
      </w:tr>
      <w:tr w:rsidR="00465501" w:rsidRPr="009C09B2" w14:paraId="34E7B8A5" w14:textId="77777777" w:rsidTr="00CF568F">
        <w:trPr>
          <w:ins w:id="5606" w:author="Lucy Lucy" w:date="2018-08-31T23:36:00Z"/>
        </w:trPr>
        <w:tc>
          <w:tcPr>
            <w:tcW w:w="1432" w:type="pct"/>
          </w:tcPr>
          <w:p w14:paraId="2387B85E" w14:textId="00D256EE" w:rsidR="00465501" w:rsidRDefault="00465501" w:rsidP="00CF568F">
            <w:pPr>
              <w:rPr>
                <w:ins w:id="5607" w:author="Lucy Lucy" w:date="2018-08-31T23:36:00Z"/>
              </w:rPr>
            </w:pPr>
            <w:ins w:id="5608" w:author="Lucy Lucy" w:date="2018-08-31T23:36:00Z">
              <w:r>
                <w:t>Dock</w:t>
              </w:r>
            </w:ins>
            <w:ins w:id="5609" w:author="Lucy Lucy" w:date="2018-08-31T23:37:00Z">
              <w:r>
                <w:t>ing_Type</w:t>
              </w:r>
            </w:ins>
          </w:p>
        </w:tc>
        <w:tc>
          <w:tcPr>
            <w:tcW w:w="743" w:type="pct"/>
          </w:tcPr>
          <w:p w14:paraId="28B8A539" w14:textId="28D9C911" w:rsidR="00465501" w:rsidRDefault="00465501" w:rsidP="00CF568F">
            <w:pPr>
              <w:rPr>
                <w:ins w:id="5610" w:author="Lucy Lucy" w:date="2018-08-31T23:36:00Z"/>
              </w:rPr>
            </w:pPr>
            <w:ins w:id="5611" w:author="Lucy Lucy" w:date="2018-08-31T23:37:00Z">
              <w:r>
                <w:t>Number</w:t>
              </w:r>
            </w:ins>
          </w:p>
        </w:tc>
        <w:tc>
          <w:tcPr>
            <w:tcW w:w="396" w:type="pct"/>
          </w:tcPr>
          <w:p w14:paraId="4EA74297" w14:textId="46036A6A" w:rsidR="00465501" w:rsidRDefault="00465501" w:rsidP="00CF568F">
            <w:pPr>
              <w:rPr>
                <w:ins w:id="5612" w:author="Lucy Lucy" w:date="2018-08-31T23:36:00Z"/>
              </w:rPr>
            </w:pPr>
            <w:ins w:id="5613" w:author="Lucy Lucy" w:date="2018-08-31T23:37:00Z">
              <w:r>
                <w:t>1</w:t>
              </w:r>
            </w:ins>
          </w:p>
        </w:tc>
        <w:tc>
          <w:tcPr>
            <w:tcW w:w="379" w:type="pct"/>
          </w:tcPr>
          <w:p w14:paraId="01B26E41" w14:textId="77777777" w:rsidR="00465501" w:rsidRPr="009C09B2" w:rsidRDefault="00465501" w:rsidP="00CF568F">
            <w:pPr>
              <w:rPr>
                <w:ins w:id="5614" w:author="Lucy Lucy" w:date="2018-08-31T23:36:00Z"/>
              </w:rPr>
            </w:pPr>
          </w:p>
        </w:tc>
        <w:tc>
          <w:tcPr>
            <w:tcW w:w="497" w:type="pct"/>
          </w:tcPr>
          <w:p w14:paraId="353C6D75" w14:textId="77777777" w:rsidR="00465501" w:rsidRPr="009C09B2" w:rsidRDefault="00465501" w:rsidP="00CF568F">
            <w:pPr>
              <w:rPr>
                <w:ins w:id="5615" w:author="Lucy Lucy" w:date="2018-08-31T23:36:00Z"/>
              </w:rPr>
            </w:pPr>
          </w:p>
        </w:tc>
        <w:tc>
          <w:tcPr>
            <w:tcW w:w="1553" w:type="pct"/>
          </w:tcPr>
          <w:p w14:paraId="7CD2338F" w14:textId="77777777" w:rsidR="00465501" w:rsidRDefault="00465501" w:rsidP="00CF568F">
            <w:pPr>
              <w:rPr>
                <w:ins w:id="5616" w:author="Lucy Lucy" w:date="2018-08-31T23:37:00Z"/>
              </w:rPr>
            </w:pPr>
            <w:ins w:id="5617" w:author="Lucy Lucy" w:date="2018-08-31T23:37:00Z">
              <w:r>
                <w:t>Chọn loại Inbook hay Out-Book</w:t>
              </w:r>
            </w:ins>
          </w:p>
          <w:p w14:paraId="5CCF6B19" w14:textId="77777777" w:rsidR="00465501" w:rsidRDefault="00465501" w:rsidP="00CF568F">
            <w:pPr>
              <w:rPr>
                <w:ins w:id="5618" w:author="Lucy Lucy" w:date="2018-08-31T23:37:00Z"/>
              </w:rPr>
            </w:pPr>
            <w:ins w:id="5619" w:author="Lucy Lucy" w:date="2018-08-31T23:37:00Z">
              <w:r>
                <w:t>1: In-book (tài liệu đến)</w:t>
              </w:r>
            </w:ins>
          </w:p>
          <w:p w14:paraId="6A400409" w14:textId="00128532" w:rsidR="00465501" w:rsidRDefault="00465501" w:rsidP="00CF568F">
            <w:pPr>
              <w:rPr>
                <w:ins w:id="5620" w:author="Lucy Lucy" w:date="2018-08-31T23:36:00Z"/>
              </w:rPr>
            </w:pPr>
            <w:ins w:id="5621" w:author="Lucy Lucy" w:date="2018-08-31T23:37:00Z">
              <w:r>
                <w:t>2: out-book (tài liệu đi)</w:t>
              </w:r>
            </w:ins>
          </w:p>
        </w:tc>
      </w:tr>
      <w:tr w:rsidR="002D5279" w:rsidRPr="009C09B2" w14:paraId="4343A911" w14:textId="77777777" w:rsidTr="00CF568F">
        <w:trPr>
          <w:ins w:id="5622" w:author="Lucy Lucy" w:date="2018-08-31T23:30:00Z"/>
        </w:trPr>
        <w:tc>
          <w:tcPr>
            <w:tcW w:w="1432" w:type="pct"/>
          </w:tcPr>
          <w:p w14:paraId="1D65E08C" w14:textId="0E066E82" w:rsidR="002D5279" w:rsidRPr="009C09B2" w:rsidRDefault="00C66579" w:rsidP="00CF568F">
            <w:pPr>
              <w:rPr>
                <w:ins w:id="5623" w:author="Lucy Lucy" w:date="2018-08-31T23:30:00Z"/>
              </w:rPr>
            </w:pPr>
            <w:ins w:id="5624" w:author="Lucy Lucy" w:date="2018-08-31T23:32:00Z">
              <w:r>
                <w:t>Document_Name</w:t>
              </w:r>
            </w:ins>
          </w:p>
        </w:tc>
        <w:tc>
          <w:tcPr>
            <w:tcW w:w="743" w:type="pct"/>
          </w:tcPr>
          <w:p w14:paraId="68642F00" w14:textId="77777777" w:rsidR="002D5279" w:rsidRPr="009C09B2" w:rsidRDefault="002D5279" w:rsidP="00CF568F">
            <w:pPr>
              <w:rPr>
                <w:ins w:id="5625" w:author="Lucy Lucy" w:date="2018-08-31T23:30:00Z"/>
              </w:rPr>
            </w:pPr>
            <w:ins w:id="5626" w:author="Lucy Lucy" w:date="2018-08-31T23:30:00Z">
              <w:r>
                <w:t>VARCHAR2</w:t>
              </w:r>
            </w:ins>
          </w:p>
        </w:tc>
        <w:tc>
          <w:tcPr>
            <w:tcW w:w="396" w:type="pct"/>
          </w:tcPr>
          <w:p w14:paraId="666C1287" w14:textId="77777777" w:rsidR="002D5279" w:rsidRPr="009C09B2" w:rsidRDefault="002D5279" w:rsidP="00CF568F">
            <w:pPr>
              <w:rPr>
                <w:ins w:id="5627" w:author="Lucy Lucy" w:date="2018-08-31T23:30:00Z"/>
              </w:rPr>
            </w:pPr>
            <w:ins w:id="5628" w:author="Lucy Lucy" w:date="2018-08-31T23:30:00Z">
              <w:r>
                <w:t>200</w:t>
              </w:r>
            </w:ins>
          </w:p>
        </w:tc>
        <w:tc>
          <w:tcPr>
            <w:tcW w:w="379" w:type="pct"/>
          </w:tcPr>
          <w:p w14:paraId="5B0FA4BA" w14:textId="77777777" w:rsidR="002D5279" w:rsidRPr="009C09B2" w:rsidRDefault="002D5279" w:rsidP="00CF568F">
            <w:pPr>
              <w:rPr>
                <w:ins w:id="5629" w:author="Lucy Lucy" w:date="2018-08-31T23:30:00Z"/>
              </w:rPr>
            </w:pPr>
          </w:p>
        </w:tc>
        <w:tc>
          <w:tcPr>
            <w:tcW w:w="497" w:type="pct"/>
          </w:tcPr>
          <w:p w14:paraId="022F4BB1" w14:textId="77777777" w:rsidR="002D5279" w:rsidRPr="009C09B2" w:rsidRDefault="002D5279" w:rsidP="00CF568F">
            <w:pPr>
              <w:rPr>
                <w:ins w:id="5630" w:author="Lucy Lucy" w:date="2018-08-31T23:30:00Z"/>
              </w:rPr>
            </w:pPr>
          </w:p>
        </w:tc>
        <w:tc>
          <w:tcPr>
            <w:tcW w:w="1553" w:type="pct"/>
          </w:tcPr>
          <w:p w14:paraId="6B7769CA" w14:textId="6C21666E" w:rsidR="002D5279" w:rsidRPr="009C09B2" w:rsidRDefault="00C66579" w:rsidP="00CF568F">
            <w:pPr>
              <w:rPr>
                <w:ins w:id="5631" w:author="Lucy Lucy" w:date="2018-08-31T23:30:00Z"/>
              </w:rPr>
            </w:pPr>
            <w:ins w:id="5632" w:author="Lucy Lucy" w:date="2018-08-31T23:32:00Z">
              <w:r>
                <w:t>Tên tài liệu</w:t>
              </w:r>
            </w:ins>
          </w:p>
          <w:p w14:paraId="5F2255D5" w14:textId="77777777" w:rsidR="002D5279" w:rsidRPr="009C09B2" w:rsidRDefault="002D5279" w:rsidP="00CF568F">
            <w:pPr>
              <w:rPr>
                <w:ins w:id="5633" w:author="Lucy Lucy" w:date="2018-08-31T23:30:00Z"/>
              </w:rPr>
            </w:pPr>
          </w:p>
        </w:tc>
      </w:tr>
      <w:tr w:rsidR="002D5279" w:rsidRPr="009C09B2" w14:paraId="771BC313" w14:textId="77777777" w:rsidTr="00CF568F">
        <w:trPr>
          <w:ins w:id="5634" w:author="Lucy Lucy" w:date="2018-08-31T23:30:00Z"/>
        </w:trPr>
        <w:tc>
          <w:tcPr>
            <w:tcW w:w="1432" w:type="pct"/>
          </w:tcPr>
          <w:p w14:paraId="15B9BF1B" w14:textId="5DC49178" w:rsidR="002D5279" w:rsidRDefault="00C66579" w:rsidP="00CF568F">
            <w:pPr>
              <w:rPr>
                <w:ins w:id="5635" w:author="Lucy Lucy" w:date="2018-08-31T23:30:00Z"/>
              </w:rPr>
            </w:pPr>
            <w:ins w:id="5636" w:author="Lucy Lucy" w:date="2018-08-31T23:32:00Z">
              <w:r>
                <w:t>Document_Type</w:t>
              </w:r>
            </w:ins>
          </w:p>
        </w:tc>
        <w:tc>
          <w:tcPr>
            <w:tcW w:w="743" w:type="pct"/>
          </w:tcPr>
          <w:p w14:paraId="11E51EB1" w14:textId="5A8A56E9" w:rsidR="002D5279" w:rsidRPr="009C09B2" w:rsidRDefault="00C66579" w:rsidP="00CF568F">
            <w:pPr>
              <w:rPr>
                <w:ins w:id="5637" w:author="Lucy Lucy" w:date="2018-08-31T23:30:00Z"/>
              </w:rPr>
            </w:pPr>
            <w:ins w:id="5638" w:author="Lucy Lucy" w:date="2018-08-31T23:32:00Z">
              <w:r>
                <w:t>Number</w:t>
              </w:r>
            </w:ins>
          </w:p>
        </w:tc>
        <w:tc>
          <w:tcPr>
            <w:tcW w:w="396" w:type="pct"/>
          </w:tcPr>
          <w:p w14:paraId="1DD72267" w14:textId="77777777" w:rsidR="002D5279" w:rsidRDefault="002D5279" w:rsidP="00CF568F">
            <w:pPr>
              <w:rPr>
                <w:ins w:id="5639" w:author="Lucy Lucy" w:date="2018-08-31T23:30:00Z"/>
              </w:rPr>
            </w:pPr>
          </w:p>
        </w:tc>
        <w:tc>
          <w:tcPr>
            <w:tcW w:w="379" w:type="pct"/>
          </w:tcPr>
          <w:p w14:paraId="614F8270" w14:textId="77777777" w:rsidR="002D5279" w:rsidRPr="009C09B2" w:rsidRDefault="002D5279" w:rsidP="00CF568F">
            <w:pPr>
              <w:rPr>
                <w:ins w:id="5640" w:author="Lucy Lucy" w:date="2018-08-31T23:30:00Z"/>
              </w:rPr>
            </w:pPr>
          </w:p>
        </w:tc>
        <w:tc>
          <w:tcPr>
            <w:tcW w:w="497" w:type="pct"/>
          </w:tcPr>
          <w:p w14:paraId="424BE54B" w14:textId="77777777" w:rsidR="002D5279" w:rsidRPr="009C09B2" w:rsidRDefault="002D5279" w:rsidP="00CF568F">
            <w:pPr>
              <w:rPr>
                <w:ins w:id="5641" w:author="Lucy Lucy" w:date="2018-08-31T23:30:00Z"/>
              </w:rPr>
            </w:pPr>
          </w:p>
        </w:tc>
        <w:tc>
          <w:tcPr>
            <w:tcW w:w="1553" w:type="pct"/>
          </w:tcPr>
          <w:p w14:paraId="6C421719" w14:textId="77777777" w:rsidR="002D5279" w:rsidRDefault="00C66579" w:rsidP="00CF568F">
            <w:pPr>
              <w:rPr>
                <w:ins w:id="5642" w:author="Lucy Lucy" w:date="2018-08-31T23:33:00Z"/>
              </w:rPr>
            </w:pPr>
            <w:ins w:id="5643" w:author="Lucy Lucy" w:date="2018-08-31T23:32:00Z">
              <w:r>
                <w:t>Loại tài l</w:t>
              </w:r>
            </w:ins>
            <w:ins w:id="5644" w:author="Lucy Lucy" w:date="2018-08-31T23:33:00Z">
              <w:r>
                <w:t>iệu</w:t>
              </w:r>
            </w:ins>
          </w:p>
          <w:p w14:paraId="4E01D1B0" w14:textId="77777777" w:rsidR="00C66579" w:rsidRDefault="00C66579" w:rsidP="00CF568F">
            <w:pPr>
              <w:rPr>
                <w:ins w:id="5645" w:author="Lucy Lucy" w:date="2018-08-31T23:33:00Z"/>
              </w:rPr>
            </w:pPr>
            <w:ins w:id="5646" w:author="Lucy Lucy" w:date="2018-08-31T23:33:00Z">
              <w:r>
                <w:t>1: bản gốc</w:t>
              </w:r>
            </w:ins>
          </w:p>
          <w:p w14:paraId="74A84995" w14:textId="551141B7" w:rsidR="00C66579" w:rsidRDefault="00C66579" w:rsidP="00CF568F">
            <w:pPr>
              <w:rPr>
                <w:ins w:id="5647" w:author="Lucy Lucy" w:date="2018-08-31T23:30:00Z"/>
              </w:rPr>
            </w:pPr>
            <w:ins w:id="5648" w:author="Lucy Lucy" w:date="2018-08-31T23:33:00Z">
              <w:r>
                <w:t>2: bản sao</w:t>
              </w:r>
            </w:ins>
          </w:p>
        </w:tc>
      </w:tr>
      <w:tr w:rsidR="002D5279" w:rsidRPr="009C09B2" w14:paraId="2ECB38CD" w14:textId="77777777" w:rsidTr="00CF568F">
        <w:trPr>
          <w:ins w:id="5649" w:author="Lucy Lucy" w:date="2018-08-31T23:30:00Z"/>
        </w:trPr>
        <w:tc>
          <w:tcPr>
            <w:tcW w:w="1432" w:type="pct"/>
          </w:tcPr>
          <w:p w14:paraId="7F17AA1B" w14:textId="77777777" w:rsidR="002D5279" w:rsidRDefault="002D5279" w:rsidP="00CF568F">
            <w:pPr>
              <w:rPr>
                <w:ins w:id="5650" w:author="Lucy Lucy" w:date="2018-08-31T23:30:00Z"/>
              </w:rPr>
            </w:pPr>
            <w:ins w:id="5651" w:author="Lucy Lucy" w:date="2018-08-31T23:30:00Z">
              <w:r>
                <w:t>Status</w:t>
              </w:r>
            </w:ins>
          </w:p>
        </w:tc>
        <w:tc>
          <w:tcPr>
            <w:tcW w:w="743" w:type="pct"/>
          </w:tcPr>
          <w:p w14:paraId="49E5D7E7" w14:textId="77777777" w:rsidR="002D5279" w:rsidRDefault="002D5279" w:rsidP="00CF568F">
            <w:pPr>
              <w:rPr>
                <w:ins w:id="5652" w:author="Lucy Lucy" w:date="2018-08-31T23:30:00Z"/>
              </w:rPr>
            </w:pPr>
            <w:ins w:id="5653" w:author="Lucy Lucy" w:date="2018-08-31T23:30:00Z">
              <w:r>
                <w:t>Number</w:t>
              </w:r>
            </w:ins>
          </w:p>
        </w:tc>
        <w:tc>
          <w:tcPr>
            <w:tcW w:w="396" w:type="pct"/>
          </w:tcPr>
          <w:p w14:paraId="119889C5" w14:textId="77777777" w:rsidR="002D5279" w:rsidRDefault="002D5279" w:rsidP="00CF568F">
            <w:pPr>
              <w:rPr>
                <w:ins w:id="5654" w:author="Lucy Lucy" w:date="2018-08-31T23:30:00Z"/>
              </w:rPr>
            </w:pPr>
          </w:p>
        </w:tc>
        <w:tc>
          <w:tcPr>
            <w:tcW w:w="379" w:type="pct"/>
          </w:tcPr>
          <w:p w14:paraId="23E9FDAB" w14:textId="77777777" w:rsidR="002D5279" w:rsidRPr="009C09B2" w:rsidRDefault="002D5279" w:rsidP="00CF568F">
            <w:pPr>
              <w:rPr>
                <w:ins w:id="5655" w:author="Lucy Lucy" w:date="2018-08-31T23:30:00Z"/>
              </w:rPr>
            </w:pPr>
          </w:p>
        </w:tc>
        <w:tc>
          <w:tcPr>
            <w:tcW w:w="497" w:type="pct"/>
          </w:tcPr>
          <w:p w14:paraId="62B55E50" w14:textId="77777777" w:rsidR="002D5279" w:rsidRPr="009C09B2" w:rsidRDefault="002D5279" w:rsidP="00CF568F">
            <w:pPr>
              <w:rPr>
                <w:ins w:id="5656" w:author="Lucy Lucy" w:date="2018-08-31T23:30:00Z"/>
              </w:rPr>
            </w:pPr>
          </w:p>
        </w:tc>
        <w:tc>
          <w:tcPr>
            <w:tcW w:w="1553" w:type="pct"/>
          </w:tcPr>
          <w:p w14:paraId="763F9754" w14:textId="77777777" w:rsidR="00C66579" w:rsidRDefault="00C66579" w:rsidP="00CF568F">
            <w:pPr>
              <w:rPr>
                <w:ins w:id="5657" w:author="Lucy Lucy" w:date="2018-08-31T23:33:00Z"/>
              </w:rPr>
            </w:pPr>
            <w:ins w:id="5658" w:author="Lucy Lucy" w:date="2018-08-31T23:33:00Z">
              <w:r>
                <w:t>Trạng thái:</w:t>
              </w:r>
            </w:ins>
          </w:p>
          <w:p w14:paraId="17D158E0" w14:textId="7FBB7962" w:rsidR="00C66579" w:rsidRDefault="00C66579" w:rsidP="00CF568F">
            <w:pPr>
              <w:rPr>
                <w:ins w:id="5659" w:author="Lucy Lucy" w:date="2018-08-31T23:33:00Z"/>
              </w:rPr>
            </w:pPr>
            <w:ins w:id="5660" w:author="Lucy Lucy" w:date="2018-08-31T23:33:00Z">
              <w:r>
                <w:t>1: đang chờ bản gốc</w:t>
              </w:r>
            </w:ins>
            <w:ins w:id="5661" w:author="Lucy Lucy" w:date="2018-08-31T23:36:00Z">
              <w:r w:rsidR="00B4587E">
                <w:t xml:space="preserve"> -&gt; </w:t>
              </w:r>
              <w:r w:rsidR="005664CF">
                <w:t>sẽ nhắc khách phải làm,</w:t>
              </w:r>
            </w:ins>
          </w:p>
          <w:p w14:paraId="62F0110E" w14:textId="0E610BBE" w:rsidR="00C66579" w:rsidRDefault="00C66579" w:rsidP="00CF568F">
            <w:pPr>
              <w:rPr>
                <w:ins w:id="5662" w:author="Lucy Lucy" w:date="2018-08-31T23:30:00Z"/>
              </w:rPr>
            </w:pPr>
            <w:ins w:id="5663" w:author="Lucy Lucy" w:date="2018-08-31T23:33:00Z">
              <w:r>
                <w:t>2: đang chờ bản dịch</w:t>
              </w:r>
            </w:ins>
            <w:ins w:id="5664" w:author="Lucy Lucy" w:date="2018-08-31T23:36:00Z">
              <w:r w:rsidR="00B4587E">
                <w:t xml:space="preserve"> -&gt; sẽ nhắc admin/luật sư phải làm</w:t>
              </w:r>
            </w:ins>
          </w:p>
        </w:tc>
      </w:tr>
      <w:tr w:rsidR="002D5279" w:rsidRPr="009C09B2" w14:paraId="0957796C" w14:textId="77777777" w:rsidTr="00CF568F">
        <w:trPr>
          <w:ins w:id="5665" w:author="Lucy Lucy" w:date="2018-08-31T23:30:00Z"/>
        </w:trPr>
        <w:tc>
          <w:tcPr>
            <w:tcW w:w="1432" w:type="pct"/>
          </w:tcPr>
          <w:p w14:paraId="454EEDD5" w14:textId="1CBB56C0" w:rsidR="002D5279" w:rsidRDefault="00C66579" w:rsidP="00CF568F">
            <w:pPr>
              <w:rPr>
                <w:ins w:id="5666" w:author="Lucy Lucy" w:date="2018-08-31T23:30:00Z"/>
              </w:rPr>
            </w:pPr>
            <w:ins w:id="5667" w:author="Lucy Lucy" w:date="2018-08-31T23:33:00Z">
              <w:r>
                <w:t>Deadline</w:t>
              </w:r>
            </w:ins>
          </w:p>
        </w:tc>
        <w:tc>
          <w:tcPr>
            <w:tcW w:w="743" w:type="pct"/>
          </w:tcPr>
          <w:p w14:paraId="0006EAA9" w14:textId="77777777" w:rsidR="002D5279" w:rsidRDefault="002D5279" w:rsidP="00CF568F">
            <w:pPr>
              <w:rPr>
                <w:ins w:id="5668" w:author="Lucy Lucy" w:date="2018-08-31T23:30:00Z"/>
              </w:rPr>
            </w:pPr>
            <w:ins w:id="5669" w:author="Lucy Lucy" w:date="2018-08-31T23:3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2465068D" w14:textId="77777777" w:rsidR="002D5279" w:rsidRDefault="002D5279" w:rsidP="00CF568F">
            <w:pPr>
              <w:rPr>
                <w:ins w:id="5670" w:author="Lucy Lucy" w:date="2018-08-31T23:30:00Z"/>
              </w:rPr>
            </w:pPr>
          </w:p>
        </w:tc>
        <w:tc>
          <w:tcPr>
            <w:tcW w:w="379" w:type="pct"/>
          </w:tcPr>
          <w:p w14:paraId="52B908B1" w14:textId="77777777" w:rsidR="002D5279" w:rsidRPr="009C09B2" w:rsidRDefault="002D5279" w:rsidP="00CF568F">
            <w:pPr>
              <w:rPr>
                <w:ins w:id="5671" w:author="Lucy Lucy" w:date="2018-08-31T23:30:00Z"/>
              </w:rPr>
            </w:pPr>
          </w:p>
        </w:tc>
        <w:tc>
          <w:tcPr>
            <w:tcW w:w="497" w:type="pct"/>
          </w:tcPr>
          <w:p w14:paraId="1F8F61FE" w14:textId="77777777" w:rsidR="002D5279" w:rsidRPr="009C09B2" w:rsidRDefault="002D5279" w:rsidP="00CF568F">
            <w:pPr>
              <w:rPr>
                <w:ins w:id="5672" w:author="Lucy Lucy" w:date="2018-08-31T23:30:00Z"/>
              </w:rPr>
            </w:pPr>
          </w:p>
        </w:tc>
        <w:tc>
          <w:tcPr>
            <w:tcW w:w="1553" w:type="pct"/>
          </w:tcPr>
          <w:p w14:paraId="191ADB40" w14:textId="77777777" w:rsidR="002D5279" w:rsidRDefault="00C66579" w:rsidP="00CF568F">
            <w:pPr>
              <w:rPr>
                <w:ins w:id="5673" w:author="Lucy Lucy" w:date="2018-08-31T23:35:00Z"/>
              </w:rPr>
            </w:pPr>
            <w:ins w:id="5674" w:author="Lucy Lucy" w:date="2018-08-31T23:33:00Z">
              <w:r>
                <w:t>Ngày hết hạn</w:t>
              </w:r>
            </w:ins>
          </w:p>
          <w:p w14:paraId="5AAF1222" w14:textId="26500567" w:rsidR="008307D1" w:rsidRDefault="008307D1" w:rsidP="00CF568F">
            <w:pPr>
              <w:rPr>
                <w:ins w:id="5675" w:author="Lucy Lucy" w:date="2018-08-31T23:30:00Z"/>
              </w:rPr>
            </w:pPr>
            <w:ins w:id="5676" w:author="Lucy Lucy" w:date="2018-08-31T23:35:00Z">
              <w:r>
                <w:t>Sẽ nhắc nhở trước 1 tuần</w:t>
              </w:r>
            </w:ins>
          </w:p>
        </w:tc>
      </w:tr>
      <w:tr w:rsidR="002D5279" w:rsidRPr="009C09B2" w14:paraId="38F8CE79" w14:textId="77777777" w:rsidTr="00CF568F">
        <w:trPr>
          <w:ins w:id="5677" w:author="Lucy Lucy" w:date="2018-08-31T23:30:00Z"/>
        </w:trPr>
        <w:tc>
          <w:tcPr>
            <w:tcW w:w="1432" w:type="pct"/>
          </w:tcPr>
          <w:p w14:paraId="7BD9DA41" w14:textId="4CFCEEFA" w:rsidR="002D5279" w:rsidRDefault="008307D1" w:rsidP="00CF568F">
            <w:pPr>
              <w:rPr>
                <w:ins w:id="5678" w:author="Lucy Lucy" w:date="2018-08-31T23:30:00Z"/>
              </w:rPr>
            </w:pPr>
            <w:ins w:id="5679" w:author="Lucy Lucy" w:date="2018-08-31T23:35:00Z">
              <w:r>
                <w:t>IsShowCustomer</w:t>
              </w:r>
            </w:ins>
          </w:p>
        </w:tc>
        <w:tc>
          <w:tcPr>
            <w:tcW w:w="743" w:type="pct"/>
          </w:tcPr>
          <w:p w14:paraId="6F96EE64" w14:textId="719CD040" w:rsidR="002D5279" w:rsidRDefault="008307D1" w:rsidP="00CF568F">
            <w:pPr>
              <w:rPr>
                <w:ins w:id="5680" w:author="Lucy Lucy" w:date="2018-08-31T23:30:00Z"/>
              </w:rPr>
            </w:pPr>
            <w:ins w:id="5681" w:author="Lucy Lucy" w:date="2018-08-31T23:35:00Z">
              <w:r>
                <w:t>Number</w:t>
              </w:r>
            </w:ins>
          </w:p>
        </w:tc>
        <w:tc>
          <w:tcPr>
            <w:tcW w:w="396" w:type="pct"/>
          </w:tcPr>
          <w:p w14:paraId="0C44590F" w14:textId="27EE225C" w:rsidR="002D5279" w:rsidRDefault="008307D1" w:rsidP="00CF568F">
            <w:pPr>
              <w:rPr>
                <w:ins w:id="5682" w:author="Lucy Lucy" w:date="2018-08-31T23:30:00Z"/>
              </w:rPr>
            </w:pPr>
            <w:ins w:id="5683" w:author="Lucy Lucy" w:date="2018-08-31T23:35:00Z">
              <w:r>
                <w:t>1</w:t>
              </w:r>
            </w:ins>
          </w:p>
        </w:tc>
        <w:tc>
          <w:tcPr>
            <w:tcW w:w="379" w:type="pct"/>
          </w:tcPr>
          <w:p w14:paraId="35194920" w14:textId="77777777" w:rsidR="002D5279" w:rsidRPr="009C09B2" w:rsidRDefault="002D5279" w:rsidP="00CF568F">
            <w:pPr>
              <w:rPr>
                <w:ins w:id="5684" w:author="Lucy Lucy" w:date="2018-08-31T23:30:00Z"/>
              </w:rPr>
            </w:pPr>
          </w:p>
        </w:tc>
        <w:tc>
          <w:tcPr>
            <w:tcW w:w="497" w:type="pct"/>
          </w:tcPr>
          <w:p w14:paraId="26171EB4" w14:textId="6EA08FE6" w:rsidR="002D5279" w:rsidRPr="009C09B2" w:rsidRDefault="008307D1" w:rsidP="00CF568F">
            <w:pPr>
              <w:rPr>
                <w:ins w:id="5685" w:author="Lucy Lucy" w:date="2018-08-31T23:30:00Z"/>
              </w:rPr>
            </w:pPr>
            <w:ins w:id="5686" w:author="Lucy Lucy" w:date="2018-08-31T23:35:00Z">
              <w:r>
                <w:t>1</w:t>
              </w:r>
            </w:ins>
          </w:p>
        </w:tc>
        <w:tc>
          <w:tcPr>
            <w:tcW w:w="1553" w:type="pct"/>
          </w:tcPr>
          <w:p w14:paraId="36AB6C4C" w14:textId="77777777" w:rsidR="002D5279" w:rsidRDefault="008307D1" w:rsidP="00CF568F">
            <w:pPr>
              <w:rPr>
                <w:ins w:id="5687" w:author="Lucy Lucy" w:date="2018-08-31T23:35:00Z"/>
              </w:rPr>
            </w:pPr>
            <w:ins w:id="5688" w:author="Lucy Lucy" w:date="2018-08-31T23:35:00Z">
              <w:r>
                <w:t>Có hiển thị cho khách hàng xem hay không</w:t>
              </w:r>
            </w:ins>
          </w:p>
          <w:p w14:paraId="6F574582" w14:textId="77777777" w:rsidR="008307D1" w:rsidRDefault="008307D1" w:rsidP="00CF568F">
            <w:pPr>
              <w:rPr>
                <w:ins w:id="5689" w:author="Lucy Lucy" w:date="2018-08-31T23:35:00Z"/>
              </w:rPr>
            </w:pPr>
            <w:ins w:id="5690" w:author="Lucy Lucy" w:date="2018-08-31T23:35:00Z">
              <w:r>
                <w:t>1: có</w:t>
              </w:r>
            </w:ins>
          </w:p>
          <w:p w14:paraId="60019D34" w14:textId="5C48C453" w:rsidR="008307D1" w:rsidRDefault="008307D1" w:rsidP="00CF568F">
            <w:pPr>
              <w:rPr>
                <w:ins w:id="5691" w:author="Lucy Lucy" w:date="2018-08-31T23:30:00Z"/>
              </w:rPr>
            </w:pPr>
            <w:ins w:id="5692" w:author="Lucy Lucy" w:date="2018-08-31T23:35:00Z">
              <w:r>
                <w:t>0: không</w:t>
              </w:r>
            </w:ins>
          </w:p>
        </w:tc>
      </w:tr>
      <w:tr w:rsidR="002D5279" w:rsidRPr="009C09B2" w14:paraId="0639FD39" w14:textId="77777777" w:rsidTr="00CF568F">
        <w:trPr>
          <w:ins w:id="5693" w:author="Lucy Lucy" w:date="2018-08-31T23:30:00Z"/>
        </w:trPr>
        <w:tc>
          <w:tcPr>
            <w:tcW w:w="1432" w:type="pct"/>
          </w:tcPr>
          <w:p w14:paraId="3C15D817" w14:textId="6F5556A8" w:rsidR="002D5279" w:rsidRDefault="003A56E0" w:rsidP="00CF568F">
            <w:pPr>
              <w:rPr>
                <w:ins w:id="5694" w:author="Lucy Lucy" w:date="2018-08-31T23:30:00Z"/>
              </w:rPr>
            </w:pPr>
            <w:ins w:id="5695" w:author="Lucy Lucy" w:date="2018-08-31T23:38:00Z">
              <w:r>
                <w:t>In</w:t>
              </w:r>
            </w:ins>
            <w:ins w:id="5696" w:author="Lucy Lucy" w:date="2018-08-31T23:39:00Z">
              <w:r>
                <w:t>_</w:t>
              </w:r>
            </w:ins>
            <w:ins w:id="5697" w:author="Lucy Lucy" w:date="2018-08-31T23:38:00Z">
              <w:r>
                <w:t>Date</w:t>
              </w:r>
            </w:ins>
          </w:p>
        </w:tc>
        <w:tc>
          <w:tcPr>
            <w:tcW w:w="743" w:type="pct"/>
          </w:tcPr>
          <w:p w14:paraId="2D0FC5EB" w14:textId="3E93F3DA" w:rsidR="002D5279" w:rsidRDefault="003A56E0" w:rsidP="00CF568F">
            <w:pPr>
              <w:rPr>
                <w:ins w:id="5698" w:author="Lucy Lucy" w:date="2018-08-31T23:30:00Z"/>
              </w:rPr>
            </w:pPr>
            <w:ins w:id="5699" w:author="Lucy Lucy" w:date="2018-08-31T23:38:00Z">
              <w:r>
                <w:t>Date</w:t>
              </w:r>
            </w:ins>
          </w:p>
        </w:tc>
        <w:tc>
          <w:tcPr>
            <w:tcW w:w="396" w:type="pct"/>
          </w:tcPr>
          <w:p w14:paraId="5128A0DC" w14:textId="4CFEB88D" w:rsidR="002D5279" w:rsidRDefault="002D5279" w:rsidP="00CF568F">
            <w:pPr>
              <w:rPr>
                <w:ins w:id="5700" w:author="Lucy Lucy" w:date="2018-08-31T23:30:00Z"/>
              </w:rPr>
            </w:pPr>
          </w:p>
        </w:tc>
        <w:tc>
          <w:tcPr>
            <w:tcW w:w="379" w:type="pct"/>
          </w:tcPr>
          <w:p w14:paraId="1EB0059F" w14:textId="77777777" w:rsidR="002D5279" w:rsidRPr="009C09B2" w:rsidRDefault="002D5279" w:rsidP="00CF568F">
            <w:pPr>
              <w:rPr>
                <w:ins w:id="5701" w:author="Lucy Lucy" w:date="2018-08-31T23:30:00Z"/>
              </w:rPr>
            </w:pPr>
          </w:p>
        </w:tc>
        <w:tc>
          <w:tcPr>
            <w:tcW w:w="497" w:type="pct"/>
          </w:tcPr>
          <w:p w14:paraId="61D4553D" w14:textId="77777777" w:rsidR="002D5279" w:rsidRPr="009C09B2" w:rsidRDefault="002D5279" w:rsidP="00CF568F">
            <w:pPr>
              <w:rPr>
                <w:ins w:id="5702" w:author="Lucy Lucy" w:date="2018-08-31T23:30:00Z"/>
              </w:rPr>
            </w:pPr>
          </w:p>
        </w:tc>
        <w:tc>
          <w:tcPr>
            <w:tcW w:w="1553" w:type="pct"/>
          </w:tcPr>
          <w:p w14:paraId="432F3CBD" w14:textId="587E263E" w:rsidR="002D5279" w:rsidRDefault="003A56E0" w:rsidP="00CF568F">
            <w:pPr>
              <w:rPr>
                <w:ins w:id="5703" w:author="Lucy Lucy" w:date="2018-08-31T23:30:00Z"/>
              </w:rPr>
            </w:pPr>
            <w:ins w:id="5704" w:author="Lucy Lucy" w:date="2018-08-31T23:39:00Z">
              <w:r>
                <w:t>Ngày tài liệu đến, ứng với Docking_Type = 1</w:t>
              </w:r>
            </w:ins>
          </w:p>
        </w:tc>
      </w:tr>
      <w:tr w:rsidR="002D5279" w:rsidRPr="009C09B2" w14:paraId="793F7E01" w14:textId="77777777" w:rsidTr="00CF568F">
        <w:trPr>
          <w:ins w:id="5705" w:author="Lucy Lucy" w:date="2018-08-31T23:30:00Z"/>
        </w:trPr>
        <w:tc>
          <w:tcPr>
            <w:tcW w:w="1432" w:type="pct"/>
          </w:tcPr>
          <w:p w14:paraId="79B43005" w14:textId="6BDBEE64" w:rsidR="002D5279" w:rsidRDefault="003A56E0" w:rsidP="00CF568F">
            <w:pPr>
              <w:rPr>
                <w:ins w:id="5706" w:author="Lucy Lucy" w:date="2018-08-31T23:30:00Z"/>
              </w:rPr>
            </w:pPr>
            <w:ins w:id="5707" w:author="Lucy Lucy" w:date="2018-08-31T23:39:00Z">
              <w:r>
                <w:t>Out_Date</w:t>
              </w:r>
            </w:ins>
          </w:p>
        </w:tc>
        <w:tc>
          <w:tcPr>
            <w:tcW w:w="743" w:type="pct"/>
          </w:tcPr>
          <w:p w14:paraId="10A3387D" w14:textId="6556CB49" w:rsidR="002D5279" w:rsidRDefault="003A56E0" w:rsidP="00CF568F">
            <w:pPr>
              <w:rPr>
                <w:ins w:id="5708" w:author="Lucy Lucy" w:date="2018-08-31T23:30:00Z"/>
              </w:rPr>
            </w:pPr>
            <w:ins w:id="5709" w:author="Lucy Lucy" w:date="2018-08-31T23:39:00Z">
              <w:r>
                <w:t>Date</w:t>
              </w:r>
            </w:ins>
          </w:p>
        </w:tc>
        <w:tc>
          <w:tcPr>
            <w:tcW w:w="396" w:type="pct"/>
          </w:tcPr>
          <w:p w14:paraId="60BAD2DF" w14:textId="77777777" w:rsidR="002D5279" w:rsidRDefault="002D5279" w:rsidP="00CF568F">
            <w:pPr>
              <w:rPr>
                <w:ins w:id="5710" w:author="Lucy Lucy" w:date="2018-08-31T23:30:00Z"/>
              </w:rPr>
            </w:pPr>
          </w:p>
        </w:tc>
        <w:tc>
          <w:tcPr>
            <w:tcW w:w="379" w:type="pct"/>
          </w:tcPr>
          <w:p w14:paraId="7A38AF71" w14:textId="77777777" w:rsidR="002D5279" w:rsidRPr="009C09B2" w:rsidRDefault="002D5279" w:rsidP="00CF568F">
            <w:pPr>
              <w:rPr>
                <w:ins w:id="5711" w:author="Lucy Lucy" w:date="2018-08-31T23:30:00Z"/>
              </w:rPr>
            </w:pPr>
          </w:p>
        </w:tc>
        <w:tc>
          <w:tcPr>
            <w:tcW w:w="497" w:type="pct"/>
          </w:tcPr>
          <w:p w14:paraId="6BAF7A9C" w14:textId="77777777" w:rsidR="002D5279" w:rsidRPr="009C09B2" w:rsidRDefault="002D5279" w:rsidP="00CF568F">
            <w:pPr>
              <w:rPr>
                <w:ins w:id="5712" w:author="Lucy Lucy" w:date="2018-08-31T23:30:00Z"/>
              </w:rPr>
            </w:pPr>
          </w:p>
        </w:tc>
        <w:tc>
          <w:tcPr>
            <w:tcW w:w="1553" w:type="pct"/>
          </w:tcPr>
          <w:p w14:paraId="45FF968D" w14:textId="3B93C166" w:rsidR="002D5279" w:rsidRDefault="003A56E0" w:rsidP="00CF568F">
            <w:pPr>
              <w:rPr>
                <w:ins w:id="5713" w:author="Lucy Lucy" w:date="2018-08-31T23:30:00Z"/>
              </w:rPr>
            </w:pPr>
            <w:ins w:id="5714" w:author="Lucy Lucy" w:date="2018-08-31T23:39:00Z">
              <w:r>
                <w:t>Ngày tài liệu đi, ứng với Docking_Type = 2</w:t>
              </w:r>
            </w:ins>
          </w:p>
        </w:tc>
      </w:tr>
      <w:tr w:rsidR="00106E12" w:rsidRPr="009C09B2" w14:paraId="0C54AF0E" w14:textId="77777777" w:rsidTr="00CF568F">
        <w:trPr>
          <w:ins w:id="5715" w:author="Lucy Lucy" w:date="2018-09-01T21:41:00Z"/>
        </w:trPr>
        <w:tc>
          <w:tcPr>
            <w:tcW w:w="1432" w:type="pct"/>
          </w:tcPr>
          <w:p w14:paraId="2841BAB6" w14:textId="6E3DD1E0" w:rsidR="00106E12" w:rsidRDefault="00106E12" w:rsidP="00CF568F">
            <w:pPr>
              <w:rPr>
                <w:ins w:id="5716" w:author="Lucy Lucy" w:date="2018-09-01T21:41:00Z"/>
              </w:rPr>
            </w:pPr>
            <w:ins w:id="5717" w:author="Lucy Lucy" w:date="2018-09-01T21:41:00Z">
              <w:r>
                <w:t>URL</w:t>
              </w:r>
            </w:ins>
          </w:p>
        </w:tc>
        <w:tc>
          <w:tcPr>
            <w:tcW w:w="743" w:type="pct"/>
          </w:tcPr>
          <w:p w14:paraId="7CA49781" w14:textId="3D67A645" w:rsidR="00106E12" w:rsidRDefault="00106E12" w:rsidP="00CF568F">
            <w:pPr>
              <w:rPr>
                <w:ins w:id="5718" w:author="Lucy Lucy" w:date="2018-09-01T21:41:00Z"/>
              </w:rPr>
            </w:pPr>
            <w:ins w:id="5719" w:author="Lucy Lucy" w:date="2018-09-01T21:41:00Z">
              <w:r>
                <w:t>VARCHAR2</w:t>
              </w:r>
            </w:ins>
          </w:p>
        </w:tc>
        <w:tc>
          <w:tcPr>
            <w:tcW w:w="396" w:type="pct"/>
          </w:tcPr>
          <w:p w14:paraId="51552354" w14:textId="77777777" w:rsidR="00106E12" w:rsidRDefault="00106E12" w:rsidP="00CF568F">
            <w:pPr>
              <w:rPr>
                <w:ins w:id="5720" w:author="Lucy Lucy" w:date="2018-09-01T21:41:00Z"/>
              </w:rPr>
            </w:pPr>
          </w:p>
        </w:tc>
        <w:tc>
          <w:tcPr>
            <w:tcW w:w="379" w:type="pct"/>
          </w:tcPr>
          <w:p w14:paraId="4A3923E8" w14:textId="77777777" w:rsidR="00106E12" w:rsidRPr="009C09B2" w:rsidRDefault="00106E12" w:rsidP="00CF568F">
            <w:pPr>
              <w:rPr>
                <w:ins w:id="5721" w:author="Lucy Lucy" w:date="2018-09-01T21:41:00Z"/>
              </w:rPr>
            </w:pPr>
          </w:p>
        </w:tc>
        <w:tc>
          <w:tcPr>
            <w:tcW w:w="497" w:type="pct"/>
          </w:tcPr>
          <w:p w14:paraId="0D2365AF" w14:textId="77777777" w:rsidR="00106E12" w:rsidRPr="009C09B2" w:rsidRDefault="00106E12" w:rsidP="00CF568F">
            <w:pPr>
              <w:rPr>
                <w:ins w:id="5722" w:author="Lucy Lucy" w:date="2018-09-01T21:41:00Z"/>
              </w:rPr>
            </w:pPr>
          </w:p>
        </w:tc>
        <w:tc>
          <w:tcPr>
            <w:tcW w:w="1553" w:type="pct"/>
          </w:tcPr>
          <w:p w14:paraId="22009B5B" w14:textId="2F8611A0" w:rsidR="00106E12" w:rsidRDefault="00106E12" w:rsidP="00CF568F">
            <w:pPr>
              <w:rPr>
                <w:ins w:id="5723" w:author="Lucy Lucy" w:date="2018-09-01T21:41:00Z"/>
              </w:rPr>
            </w:pPr>
            <w:ins w:id="5724" w:author="Lucy Lucy" w:date="2018-09-01T21:41:00Z">
              <w:r>
                <w:t>Tải file n</w:t>
              </w:r>
            </w:ins>
            <w:ins w:id="5725" w:author="Lucy Lucy" w:date="2018-09-01T21:42:00Z">
              <w:r>
                <w:t>ếu cần</w:t>
              </w:r>
            </w:ins>
          </w:p>
        </w:tc>
      </w:tr>
      <w:tr w:rsidR="002D5279" w:rsidRPr="009C09B2" w14:paraId="16A6AED0" w14:textId="77777777" w:rsidTr="00CF568F">
        <w:trPr>
          <w:ins w:id="5726" w:author="Lucy Lucy" w:date="2018-08-31T23:30:00Z"/>
        </w:trPr>
        <w:tc>
          <w:tcPr>
            <w:tcW w:w="1432" w:type="pct"/>
          </w:tcPr>
          <w:p w14:paraId="18E054E2" w14:textId="77777777" w:rsidR="002D5279" w:rsidRDefault="002D5279" w:rsidP="00CF568F">
            <w:pPr>
              <w:rPr>
                <w:ins w:id="5727" w:author="Lucy Lucy" w:date="2018-08-31T23:30:00Z"/>
              </w:rPr>
            </w:pPr>
            <w:ins w:id="5728" w:author="Lucy Lucy" w:date="2018-08-31T23:30:00Z">
              <w:r w:rsidRPr="009C09B2">
                <w:t>Created_By</w:t>
              </w:r>
            </w:ins>
          </w:p>
        </w:tc>
        <w:tc>
          <w:tcPr>
            <w:tcW w:w="743" w:type="pct"/>
          </w:tcPr>
          <w:p w14:paraId="71252EAD" w14:textId="77777777" w:rsidR="002D5279" w:rsidRDefault="002D5279" w:rsidP="00CF568F">
            <w:pPr>
              <w:rPr>
                <w:ins w:id="5729" w:author="Lucy Lucy" w:date="2018-08-31T23:30:00Z"/>
              </w:rPr>
            </w:pPr>
            <w:ins w:id="5730" w:author="Lucy Lucy" w:date="2018-08-31T23:3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3A7C951D" w14:textId="77777777" w:rsidR="002D5279" w:rsidRDefault="002D5279" w:rsidP="00CF568F">
            <w:pPr>
              <w:rPr>
                <w:ins w:id="5731" w:author="Lucy Lucy" w:date="2018-08-31T23:30:00Z"/>
              </w:rPr>
            </w:pPr>
            <w:ins w:id="5732" w:author="Lucy Lucy" w:date="2018-08-31T23:30:00Z">
              <w:r w:rsidRPr="009C09B2">
                <w:t>50</w:t>
              </w:r>
            </w:ins>
          </w:p>
        </w:tc>
        <w:tc>
          <w:tcPr>
            <w:tcW w:w="379" w:type="pct"/>
          </w:tcPr>
          <w:p w14:paraId="58715386" w14:textId="77777777" w:rsidR="002D5279" w:rsidRPr="009C09B2" w:rsidRDefault="002D5279" w:rsidP="00CF568F">
            <w:pPr>
              <w:rPr>
                <w:ins w:id="5733" w:author="Lucy Lucy" w:date="2018-08-31T23:30:00Z"/>
              </w:rPr>
            </w:pPr>
          </w:p>
        </w:tc>
        <w:tc>
          <w:tcPr>
            <w:tcW w:w="497" w:type="pct"/>
          </w:tcPr>
          <w:p w14:paraId="0E9E1B4B" w14:textId="77777777" w:rsidR="002D5279" w:rsidRPr="009C09B2" w:rsidRDefault="002D5279" w:rsidP="00CF568F">
            <w:pPr>
              <w:rPr>
                <w:ins w:id="5734" w:author="Lucy Lucy" w:date="2018-08-31T23:30:00Z"/>
              </w:rPr>
            </w:pPr>
          </w:p>
        </w:tc>
        <w:tc>
          <w:tcPr>
            <w:tcW w:w="1553" w:type="pct"/>
          </w:tcPr>
          <w:p w14:paraId="6289B707" w14:textId="77777777" w:rsidR="002D5279" w:rsidRDefault="002D5279" w:rsidP="00CF568F">
            <w:pPr>
              <w:rPr>
                <w:ins w:id="5735" w:author="Lucy Lucy" w:date="2018-08-31T23:30:00Z"/>
              </w:rPr>
            </w:pPr>
            <w:ins w:id="5736" w:author="Lucy Lucy" w:date="2018-08-31T23:30:00Z">
              <w:r w:rsidRPr="009C09B2">
                <w:t>Người tạo</w:t>
              </w:r>
            </w:ins>
          </w:p>
          <w:p w14:paraId="583F7CE1" w14:textId="77777777" w:rsidR="002D5279" w:rsidRDefault="002D5279" w:rsidP="00CF568F">
            <w:pPr>
              <w:rPr>
                <w:ins w:id="5737" w:author="Lucy Lucy" w:date="2018-08-31T23:30:00Z"/>
              </w:rPr>
            </w:pPr>
            <w:ins w:id="5738" w:author="Lucy Lucy" w:date="2018-08-31T23:30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2D5279" w:rsidRPr="009C09B2" w14:paraId="0E5122F0" w14:textId="77777777" w:rsidTr="00CF568F">
        <w:trPr>
          <w:ins w:id="5739" w:author="Lucy Lucy" w:date="2018-08-31T23:30:00Z"/>
        </w:trPr>
        <w:tc>
          <w:tcPr>
            <w:tcW w:w="1432" w:type="pct"/>
          </w:tcPr>
          <w:p w14:paraId="138D2AB2" w14:textId="77777777" w:rsidR="002D5279" w:rsidRDefault="002D5279" w:rsidP="00CF568F">
            <w:pPr>
              <w:rPr>
                <w:ins w:id="5740" w:author="Lucy Lucy" w:date="2018-08-31T23:30:00Z"/>
              </w:rPr>
            </w:pPr>
            <w:ins w:id="5741" w:author="Lucy Lucy" w:date="2018-08-31T23:30:00Z">
              <w:r w:rsidRPr="009C09B2">
                <w:lastRenderedPageBreak/>
                <w:t>Created_Date</w:t>
              </w:r>
            </w:ins>
          </w:p>
        </w:tc>
        <w:tc>
          <w:tcPr>
            <w:tcW w:w="743" w:type="pct"/>
          </w:tcPr>
          <w:p w14:paraId="29ABACEE" w14:textId="77777777" w:rsidR="002D5279" w:rsidRDefault="002D5279" w:rsidP="00CF568F">
            <w:pPr>
              <w:rPr>
                <w:ins w:id="5742" w:author="Lucy Lucy" w:date="2018-08-31T23:30:00Z"/>
              </w:rPr>
            </w:pPr>
            <w:ins w:id="5743" w:author="Lucy Lucy" w:date="2018-08-31T23:3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3A15FE21" w14:textId="77777777" w:rsidR="002D5279" w:rsidRDefault="002D5279" w:rsidP="00CF568F">
            <w:pPr>
              <w:rPr>
                <w:ins w:id="5744" w:author="Lucy Lucy" w:date="2018-08-31T23:30:00Z"/>
              </w:rPr>
            </w:pPr>
          </w:p>
        </w:tc>
        <w:tc>
          <w:tcPr>
            <w:tcW w:w="379" w:type="pct"/>
          </w:tcPr>
          <w:p w14:paraId="78C2FF64" w14:textId="77777777" w:rsidR="002D5279" w:rsidRPr="009C09B2" w:rsidRDefault="002D5279" w:rsidP="00CF568F">
            <w:pPr>
              <w:rPr>
                <w:ins w:id="5745" w:author="Lucy Lucy" w:date="2018-08-31T23:30:00Z"/>
              </w:rPr>
            </w:pPr>
          </w:p>
        </w:tc>
        <w:tc>
          <w:tcPr>
            <w:tcW w:w="497" w:type="pct"/>
          </w:tcPr>
          <w:p w14:paraId="6BCCA380" w14:textId="77777777" w:rsidR="002D5279" w:rsidRPr="009C09B2" w:rsidRDefault="002D5279" w:rsidP="00CF568F">
            <w:pPr>
              <w:rPr>
                <w:ins w:id="5746" w:author="Lucy Lucy" w:date="2018-08-31T23:30:00Z"/>
              </w:rPr>
            </w:pPr>
          </w:p>
        </w:tc>
        <w:tc>
          <w:tcPr>
            <w:tcW w:w="1553" w:type="pct"/>
          </w:tcPr>
          <w:p w14:paraId="24A94F3A" w14:textId="77777777" w:rsidR="002D5279" w:rsidRDefault="002D5279" w:rsidP="00CF568F">
            <w:pPr>
              <w:rPr>
                <w:ins w:id="5747" w:author="Lucy Lucy" w:date="2018-08-31T23:30:00Z"/>
              </w:rPr>
            </w:pPr>
            <w:ins w:id="5748" w:author="Lucy Lucy" w:date="2018-08-31T23:30:00Z">
              <w:r w:rsidRPr="009C09B2">
                <w:t>Ngày tạo</w:t>
              </w:r>
            </w:ins>
          </w:p>
        </w:tc>
      </w:tr>
      <w:tr w:rsidR="002D5279" w:rsidRPr="009C09B2" w14:paraId="5029FC34" w14:textId="77777777" w:rsidTr="00CF568F">
        <w:trPr>
          <w:ins w:id="5749" w:author="Lucy Lucy" w:date="2018-08-31T23:30:00Z"/>
        </w:trPr>
        <w:tc>
          <w:tcPr>
            <w:tcW w:w="1432" w:type="pct"/>
          </w:tcPr>
          <w:p w14:paraId="59B613DF" w14:textId="77777777" w:rsidR="002D5279" w:rsidRDefault="002D5279" w:rsidP="00CF568F">
            <w:pPr>
              <w:rPr>
                <w:ins w:id="5750" w:author="Lucy Lucy" w:date="2018-08-31T23:30:00Z"/>
              </w:rPr>
            </w:pPr>
            <w:ins w:id="5751" w:author="Lucy Lucy" w:date="2018-08-31T23:30:00Z">
              <w:r w:rsidRPr="009C09B2">
                <w:t>Modify_By</w:t>
              </w:r>
            </w:ins>
          </w:p>
        </w:tc>
        <w:tc>
          <w:tcPr>
            <w:tcW w:w="743" w:type="pct"/>
          </w:tcPr>
          <w:p w14:paraId="3925452D" w14:textId="77777777" w:rsidR="002D5279" w:rsidRDefault="002D5279" w:rsidP="00CF568F">
            <w:pPr>
              <w:rPr>
                <w:ins w:id="5752" w:author="Lucy Lucy" w:date="2018-08-31T23:30:00Z"/>
              </w:rPr>
            </w:pPr>
            <w:ins w:id="5753" w:author="Lucy Lucy" w:date="2018-08-31T23:3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65DBB027" w14:textId="77777777" w:rsidR="002D5279" w:rsidRDefault="002D5279" w:rsidP="00CF568F">
            <w:pPr>
              <w:rPr>
                <w:ins w:id="5754" w:author="Lucy Lucy" w:date="2018-08-31T23:30:00Z"/>
              </w:rPr>
            </w:pPr>
            <w:ins w:id="5755" w:author="Lucy Lucy" w:date="2018-08-31T23:30:00Z">
              <w:r w:rsidRPr="009C09B2">
                <w:t>50</w:t>
              </w:r>
            </w:ins>
          </w:p>
        </w:tc>
        <w:tc>
          <w:tcPr>
            <w:tcW w:w="379" w:type="pct"/>
          </w:tcPr>
          <w:p w14:paraId="3801BC15" w14:textId="77777777" w:rsidR="002D5279" w:rsidRPr="009C09B2" w:rsidRDefault="002D5279" w:rsidP="00CF568F">
            <w:pPr>
              <w:rPr>
                <w:ins w:id="5756" w:author="Lucy Lucy" w:date="2018-08-31T23:30:00Z"/>
              </w:rPr>
            </w:pPr>
          </w:p>
        </w:tc>
        <w:tc>
          <w:tcPr>
            <w:tcW w:w="497" w:type="pct"/>
          </w:tcPr>
          <w:p w14:paraId="35994B65" w14:textId="77777777" w:rsidR="002D5279" w:rsidRPr="009C09B2" w:rsidRDefault="002D5279" w:rsidP="00CF568F">
            <w:pPr>
              <w:rPr>
                <w:ins w:id="5757" w:author="Lucy Lucy" w:date="2018-08-31T23:30:00Z"/>
              </w:rPr>
            </w:pPr>
          </w:p>
        </w:tc>
        <w:tc>
          <w:tcPr>
            <w:tcW w:w="1553" w:type="pct"/>
          </w:tcPr>
          <w:p w14:paraId="54EE2C65" w14:textId="77777777" w:rsidR="002D5279" w:rsidRDefault="002D5279" w:rsidP="00CF568F">
            <w:pPr>
              <w:rPr>
                <w:ins w:id="5758" w:author="Lucy Lucy" w:date="2018-08-31T23:30:00Z"/>
              </w:rPr>
            </w:pPr>
            <w:ins w:id="5759" w:author="Lucy Lucy" w:date="2018-08-31T23:30:00Z">
              <w:r w:rsidRPr="009C09B2">
                <w:t>Người sửa</w:t>
              </w:r>
            </w:ins>
          </w:p>
        </w:tc>
      </w:tr>
      <w:tr w:rsidR="002D5279" w:rsidRPr="009C09B2" w14:paraId="5BA1A0BC" w14:textId="77777777" w:rsidTr="00CF568F">
        <w:trPr>
          <w:ins w:id="5760" w:author="Lucy Lucy" w:date="2018-08-31T23:30:00Z"/>
        </w:trPr>
        <w:tc>
          <w:tcPr>
            <w:tcW w:w="1432" w:type="pct"/>
          </w:tcPr>
          <w:p w14:paraId="75BD24BD" w14:textId="77777777" w:rsidR="002D5279" w:rsidRDefault="002D5279" w:rsidP="00CF568F">
            <w:pPr>
              <w:rPr>
                <w:ins w:id="5761" w:author="Lucy Lucy" w:date="2018-08-31T23:30:00Z"/>
              </w:rPr>
            </w:pPr>
            <w:ins w:id="5762" w:author="Lucy Lucy" w:date="2018-08-31T23:30:00Z">
              <w:r w:rsidRPr="009C09B2">
                <w:t>Modify_Date</w:t>
              </w:r>
            </w:ins>
          </w:p>
        </w:tc>
        <w:tc>
          <w:tcPr>
            <w:tcW w:w="743" w:type="pct"/>
          </w:tcPr>
          <w:p w14:paraId="74375C4B" w14:textId="77777777" w:rsidR="002D5279" w:rsidRDefault="002D5279" w:rsidP="00CF568F">
            <w:pPr>
              <w:rPr>
                <w:ins w:id="5763" w:author="Lucy Lucy" w:date="2018-08-31T23:30:00Z"/>
              </w:rPr>
            </w:pPr>
            <w:ins w:id="5764" w:author="Lucy Lucy" w:date="2018-08-31T23:3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0ADCB058" w14:textId="77777777" w:rsidR="002D5279" w:rsidRDefault="002D5279" w:rsidP="00CF568F">
            <w:pPr>
              <w:rPr>
                <w:ins w:id="5765" w:author="Lucy Lucy" w:date="2018-08-31T23:30:00Z"/>
              </w:rPr>
            </w:pPr>
          </w:p>
        </w:tc>
        <w:tc>
          <w:tcPr>
            <w:tcW w:w="379" w:type="pct"/>
          </w:tcPr>
          <w:p w14:paraId="4F65E6A0" w14:textId="77777777" w:rsidR="002D5279" w:rsidRPr="009C09B2" w:rsidRDefault="002D5279" w:rsidP="00CF568F">
            <w:pPr>
              <w:rPr>
                <w:ins w:id="5766" w:author="Lucy Lucy" w:date="2018-08-31T23:30:00Z"/>
              </w:rPr>
            </w:pPr>
          </w:p>
        </w:tc>
        <w:tc>
          <w:tcPr>
            <w:tcW w:w="497" w:type="pct"/>
          </w:tcPr>
          <w:p w14:paraId="134D6CFB" w14:textId="77777777" w:rsidR="002D5279" w:rsidRPr="009C09B2" w:rsidRDefault="002D5279" w:rsidP="00CF568F">
            <w:pPr>
              <w:rPr>
                <w:ins w:id="5767" w:author="Lucy Lucy" w:date="2018-08-31T23:30:00Z"/>
              </w:rPr>
            </w:pPr>
          </w:p>
        </w:tc>
        <w:tc>
          <w:tcPr>
            <w:tcW w:w="1553" w:type="pct"/>
          </w:tcPr>
          <w:p w14:paraId="1C5A9F65" w14:textId="77777777" w:rsidR="002D5279" w:rsidRDefault="002D5279" w:rsidP="00CF568F">
            <w:pPr>
              <w:rPr>
                <w:ins w:id="5768" w:author="Lucy Lucy" w:date="2018-08-31T23:30:00Z"/>
              </w:rPr>
            </w:pPr>
            <w:ins w:id="5769" w:author="Lucy Lucy" w:date="2018-08-31T23:30:00Z">
              <w:r w:rsidRPr="009C09B2">
                <w:t>Ngày sửa</w:t>
              </w:r>
            </w:ins>
          </w:p>
        </w:tc>
      </w:tr>
      <w:tr w:rsidR="002D5279" w:rsidRPr="009C09B2" w14:paraId="52253C51" w14:textId="77777777" w:rsidTr="00CF568F">
        <w:trPr>
          <w:ins w:id="5770" w:author="Lucy Lucy" w:date="2018-08-31T23:30:00Z"/>
        </w:trPr>
        <w:tc>
          <w:tcPr>
            <w:tcW w:w="1432" w:type="pct"/>
          </w:tcPr>
          <w:p w14:paraId="62A02B3B" w14:textId="77777777" w:rsidR="002D5279" w:rsidRPr="009C09B2" w:rsidRDefault="002D5279" w:rsidP="00CF568F">
            <w:pPr>
              <w:rPr>
                <w:ins w:id="5771" w:author="Lucy Lucy" w:date="2018-08-31T23:30:00Z"/>
              </w:rPr>
            </w:pPr>
            <w:ins w:id="5772" w:author="Lucy Lucy" w:date="2018-08-31T23:30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35A75598" w14:textId="77777777" w:rsidR="002D5279" w:rsidRPr="009C09B2" w:rsidRDefault="002D5279" w:rsidP="00CF568F">
            <w:pPr>
              <w:rPr>
                <w:ins w:id="5773" w:author="Lucy Lucy" w:date="2018-08-31T23:30:00Z"/>
              </w:rPr>
            </w:pPr>
            <w:ins w:id="5774" w:author="Lucy Lucy" w:date="2018-08-31T23:3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6F8B75EB" w14:textId="77777777" w:rsidR="002D5279" w:rsidRDefault="002D5279" w:rsidP="00CF568F">
            <w:pPr>
              <w:rPr>
                <w:ins w:id="5775" w:author="Lucy Lucy" w:date="2018-08-31T23:30:00Z"/>
              </w:rPr>
            </w:pPr>
            <w:ins w:id="5776" w:author="Lucy Lucy" w:date="2018-08-31T23:30:00Z">
              <w:r w:rsidRPr="009C09B2">
                <w:t>5</w:t>
              </w:r>
            </w:ins>
          </w:p>
        </w:tc>
        <w:tc>
          <w:tcPr>
            <w:tcW w:w="379" w:type="pct"/>
          </w:tcPr>
          <w:p w14:paraId="5437A012" w14:textId="77777777" w:rsidR="002D5279" w:rsidRPr="009C09B2" w:rsidRDefault="002D5279" w:rsidP="00CF568F">
            <w:pPr>
              <w:rPr>
                <w:ins w:id="5777" w:author="Lucy Lucy" w:date="2018-08-31T23:30:00Z"/>
              </w:rPr>
            </w:pPr>
          </w:p>
        </w:tc>
        <w:tc>
          <w:tcPr>
            <w:tcW w:w="497" w:type="pct"/>
          </w:tcPr>
          <w:p w14:paraId="7504BB5C" w14:textId="77777777" w:rsidR="002D5279" w:rsidRPr="009C09B2" w:rsidRDefault="002D5279" w:rsidP="00CF568F">
            <w:pPr>
              <w:rPr>
                <w:ins w:id="5778" w:author="Lucy Lucy" w:date="2018-08-31T23:30:00Z"/>
              </w:rPr>
            </w:pPr>
          </w:p>
        </w:tc>
        <w:tc>
          <w:tcPr>
            <w:tcW w:w="1553" w:type="pct"/>
          </w:tcPr>
          <w:p w14:paraId="5194BD0B" w14:textId="77777777" w:rsidR="002D5279" w:rsidRPr="009C09B2" w:rsidRDefault="002D5279" w:rsidP="00CF568F">
            <w:pPr>
              <w:rPr>
                <w:ins w:id="5779" w:author="Lucy Lucy" w:date="2018-08-31T23:30:00Z"/>
              </w:rPr>
            </w:pPr>
            <w:ins w:id="5780" w:author="Lucy Lucy" w:date="2018-08-31T23:30:00Z">
              <w:r w:rsidRPr="009C09B2">
                <w:t>Ngôn ngữ hiển thị</w:t>
              </w:r>
            </w:ins>
          </w:p>
        </w:tc>
      </w:tr>
    </w:tbl>
    <w:p w14:paraId="05B33577" w14:textId="62E77EF9" w:rsidR="00CC53A6" w:rsidRPr="009C09B2" w:rsidRDefault="00CC53A6" w:rsidP="00CC53A6">
      <w:pPr>
        <w:pStyle w:val="Heading2"/>
        <w:rPr>
          <w:ins w:id="5781" w:author="Lucy Lucy" w:date="2018-08-31T23:40:00Z"/>
        </w:rPr>
      </w:pPr>
      <w:bookmarkStart w:id="5782" w:name="_Toc523526408"/>
      <w:ins w:id="5783" w:author="Lucy Lucy" w:date="2018-08-31T23:40:00Z">
        <w:r>
          <w:t>Bil</w:t>
        </w:r>
      </w:ins>
      <w:ins w:id="5784" w:author="Lucy Lucy" w:date="2018-09-01T00:24:00Z">
        <w:r w:rsidR="00244CEE">
          <w:t>l</w:t>
        </w:r>
      </w:ins>
      <w:ins w:id="5785" w:author="Lucy Lucy" w:date="2018-08-31T23:40:00Z">
        <w:r>
          <w:t>ing</w:t>
        </w:r>
      </w:ins>
      <w:ins w:id="5786" w:author="Lucy Lucy" w:date="2018-08-31T23:44:00Z">
        <w:r w:rsidR="009F42B9">
          <w:t>_Header</w:t>
        </w:r>
      </w:ins>
      <w:bookmarkEnd w:id="5782"/>
    </w:p>
    <w:p w14:paraId="4716D312" w14:textId="12C7796F" w:rsidR="00CC53A6" w:rsidRPr="009C09B2" w:rsidRDefault="00CC53A6" w:rsidP="00CC53A6">
      <w:pPr>
        <w:pStyle w:val="ListParagraph"/>
        <w:numPr>
          <w:ilvl w:val="0"/>
          <w:numId w:val="8"/>
        </w:numPr>
        <w:rPr>
          <w:ins w:id="5787" w:author="Lucy Lucy" w:date="2018-08-31T23:40:00Z"/>
        </w:rPr>
      </w:pPr>
      <w:ins w:id="5788" w:author="Lucy Lucy" w:date="2018-08-31T23:40:00Z">
        <w:r w:rsidRPr="009C09B2">
          <w:t>Mục đích: Lưu trữ thông tin</w:t>
        </w:r>
        <w:r>
          <w:t xml:space="preserve"> hóa đơn</w:t>
        </w:r>
      </w:ins>
    </w:p>
    <w:p w14:paraId="51AC4642" w14:textId="77777777" w:rsidR="00CC53A6" w:rsidRPr="009C09B2" w:rsidRDefault="00CC53A6" w:rsidP="00CC53A6">
      <w:pPr>
        <w:pStyle w:val="ListParagraph"/>
        <w:numPr>
          <w:ilvl w:val="0"/>
          <w:numId w:val="8"/>
        </w:numPr>
        <w:rPr>
          <w:ins w:id="5789" w:author="Lucy Lucy" w:date="2018-08-31T23:40:00Z"/>
        </w:rPr>
      </w:pPr>
      <w:ins w:id="5790" w:author="Lucy Lucy" w:date="2018-08-31T23:40:00Z">
        <w:r w:rsidRPr="009C09B2">
          <w:t>Chi tiết các trường: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C53A6" w:rsidRPr="009C09B2" w14:paraId="4DD98BFC" w14:textId="77777777" w:rsidTr="00CF568F">
        <w:trPr>
          <w:tblHeader/>
          <w:ins w:id="5791" w:author="Lucy Lucy" w:date="2018-08-31T23:40:00Z"/>
        </w:trPr>
        <w:tc>
          <w:tcPr>
            <w:tcW w:w="1432" w:type="pct"/>
            <w:shd w:val="clear" w:color="auto" w:fill="E6E6E6"/>
          </w:tcPr>
          <w:p w14:paraId="59104152" w14:textId="77777777" w:rsidR="00CC53A6" w:rsidRPr="009C09B2" w:rsidRDefault="00CC53A6" w:rsidP="00CF568F">
            <w:pPr>
              <w:rPr>
                <w:ins w:id="5792" w:author="Lucy Lucy" w:date="2018-08-31T23:40:00Z"/>
                <w:b/>
              </w:rPr>
            </w:pPr>
            <w:ins w:id="5793" w:author="Lucy Lucy" w:date="2018-08-31T23:40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5FA6BD7B" w14:textId="77777777" w:rsidR="00CC53A6" w:rsidRPr="009C09B2" w:rsidRDefault="00CC53A6" w:rsidP="00CF568F">
            <w:pPr>
              <w:rPr>
                <w:ins w:id="5794" w:author="Lucy Lucy" w:date="2018-08-31T23:40:00Z"/>
                <w:b/>
              </w:rPr>
            </w:pPr>
            <w:ins w:id="5795" w:author="Lucy Lucy" w:date="2018-08-31T23:40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1ABFF798" w14:textId="77777777" w:rsidR="00CC53A6" w:rsidRPr="009C09B2" w:rsidRDefault="00CC53A6" w:rsidP="00CF568F">
            <w:pPr>
              <w:rPr>
                <w:ins w:id="5796" w:author="Lucy Lucy" w:date="2018-08-31T23:40:00Z"/>
                <w:b/>
              </w:rPr>
            </w:pPr>
            <w:ins w:id="5797" w:author="Lucy Lucy" w:date="2018-08-31T23:40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518A48E0" w14:textId="77777777" w:rsidR="00CC53A6" w:rsidRPr="009C09B2" w:rsidRDefault="00CC53A6" w:rsidP="00CF568F">
            <w:pPr>
              <w:rPr>
                <w:ins w:id="5798" w:author="Lucy Lucy" w:date="2018-08-31T23:40:00Z"/>
                <w:b/>
              </w:rPr>
            </w:pPr>
            <w:ins w:id="5799" w:author="Lucy Lucy" w:date="2018-08-31T23:40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411A9E3B" w14:textId="77777777" w:rsidR="00CC53A6" w:rsidRPr="009C09B2" w:rsidRDefault="00CC53A6" w:rsidP="00CF568F">
            <w:pPr>
              <w:rPr>
                <w:ins w:id="5800" w:author="Lucy Lucy" w:date="2018-08-31T23:40:00Z"/>
                <w:b/>
              </w:rPr>
            </w:pPr>
            <w:ins w:id="5801" w:author="Lucy Lucy" w:date="2018-08-31T23:40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353503A4" w14:textId="77777777" w:rsidR="00CC53A6" w:rsidRPr="009C09B2" w:rsidRDefault="00CC53A6" w:rsidP="00CF568F">
            <w:pPr>
              <w:jc w:val="left"/>
              <w:rPr>
                <w:ins w:id="5802" w:author="Lucy Lucy" w:date="2018-08-31T23:40:00Z"/>
                <w:b/>
              </w:rPr>
            </w:pPr>
            <w:ins w:id="5803" w:author="Lucy Lucy" w:date="2018-08-31T23:40:00Z">
              <w:r w:rsidRPr="009C09B2">
                <w:rPr>
                  <w:b/>
                </w:rPr>
                <w:t>Mô tả</w:t>
              </w:r>
            </w:ins>
          </w:p>
        </w:tc>
      </w:tr>
      <w:tr w:rsidR="00CC53A6" w:rsidRPr="009C09B2" w14:paraId="55A0989E" w14:textId="77777777" w:rsidTr="00CF568F">
        <w:trPr>
          <w:ins w:id="5804" w:author="Lucy Lucy" w:date="2018-08-31T23:40:00Z"/>
        </w:trPr>
        <w:tc>
          <w:tcPr>
            <w:tcW w:w="1432" w:type="pct"/>
          </w:tcPr>
          <w:p w14:paraId="2DDC217C" w14:textId="429F55F5" w:rsidR="00CC53A6" w:rsidRPr="009C09B2" w:rsidRDefault="00DC3FF0" w:rsidP="00CF568F">
            <w:pPr>
              <w:rPr>
                <w:ins w:id="5805" w:author="Lucy Lucy" w:date="2018-08-31T23:40:00Z"/>
              </w:rPr>
            </w:pPr>
            <w:ins w:id="5806" w:author="Lucy Lucy" w:date="2018-08-31T23:40:00Z">
              <w:r>
                <w:t>Bil</w:t>
              </w:r>
            </w:ins>
            <w:ins w:id="5807" w:author="Lucy Lucy" w:date="2018-09-01T00:25:00Z">
              <w:r w:rsidR="00244CEE">
                <w:t>l</w:t>
              </w:r>
            </w:ins>
            <w:ins w:id="5808" w:author="Lucy Lucy" w:date="2018-08-31T23:40:00Z">
              <w:r>
                <w:t>ing_Id</w:t>
              </w:r>
            </w:ins>
          </w:p>
        </w:tc>
        <w:tc>
          <w:tcPr>
            <w:tcW w:w="743" w:type="pct"/>
          </w:tcPr>
          <w:p w14:paraId="70FD4AD7" w14:textId="77777777" w:rsidR="00CC53A6" w:rsidRPr="009C09B2" w:rsidRDefault="00CC53A6" w:rsidP="00CF568F">
            <w:pPr>
              <w:rPr>
                <w:ins w:id="5809" w:author="Lucy Lucy" w:date="2018-08-31T23:40:00Z"/>
              </w:rPr>
            </w:pPr>
            <w:ins w:id="5810" w:author="Lucy Lucy" w:date="2018-08-31T23:40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02D0E2B" w14:textId="77777777" w:rsidR="00CC53A6" w:rsidRPr="009C09B2" w:rsidRDefault="00CC53A6" w:rsidP="00CF568F">
            <w:pPr>
              <w:rPr>
                <w:ins w:id="5811" w:author="Lucy Lucy" w:date="2018-08-31T23:40:00Z"/>
              </w:rPr>
            </w:pPr>
          </w:p>
        </w:tc>
        <w:tc>
          <w:tcPr>
            <w:tcW w:w="379" w:type="pct"/>
          </w:tcPr>
          <w:p w14:paraId="1B856F66" w14:textId="77777777" w:rsidR="00CC53A6" w:rsidRPr="009C09B2" w:rsidRDefault="00CC53A6" w:rsidP="00CF568F">
            <w:pPr>
              <w:rPr>
                <w:ins w:id="5812" w:author="Lucy Lucy" w:date="2018-08-31T23:40:00Z"/>
              </w:rPr>
            </w:pPr>
          </w:p>
        </w:tc>
        <w:tc>
          <w:tcPr>
            <w:tcW w:w="497" w:type="pct"/>
          </w:tcPr>
          <w:p w14:paraId="690F657B" w14:textId="77777777" w:rsidR="00CC53A6" w:rsidRPr="009C09B2" w:rsidRDefault="00CC53A6" w:rsidP="00CF568F">
            <w:pPr>
              <w:rPr>
                <w:ins w:id="5813" w:author="Lucy Lucy" w:date="2018-08-31T23:40:00Z"/>
              </w:rPr>
            </w:pPr>
          </w:p>
        </w:tc>
        <w:tc>
          <w:tcPr>
            <w:tcW w:w="1553" w:type="pct"/>
          </w:tcPr>
          <w:p w14:paraId="0EB52030" w14:textId="77777777" w:rsidR="00CC53A6" w:rsidRPr="009C09B2" w:rsidRDefault="00CC53A6" w:rsidP="00CF568F">
            <w:pPr>
              <w:rPr>
                <w:ins w:id="5814" w:author="Lucy Lucy" w:date="2018-08-31T23:40:00Z"/>
              </w:rPr>
            </w:pPr>
            <w:ins w:id="5815" w:author="Lucy Lucy" w:date="2018-08-31T23:40:00Z">
              <w:r w:rsidRPr="009C09B2">
                <w:t>ID tự tăng</w:t>
              </w:r>
            </w:ins>
          </w:p>
        </w:tc>
      </w:tr>
      <w:tr w:rsidR="00CC53A6" w:rsidRPr="009C09B2" w14:paraId="39344A4F" w14:textId="77777777" w:rsidTr="00CF568F">
        <w:trPr>
          <w:ins w:id="5816" w:author="Lucy Lucy" w:date="2018-08-31T23:40:00Z"/>
        </w:trPr>
        <w:tc>
          <w:tcPr>
            <w:tcW w:w="1432" w:type="pct"/>
          </w:tcPr>
          <w:p w14:paraId="0D0BD4AC" w14:textId="77777777" w:rsidR="00CC53A6" w:rsidRPr="009C09B2" w:rsidRDefault="00CC53A6" w:rsidP="00CF568F">
            <w:pPr>
              <w:rPr>
                <w:ins w:id="5817" w:author="Lucy Lucy" w:date="2018-08-31T23:40:00Z"/>
              </w:rPr>
            </w:pPr>
            <w:ins w:id="5818" w:author="Lucy Lucy" w:date="2018-08-31T23:40:00Z">
              <w:r>
                <w:t>Case_Code</w:t>
              </w:r>
            </w:ins>
          </w:p>
        </w:tc>
        <w:tc>
          <w:tcPr>
            <w:tcW w:w="743" w:type="pct"/>
          </w:tcPr>
          <w:p w14:paraId="19EA73D9" w14:textId="77777777" w:rsidR="00CC53A6" w:rsidRPr="009C09B2" w:rsidRDefault="00CC53A6" w:rsidP="00CF568F">
            <w:pPr>
              <w:rPr>
                <w:ins w:id="5819" w:author="Lucy Lucy" w:date="2018-08-31T23:40:00Z"/>
              </w:rPr>
            </w:pPr>
            <w:ins w:id="5820" w:author="Lucy Lucy" w:date="2018-08-31T23:40:00Z">
              <w:r>
                <w:t>VARCHAR2</w:t>
              </w:r>
            </w:ins>
          </w:p>
        </w:tc>
        <w:tc>
          <w:tcPr>
            <w:tcW w:w="396" w:type="pct"/>
          </w:tcPr>
          <w:p w14:paraId="526B097F" w14:textId="77777777" w:rsidR="00CC53A6" w:rsidRPr="009C09B2" w:rsidRDefault="00CC53A6" w:rsidP="00CF568F">
            <w:pPr>
              <w:rPr>
                <w:ins w:id="5821" w:author="Lucy Lucy" w:date="2018-08-31T23:40:00Z"/>
              </w:rPr>
            </w:pPr>
            <w:ins w:id="5822" w:author="Lucy Lucy" w:date="2018-08-31T23:40:00Z">
              <w:r>
                <w:t>50</w:t>
              </w:r>
            </w:ins>
          </w:p>
        </w:tc>
        <w:tc>
          <w:tcPr>
            <w:tcW w:w="379" w:type="pct"/>
          </w:tcPr>
          <w:p w14:paraId="6F5839C8" w14:textId="77777777" w:rsidR="00CC53A6" w:rsidRPr="009C09B2" w:rsidRDefault="00CC53A6" w:rsidP="00CF568F">
            <w:pPr>
              <w:rPr>
                <w:ins w:id="5823" w:author="Lucy Lucy" w:date="2018-08-31T23:40:00Z"/>
              </w:rPr>
            </w:pPr>
          </w:p>
        </w:tc>
        <w:tc>
          <w:tcPr>
            <w:tcW w:w="497" w:type="pct"/>
          </w:tcPr>
          <w:p w14:paraId="26AD9609" w14:textId="77777777" w:rsidR="00CC53A6" w:rsidRPr="009C09B2" w:rsidRDefault="00CC53A6" w:rsidP="00CF568F">
            <w:pPr>
              <w:rPr>
                <w:ins w:id="5824" w:author="Lucy Lucy" w:date="2018-08-31T23:40:00Z"/>
              </w:rPr>
            </w:pPr>
          </w:p>
        </w:tc>
        <w:tc>
          <w:tcPr>
            <w:tcW w:w="1553" w:type="pct"/>
          </w:tcPr>
          <w:p w14:paraId="6C618BCB" w14:textId="77777777" w:rsidR="00CC53A6" w:rsidRDefault="00CC53A6" w:rsidP="00CF568F">
            <w:pPr>
              <w:rPr>
                <w:ins w:id="5825" w:author="Lucy Lucy" w:date="2018-08-31T23:40:00Z"/>
              </w:rPr>
            </w:pPr>
            <w:ins w:id="5826" w:author="Lucy Lucy" w:date="2018-08-31T23:40:00Z">
              <w:r>
                <w:t>Case_Code tự sinh</w:t>
              </w:r>
            </w:ins>
          </w:p>
          <w:p w14:paraId="6759AF82" w14:textId="77777777" w:rsidR="00CC53A6" w:rsidRDefault="00DC3FF0" w:rsidP="00CF568F">
            <w:pPr>
              <w:rPr>
                <w:ins w:id="5827" w:author="Lucy Lucy" w:date="2018-08-31T23:41:00Z"/>
                <w:highlight w:val="yellow"/>
              </w:rPr>
            </w:pPr>
            <w:ins w:id="5828" w:author="Lucy Lucy" w:date="2018-08-31T23:40:00Z">
              <w:r>
                <w:rPr>
                  <w:highlight w:val="yellow"/>
                </w:rPr>
                <w:t>BI</w:t>
              </w:r>
              <w:r w:rsidR="00CC53A6">
                <w:rPr>
                  <w:highlight w:val="yellow"/>
                </w:rPr>
                <w:t>_</w:t>
              </w:r>
              <w:r w:rsidR="00CC53A6" w:rsidRPr="00516BC0">
                <w:rPr>
                  <w:highlight w:val="yellow"/>
                </w:rPr>
                <w:t>yyyyMMdd + seq.nextval</w:t>
              </w:r>
            </w:ins>
          </w:p>
          <w:p w14:paraId="753CD13F" w14:textId="21C0EB3F" w:rsidR="00BF2862" w:rsidRPr="009C09B2" w:rsidRDefault="00BF2862">
            <w:pPr>
              <w:pStyle w:val="ListParagraph"/>
              <w:numPr>
                <w:ilvl w:val="0"/>
                <w:numId w:val="33"/>
              </w:numPr>
              <w:rPr>
                <w:ins w:id="5829" w:author="Lucy Lucy" w:date="2018-08-31T23:40:00Z"/>
              </w:rPr>
              <w:pPrChange w:id="5830" w:author="Lucy Lucy" w:date="2018-08-31T23:42:00Z">
                <w:pPr/>
              </w:pPrChange>
            </w:pPr>
            <w:ins w:id="5831" w:author="Lucy Lucy" w:date="2018-08-31T23:42:00Z">
              <w:r>
                <w:t>Trường này chính là số bill, đặt tên là case_code cho dễ xử lý</w:t>
              </w:r>
            </w:ins>
          </w:p>
        </w:tc>
      </w:tr>
      <w:tr w:rsidR="00CC53A6" w:rsidRPr="009C09B2" w14:paraId="01AF6AE7" w14:textId="77777777" w:rsidTr="00CF568F">
        <w:trPr>
          <w:ins w:id="5832" w:author="Lucy Lucy" w:date="2018-08-31T23:40:00Z"/>
        </w:trPr>
        <w:tc>
          <w:tcPr>
            <w:tcW w:w="1432" w:type="pct"/>
          </w:tcPr>
          <w:p w14:paraId="26138C3F" w14:textId="77777777" w:rsidR="00CC53A6" w:rsidRDefault="00CC53A6" w:rsidP="00CF568F">
            <w:pPr>
              <w:rPr>
                <w:ins w:id="5833" w:author="Lucy Lucy" w:date="2018-08-31T23:40:00Z"/>
              </w:rPr>
            </w:pPr>
            <w:ins w:id="5834" w:author="Lucy Lucy" w:date="2018-08-31T23:40:00Z">
              <w:r>
                <w:t>Ap_Case_code</w:t>
              </w:r>
            </w:ins>
          </w:p>
        </w:tc>
        <w:tc>
          <w:tcPr>
            <w:tcW w:w="743" w:type="pct"/>
          </w:tcPr>
          <w:p w14:paraId="56F814AB" w14:textId="77777777" w:rsidR="00CC53A6" w:rsidRDefault="00CC53A6" w:rsidP="00CF568F">
            <w:pPr>
              <w:rPr>
                <w:ins w:id="5835" w:author="Lucy Lucy" w:date="2018-08-31T23:40:00Z"/>
              </w:rPr>
            </w:pPr>
            <w:ins w:id="5836" w:author="Lucy Lucy" w:date="2018-08-31T23:40:00Z">
              <w:r>
                <w:t>VARCHAR2</w:t>
              </w:r>
            </w:ins>
          </w:p>
        </w:tc>
        <w:tc>
          <w:tcPr>
            <w:tcW w:w="396" w:type="pct"/>
          </w:tcPr>
          <w:p w14:paraId="063DBE6A" w14:textId="77777777" w:rsidR="00CC53A6" w:rsidRPr="009C09B2" w:rsidRDefault="00CC53A6" w:rsidP="00CF568F">
            <w:pPr>
              <w:rPr>
                <w:ins w:id="5837" w:author="Lucy Lucy" w:date="2018-08-31T23:40:00Z"/>
              </w:rPr>
            </w:pPr>
            <w:ins w:id="5838" w:author="Lucy Lucy" w:date="2018-08-31T23:40:00Z">
              <w:r>
                <w:t>50</w:t>
              </w:r>
            </w:ins>
          </w:p>
        </w:tc>
        <w:tc>
          <w:tcPr>
            <w:tcW w:w="379" w:type="pct"/>
          </w:tcPr>
          <w:p w14:paraId="09BE9744" w14:textId="77777777" w:rsidR="00CC53A6" w:rsidRPr="009C09B2" w:rsidRDefault="00CC53A6" w:rsidP="00CF568F">
            <w:pPr>
              <w:rPr>
                <w:ins w:id="5839" w:author="Lucy Lucy" w:date="2018-08-31T23:40:00Z"/>
              </w:rPr>
            </w:pPr>
          </w:p>
        </w:tc>
        <w:tc>
          <w:tcPr>
            <w:tcW w:w="497" w:type="pct"/>
          </w:tcPr>
          <w:p w14:paraId="6FBDCC5D" w14:textId="77777777" w:rsidR="00CC53A6" w:rsidRPr="009C09B2" w:rsidRDefault="00CC53A6" w:rsidP="00CF568F">
            <w:pPr>
              <w:rPr>
                <w:ins w:id="5840" w:author="Lucy Lucy" w:date="2018-08-31T23:40:00Z"/>
              </w:rPr>
            </w:pPr>
          </w:p>
        </w:tc>
        <w:tc>
          <w:tcPr>
            <w:tcW w:w="1553" w:type="pct"/>
          </w:tcPr>
          <w:p w14:paraId="5F56029F" w14:textId="77777777" w:rsidR="00CC53A6" w:rsidRDefault="00CC53A6" w:rsidP="00CF568F">
            <w:pPr>
              <w:rPr>
                <w:ins w:id="5841" w:author="Lucy Lucy" w:date="2018-08-31T23:40:00Z"/>
              </w:rPr>
            </w:pPr>
            <w:ins w:id="5842" w:author="Lucy Lucy" w:date="2018-08-31T23:40:00Z">
              <w:r>
                <w:t>Casecode của đơn</w:t>
              </w:r>
            </w:ins>
          </w:p>
        </w:tc>
      </w:tr>
      <w:tr w:rsidR="00D17CAF" w:rsidRPr="009C09B2" w14:paraId="0A6277E8" w14:textId="77777777" w:rsidTr="00CF568F">
        <w:trPr>
          <w:ins w:id="5843" w:author="Lucy Lucy" w:date="2018-08-31T23:43:00Z"/>
        </w:trPr>
        <w:tc>
          <w:tcPr>
            <w:tcW w:w="1432" w:type="pct"/>
          </w:tcPr>
          <w:p w14:paraId="1BD163C0" w14:textId="09C128B4" w:rsidR="00D17CAF" w:rsidRDefault="00D17CAF" w:rsidP="00D17CAF">
            <w:pPr>
              <w:rPr>
                <w:ins w:id="5844" w:author="Lucy Lucy" w:date="2018-08-31T23:43:00Z"/>
              </w:rPr>
            </w:pPr>
            <w:ins w:id="5845" w:author="Lucy Lucy" w:date="2018-08-31T23:43:00Z">
              <w:r>
                <w:t>Biling_Date</w:t>
              </w:r>
            </w:ins>
          </w:p>
        </w:tc>
        <w:tc>
          <w:tcPr>
            <w:tcW w:w="743" w:type="pct"/>
          </w:tcPr>
          <w:p w14:paraId="4AEC8009" w14:textId="7C619D4C" w:rsidR="00D17CAF" w:rsidRPr="009C09B2" w:rsidRDefault="00D17CAF" w:rsidP="00D17CAF">
            <w:pPr>
              <w:rPr>
                <w:ins w:id="5846" w:author="Lucy Lucy" w:date="2018-08-31T23:43:00Z"/>
              </w:rPr>
            </w:pPr>
            <w:ins w:id="5847" w:author="Lucy Lucy" w:date="2018-08-31T23:43:00Z">
              <w:r>
                <w:t>Date</w:t>
              </w:r>
            </w:ins>
          </w:p>
        </w:tc>
        <w:tc>
          <w:tcPr>
            <w:tcW w:w="396" w:type="pct"/>
          </w:tcPr>
          <w:p w14:paraId="6DF8B774" w14:textId="77777777" w:rsidR="00D17CAF" w:rsidRDefault="00D17CAF" w:rsidP="00D17CAF">
            <w:pPr>
              <w:rPr>
                <w:ins w:id="5848" w:author="Lucy Lucy" w:date="2018-08-31T23:43:00Z"/>
              </w:rPr>
            </w:pPr>
          </w:p>
        </w:tc>
        <w:tc>
          <w:tcPr>
            <w:tcW w:w="379" w:type="pct"/>
          </w:tcPr>
          <w:p w14:paraId="79A2C357" w14:textId="77777777" w:rsidR="00D17CAF" w:rsidRPr="009C09B2" w:rsidRDefault="00D17CAF" w:rsidP="00D17CAF">
            <w:pPr>
              <w:rPr>
                <w:ins w:id="5849" w:author="Lucy Lucy" w:date="2018-08-31T23:43:00Z"/>
              </w:rPr>
            </w:pPr>
          </w:p>
        </w:tc>
        <w:tc>
          <w:tcPr>
            <w:tcW w:w="497" w:type="pct"/>
          </w:tcPr>
          <w:p w14:paraId="742CD784" w14:textId="77777777" w:rsidR="00D17CAF" w:rsidRPr="009C09B2" w:rsidRDefault="00D17CAF" w:rsidP="00D17CAF">
            <w:pPr>
              <w:rPr>
                <w:ins w:id="5850" w:author="Lucy Lucy" w:date="2018-08-31T23:43:00Z"/>
              </w:rPr>
            </w:pPr>
          </w:p>
        </w:tc>
        <w:tc>
          <w:tcPr>
            <w:tcW w:w="1553" w:type="pct"/>
          </w:tcPr>
          <w:p w14:paraId="7754C6FB" w14:textId="3790207B" w:rsidR="00D17CAF" w:rsidRDefault="00D17CAF" w:rsidP="00D17CAF">
            <w:pPr>
              <w:rPr>
                <w:ins w:id="5851" w:author="Lucy Lucy" w:date="2018-08-31T23:43:00Z"/>
              </w:rPr>
            </w:pPr>
            <w:ins w:id="5852" w:author="Lucy Lucy" w:date="2018-08-31T23:43:00Z">
              <w:r>
                <w:t>Ngày yêu cầu thanh toán</w:t>
              </w:r>
            </w:ins>
          </w:p>
        </w:tc>
      </w:tr>
      <w:tr w:rsidR="00D17CAF" w:rsidRPr="009C09B2" w14:paraId="5B0EFABF" w14:textId="77777777" w:rsidTr="00CF568F">
        <w:trPr>
          <w:ins w:id="5853" w:author="Lucy Lucy" w:date="2018-08-31T23:40:00Z"/>
        </w:trPr>
        <w:tc>
          <w:tcPr>
            <w:tcW w:w="1432" w:type="pct"/>
          </w:tcPr>
          <w:p w14:paraId="41A4CAED" w14:textId="0C4FE689" w:rsidR="00D17CAF" w:rsidRDefault="00D17CAF" w:rsidP="00D17CAF">
            <w:pPr>
              <w:rPr>
                <w:ins w:id="5854" w:author="Lucy Lucy" w:date="2018-08-31T23:40:00Z"/>
              </w:rPr>
            </w:pPr>
            <w:ins w:id="5855" w:author="Lucy Lucy" w:date="2018-08-31T23:42:00Z">
              <w:r>
                <w:t>Deadline</w:t>
              </w:r>
            </w:ins>
          </w:p>
        </w:tc>
        <w:tc>
          <w:tcPr>
            <w:tcW w:w="743" w:type="pct"/>
          </w:tcPr>
          <w:p w14:paraId="6A09C9FA" w14:textId="283EC2EF" w:rsidR="00D17CAF" w:rsidRDefault="00D17CAF" w:rsidP="00D17CAF">
            <w:pPr>
              <w:rPr>
                <w:ins w:id="5856" w:author="Lucy Lucy" w:date="2018-08-31T23:40:00Z"/>
              </w:rPr>
            </w:pPr>
            <w:ins w:id="5857" w:author="Lucy Lucy" w:date="2018-08-31T23:42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14967189" w14:textId="5B0667B3" w:rsidR="00D17CAF" w:rsidRDefault="00D17CAF" w:rsidP="00D17CAF">
            <w:pPr>
              <w:rPr>
                <w:ins w:id="5858" w:author="Lucy Lucy" w:date="2018-08-31T23:40:00Z"/>
              </w:rPr>
            </w:pPr>
          </w:p>
        </w:tc>
        <w:tc>
          <w:tcPr>
            <w:tcW w:w="379" w:type="pct"/>
          </w:tcPr>
          <w:p w14:paraId="6A8E55F4" w14:textId="77777777" w:rsidR="00D17CAF" w:rsidRPr="009C09B2" w:rsidRDefault="00D17CAF" w:rsidP="00D17CAF">
            <w:pPr>
              <w:rPr>
                <w:ins w:id="5859" w:author="Lucy Lucy" w:date="2018-08-31T23:40:00Z"/>
              </w:rPr>
            </w:pPr>
          </w:p>
        </w:tc>
        <w:tc>
          <w:tcPr>
            <w:tcW w:w="497" w:type="pct"/>
          </w:tcPr>
          <w:p w14:paraId="718472E4" w14:textId="77777777" w:rsidR="00D17CAF" w:rsidRPr="009C09B2" w:rsidRDefault="00D17CAF" w:rsidP="00D17CAF">
            <w:pPr>
              <w:rPr>
                <w:ins w:id="5860" w:author="Lucy Lucy" w:date="2018-08-31T23:40:00Z"/>
              </w:rPr>
            </w:pPr>
          </w:p>
        </w:tc>
        <w:tc>
          <w:tcPr>
            <w:tcW w:w="1553" w:type="pct"/>
          </w:tcPr>
          <w:p w14:paraId="0511E57E" w14:textId="77777777" w:rsidR="00D17CAF" w:rsidRDefault="00D17CAF" w:rsidP="00D17CAF">
            <w:pPr>
              <w:rPr>
                <w:ins w:id="5861" w:author="Lucy Lucy" w:date="2018-08-31T23:43:00Z"/>
              </w:rPr>
            </w:pPr>
            <w:ins w:id="5862" w:author="Lucy Lucy" w:date="2018-08-31T23:43:00Z">
              <w:r>
                <w:t>Hạn thanh toán.</w:t>
              </w:r>
            </w:ins>
          </w:p>
          <w:p w14:paraId="29E897A9" w14:textId="150F33BB" w:rsidR="00D17CAF" w:rsidRDefault="00D17CAF" w:rsidP="00D17CAF">
            <w:pPr>
              <w:rPr>
                <w:ins w:id="5863" w:author="Lucy Lucy" w:date="2018-08-31T23:40:00Z"/>
              </w:rPr>
            </w:pPr>
            <w:ins w:id="5864" w:author="Lucy Lucy" w:date="2018-08-31T23:43:00Z">
              <w:r>
                <w:t>30 ngày kể từ ngày Biling_Date</w:t>
              </w:r>
            </w:ins>
          </w:p>
        </w:tc>
      </w:tr>
      <w:tr w:rsidR="00CC53A6" w:rsidRPr="009C09B2" w14:paraId="60FBFE8C" w14:textId="77777777" w:rsidTr="00CF568F">
        <w:trPr>
          <w:ins w:id="5865" w:author="Lucy Lucy" w:date="2018-08-31T23:40:00Z"/>
        </w:trPr>
        <w:tc>
          <w:tcPr>
            <w:tcW w:w="1432" w:type="pct"/>
          </w:tcPr>
          <w:p w14:paraId="68B64EBF" w14:textId="58EC7142" w:rsidR="00CC53A6" w:rsidRPr="009C09B2" w:rsidRDefault="007839A6" w:rsidP="00CF568F">
            <w:pPr>
              <w:rPr>
                <w:ins w:id="5866" w:author="Lucy Lucy" w:date="2018-08-31T23:40:00Z"/>
              </w:rPr>
            </w:pPr>
            <w:ins w:id="5867" w:author="Lucy Lucy" w:date="2018-08-31T23:45:00Z">
              <w:r>
                <w:t>Request_By</w:t>
              </w:r>
            </w:ins>
          </w:p>
        </w:tc>
        <w:tc>
          <w:tcPr>
            <w:tcW w:w="743" w:type="pct"/>
          </w:tcPr>
          <w:p w14:paraId="34F7DBAA" w14:textId="77777777" w:rsidR="00CC53A6" w:rsidRPr="009C09B2" w:rsidRDefault="00CC53A6" w:rsidP="00CF568F">
            <w:pPr>
              <w:rPr>
                <w:ins w:id="5868" w:author="Lucy Lucy" w:date="2018-08-31T23:40:00Z"/>
              </w:rPr>
            </w:pPr>
            <w:ins w:id="5869" w:author="Lucy Lucy" w:date="2018-08-31T23:40:00Z">
              <w:r>
                <w:t>VARCHAR2</w:t>
              </w:r>
            </w:ins>
          </w:p>
        </w:tc>
        <w:tc>
          <w:tcPr>
            <w:tcW w:w="396" w:type="pct"/>
          </w:tcPr>
          <w:p w14:paraId="23B2E047" w14:textId="45D33030" w:rsidR="00CC53A6" w:rsidRPr="009C09B2" w:rsidRDefault="007839A6" w:rsidP="00CF568F">
            <w:pPr>
              <w:rPr>
                <w:ins w:id="5870" w:author="Lucy Lucy" w:date="2018-08-31T23:40:00Z"/>
              </w:rPr>
            </w:pPr>
            <w:ins w:id="5871" w:author="Lucy Lucy" w:date="2018-08-31T23:45:00Z">
              <w:r>
                <w:t>200</w:t>
              </w:r>
            </w:ins>
          </w:p>
        </w:tc>
        <w:tc>
          <w:tcPr>
            <w:tcW w:w="379" w:type="pct"/>
          </w:tcPr>
          <w:p w14:paraId="2052BD44" w14:textId="77777777" w:rsidR="00CC53A6" w:rsidRPr="009C09B2" w:rsidRDefault="00CC53A6" w:rsidP="00CF568F">
            <w:pPr>
              <w:rPr>
                <w:ins w:id="5872" w:author="Lucy Lucy" w:date="2018-08-31T23:40:00Z"/>
              </w:rPr>
            </w:pPr>
          </w:p>
        </w:tc>
        <w:tc>
          <w:tcPr>
            <w:tcW w:w="497" w:type="pct"/>
          </w:tcPr>
          <w:p w14:paraId="21339965" w14:textId="77777777" w:rsidR="00CC53A6" w:rsidRPr="009C09B2" w:rsidRDefault="00CC53A6" w:rsidP="00CF568F">
            <w:pPr>
              <w:rPr>
                <w:ins w:id="5873" w:author="Lucy Lucy" w:date="2018-08-31T23:40:00Z"/>
              </w:rPr>
            </w:pPr>
          </w:p>
        </w:tc>
        <w:tc>
          <w:tcPr>
            <w:tcW w:w="1553" w:type="pct"/>
          </w:tcPr>
          <w:p w14:paraId="53907A4D" w14:textId="71220A23" w:rsidR="00CC53A6" w:rsidRDefault="007839A6" w:rsidP="00CF568F">
            <w:pPr>
              <w:rPr>
                <w:ins w:id="5874" w:author="Lucy Lucy" w:date="2018-08-31T23:46:00Z"/>
              </w:rPr>
            </w:pPr>
            <w:ins w:id="5875" w:author="Lucy Lucy" w:date="2018-08-31T23:45:00Z">
              <w:r>
                <w:t>Người yêu cầu</w:t>
              </w:r>
            </w:ins>
          </w:p>
          <w:p w14:paraId="41EBD288" w14:textId="17557AFA" w:rsidR="007839A6" w:rsidRPr="009C09B2" w:rsidRDefault="007839A6" w:rsidP="00CF568F">
            <w:pPr>
              <w:rPr>
                <w:ins w:id="5876" w:author="Lucy Lucy" w:date="2018-08-31T23:40:00Z"/>
              </w:rPr>
            </w:pPr>
            <w:ins w:id="5877" w:author="Lucy Lucy" w:date="2018-08-31T23:46:00Z">
              <w:r>
                <w:t>Mặc định là luật sư xử lý</w:t>
              </w:r>
            </w:ins>
          </w:p>
          <w:p w14:paraId="68B0C82B" w14:textId="77777777" w:rsidR="00CC53A6" w:rsidRPr="009C09B2" w:rsidRDefault="00CC53A6" w:rsidP="00CF568F">
            <w:pPr>
              <w:rPr>
                <w:ins w:id="5878" w:author="Lucy Lucy" w:date="2018-08-31T23:40:00Z"/>
              </w:rPr>
            </w:pPr>
          </w:p>
        </w:tc>
      </w:tr>
      <w:tr w:rsidR="002461A1" w:rsidRPr="009C09B2" w14:paraId="1F9CE58C" w14:textId="77777777" w:rsidTr="00CF568F">
        <w:trPr>
          <w:ins w:id="5879" w:author="Lucy Lucy" w:date="2018-08-31T23:40:00Z"/>
        </w:trPr>
        <w:tc>
          <w:tcPr>
            <w:tcW w:w="1432" w:type="pct"/>
          </w:tcPr>
          <w:p w14:paraId="3E613466" w14:textId="76A553CF" w:rsidR="002461A1" w:rsidRDefault="002461A1" w:rsidP="002461A1">
            <w:pPr>
              <w:rPr>
                <w:ins w:id="5880" w:author="Lucy Lucy" w:date="2018-08-31T23:40:00Z"/>
              </w:rPr>
            </w:pPr>
            <w:ins w:id="5881" w:author="Lucy Lucy" w:date="2018-08-31T23:46:00Z">
              <w:r>
                <w:t>Approve_By</w:t>
              </w:r>
            </w:ins>
          </w:p>
        </w:tc>
        <w:tc>
          <w:tcPr>
            <w:tcW w:w="743" w:type="pct"/>
          </w:tcPr>
          <w:p w14:paraId="32240A57" w14:textId="20EB99E6" w:rsidR="002461A1" w:rsidRPr="009C09B2" w:rsidRDefault="002461A1" w:rsidP="002461A1">
            <w:pPr>
              <w:rPr>
                <w:ins w:id="5882" w:author="Lucy Lucy" w:date="2018-08-31T23:40:00Z"/>
              </w:rPr>
            </w:pPr>
            <w:ins w:id="5883" w:author="Lucy Lucy" w:date="2018-08-31T23:46:00Z">
              <w:r>
                <w:t>VARCHAR2</w:t>
              </w:r>
            </w:ins>
          </w:p>
        </w:tc>
        <w:tc>
          <w:tcPr>
            <w:tcW w:w="396" w:type="pct"/>
          </w:tcPr>
          <w:p w14:paraId="2BAD8AEA" w14:textId="097BDD68" w:rsidR="002461A1" w:rsidRDefault="002461A1" w:rsidP="002461A1">
            <w:pPr>
              <w:rPr>
                <w:ins w:id="5884" w:author="Lucy Lucy" w:date="2018-08-31T23:40:00Z"/>
              </w:rPr>
            </w:pPr>
            <w:ins w:id="5885" w:author="Lucy Lucy" w:date="2018-08-31T23:46:00Z">
              <w:r>
                <w:t>200</w:t>
              </w:r>
            </w:ins>
          </w:p>
        </w:tc>
        <w:tc>
          <w:tcPr>
            <w:tcW w:w="379" w:type="pct"/>
          </w:tcPr>
          <w:p w14:paraId="3BB70EA5" w14:textId="77777777" w:rsidR="002461A1" w:rsidRPr="009C09B2" w:rsidRDefault="002461A1" w:rsidP="002461A1">
            <w:pPr>
              <w:rPr>
                <w:ins w:id="5886" w:author="Lucy Lucy" w:date="2018-08-31T23:40:00Z"/>
              </w:rPr>
            </w:pPr>
          </w:p>
        </w:tc>
        <w:tc>
          <w:tcPr>
            <w:tcW w:w="497" w:type="pct"/>
          </w:tcPr>
          <w:p w14:paraId="78B9AF66" w14:textId="77777777" w:rsidR="002461A1" w:rsidRPr="009C09B2" w:rsidRDefault="002461A1" w:rsidP="002461A1">
            <w:pPr>
              <w:rPr>
                <w:ins w:id="5887" w:author="Lucy Lucy" w:date="2018-08-31T23:40:00Z"/>
              </w:rPr>
            </w:pPr>
          </w:p>
        </w:tc>
        <w:tc>
          <w:tcPr>
            <w:tcW w:w="1553" w:type="pct"/>
          </w:tcPr>
          <w:p w14:paraId="41315D9A" w14:textId="77777777" w:rsidR="002461A1" w:rsidRDefault="002461A1" w:rsidP="002461A1">
            <w:pPr>
              <w:rPr>
                <w:ins w:id="5888" w:author="Lucy Lucy" w:date="2018-08-31T23:46:00Z"/>
              </w:rPr>
            </w:pPr>
            <w:ins w:id="5889" w:author="Lucy Lucy" w:date="2018-08-31T23:46:00Z">
              <w:r>
                <w:t>Người yêu cầu</w:t>
              </w:r>
            </w:ins>
          </w:p>
          <w:p w14:paraId="1DE0C399" w14:textId="32650C27" w:rsidR="002461A1" w:rsidRPr="009C09B2" w:rsidRDefault="002461A1" w:rsidP="002461A1">
            <w:pPr>
              <w:rPr>
                <w:ins w:id="5890" w:author="Lucy Lucy" w:date="2018-08-31T23:46:00Z"/>
              </w:rPr>
            </w:pPr>
            <w:ins w:id="5891" w:author="Lucy Lucy" w:date="2018-08-31T23:46:00Z">
              <w:r>
                <w:t>Mặc định là admin xử lý</w:t>
              </w:r>
            </w:ins>
          </w:p>
          <w:p w14:paraId="05A82B97" w14:textId="03F3F602" w:rsidR="002461A1" w:rsidRDefault="002461A1" w:rsidP="002461A1">
            <w:pPr>
              <w:rPr>
                <w:ins w:id="5892" w:author="Lucy Lucy" w:date="2018-08-31T23:40:00Z"/>
              </w:rPr>
            </w:pPr>
          </w:p>
        </w:tc>
      </w:tr>
      <w:tr w:rsidR="00CC53A6" w:rsidRPr="009C09B2" w14:paraId="69A7A5B4" w14:textId="77777777" w:rsidTr="00CF568F">
        <w:trPr>
          <w:ins w:id="5893" w:author="Lucy Lucy" w:date="2018-08-31T23:40:00Z"/>
        </w:trPr>
        <w:tc>
          <w:tcPr>
            <w:tcW w:w="1432" w:type="pct"/>
          </w:tcPr>
          <w:p w14:paraId="611EED58" w14:textId="77777777" w:rsidR="00CC53A6" w:rsidRDefault="00CC53A6" w:rsidP="00CF568F">
            <w:pPr>
              <w:rPr>
                <w:ins w:id="5894" w:author="Lucy Lucy" w:date="2018-08-31T23:40:00Z"/>
              </w:rPr>
            </w:pPr>
            <w:ins w:id="5895" w:author="Lucy Lucy" w:date="2018-08-31T23:40:00Z">
              <w:r>
                <w:t>Status</w:t>
              </w:r>
            </w:ins>
          </w:p>
        </w:tc>
        <w:tc>
          <w:tcPr>
            <w:tcW w:w="743" w:type="pct"/>
          </w:tcPr>
          <w:p w14:paraId="7A843FBA" w14:textId="77777777" w:rsidR="00CC53A6" w:rsidRDefault="00CC53A6" w:rsidP="00CF568F">
            <w:pPr>
              <w:rPr>
                <w:ins w:id="5896" w:author="Lucy Lucy" w:date="2018-08-31T23:40:00Z"/>
              </w:rPr>
            </w:pPr>
            <w:ins w:id="5897" w:author="Lucy Lucy" w:date="2018-08-31T23:40:00Z">
              <w:r>
                <w:t>Number</w:t>
              </w:r>
            </w:ins>
          </w:p>
        </w:tc>
        <w:tc>
          <w:tcPr>
            <w:tcW w:w="396" w:type="pct"/>
          </w:tcPr>
          <w:p w14:paraId="3E8DBEF4" w14:textId="77777777" w:rsidR="00CC53A6" w:rsidRDefault="00CC53A6" w:rsidP="00CF568F">
            <w:pPr>
              <w:rPr>
                <w:ins w:id="5898" w:author="Lucy Lucy" w:date="2018-08-31T23:40:00Z"/>
              </w:rPr>
            </w:pPr>
          </w:p>
        </w:tc>
        <w:tc>
          <w:tcPr>
            <w:tcW w:w="379" w:type="pct"/>
          </w:tcPr>
          <w:p w14:paraId="5EE35E32" w14:textId="77777777" w:rsidR="00CC53A6" w:rsidRPr="009C09B2" w:rsidRDefault="00CC53A6" w:rsidP="00CF568F">
            <w:pPr>
              <w:rPr>
                <w:ins w:id="5899" w:author="Lucy Lucy" w:date="2018-08-31T23:40:00Z"/>
              </w:rPr>
            </w:pPr>
          </w:p>
        </w:tc>
        <w:tc>
          <w:tcPr>
            <w:tcW w:w="497" w:type="pct"/>
          </w:tcPr>
          <w:p w14:paraId="53A18FE9" w14:textId="77777777" w:rsidR="00CC53A6" w:rsidRPr="009C09B2" w:rsidRDefault="00CC53A6" w:rsidP="00CF568F">
            <w:pPr>
              <w:rPr>
                <w:ins w:id="5900" w:author="Lucy Lucy" w:date="2018-08-31T23:40:00Z"/>
              </w:rPr>
            </w:pPr>
          </w:p>
        </w:tc>
        <w:tc>
          <w:tcPr>
            <w:tcW w:w="1553" w:type="pct"/>
          </w:tcPr>
          <w:p w14:paraId="781ABF20" w14:textId="77777777" w:rsidR="00CC53A6" w:rsidRDefault="00CC53A6" w:rsidP="00CF568F">
            <w:pPr>
              <w:rPr>
                <w:ins w:id="5901" w:author="Lucy Lucy" w:date="2018-08-31T23:40:00Z"/>
              </w:rPr>
            </w:pPr>
            <w:ins w:id="5902" w:author="Lucy Lucy" w:date="2018-08-31T23:40:00Z">
              <w:r>
                <w:t>Trạng thái:</w:t>
              </w:r>
            </w:ins>
          </w:p>
          <w:p w14:paraId="4CDFC33D" w14:textId="3F51DAD8" w:rsidR="002461A1" w:rsidRDefault="00CC53A6" w:rsidP="00CF568F">
            <w:pPr>
              <w:rPr>
                <w:ins w:id="5903" w:author="Lucy Lucy" w:date="2018-08-31T23:40:00Z"/>
              </w:rPr>
            </w:pPr>
            <w:ins w:id="5904" w:author="Lucy Lucy" w:date="2018-08-31T23:40:00Z">
              <w:r>
                <w:t xml:space="preserve">1: </w:t>
              </w:r>
            </w:ins>
            <w:ins w:id="5905" w:author="Lucy Lucy" w:date="2018-08-31T23:47:00Z">
              <w:r w:rsidR="002461A1">
                <w:t>Mới tạo – chờ duyệt</w:t>
              </w:r>
            </w:ins>
          </w:p>
          <w:p w14:paraId="1DD75A15" w14:textId="7BD6D33D" w:rsidR="002461A1" w:rsidRDefault="00CC53A6" w:rsidP="00CF568F">
            <w:pPr>
              <w:rPr>
                <w:ins w:id="5906" w:author="Lucy Lucy" w:date="2018-08-31T23:40:00Z"/>
              </w:rPr>
            </w:pPr>
            <w:ins w:id="5907" w:author="Lucy Lucy" w:date="2018-08-31T23:40:00Z">
              <w:r>
                <w:t xml:space="preserve">2: </w:t>
              </w:r>
            </w:ins>
            <w:ins w:id="5908" w:author="Lucy Lucy" w:date="2018-08-31T23:47:00Z">
              <w:r w:rsidR="002461A1">
                <w:t>Đã duyệt</w:t>
              </w:r>
            </w:ins>
          </w:p>
        </w:tc>
      </w:tr>
      <w:tr w:rsidR="00CC53A6" w:rsidRPr="009C09B2" w14:paraId="16441C87" w14:textId="77777777" w:rsidTr="00CF568F">
        <w:trPr>
          <w:ins w:id="5909" w:author="Lucy Lucy" w:date="2018-08-31T23:40:00Z"/>
        </w:trPr>
        <w:tc>
          <w:tcPr>
            <w:tcW w:w="1432" w:type="pct"/>
          </w:tcPr>
          <w:p w14:paraId="5F8CCE91" w14:textId="46AE5E2A" w:rsidR="00CC53A6" w:rsidRDefault="002461A1" w:rsidP="00CF568F">
            <w:pPr>
              <w:rPr>
                <w:ins w:id="5910" w:author="Lucy Lucy" w:date="2018-08-31T23:40:00Z"/>
              </w:rPr>
            </w:pPr>
            <w:ins w:id="5911" w:author="Lucy Lucy" w:date="2018-08-31T23:47:00Z">
              <w:r>
                <w:t>Pay_Status</w:t>
              </w:r>
            </w:ins>
          </w:p>
        </w:tc>
        <w:tc>
          <w:tcPr>
            <w:tcW w:w="743" w:type="pct"/>
          </w:tcPr>
          <w:p w14:paraId="37DD8B42" w14:textId="1E3D0E48" w:rsidR="00CC53A6" w:rsidRDefault="002461A1" w:rsidP="00CF568F">
            <w:pPr>
              <w:rPr>
                <w:ins w:id="5912" w:author="Lucy Lucy" w:date="2018-08-31T23:40:00Z"/>
              </w:rPr>
            </w:pPr>
            <w:ins w:id="5913" w:author="Lucy Lucy" w:date="2018-08-31T23:47:00Z">
              <w:r>
                <w:t>Number</w:t>
              </w:r>
            </w:ins>
          </w:p>
        </w:tc>
        <w:tc>
          <w:tcPr>
            <w:tcW w:w="396" w:type="pct"/>
          </w:tcPr>
          <w:p w14:paraId="4934431C" w14:textId="77777777" w:rsidR="00CC53A6" w:rsidRDefault="00CC53A6" w:rsidP="00CF568F">
            <w:pPr>
              <w:rPr>
                <w:ins w:id="5914" w:author="Lucy Lucy" w:date="2018-08-31T23:40:00Z"/>
              </w:rPr>
            </w:pPr>
          </w:p>
        </w:tc>
        <w:tc>
          <w:tcPr>
            <w:tcW w:w="379" w:type="pct"/>
          </w:tcPr>
          <w:p w14:paraId="74FF64BB" w14:textId="77777777" w:rsidR="00CC53A6" w:rsidRPr="009C09B2" w:rsidRDefault="00CC53A6" w:rsidP="00CF568F">
            <w:pPr>
              <w:rPr>
                <w:ins w:id="5915" w:author="Lucy Lucy" w:date="2018-08-31T23:40:00Z"/>
              </w:rPr>
            </w:pPr>
          </w:p>
        </w:tc>
        <w:tc>
          <w:tcPr>
            <w:tcW w:w="497" w:type="pct"/>
          </w:tcPr>
          <w:p w14:paraId="04C858CB" w14:textId="77777777" w:rsidR="00CC53A6" w:rsidRPr="009C09B2" w:rsidRDefault="00CC53A6" w:rsidP="00CF568F">
            <w:pPr>
              <w:rPr>
                <w:ins w:id="5916" w:author="Lucy Lucy" w:date="2018-08-31T23:40:00Z"/>
              </w:rPr>
            </w:pPr>
          </w:p>
        </w:tc>
        <w:tc>
          <w:tcPr>
            <w:tcW w:w="1553" w:type="pct"/>
          </w:tcPr>
          <w:p w14:paraId="0B3EAD94" w14:textId="77777777" w:rsidR="00CC53A6" w:rsidRDefault="002461A1" w:rsidP="00CF568F">
            <w:pPr>
              <w:rPr>
                <w:ins w:id="5917" w:author="Lucy Lucy" w:date="2018-08-31T23:47:00Z"/>
              </w:rPr>
            </w:pPr>
            <w:ins w:id="5918" w:author="Lucy Lucy" w:date="2018-08-31T23:47:00Z">
              <w:r>
                <w:t>Trạng thái thanh toán</w:t>
              </w:r>
            </w:ins>
          </w:p>
          <w:p w14:paraId="3AC1E348" w14:textId="77777777" w:rsidR="002461A1" w:rsidRDefault="002461A1" w:rsidP="00CF568F">
            <w:pPr>
              <w:rPr>
                <w:ins w:id="5919" w:author="Lucy Lucy" w:date="2018-08-31T23:47:00Z"/>
              </w:rPr>
            </w:pPr>
            <w:ins w:id="5920" w:author="Lucy Lucy" w:date="2018-08-31T23:47:00Z">
              <w:r>
                <w:t>0: Chưa thanh toán</w:t>
              </w:r>
            </w:ins>
          </w:p>
          <w:p w14:paraId="2FDB9732" w14:textId="54FA212C" w:rsidR="002461A1" w:rsidRDefault="002461A1" w:rsidP="00CF568F">
            <w:pPr>
              <w:rPr>
                <w:ins w:id="5921" w:author="Lucy Lucy" w:date="2018-08-31T23:40:00Z"/>
              </w:rPr>
            </w:pPr>
            <w:ins w:id="5922" w:author="Lucy Lucy" w:date="2018-08-31T23:47:00Z">
              <w:r>
                <w:lastRenderedPageBreak/>
                <w:t>1: đã thanh toán</w:t>
              </w:r>
            </w:ins>
          </w:p>
        </w:tc>
      </w:tr>
      <w:tr w:rsidR="00CC53A6" w:rsidRPr="009C09B2" w14:paraId="2719CC07" w14:textId="77777777" w:rsidTr="00CF568F">
        <w:trPr>
          <w:ins w:id="5923" w:author="Lucy Lucy" w:date="2018-08-31T23:40:00Z"/>
        </w:trPr>
        <w:tc>
          <w:tcPr>
            <w:tcW w:w="1432" w:type="pct"/>
          </w:tcPr>
          <w:p w14:paraId="4E0725D5" w14:textId="4241C032" w:rsidR="00CC53A6" w:rsidRDefault="002461A1" w:rsidP="00CF568F">
            <w:pPr>
              <w:rPr>
                <w:ins w:id="5924" w:author="Lucy Lucy" w:date="2018-08-31T23:40:00Z"/>
              </w:rPr>
            </w:pPr>
            <w:ins w:id="5925" w:author="Lucy Lucy" w:date="2018-08-31T23:47:00Z">
              <w:r>
                <w:lastRenderedPageBreak/>
                <w:t>Pay_Date</w:t>
              </w:r>
            </w:ins>
          </w:p>
        </w:tc>
        <w:tc>
          <w:tcPr>
            <w:tcW w:w="743" w:type="pct"/>
          </w:tcPr>
          <w:p w14:paraId="03433E77" w14:textId="586D3E10" w:rsidR="00CC53A6" w:rsidRDefault="002461A1" w:rsidP="00CF568F">
            <w:pPr>
              <w:rPr>
                <w:ins w:id="5926" w:author="Lucy Lucy" w:date="2018-08-31T23:40:00Z"/>
              </w:rPr>
            </w:pPr>
            <w:ins w:id="5927" w:author="Lucy Lucy" w:date="2018-08-31T23:48:00Z">
              <w:r>
                <w:t>Date</w:t>
              </w:r>
            </w:ins>
          </w:p>
        </w:tc>
        <w:tc>
          <w:tcPr>
            <w:tcW w:w="396" w:type="pct"/>
          </w:tcPr>
          <w:p w14:paraId="45C005CA" w14:textId="71F2D89B" w:rsidR="00CC53A6" w:rsidRDefault="00CC53A6" w:rsidP="00CF568F">
            <w:pPr>
              <w:rPr>
                <w:ins w:id="5928" w:author="Lucy Lucy" w:date="2018-08-31T23:40:00Z"/>
              </w:rPr>
            </w:pPr>
          </w:p>
        </w:tc>
        <w:tc>
          <w:tcPr>
            <w:tcW w:w="379" w:type="pct"/>
          </w:tcPr>
          <w:p w14:paraId="72AAF6D1" w14:textId="77777777" w:rsidR="00CC53A6" w:rsidRPr="009C09B2" w:rsidRDefault="00CC53A6" w:rsidP="00CF568F">
            <w:pPr>
              <w:rPr>
                <w:ins w:id="5929" w:author="Lucy Lucy" w:date="2018-08-31T23:40:00Z"/>
              </w:rPr>
            </w:pPr>
          </w:p>
        </w:tc>
        <w:tc>
          <w:tcPr>
            <w:tcW w:w="497" w:type="pct"/>
          </w:tcPr>
          <w:p w14:paraId="23CB9801" w14:textId="0C6CA8A0" w:rsidR="00CC53A6" w:rsidRPr="009C09B2" w:rsidRDefault="00CC53A6" w:rsidP="00CF568F">
            <w:pPr>
              <w:rPr>
                <w:ins w:id="5930" w:author="Lucy Lucy" w:date="2018-08-31T23:40:00Z"/>
              </w:rPr>
            </w:pPr>
          </w:p>
        </w:tc>
        <w:tc>
          <w:tcPr>
            <w:tcW w:w="1553" w:type="pct"/>
          </w:tcPr>
          <w:p w14:paraId="2A3DFCD9" w14:textId="400F61A6" w:rsidR="00CC53A6" w:rsidRDefault="002461A1" w:rsidP="00CF568F">
            <w:pPr>
              <w:rPr>
                <w:ins w:id="5931" w:author="Lucy Lucy" w:date="2018-08-31T23:40:00Z"/>
              </w:rPr>
            </w:pPr>
            <w:ins w:id="5932" w:author="Lucy Lucy" w:date="2018-08-31T23:48:00Z">
              <w:r>
                <w:t>Ngày thanh toán</w:t>
              </w:r>
            </w:ins>
          </w:p>
        </w:tc>
      </w:tr>
      <w:tr w:rsidR="00934C7A" w:rsidRPr="009C09B2" w14:paraId="27E955EC" w14:textId="77777777" w:rsidTr="00CF568F">
        <w:trPr>
          <w:ins w:id="5933" w:author="Lucy Lucy" w:date="2018-08-31T23:56:00Z"/>
        </w:trPr>
        <w:tc>
          <w:tcPr>
            <w:tcW w:w="1432" w:type="pct"/>
          </w:tcPr>
          <w:p w14:paraId="154B0E8D" w14:textId="74C0E4F9" w:rsidR="00934C7A" w:rsidRDefault="00714622" w:rsidP="00CF568F">
            <w:pPr>
              <w:rPr>
                <w:ins w:id="5934" w:author="Lucy Lucy" w:date="2018-08-31T23:56:00Z"/>
              </w:rPr>
            </w:pPr>
            <w:ins w:id="5935" w:author="Lucy Lucy" w:date="2018-08-31T23:57:00Z">
              <w:r>
                <w:t>Total_Pre_Tex</w:t>
              </w:r>
            </w:ins>
          </w:p>
        </w:tc>
        <w:tc>
          <w:tcPr>
            <w:tcW w:w="743" w:type="pct"/>
          </w:tcPr>
          <w:p w14:paraId="7B7A0046" w14:textId="415DD5ED" w:rsidR="00934C7A" w:rsidRDefault="00714622" w:rsidP="00CF568F">
            <w:pPr>
              <w:rPr>
                <w:ins w:id="5936" w:author="Lucy Lucy" w:date="2018-08-31T23:56:00Z"/>
              </w:rPr>
            </w:pPr>
            <w:ins w:id="5937" w:author="Lucy Lucy" w:date="2018-08-31T23:57:00Z">
              <w:r>
                <w:t>NUMBER</w:t>
              </w:r>
            </w:ins>
          </w:p>
        </w:tc>
        <w:tc>
          <w:tcPr>
            <w:tcW w:w="396" w:type="pct"/>
          </w:tcPr>
          <w:p w14:paraId="12698175" w14:textId="77777777" w:rsidR="00934C7A" w:rsidRDefault="00934C7A" w:rsidP="00CF568F">
            <w:pPr>
              <w:rPr>
                <w:ins w:id="5938" w:author="Lucy Lucy" w:date="2018-08-31T23:56:00Z"/>
              </w:rPr>
            </w:pPr>
          </w:p>
        </w:tc>
        <w:tc>
          <w:tcPr>
            <w:tcW w:w="379" w:type="pct"/>
          </w:tcPr>
          <w:p w14:paraId="74981B13" w14:textId="77777777" w:rsidR="00934C7A" w:rsidRPr="009C09B2" w:rsidRDefault="00934C7A" w:rsidP="00CF568F">
            <w:pPr>
              <w:rPr>
                <w:ins w:id="5939" w:author="Lucy Lucy" w:date="2018-08-31T23:56:00Z"/>
              </w:rPr>
            </w:pPr>
          </w:p>
        </w:tc>
        <w:tc>
          <w:tcPr>
            <w:tcW w:w="497" w:type="pct"/>
          </w:tcPr>
          <w:p w14:paraId="0A53A33D" w14:textId="77777777" w:rsidR="00934C7A" w:rsidRPr="009C09B2" w:rsidRDefault="00934C7A" w:rsidP="00CF568F">
            <w:pPr>
              <w:rPr>
                <w:ins w:id="5940" w:author="Lucy Lucy" w:date="2018-08-31T23:56:00Z"/>
              </w:rPr>
            </w:pPr>
          </w:p>
        </w:tc>
        <w:tc>
          <w:tcPr>
            <w:tcW w:w="1553" w:type="pct"/>
          </w:tcPr>
          <w:p w14:paraId="45AA0E09" w14:textId="40ED39DB" w:rsidR="00934C7A" w:rsidRDefault="00714622" w:rsidP="00CF568F">
            <w:pPr>
              <w:rPr>
                <w:ins w:id="5941" w:author="Lucy Lucy" w:date="2018-08-31T23:56:00Z"/>
              </w:rPr>
            </w:pPr>
            <w:ins w:id="5942" w:author="Lucy Lucy" w:date="2018-08-31T23:57:00Z">
              <w:r>
                <w:t>Tổng tiền trước thuế (VNĐ)</w:t>
              </w:r>
            </w:ins>
          </w:p>
        </w:tc>
      </w:tr>
      <w:tr w:rsidR="00934C7A" w:rsidRPr="009C09B2" w14:paraId="15D6C25D" w14:textId="77777777" w:rsidTr="00CF568F">
        <w:trPr>
          <w:ins w:id="5943" w:author="Lucy Lucy" w:date="2018-08-31T23:56:00Z"/>
        </w:trPr>
        <w:tc>
          <w:tcPr>
            <w:tcW w:w="1432" w:type="pct"/>
          </w:tcPr>
          <w:p w14:paraId="4142B610" w14:textId="73620AB2" w:rsidR="00934C7A" w:rsidRDefault="00714622" w:rsidP="00CF568F">
            <w:pPr>
              <w:rPr>
                <w:ins w:id="5944" w:author="Lucy Lucy" w:date="2018-08-31T23:56:00Z"/>
              </w:rPr>
            </w:pPr>
            <w:ins w:id="5945" w:author="Lucy Lucy" w:date="2018-08-31T23:58:00Z">
              <w:r>
                <w:t>Tex_Fee</w:t>
              </w:r>
            </w:ins>
          </w:p>
        </w:tc>
        <w:tc>
          <w:tcPr>
            <w:tcW w:w="743" w:type="pct"/>
          </w:tcPr>
          <w:p w14:paraId="374F575C" w14:textId="74FBFE60" w:rsidR="00934C7A" w:rsidRDefault="00714622" w:rsidP="00CF568F">
            <w:pPr>
              <w:rPr>
                <w:ins w:id="5946" w:author="Lucy Lucy" w:date="2018-08-31T23:56:00Z"/>
              </w:rPr>
            </w:pPr>
            <w:ins w:id="5947" w:author="Lucy Lucy" w:date="2018-08-31T23:58:00Z">
              <w:r>
                <w:t>NUMBER</w:t>
              </w:r>
            </w:ins>
          </w:p>
        </w:tc>
        <w:tc>
          <w:tcPr>
            <w:tcW w:w="396" w:type="pct"/>
          </w:tcPr>
          <w:p w14:paraId="79D72C33" w14:textId="77777777" w:rsidR="00934C7A" w:rsidRDefault="00934C7A" w:rsidP="00CF568F">
            <w:pPr>
              <w:rPr>
                <w:ins w:id="5948" w:author="Lucy Lucy" w:date="2018-08-31T23:56:00Z"/>
              </w:rPr>
            </w:pPr>
          </w:p>
        </w:tc>
        <w:tc>
          <w:tcPr>
            <w:tcW w:w="379" w:type="pct"/>
          </w:tcPr>
          <w:p w14:paraId="4EC7A12E" w14:textId="77777777" w:rsidR="00934C7A" w:rsidRPr="009C09B2" w:rsidRDefault="00934C7A" w:rsidP="00CF568F">
            <w:pPr>
              <w:rPr>
                <w:ins w:id="5949" w:author="Lucy Lucy" w:date="2018-08-31T23:56:00Z"/>
              </w:rPr>
            </w:pPr>
          </w:p>
        </w:tc>
        <w:tc>
          <w:tcPr>
            <w:tcW w:w="497" w:type="pct"/>
          </w:tcPr>
          <w:p w14:paraId="5B7F36E7" w14:textId="77777777" w:rsidR="00934C7A" w:rsidRPr="009C09B2" w:rsidRDefault="00934C7A" w:rsidP="00CF568F">
            <w:pPr>
              <w:rPr>
                <w:ins w:id="5950" w:author="Lucy Lucy" w:date="2018-08-31T23:56:00Z"/>
              </w:rPr>
            </w:pPr>
          </w:p>
        </w:tc>
        <w:tc>
          <w:tcPr>
            <w:tcW w:w="1553" w:type="pct"/>
          </w:tcPr>
          <w:p w14:paraId="3A6A29EA" w14:textId="1CC7E305" w:rsidR="00934C7A" w:rsidRDefault="00714622" w:rsidP="00CF568F">
            <w:pPr>
              <w:rPr>
                <w:ins w:id="5951" w:author="Lucy Lucy" w:date="2018-08-31T23:56:00Z"/>
              </w:rPr>
            </w:pPr>
            <w:ins w:id="5952" w:author="Lucy Lucy" w:date="2018-08-31T23:58:00Z">
              <w:r>
                <w:t>5% giá trị Total_Pre_Tex</w:t>
              </w:r>
            </w:ins>
          </w:p>
        </w:tc>
      </w:tr>
      <w:tr w:rsidR="00714622" w:rsidRPr="009C09B2" w14:paraId="77D0BBE6" w14:textId="77777777" w:rsidTr="00CF568F">
        <w:trPr>
          <w:ins w:id="5953" w:author="Lucy Lucy" w:date="2018-08-31T23:58:00Z"/>
        </w:trPr>
        <w:tc>
          <w:tcPr>
            <w:tcW w:w="1432" w:type="pct"/>
          </w:tcPr>
          <w:p w14:paraId="6475E6A0" w14:textId="265ED12D" w:rsidR="00714622" w:rsidRDefault="00714622" w:rsidP="00CF568F">
            <w:pPr>
              <w:rPr>
                <w:ins w:id="5954" w:author="Lucy Lucy" w:date="2018-08-31T23:58:00Z"/>
              </w:rPr>
            </w:pPr>
            <w:ins w:id="5955" w:author="Lucy Lucy" w:date="2018-08-31T23:59:00Z">
              <w:r>
                <w:t>Total_VND</w:t>
              </w:r>
            </w:ins>
          </w:p>
        </w:tc>
        <w:tc>
          <w:tcPr>
            <w:tcW w:w="743" w:type="pct"/>
          </w:tcPr>
          <w:p w14:paraId="1A1D85A2" w14:textId="792E63F8" w:rsidR="00714622" w:rsidRDefault="00714622" w:rsidP="00CF568F">
            <w:pPr>
              <w:rPr>
                <w:ins w:id="5956" w:author="Lucy Lucy" w:date="2018-08-31T23:58:00Z"/>
              </w:rPr>
            </w:pPr>
            <w:ins w:id="5957" w:author="Lucy Lucy" w:date="2018-08-31T23:59:00Z">
              <w:r>
                <w:t>NUMBER</w:t>
              </w:r>
            </w:ins>
          </w:p>
        </w:tc>
        <w:tc>
          <w:tcPr>
            <w:tcW w:w="396" w:type="pct"/>
          </w:tcPr>
          <w:p w14:paraId="799C54D7" w14:textId="77777777" w:rsidR="00714622" w:rsidRDefault="00714622" w:rsidP="00CF568F">
            <w:pPr>
              <w:rPr>
                <w:ins w:id="5958" w:author="Lucy Lucy" w:date="2018-08-31T23:58:00Z"/>
              </w:rPr>
            </w:pPr>
          </w:p>
        </w:tc>
        <w:tc>
          <w:tcPr>
            <w:tcW w:w="379" w:type="pct"/>
          </w:tcPr>
          <w:p w14:paraId="7D6FB6C2" w14:textId="77777777" w:rsidR="00714622" w:rsidRPr="009C09B2" w:rsidRDefault="00714622" w:rsidP="00CF568F">
            <w:pPr>
              <w:rPr>
                <w:ins w:id="5959" w:author="Lucy Lucy" w:date="2018-08-31T23:58:00Z"/>
              </w:rPr>
            </w:pPr>
          </w:p>
        </w:tc>
        <w:tc>
          <w:tcPr>
            <w:tcW w:w="497" w:type="pct"/>
          </w:tcPr>
          <w:p w14:paraId="41C33E04" w14:textId="77777777" w:rsidR="00714622" w:rsidRPr="009C09B2" w:rsidRDefault="00714622" w:rsidP="00CF568F">
            <w:pPr>
              <w:rPr>
                <w:ins w:id="5960" w:author="Lucy Lucy" w:date="2018-08-31T23:58:00Z"/>
              </w:rPr>
            </w:pPr>
          </w:p>
        </w:tc>
        <w:tc>
          <w:tcPr>
            <w:tcW w:w="1553" w:type="pct"/>
          </w:tcPr>
          <w:p w14:paraId="50E69F46" w14:textId="77777777" w:rsidR="00714622" w:rsidRDefault="00714622" w:rsidP="00CF568F">
            <w:pPr>
              <w:rPr>
                <w:ins w:id="5961" w:author="Lucy Lucy" w:date="2018-09-01T00:00:00Z"/>
              </w:rPr>
            </w:pPr>
            <w:ins w:id="5962" w:author="Lucy Lucy" w:date="2018-08-31T23:59:00Z">
              <w:r>
                <w:t>Tổng số tiền phải thanh toán</w:t>
              </w:r>
            </w:ins>
          </w:p>
          <w:p w14:paraId="7A2EFDEF" w14:textId="663C4AFB" w:rsidR="00714622" w:rsidRDefault="00714622" w:rsidP="00CF568F">
            <w:pPr>
              <w:rPr>
                <w:ins w:id="5963" w:author="Lucy Lucy" w:date="2018-08-31T23:58:00Z"/>
              </w:rPr>
            </w:pPr>
            <w:ins w:id="5964" w:author="Lucy Lucy" w:date="2018-09-01T00:00:00Z">
              <w:r>
                <w:t>Tính theo VNĐ</w:t>
              </w:r>
            </w:ins>
          </w:p>
        </w:tc>
      </w:tr>
      <w:tr w:rsidR="00714622" w:rsidRPr="009C09B2" w14:paraId="46D09C9A" w14:textId="77777777" w:rsidTr="00CF568F">
        <w:trPr>
          <w:ins w:id="5965" w:author="Lucy Lucy" w:date="2018-08-31T23:58:00Z"/>
        </w:trPr>
        <w:tc>
          <w:tcPr>
            <w:tcW w:w="1432" w:type="pct"/>
          </w:tcPr>
          <w:p w14:paraId="56E5BEF7" w14:textId="1BE601D0" w:rsidR="00714622" w:rsidRDefault="00714622" w:rsidP="00CF568F">
            <w:pPr>
              <w:rPr>
                <w:ins w:id="5966" w:author="Lucy Lucy" w:date="2018-08-31T23:58:00Z"/>
              </w:rPr>
            </w:pPr>
            <w:commentRangeStart w:id="5967"/>
            <w:ins w:id="5968" w:author="Lucy Lucy" w:date="2018-08-31T23:59:00Z">
              <w:r>
                <w:t>Currency</w:t>
              </w:r>
            </w:ins>
            <w:commentRangeEnd w:id="5967"/>
            <w:ins w:id="5969" w:author="Lucy Lucy" w:date="2018-09-01T00:02:00Z">
              <w:r w:rsidR="00C3555E">
                <w:rPr>
                  <w:rStyle w:val="CommentReference"/>
                </w:rPr>
                <w:commentReference w:id="5967"/>
              </w:r>
            </w:ins>
          </w:p>
        </w:tc>
        <w:tc>
          <w:tcPr>
            <w:tcW w:w="743" w:type="pct"/>
          </w:tcPr>
          <w:p w14:paraId="46DBDBED" w14:textId="637C9F41" w:rsidR="00714622" w:rsidRDefault="00714622" w:rsidP="00714622">
            <w:pPr>
              <w:rPr>
                <w:ins w:id="5970" w:author="Lucy Lucy" w:date="2018-08-31T23:58:00Z"/>
              </w:rPr>
            </w:pPr>
            <w:ins w:id="5971" w:author="Lucy Lucy" w:date="2018-08-31T23:59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7B90F6E6" w14:textId="511ED487" w:rsidR="00714622" w:rsidRDefault="00714622" w:rsidP="00CF568F">
            <w:pPr>
              <w:rPr>
                <w:ins w:id="5972" w:author="Lucy Lucy" w:date="2018-08-31T23:58:00Z"/>
              </w:rPr>
            </w:pPr>
            <w:ins w:id="5973" w:author="Lucy Lucy" w:date="2018-08-31T23:59:00Z">
              <w:r>
                <w:t>10</w:t>
              </w:r>
            </w:ins>
          </w:p>
        </w:tc>
        <w:tc>
          <w:tcPr>
            <w:tcW w:w="379" w:type="pct"/>
          </w:tcPr>
          <w:p w14:paraId="035CD3AA" w14:textId="77777777" w:rsidR="00714622" w:rsidRPr="009C09B2" w:rsidRDefault="00714622" w:rsidP="00CF568F">
            <w:pPr>
              <w:rPr>
                <w:ins w:id="5974" w:author="Lucy Lucy" w:date="2018-08-31T23:58:00Z"/>
              </w:rPr>
            </w:pPr>
          </w:p>
        </w:tc>
        <w:tc>
          <w:tcPr>
            <w:tcW w:w="497" w:type="pct"/>
          </w:tcPr>
          <w:p w14:paraId="1B30C8D9" w14:textId="77777777" w:rsidR="00714622" w:rsidRPr="009C09B2" w:rsidRDefault="00714622" w:rsidP="00CF568F">
            <w:pPr>
              <w:rPr>
                <w:ins w:id="5975" w:author="Lucy Lucy" w:date="2018-08-31T23:58:00Z"/>
              </w:rPr>
            </w:pPr>
          </w:p>
        </w:tc>
        <w:tc>
          <w:tcPr>
            <w:tcW w:w="1553" w:type="pct"/>
          </w:tcPr>
          <w:p w14:paraId="7C9CE142" w14:textId="77777777" w:rsidR="00714622" w:rsidRDefault="00714622" w:rsidP="00CF568F">
            <w:pPr>
              <w:rPr>
                <w:ins w:id="5976" w:author="Lucy Lucy" w:date="2018-08-31T23:59:00Z"/>
              </w:rPr>
            </w:pPr>
            <w:ins w:id="5977" w:author="Lucy Lucy" w:date="2018-08-31T23:59:00Z">
              <w:r>
                <w:t>Mã ngoại tệ</w:t>
              </w:r>
            </w:ins>
          </w:p>
          <w:p w14:paraId="3995E721" w14:textId="3CC03199" w:rsidR="00714622" w:rsidRDefault="00714622" w:rsidP="00CF568F">
            <w:pPr>
              <w:rPr>
                <w:ins w:id="5978" w:author="Lucy Lucy" w:date="2018-08-31T23:58:00Z"/>
              </w:rPr>
            </w:pPr>
            <w:ins w:id="5979" w:author="Lucy Lucy" w:date="2018-08-31T23:59:00Z">
              <w:r>
                <w:t>Có th</w:t>
              </w:r>
            </w:ins>
            <w:ins w:id="5980" w:author="Lucy Lucy" w:date="2018-09-01T00:00:00Z">
              <w:r>
                <w:t>ể lấy từ bảng allcode ra</w:t>
              </w:r>
            </w:ins>
          </w:p>
        </w:tc>
      </w:tr>
      <w:tr w:rsidR="00714622" w:rsidRPr="009C09B2" w14:paraId="2AE561DE" w14:textId="77777777" w:rsidTr="00CF568F">
        <w:trPr>
          <w:ins w:id="5981" w:author="Lucy Lucy" w:date="2018-08-31T23:59:00Z"/>
        </w:trPr>
        <w:tc>
          <w:tcPr>
            <w:tcW w:w="1432" w:type="pct"/>
          </w:tcPr>
          <w:p w14:paraId="500C2DB6" w14:textId="58A7FE74" w:rsidR="00714622" w:rsidRDefault="00714622" w:rsidP="00CF568F">
            <w:pPr>
              <w:rPr>
                <w:ins w:id="5982" w:author="Lucy Lucy" w:date="2018-08-31T23:59:00Z"/>
              </w:rPr>
            </w:pPr>
            <w:ins w:id="5983" w:author="Lucy Lucy" w:date="2018-09-01T00:00:00Z">
              <w:r>
                <w:t>Currency_</w:t>
              </w:r>
              <w:commentRangeStart w:id="5984"/>
              <w:r>
                <w:t>Rate</w:t>
              </w:r>
            </w:ins>
            <w:commentRangeEnd w:id="5984"/>
            <w:ins w:id="5985" w:author="Lucy Lucy" w:date="2018-09-01T00:02:00Z">
              <w:r>
                <w:rPr>
                  <w:rStyle w:val="CommentReference"/>
                </w:rPr>
                <w:commentReference w:id="5984"/>
              </w:r>
            </w:ins>
          </w:p>
        </w:tc>
        <w:tc>
          <w:tcPr>
            <w:tcW w:w="743" w:type="pct"/>
          </w:tcPr>
          <w:p w14:paraId="7E427282" w14:textId="5012CB62" w:rsidR="00714622" w:rsidRDefault="00714622" w:rsidP="00CF568F">
            <w:pPr>
              <w:rPr>
                <w:ins w:id="5986" w:author="Lucy Lucy" w:date="2018-08-31T23:59:00Z"/>
              </w:rPr>
            </w:pPr>
            <w:ins w:id="5987" w:author="Lucy Lucy" w:date="2018-09-01T00:00:00Z">
              <w:r>
                <w:t>Number</w:t>
              </w:r>
            </w:ins>
          </w:p>
        </w:tc>
        <w:tc>
          <w:tcPr>
            <w:tcW w:w="396" w:type="pct"/>
          </w:tcPr>
          <w:p w14:paraId="562FEBCC" w14:textId="77777777" w:rsidR="00714622" w:rsidRDefault="00714622" w:rsidP="00CF568F">
            <w:pPr>
              <w:rPr>
                <w:ins w:id="5988" w:author="Lucy Lucy" w:date="2018-08-31T23:59:00Z"/>
              </w:rPr>
            </w:pPr>
          </w:p>
        </w:tc>
        <w:tc>
          <w:tcPr>
            <w:tcW w:w="379" w:type="pct"/>
          </w:tcPr>
          <w:p w14:paraId="0775D3A5" w14:textId="77777777" w:rsidR="00714622" w:rsidRPr="009C09B2" w:rsidRDefault="00714622" w:rsidP="00CF568F">
            <w:pPr>
              <w:rPr>
                <w:ins w:id="5989" w:author="Lucy Lucy" w:date="2018-08-31T23:59:00Z"/>
              </w:rPr>
            </w:pPr>
          </w:p>
        </w:tc>
        <w:tc>
          <w:tcPr>
            <w:tcW w:w="497" w:type="pct"/>
          </w:tcPr>
          <w:p w14:paraId="4E450EF2" w14:textId="77777777" w:rsidR="00714622" w:rsidRPr="009C09B2" w:rsidRDefault="00714622" w:rsidP="00CF568F">
            <w:pPr>
              <w:rPr>
                <w:ins w:id="5990" w:author="Lucy Lucy" w:date="2018-08-31T23:59:00Z"/>
              </w:rPr>
            </w:pPr>
          </w:p>
        </w:tc>
        <w:tc>
          <w:tcPr>
            <w:tcW w:w="1553" w:type="pct"/>
          </w:tcPr>
          <w:p w14:paraId="4A5B47FC" w14:textId="2EA9E592" w:rsidR="00714622" w:rsidRDefault="00714622" w:rsidP="00CF568F">
            <w:pPr>
              <w:rPr>
                <w:ins w:id="5991" w:author="Lucy Lucy" w:date="2018-08-31T23:59:00Z"/>
              </w:rPr>
            </w:pPr>
            <w:ins w:id="5992" w:author="Lucy Lucy" w:date="2018-09-01T00:00:00Z">
              <w:r>
                <w:t>Tỷ giá ngoại tệ</w:t>
              </w:r>
            </w:ins>
          </w:p>
        </w:tc>
      </w:tr>
      <w:tr w:rsidR="00714622" w:rsidRPr="009C09B2" w14:paraId="0378C01F" w14:textId="77777777" w:rsidTr="00CF568F">
        <w:trPr>
          <w:ins w:id="5993" w:author="Lucy Lucy" w:date="2018-09-01T00:00:00Z"/>
        </w:trPr>
        <w:tc>
          <w:tcPr>
            <w:tcW w:w="1432" w:type="pct"/>
          </w:tcPr>
          <w:p w14:paraId="162CAA06" w14:textId="43D4E371" w:rsidR="00714622" w:rsidRDefault="00714622" w:rsidP="00714622">
            <w:pPr>
              <w:rPr>
                <w:ins w:id="5994" w:author="Lucy Lucy" w:date="2018-09-01T00:00:00Z"/>
              </w:rPr>
            </w:pPr>
            <w:commentRangeStart w:id="5995"/>
            <w:ins w:id="5996" w:author="Lucy Lucy" w:date="2018-09-01T00:00:00Z">
              <w:r>
                <w:t>Total_</w:t>
              </w:r>
            </w:ins>
            <w:ins w:id="5997" w:author="Lucy Lucy" w:date="2018-09-01T00:01:00Z">
              <w:r>
                <w:t>Foreign</w:t>
              </w:r>
              <w:commentRangeEnd w:id="5995"/>
              <w:r>
                <w:rPr>
                  <w:rStyle w:val="CommentReference"/>
                </w:rPr>
                <w:commentReference w:id="5995"/>
              </w:r>
            </w:ins>
          </w:p>
        </w:tc>
        <w:tc>
          <w:tcPr>
            <w:tcW w:w="743" w:type="pct"/>
          </w:tcPr>
          <w:p w14:paraId="4A83767B" w14:textId="67B8EA0E" w:rsidR="00714622" w:rsidRDefault="00714622" w:rsidP="00714622">
            <w:pPr>
              <w:rPr>
                <w:ins w:id="5998" w:author="Lucy Lucy" w:date="2018-09-01T00:00:00Z"/>
              </w:rPr>
            </w:pPr>
            <w:ins w:id="5999" w:author="Lucy Lucy" w:date="2018-09-01T00:00:00Z">
              <w:r>
                <w:t>NUMBER</w:t>
              </w:r>
            </w:ins>
          </w:p>
        </w:tc>
        <w:tc>
          <w:tcPr>
            <w:tcW w:w="396" w:type="pct"/>
          </w:tcPr>
          <w:p w14:paraId="30651F68" w14:textId="77777777" w:rsidR="00714622" w:rsidRDefault="00714622" w:rsidP="00714622">
            <w:pPr>
              <w:rPr>
                <w:ins w:id="6000" w:author="Lucy Lucy" w:date="2018-09-01T00:00:00Z"/>
              </w:rPr>
            </w:pPr>
          </w:p>
        </w:tc>
        <w:tc>
          <w:tcPr>
            <w:tcW w:w="379" w:type="pct"/>
          </w:tcPr>
          <w:p w14:paraId="3272A0A3" w14:textId="77777777" w:rsidR="00714622" w:rsidRPr="009C09B2" w:rsidRDefault="00714622" w:rsidP="00714622">
            <w:pPr>
              <w:rPr>
                <w:ins w:id="6001" w:author="Lucy Lucy" w:date="2018-09-01T00:00:00Z"/>
              </w:rPr>
            </w:pPr>
          </w:p>
        </w:tc>
        <w:tc>
          <w:tcPr>
            <w:tcW w:w="497" w:type="pct"/>
          </w:tcPr>
          <w:p w14:paraId="72896E78" w14:textId="77777777" w:rsidR="00714622" w:rsidRPr="009C09B2" w:rsidRDefault="00714622" w:rsidP="00714622">
            <w:pPr>
              <w:rPr>
                <w:ins w:id="6002" w:author="Lucy Lucy" w:date="2018-09-01T00:00:00Z"/>
              </w:rPr>
            </w:pPr>
          </w:p>
        </w:tc>
        <w:tc>
          <w:tcPr>
            <w:tcW w:w="1553" w:type="pct"/>
          </w:tcPr>
          <w:p w14:paraId="3BF80FC0" w14:textId="77777777" w:rsidR="00714622" w:rsidRDefault="00714622" w:rsidP="00714622">
            <w:pPr>
              <w:rPr>
                <w:ins w:id="6003" w:author="Lucy Lucy" w:date="2018-09-01T00:00:00Z"/>
              </w:rPr>
            </w:pPr>
            <w:ins w:id="6004" w:author="Lucy Lucy" w:date="2018-09-01T00:00:00Z">
              <w:r>
                <w:t>Tổng số tiền phải thanh toán</w:t>
              </w:r>
            </w:ins>
          </w:p>
          <w:p w14:paraId="1D5FE8F5" w14:textId="2602D7C5" w:rsidR="00714622" w:rsidRDefault="00714622" w:rsidP="00714622">
            <w:pPr>
              <w:rPr>
                <w:ins w:id="6005" w:author="Lucy Lucy" w:date="2018-09-01T00:00:00Z"/>
              </w:rPr>
            </w:pPr>
            <w:ins w:id="6006" w:author="Lucy Lucy" w:date="2018-09-01T00:01:00Z">
              <w:r>
                <w:t>Tính theo ngoại tệ</w:t>
              </w:r>
            </w:ins>
          </w:p>
        </w:tc>
      </w:tr>
      <w:tr w:rsidR="00714622" w:rsidRPr="009C09B2" w14:paraId="5838B8B6" w14:textId="77777777" w:rsidTr="00CF568F">
        <w:trPr>
          <w:ins w:id="6007" w:author="Lucy Lucy" w:date="2018-08-31T23:40:00Z"/>
        </w:trPr>
        <w:tc>
          <w:tcPr>
            <w:tcW w:w="1432" w:type="pct"/>
          </w:tcPr>
          <w:p w14:paraId="6D696C71" w14:textId="77777777" w:rsidR="00714622" w:rsidRDefault="00714622" w:rsidP="00714622">
            <w:pPr>
              <w:rPr>
                <w:ins w:id="6008" w:author="Lucy Lucy" w:date="2018-08-31T23:40:00Z"/>
              </w:rPr>
            </w:pPr>
            <w:ins w:id="6009" w:author="Lucy Lucy" w:date="2018-08-31T23:40:00Z">
              <w:r w:rsidRPr="009C09B2">
                <w:t>Created_By</w:t>
              </w:r>
            </w:ins>
          </w:p>
        </w:tc>
        <w:tc>
          <w:tcPr>
            <w:tcW w:w="743" w:type="pct"/>
          </w:tcPr>
          <w:p w14:paraId="00722603" w14:textId="0C3B02D7" w:rsidR="00714622" w:rsidRDefault="00714622" w:rsidP="00714622">
            <w:pPr>
              <w:rPr>
                <w:ins w:id="6010" w:author="Lucy Lucy" w:date="2018-08-31T23:40:00Z"/>
              </w:rPr>
            </w:pPr>
            <w:ins w:id="6011" w:author="Lucy Lucy" w:date="2018-08-31T23:59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3628F76A" w14:textId="77777777" w:rsidR="00714622" w:rsidRDefault="00714622" w:rsidP="00714622">
            <w:pPr>
              <w:rPr>
                <w:ins w:id="6012" w:author="Lucy Lucy" w:date="2018-08-31T23:40:00Z"/>
              </w:rPr>
            </w:pPr>
            <w:ins w:id="6013" w:author="Lucy Lucy" w:date="2018-08-31T23:40:00Z">
              <w:r w:rsidRPr="009C09B2">
                <w:t>50</w:t>
              </w:r>
            </w:ins>
          </w:p>
        </w:tc>
        <w:tc>
          <w:tcPr>
            <w:tcW w:w="379" w:type="pct"/>
          </w:tcPr>
          <w:p w14:paraId="5CA86B6F" w14:textId="77777777" w:rsidR="00714622" w:rsidRPr="009C09B2" w:rsidRDefault="00714622" w:rsidP="00714622">
            <w:pPr>
              <w:rPr>
                <w:ins w:id="6014" w:author="Lucy Lucy" w:date="2018-08-31T23:40:00Z"/>
              </w:rPr>
            </w:pPr>
          </w:p>
        </w:tc>
        <w:tc>
          <w:tcPr>
            <w:tcW w:w="497" w:type="pct"/>
          </w:tcPr>
          <w:p w14:paraId="442E6308" w14:textId="77777777" w:rsidR="00714622" w:rsidRPr="009C09B2" w:rsidRDefault="00714622" w:rsidP="00714622">
            <w:pPr>
              <w:rPr>
                <w:ins w:id="6015" w:author="Lucy Lucy" w:date="2018-08-31T23:40:00Z"/>
              </w:rPr>
            </w:pPr>
          </w:p>
        </w:tc>
        <w:tc>
          <w:tcPr>
            <w:tcW w:w="1553" w:type="pct"/>
          </w:tcPr>
          <w:p w14:paraId="4299FE5A" w14:textId="77777777" w:rsidR="00714622" w:rsidRDefault="00714622" w:rsidP="00714622">
            <w:pPr>
              <w:rPr>
                <w:ins w:id="6016" w:author="Lucy Lucy" w:date="2018-08-31T23:40:00Z"/>
              </w:rPr>
            </w:pPr>
            <w:ins w:id="6017" w:author="Lucy Lucy" w:date="2018-08-31T23:40:00Z">
              <w:r w:rsidRPr="009C09B2">
                <w:t>Người tạo</w:t>
              </w:r>
            </w:ins>
          </w:p>
          <w:p w14:paraId="28BF915F" w14:textId="77777777" w:rsidR="00714622" w:rsidRDefault="00714622" w:rsidP="00714622">
            <w:pPr>
              <w:rPr>
                <w:ins w:id="6018" w:author="Lucy Lucy" w:date="2018-08-31T23:40:00Z"/>
              </w:rPr>
            </w:pPr>
            <w:ins w:id="6019" w:author="Lucy Lucy" w:date="2018-08-31T23:40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714622" w:rsidRPr="009C09B2" w14:paraId="0F2F0EB6" w14:textId="77777777" w:rsidTr="00CF568F">
        <w:trPr>
          <w:ins w:id="6020" w:author="Lucy Lucy" w:date="2018-08-31T23:40:00Z"/>
        </w:trPr>
        <w:tc>
          <w:tcPr>
            <w:tcW w:w="1432" w:type="pct"/>
          </w:tcPr>
          <w:p w14:paraId="1312F7BC" w14:textId="77777777" w:rsidR="00714622" w:rsidRDefault="00714622" w:rsidP="00714622">
            <w:pPr>
              <w:rPr>
                <w:ins w:id="6021" w:author="Lucy Lucy" w:date="2018-08-31T23:40:00Z"/>
              </w:rPr>
            </w:pPr>
            <w:ins w:id="6022" w:author="Lucy Lucy" w:date="2018-08-31T23:40:00Z">
              <w:r w:rsidRPr="009C09B2">
                <w:t>Created_Date</w:t>
              </w:r>
            </w:ins>
          </w:p>
        </w:tc>
        <w:tc>
          <w:tcPr>
            <w:tcW w:w="743" w:type="pct"/>
          </w:tcPr>
          <w:p w14:paraId="59B6A410" w14:textId="77777777" w:rsidR="00714622" w:rsidRDefault="00714622" w:rsidP="00714622">
            <w:pPr>
              <w:rPr>
                <w:ins w:id="6023" w:author="Lucy Lucy" w:date="2018-08-31T23:40:00Z"/>
              </w:rPr>
            </w:pPr>
            <w:ins w:id="6024" w:author="Lucy Lucy" w:date="2018-08-31T23:4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4EC0DF91" w14:textId="77777777" w:rsidR="00714622" w:rsidRDefault="00714622" w:rsidP="00714622">
            <w:pPr>
              <w:rPr>
                <w:ins w:id="6025" w:author="Lucy Lucy" w:date="2018-08-31T23:40:00Z"/>
              </w:rPr>
            </w:pPr>
          </w:p>
        </w:tc>
        <w:tc>
          <w:tcPr>
            <w:tcW w:w="379" w:type="pct"/>
          </w:tcPr>
          <w:p w14:paraId="584D8AC7" w14:textId="77777777" w:rsidR="00714622" w:rsidRPr="009C09B2" w:rsidRDefault="00714622" w:rsidP="00714622">
            <w:pPr>
              <w:rPr>
                <w:ins w:id="6026" w:author="Lucy Lucy" w:date="2018-08-31T23:40:00Z"/>
              </w:rPr>
            </w:pPr>
          </w:p>
        </w:tc>
        <w:tc>
          <w:tcPr>
            <w:tcW w:w="497" w:type="pct"/>
          </w:tcPr>
          <w:p w14:paraId="31D1CA9D" w14:textId="77777777" w:rsidR="00714622" w:rsidRPr="009C09B2" w:rsidRDefault="00714622" w:rsidP="00714622">
            <w:pPr>
              <w:rPr>
                <w:ins w:id="6027" w:author="Lucy Lucy" w:date="2018-08-31T23:40:00Z"/>
              </w:rPr>
            </w:pPr>
          </w:p>
        </w:tc>
        <w:tc>
          <w:tcPr>
            <w:tcW w:w="1553" w:type="pct"/>
          </w:tcPr>
          <w:p w14:paraId="5856A61A" w14:textId="77777777" w:rsidR="00714622" w:rsidRDefault="00714622" w:rsidP="00714622">
            <w:pPr>
              <w:rPr>
                <w:ins w:id="6028" w:author="Lucy Lucy" w:date="2018-08-31T23:40:00Z"/>
              </w:rPr>
            </w:pPr>
            <w:ins w:id="6029" w:author="Lucy Lucy" w:date="2018-08-31T23:40:00Z">
              <w:r w:rsidRPr="009C09B2">
                <w:t>Ngày tạo</w:t>
              </w:r>
            </w:ins>
          </w:p>
        </w:tc>
      </w:tr>
      <w:tr w:rsidR="00714622" w:rsidRPr="009C09B2" w14:paraId="0902193C" w14:textId="77777777" w:rsidTr="00CF568F">
        <w:trPr>
          <w:ins w:id="6030" w:author="Lucy Lucy" w:date="2018-08-31T23:40:00Z"/>
        </w:trPr>
        <w:tc>
          <w:tcPr>
            <w:tcW w:w="1432" w:type="pct"/>
          </w:tcPr>
          <w:p w14:paraId="1B5418BD" w14:textId="77777777" w:rsidR="00714622" w:rsidRDefault="00714622" w:rsidP="00714622">
            <w:pPr>
              <w:rPr>
                <w:ins w:id="6031" w:author="Lucy Lucy" w:date="2018-08-31T23:40:00Z"/>
              </w:rPr>
            </w:pPr>
            <w:ins w:id="6032" w:author="Lucy Lucy" w:date="2018-08-31T23:40:00Z">
              <w:r w:rsidRPr="009C09B2">
                <w:t>Modify_By</w:t>
              </w:r>
            </w:ins>
          </w:p>
        </w:tc>
        <w:tc>
          <w:tcPr>
            <w:tcW w:w="743" w:type="pct"/>
          </w:tcPr>
          <w:p w14:paraId="0445BC1E" w14:textId="77777777" w:rsidR="00714622" w:rsidRDefault="00714622" w:rsidP="00714622">
            <w:pPr>
              <w:rPr>
                <w:ins w:id="6033" w:author="Lucy Lucy" w:date="2018-08-31T23:40:00Z"/>
              </w:rPr>
            </w:pPr>
            <w:ins w:id="6034" w:author="Lucy Lucy" w:date="2018-08-31T23:4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024E79E2" w14:textId="77777777" w:rsidR="00714622" w:rsidRDefault="00714622" w:rsidP="00714622">
            <w:pPr>
              <w:rPr>
                <w:ins w:id="6035" w:author="Lucy Lucy" w:date="2018-08-31T23:40:00Z"/>
              </w:rPr>
            </w:pPr>
            <w:ins w:id="6036" w:author="Lucy Lucy" w:date="2018-08-31T23:40:00Z">
              <w:r w:rsidRPr="009C09B2">
                <w:t>50</w:t>
              </w:r>
            </w:ins>
          </w:p>
        </w:tc>
        <w:tc>
          <w:tcPr>
            <w:tcW w:w="379" w:type="pct"/>
          </w:tcPr>
          <w:p w14:paraId="17A6824F" w14:textId="77777777" w:rsidR="00714622" w:rsidRPr="009C09B2" w:rsidRDefault="00714622" w:rsidP="00714622">
            <w:pPr>
              <w:rPr>
                <w:ins w:id="6037" w:author="Lucy Lucy" w:date="2018-08-31T23:40:00Z"/>
              </w:rPr>
            </w:pPr>
          </w:p>
        </w:tc>
        <w:tc>
          <w:tcPr>
            <w:tcW w:w="497" w:type="pct"/>
          </w:tcPr>
          <w:p w14:paraId="69E1D4CF" w14:textId="77777777" w:rsidR="00714622" w:rsidRPr="009C09B2" w:rsidRDefault="00714622" w:rsidP="00714622">
            <w:pPr>
              <w:rPr>
                <w:ins w:id="6038" w:author="Lucy Lucy" w:date="2018-08-31T23:40:00Z"/>
              </w:rPr>
            </w:pPr>
          </w:p>
        </w:tc>
        <w:tc>
          <w:tcPr>
            <w:tcW w:w="1553" w:type="pct"/>
          </w:tcPr>
          <w:p w14:paraId="17ADFE51" w14:textId="77777777" w:rsidR="00714622" w:rsidRDefault="00714622" w:rsidP="00714622">
            <w:pPr>
              <w:rPr>
                <w:ins w:id="6039" w:author="Lucy Lucy" w:date="2018-08-31T23:40:00Z"/>
              </w:rPr>
            </w:pPr>
            <w:ins w:id="6040" w:author="Lucy Lucy" w:date="2018-08-31T23:40:00Z">
              <w:r w:rsidRPr="009C09B2">
                <w:t>Người sửa</w:t>
              </w:r>
            </w:ins>
          </w:p>
        </w:tc>
      </w:tr>
      <w:tr w:rsidR="00714622" w:rsidRPr="009C09B2" w14:paraId="55D40C53" w14:textId="77777777" w:rsidTr="00CF568F">
        <w:trPr>
          <w:ins w:id="6041" w:author="Lucy Lucy" w:date="2018-08-31T23:40:00Z"/>
        </w:trPr>
        <w:tc>
          <w:tcPr>
            <w:tcW w:w="1432" w:type="pct"/>
          </w:tcPr>
          <w:p w14:paraId="308EC1EE" w14:textId="77777777" w:rsidR="00714622" w:rsidRDefault="00714622" w:rsidP="00714622">
            <w:pPr>
              <w:rPr>
                <w:ins w:id="6042" w:author="Lucy Lucy" w:date="2018-08-31T23:40:00Z"/>
              </w:rPr>
            </w:pPr>
            <w:ins w:id="6043" w:author="Lucy Lucy" w:date="2018-08-31T23:40:00Z">
              <w:r w:rsidRPr="009C09B2">
                <w:t>Modify_Date</w:t>
              </w:r>
            </w:ins>
          </w:p>
        </w:tc>
        <w:tc>
          <w:tcPr>
            <w:tcW w:w="743" w:type="pct"/>
          </w:tcPr>
          <w:p w14:paraId="6FB2849A" w14:textId="77777777" w:rsidR="00714622" w:rsidRDefault="00714622" w:rsidP="00714622">
            <w:pPr>
              <w:rPr>
                <w:ins w:id="6044" w:author="Lucy Lucy" w:date="2018-08-31T23:40:00Z"/>
              </w:rPr>
            </w:pPr>
            <w:ins w:id="6045" w:author="Lucy Lucy" w:date="2018-08-31T23:4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2E95EA2D" w14:textId="77777777" w:rsidR="00714622" w:rsidRDefault="00714622" w:rsidP="00714622">
            <w:pPr>
              <w:rPr>
                <w:ins w:id="6046" w:author="Lucy Lucy" w:date="2018-08-31T23:40:00Z"/>
              </w:rPr>
            </w:pPr>
          </w:p>
        </w:tc>
        <w:tc>
          <w:tcPr>
            <w:tcW w:w="379" w:type="pct"/>
          </w:tcPr>
          <w:p w14:paraId="48459F48" w14:textId="77777777" w:rsidR="00714622" w:rsidRPr="009C09B2" w:rsidRDefault="00714622" w:rsidP="00714622">
            <w:pPr>
              <w:rPr>
                <w:ins w:id="6047" w:author="Lucy Lucy" w:date="2018-08-31T23:40:00Z"/>
              </w:rPr>
            </w:pPr>
          </w:p>
        </w:tc>
        <w:tc>
          <w:tcPr>
            <w:tcW w:w="497" w:type="pct"/>
          </w:tcPr>
          <w:p w14:paraId="31FC6C51" w14:textId="77777777" w:rsidR="00714622" w:rsidRPr="009C09B2" w:rsidRDefault="00714622" w:rsidP="00714622">
            <w:pPr>
              <w:rPr>
                <w:ins w:id="6048" w:author="Lucy Lucy" w:date="2018-08-31T23:40:00Z"/>
              </w:rPr>
            </w:pPr>
          </w:p>
        </w:tc>
        <w:tc>
          <w:tcPr>
            <w:tcW w:w="1553" w:type="pct"/>
          </w:tcPr>
          <w:p w14:paraId="3BD42D21" w14:textId="77777777" w:rsidR="00714622" w:rsidRDefault="00714622" w:rsidP="00714622">
            <w:pPr>
              <w:rPr>
                <w:ins w:id="6049" w:author="Lucy Lucy" w:date="2018-08-31T23:40:00Z"/>
              </w:rPr>
            </w:pPr>
            <w:ins w:id="6050" w:author="Lucy Lucy" w:date="2018-08-31T23:40:00Z">
              <w:r w:rsidRPr="009C09B2">
                <w:t>Ngày sửa</w:t>
              </w:r>
            </w:ins>
          </w:p>
        </w:tc>
      </w:tr>
      <w:tr w:rsidR="00714622" w:rsidRPr="009C09B2" w14:paraId="58B19CE3" w14:textId="77777777" w:rsidTr="00CF568F">
        <w:trPr>
          <w:ins w:id="6051" w:author="Lucy Lucy" w:date="2018-08-31T23:40:00Z"/>
        </w:trPr>
        <w:tc>
          <w:tcPr>
            <w:tcW w:w="1432" w:type="pct"/>
          </w:tcPr>
          <w:p w14:paraId="42E9B4FA" w14:textId="77777777" w:rsidR="00714622" w:rsidRPr="009C09B2" w:rsidRDefault="00714622" w:rsidP="00714622">
            <w:pPr>
              <w:rPr>
                <w:ins w:id="6052" w:author="Lucy Lucy" w:date="2018-08-31T23:40:00Z"/>
              </w:rPr>
            </w:pPr>
            <w:ins w:id="6053" w:author="Lucy Lucy" w:date="2018-08-31T23:40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1AD0B915" w14:textId="77777777" w:rsidR="00714622" w:rsidRPr="009C09B2" w:rsidRDefault="00714622" w:rsidP="00714622">
            <w:pPr>
              <w:rPr>
                <w:ins w:id="6054" w:author="Lucy Lucy" w:date="2018-08-31T23:40:00Z"/>
              </w:rPr>
            </w:pPr>
            <w:ins w:id="6055" w:author="Lucy Lucy" w:date="2018-08-31T23:4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5459216F" w14:textId="77777777" w:rsidR="00714622" w:rsidRDefault="00714622" w:rsidP="00714622">
            <w:pPr>
              <w:rPr>
                <w:ins w:id="6056" w:author="Lucy Lucy" w:date="2018-08-31T23:40:00Z"/>
              </w:rPr>
            </w:pPr>
            <w:ins w:id="6057" w:author="Lucy Lucy" w:date="2018-08-31T23:40:00Z">
              <w:r w:rsidRPr="009C09B2">
                <w:t>5</w:t>
              </w:r>
            </w:ins>
          </w:p>
        </w:tc>
        <w:tc>
          <w:tcPr>
            <w:tcW w:w="379" w:type="pct"/>
          </w:tcPr>
          <w:p w14:paraId="7A64921C" w14:textId="77777777" w:rsidR="00714622" w:rsidRPr="009C09B2" w:rsidRDefault="00714622" w:rsidP="00714622">
            <w:pPr>
              <w:rPr>
                <w:ins w:id="6058" w:author="Lucy Lucy" w:date="2018-08-31T23:40:00Z"/>
              </w:rPr>
            </w:pPr>
          </w:p>
        </w:tc>
        <w:tc>
          <w:tcPr>
            <w:tcW w:w="497" w:type="pct"/>
          </w:tcPr>
          <w:p w14:paraId="7F4646DC" w14:textId="77777777" w:rsidR="00714622" w:rsidRPr="009C09B2" w:rsidRDefault="00714622" w:rsidP="00714622">
            <w:pPr>
              <w:rPr>
                <w:ins w:id="6059" w:author="Lucy Lucy" w:date="2018-08-31T23:40:00Z"/>
              </w:rPr>
            </w:pPr>
          </w:p>
        </w:tc>
        <w:tc>
          <w:tcPr>
            <w:tcW w:w="1553" w:type="pct"/>
          </w:tcPr>
          <w:p w14:paraId="46196E84" w14:textId="77777777" w:rsidR="00714622" w:rsidRPr="009C09B2" w:rsidRDefault="00714622" w:rsidP="00714622">
            <w:pPr>
              <w:rPr>
                <w:ins w:id="6060" w:author="Lucy Lucy" w:date="2018-08-31T23:40:00Z"/>
              </w:rPr>
            </w:pPr>
            <w:ins w:id="6061" w:author="Lucy Lucy" w:date="2018-08-31T23:40:00Z">
              <w:r w:rsidRPr="009C09B2">
                <w:t>Ngôn ngữ hiển thị</w:t>
              </w:r>
            </w:ins>
          </w:p>
        </w:tc>
      </w:tr>
    </w:tbl>
    <w:p w14:paraId="1B7F5A65" w14:textId="56EB4B2E" w:rsidR="00121576" w:rsidRPr="009C09B2" w:rsidRDefault="00121576" w:rsidP="00121576">
      <w:pPr>
        <w:pStyle w:val="Heading2"/>
        <w:rPr>
          <w:ins w:id="6062" w:author="Lucy Lucy" w:date="2018-08-31T23:48:00Z"/>
        </w:rPr>
      </w:pPr>
      <w:bookmarkStart w:id="6063" w:name="_Toc523526409"/>
      <w:ins w:id="6064" w:author="Lucy Lucy" w:date="2018-08-31T23:48:00Z">
        <w:r>
          <w:t>Bil</w:t>
        </w:r>
      </w:ins>
      <w:ins w:id="6065" w:author="Lucy Lucy" w:date="2018-09-01T00:24:00Z">
        <w:r w:rsidR="00244CEE">
          <w:t>l</w:t>
        </w:r>
      </w:ins>
      <w:ins w:id="6066" w:author="Lucy Lucy" w:date="2018-08-31T23:48:00Z">
        <w:r>
          <w:t>ing_Detail</w:t>
        </w:r>
        <w:bookmarkEnd w:id="6063"/>
        <w:r>
          <w:tab/>
        </w:r>
      </w:ins>
    </w:p>
    <w:p w14:paraId="7FBB9966" w14:textId="3270064A" w:rsidR="00121576" w:rsidRPr="009C09B2" w:rsidRDefault="00121576" w:rsidP="00121576">
      <w:pPr>
        <w:pStyle w:val="ListParagraph"/>
        <w:numPr>
          <w:ilvl w:val="0"/>
          <w:numId w:val="8"/>
        </w:numPr>
        <w:rPr>
          <w:ins w:id="6067" w:author="Lucy Lucy" w:date="2018-08-31T23:48:00Z"/>
        </w:rPr>
      </w:pPr>
      <w:ins w:id="6068" w:author="Lucy Lucy" w:date="2018-08-31T23:48:00Z">
        <w:r w:rsidRPr="009C09B2">
          <w:t>Mục đích: Lưu trữ thông tin</w:t>
        </w:r>
        <w:r>
          <w:t xml:space="preserve"> hóa đơn</w:t>
        </w:r>
      </w:ins>
      <w:ins w:id="6069" w:author="Lucy Lucy" w:date="2018-08-31T23:51:00Z">
        <w:r w:rsidR="004E0C46">
          <w:t xml:space="preserve"> chi tiết</w:t>
        </w:r>
      </w:ins>
    </w:p>
    <w:p w14:paraId="5AF8CD8C" w14:textId="77777777" w:rsidR="00121576" w:rsidRPr="009C09B2" w:rsidRDefault="00121576" w:rsidP="00121576">
      <w:pPr>
        <w:pStyle w:val="ListParagraph"/>
        <w:numPr>
          <w:ilvl w:val="0"/>
          <w:numId w:val="8"/>
        </w:numPr>
        <w:rPr>
          <w:ins w:id="6070" w:author="Lucy Lucy" w:date="2018-08-31T23:48:00Z"/>
        </w:rPr>
      </w:pPr>
      <w:ins w:id="6071" w:author="Lucy Lucy" w:date="2018-08-31T23:48:00Z">
        <w:r w:rsidRPr="009C09B2">
          <w:t>Chi tiết các trường: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121576" w:rsidRPr="009C09B2" w14:paraId="6D4924F7" w14:textId="77777777" w:rsidTr="00CF568F">
        <w:trPr>
          <w:tblHeader/>
          <w:ins w:id="6072" w:author="Lucy Lucy" w:date="2018-08-31T23:48:00Z"/>
        </w:trPr>
        <w:tc>
          <w:tcPr>
            <w:tcW w:w="1432" w:type="pct"/>
            <w:shd w:val="clear" w:color="auto" w:fill="E6E6E6"/>
          </w:tcPr>
          <w:p w14:paraId="15F2587E" w14:textId="77777777" w:rsidR="00121576" w:rsidRPr="009C09B2" w:rsidRDefault="00121576" w:rsidP="00CF568F">
            <w:pPr>
              <w:rPr>
                <w:ins w:id="6073" w:author="Lucy Lucy" w:date="2018-08-31T23:48:00Z"/>
                <w:b/>
              </w:rPr>
            </w:pPr>
            <w:ins w:id="6074" w:author="Lucy Lucy" w:date="2018-08-31T23:48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0D398B14" w14:textId="77777777" w:rsidR="00121576" w:rsidRPr="009C09B2" w:rsidRDefault="00121576" w:rsidP="00CF568F">
            <w:pPr>
              <w:rPr>
                <w:ins w:id="6075" w:author="Lucy Lucy" w:date="2018-08-31T23:48:00Z"/>
                <w:b/>
              </w:rPr>
            </w:pPr>
            <w:ins w:id="6076" w:author="Lucy Lucy" w:date="2018-08-31T23:48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739945AB" w14:textId="77777777" w:rsidR="00121576" w:rsidRPr="009C09B2" w:rsidRDefault="00121576" w:rsidP="00CF568F">
            <w:pPr>
              <w:rPr>
                <w:ins w:id="6077" w:author="Lucy Lucy" w:date="2018-08-31T23:48:00Z"/>
                <w:b/>
              </w:rPr>
            </w:pPr>
            <w:ins w:id="6078" w:author="Lucy Lucy" w:date="2018-08-31T23:48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5A12B54B" w14:textId="77777777" w:rsidR="00121576" w:rsidRPr="009C09B2" w:rsidRDefault="00121576" w:rsidP="00CF568F">
            <w:pPr>
              <w:rPr>
                <w:ins w:id="6079" w:author="Lucy Lucy" w:date="2018-08-31T23:48:00Z"/>
                <w:b/>
              </w:rPr>
            </w:pPr>
            <w:ins w:id="6080" w:author="Lucy Lucy" w:date="2018-08-31T23:48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1AC1E7F9" w14:textId="77777777" w:rsidR="00121576" w:rsidRPr="009C09B2" w:rsidRDefault="00121576" w:rsidP="00CF568F">
            <w:pPr>
              <w:rPr>
                <w:ins w:id="6081" w:author="Lucy Lucy" w:date="2018-08-31T23:48:00Z"/>
                <w:b/>
              </w:rPr>
            </w:pPr>
            <w:ins w:id="6082" w:author="Lucy Lucy" w:date="2018-08-31T23:48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1BECFA40" w14:textId="77777777" w:rsidR="00121576" w:rsidRPr="009C09B2" w:rsidRDefault="00121576" w:rsidP="00CF568F">
            <w:pPr>
              <w:jc w:val="left"/>
              <w:rPr>
                <w:ins w:id="6083" w:author="Lucy Lucy" w:date="2018-08-31T23:48:00Z"/>
                <w:b/>
              </w:rPr>
            </w:pPr>
            <w:ins w:id="6084" w:author="Lucy Lucy" w:date="2018-08-31T23:48:00Z">
              <w:r w:rsidRPr="009C09B2">
                <w:rPr>
                  <w:b/>
                </w:rPr>
                <w:t>Mô tả</w:t>
              </w:r>
            </w:ins>
          </w:p>
        </w:tc>
      </w:tr>
      <w:tr w:rsidR="00121576" w:rsidRPr="009C09B2" w14:paraId="488947B5" w14:textId="77777777" w:rsidTr="00CF568F">
        <w:trPr>
          <w:ins w:id="6085" w:author="Lucy Lucy" w:date="2018-08-31T23:48:00Z"/>
        </w:trPr>
        <w:tc>
          <w:tcPr>
            <w:tcW w:w="1432" w:type="pct"/>
          </w:tcPr>
          <w:p w14:paraId="2A1C0F05" w14:textId="1BAFFC22" w:rsidR="00121576" w:rsidRPr="009C09B2" w:rsidRDefault="00121576" w:rsidP="00CF568F">
            <w:pPr>
              <w:rPr>
                <w:ins w:id="6086" w:author="Lucy Lucy" w:date="2018-08-31T23:48:00Z"/>
              </w:rPr>
            </w:pPr>
            <w:ins w:id="6087" w:author="Lucy Lucy" w:date="2018-08-31T23:48:00Z">
              <w:r>
                <w:t>Bil</w:t>
              </w:r>
            </w:ins>
            <w:ins w:id="6088" w:author="Lucy Lucy" w:date="2018-09-01T00:25:00Z">
              <w:r w:rsidR="00244CEE">
                <w:t>l</w:t>
              </w:r>
            </w:ins>
            <w:ins w:id="6089" w:author="Lucy Lucy" w:date="2018-08-31T23:48:00Z">
              <w:r>
                <w:t>ing_</w:t>
              </w:r>
            </w:ins>
            <w:ins w:id="6090" w:author="Lucy Lucy" w:date="2018-08-31T23:49:00Z">
              <w:r>
                <w:t>Detail_</w:t>
              </w:r>
            </w:ins>
            <w:ins w:id="6091" w:author="Lucy Lucy" w:date="2018-08-31T23:48:00Z">
              <w:r>
                <w:t>Id</w:t>
              </w:r>
            </w:ins>
          </w:p>
        </w:tc>
        <w:tc>
          <w:tcPr>
            <w:tcW w:w="743" w:type="pct"/>
          </w:tcPr>
          <w:p w14:paraId="1178ECE4" w14:textId="77777777" w:rsidR="00121576" w:rsidRPr="009C09B2" w:rsidRDefault="00121576" w:rsidP="00CF568F">
            <w:pPr>
              <w:rPr>
                <w:ins w:id="6092" w:author="Lucy Lucy" w:date="2018-08-31T23:48:00Z"/>
              </w:rPr>
            </w:pPr>
            <w:ins w:id="6093" w:author="Lucy Lucy" w:date="2018-08-31T23:48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7249189" w14:textId="77777777" w:rsidR="00121576" w:rsidRPr="009C09B2" w:rsidRDefault="00121576" w:rsidP="00CF568F">
            <w:pPr>
              <w:rPr>
                <w:ins w:id="6094" w:author="Lucy Lucy" w:date="2018-08-31T23:48:00Z"/>
              </w:rPr>
            </w:pPr>
          </w:p>
        </w:tc>
        <w:tc>
          <w:tcPr>
            <w:tcW w:w="379" w:type="pct"/>
          </w:tcPr>
          <w:p w14:paraId="00F02325" w14:textId="77777777" w:rsidR="00121576" w:rsidRPr="009C09B2" w:rsidRDefault="00121576" w:rsidP="00CF568F">
            <w:pPr>
              <w:rPr>
                <w:ins w:id="6095" w:author="Lucy Lucy" w:date="2018-08-31T23:48:00Z"/>
              </w:rPr>
            </w:pPr>
          </w:p>
        </w:tc>
        <w:tc>
          <w:tcPr>
            <w:tcW w:w="497" w:type="pct"/>
          </w:tcPr>
          <w:p w14:paraId="1780E4E9" w14:textId="77777777" w:rsidR="00121576" w:rsidRPr="009C09B2" w:rsidRDefault="00121576" w:rsidP="00CF568F">
            <w:pPr>
              <w:rPr>
                <w:ins w:id="6096" w:author="Lucy Lucy" w:date="2018-08-31T23:48:00Z"/>
              </w:rPr>
            </w:pPr>
          </w:p>
        </w:tc>
        <w:tc>
          <w:tcPr>
            <w:tcW w:w="1553" w:type="pct"/>
          </w:tcPr>
          <w:p w14:paraId="46DA8767" w14:textId="77777777" w:rsidR="00121576" w:rsidRPr="009C09B2" w:rsidRDefault="00121576" w:rsidP="00CF568F">
            <w:pPr>
              <w:rPr>
                <w:ins w:id="6097" w:author="Lucy Lucy" w:date="2018-08-31T23:48:00Z"/>
              </w:rPr>
            </w:pPr>
            <w:ins w:id="6098" w:author="Lucy Lucy" w:date="2018-08-31T23:48:00Z">
              <w:r w:rsidRPr="009C09B2">
                <w:t>ID tự tăng</w:t>
              </w:r>
            </w:ins>
          </w:p>
        </w:tc>
      </w:tr>
      <w:tr w:rsidR="00121576" w:rsidRPr="009C09B2" w14:paraId="60C0C5BC" w14:textId="77777777" w:rsidTr="00CF568F">
        <w:trPr>
          <w:ins w:id="6099" w:author="Lucy Lucy" w:date="2018-08-31T23:49:00Z"/>
        </w:trPr>
        <w:tc>
          <w:tcPr>
            <w:tcW w:w="1432" w:type="pct"/>
          </w:tcPr>
          <w:p w14:paraId="25F072D8" w14:textId="4968555B" w:rsidR="00121576" w:rsidRDefault="00121576" w:rsidP="00CF568F">
            <w:pPr>
              <w:rPr>
                <w:ins w:id="6100" w:author="Lucy Lucy" w:date="2018-08-31T23:49:00Z"/>
              </w:rPr>
            </w:pPr>
            <w:ins w:id="6101" w:author="Lucy Lucy" w:date="2018-08-31T23:49:00Z">
              <w:r>
                <w:t>Bi</w:t>
              </w:r>
            </w:ins>
            <w:ins w:id="6102" w:author="Lucy Lucy" w:date="2018-09-01T00:25:00Z">
              <w:r w:rsidR="00244CEE">
                <w:t>l</w:t>
              </w:r>
            </w:ins>
            <w:ins w:id="6103" w:author="Lucy Lucy" w:date="2018-08-31T23:49:00Z">
              <w:r>
                <w:t>ling_Id</w:t>
              </w:r>
            </w:ins>
          </w:p>
        </w:tc>
        <w:tc>
          <w:tcPr>
            <w:tcW w:w="743" w:type="pct"/>
          </w:tcPr>
          <w:p w14:paraId="147289CF" w14:textId="57F85291" w:rsidR="00121576" w:rsidRPr="009C09B2" w:rsidRDefault="00121576" w:rsidP="00CF568F">
            <w:pPr>
              <w:rPr>
                <w:ins w:id="6104" w:author="Lucy Lucy" w:date="2018-08-31T23:49:00Z"/>
              </w:rPr>
            </w:pPr>
            <w:ins w:id="6105" w:author="Lucy Lucy" w:date="2018-08-31T23:49:00Z">
              <w:r>
                <w:t>NUMBER</w:t>
              </w:r>
            </w:ins>
          </w:p>
        </w:tc>
        <w:tc>
          <w:tcPr>
            <w:tcW w:w="396" w:type="pct"/>
          </w:tcPr>
          <w:p w14:paraId="091D8CAA" w14:textId="77777777" w:rsidR="00121576" w:rsidRPr="009C09B2" w:rsidRDefault="00121576" w:rsidP="00CF568F">
            <w:pPr>
              <w:rPr>
                <w:ins w:id="6106" w:author="Lucy Lucy" w:date="2018-08-31T23:49:00Z"/>
              </w:rPr>
            </w:pPr>
          </w:p>
        </w:tc>
        <w:tc>
          <w:tcPr>
            <w:tcW w:w="379" w:type="pct"/>
          </w:tcPr>
          <w:p w14:paraId="4DAA0DA7" w14:textId="77777777" w:rsidR="00121576" w:rsidRPr="009C09B2" w:rsidRDefault="00121576" w:rsidP="00CF568F">
            <w:pPr>
              <w:rPr>
                <w:ins w:id="6107" w:author="Lucy Lucy" w:date="2018-08-31T23:49:00Z"/>
              </w:rPr>
            </w:pPr>
          </w:p>
        </w:tc>
        <w:tc>
          <w:tcPr>
            <w:tcW w:w="497" w:type="pct"/>
          </w:tcPr>
          <w:p w14:paraId="0FDAACD7" w14:textId="77777777" w:rsidR="00121576" w:rsidRPr="009C09B2" w:rsidRDefault="00121576" w:rsidP="00CF568F">
            <w:pPr>
              <w:rPr>
                <w:ins w:id="6108" w:author="Lucy Lucy" w:date="2018-08-31T23:49:00Z"/>
              </w:rPr>
            </w:pPr>
          </w:p>
        </w:tc>
        <w:tc>
          <w:tcPr>
            <w:tcW w:w="1553" w:type="pct"/>
          </w:tcPr>
          <w:p w14:paraId="53258088" w14:textId="75B15FEF" w:rsidR="00121576" w:rsidRPr="009C09B2" w:rsidRDefault="00121576" w:rsidP="00CF568F">
            <w:pPr>
              <w:rPr>
                <w:ins w:id="6109" w:author="Lucy Lucy" w:date="2018-08-31T23:49:00Z"/>
              </w:rPr>
            </w:pPr>
            <w:ins w:id="6110" w:author="Lucy Lucy" w:date="2018-08-31T23:49:00Z">
              <w:r>
                <w:t>Link với bảng Bi</w:t>
              </w:r>
            </w:ins>
            <w:ins w:id="6111" w:author="Lucy Lucy" w:date="2018-09-01T00:25:00Z">
              <w:r w:rsidR="00244CEE">
                <w:t>l</w:t>
              </w:r>
            </w:ins>
            <w:ins w:id="6112" w:author="Lucy Lucy" w:date="2018-08-31T23:49:00Z">
              <w:r>
                <w:t>ling Header</w:t>
              </w:r>
            </w:ins>
          </w:p>
        </w:tc>
      </w:tr>
      <w:tr w:rsidR="00121576" w:rsidRPr="009C09B2" w14:paraId="6D1DE010" w14:textId="77777777" w:rsidTr="00CF568F">
        <w:trPr>
          <w:ins w:id="6113" w:author="Lucy Lucy" w:date="2018-08-31T23:48:00Z"/>
        </w:trPr>
        <w:tc>
          <w:tcPr>
            <w:tcW w:w="1432" w:type="pct"/>
          </w:tcPr>
          <w:p w14:paraId="5590BF46" w14:textId="007CFA52" w:rsidR="00121576" w:rsidRPr="009C09B2" w:rsidRDefault="004E0C46" w:rsidP="00CF568F">
            <w:pPr>
              <w:rPr>
                <w:ins w:id="6114" w:author="Lucy Lucy" w:date="2018-08-31T23:48:00Z"/>
              </w:rPr>
            </w:pPr>
            <w:ins w:id="6115" w:author="Lucy Lucy" w:date="2018-08-31T23:50:00Z">
              <w:r>
                <w:t>Biling_Detail_Name</w:t>
              </w:r>
            </w:ins>
          </w:p>
        </w:tc>
        <w:tc>
          <w:tcPr>
            <w:tcW w:w="743" w:type="pct"/>
          </w:tcPr>
          <w:p w14:paraId="2D06B613" w14:textId="77777777" w:rsidR="00121576" w:rsidRPr="009C09B2" w:rsidRDefault="00121576" w:rsidP="00CF568F">
            <w:pPr>
              <w:rPr>
                <w:ins w:id="6116" w:author="Lucy Lucy" w:date="2018-08-31T23:48:00Z"/>
              </w:rPr>
            </w:pPr>
            <w:ins w:id="6117" w:author="Lucy Lucy" w:date="2018-08-31T23:48:00Z">
              <w:r>
                <w:t>VARCHAR2</w:t>
              </w:r>
            </w:ins>
          </w:p>
        </w:tc>
        <w:tc>
          <w:tcPr>
            <w:tcW w:w="396" w:type="pct"/>
          </w:tcPr>
          <w:p w14:paraId="7583C1FA" w14:textId="533B8C7E" w:rsidR="00121576" w:rsidRPr="009C09B2" w:rsidRDefault="004E0C46" w:rsidP="00CF568F">
            <w:pPr>
              <w:rPr>
                <w:ins w:id="6118" w:author="Lucy Lucy" w:date="2018-08-31T23:48:00Z"/>
              </w:rPr>
            </w:pPr>
            <w:ins w:id="6119" w:author="Lucy Lucy" w:date="2018-08-31T23:50:00Z">
              <w:r>
                <w:t>200</w:t>
              </w:r>
            </w:ins>
          </w:p>
        </w:tc>
        <w:tc>
          <w:tcPr>
            <w:tcW w:w="379" w:type="pct"/>
          </w:tcPr>
          <w:p w14:paraId="5AB5942C" w14:textId="77777777" w:rsidR="00121576" w:rsidRPr="009C09B2" w:rsidRDefault="00121576" w:rsidP="00CF568F">
            <w:pPr>
              <w:rPr>
                <w:ins w:id="6120" w:author="Lucy Lucy" w:date="2018-08-31T23:48:00Z"/>
              </w:rPr>
            </w:pPr>
          </w:p>
        </w:tc>
        <w:tc>
          <w:tcPr>
            <w:tcW w:w="497" w:type="pct"/>
          </w:tcPr>
          <w:p w14:paraId="03023BAC" w14:textId="77777777" w:rsidR="00121576" w:rsidRPr="009C09B2" w:rsidRDefault="00121576" w:rsidP="00CF568F">
            <w:pPr>
              <w:rPr>
                <w:ins w:id="6121" w:author="Lucy Lucy" w:date="2018-08-31T23:48:00Z"/>
              </w:rPr>
            </w:pPr>
          </w:p>
        </w:tc>
        <w:tc>
          <w:tcPr>
            <w:tcW w:w="1553" w:type="pct"/>
          </w:tcPr>
          <w:p w14:paraId="1B97F465" w14:textId="77777777" w:rsidR="00121576" w:rsidRDefault="004E0C46" w:rsidP="004E0C46">
            <w:pPr>
              <w:rPr>
                <w:ins w:id="6122" w:author="Lucy Lucy" w:date="2018-08-31T23:50:00Z"/>
              </w:rPr>
            </w:pPr>
            <w:ins w:id="6123" w:author="Lucy Lucy" w:date="2018-08-31T23:50:00Z">
              <w:r>
                <w:t>Mô tả công việc</w:t>
              </w:r>
            </w:ins>
          </w:p>
          <w:p w14:paraId="616EA787" w14:textId="575769FE" w:rsidR="004E0C46" w:rsidRPr="009C09B2" w:rsidRDefault="004E0C46">
            <w:pPr>
              <w:rPr>
                <w:ins w:id="6124" w:author="Lucy Lucy" w:date="2018-08-31T23:48:00Z"/>
              </w:rPr>
              <w:pPrChange w:id="6125" w:author="Lucy Lucy" w:date="2018-08-31T23:50:00Z">
                <w:pPr>
                  <w:pStyle w:val="ListParagraph"/>
                  <w:numPr>
                    <w:numId w:val="33"/>
                  </w:numPr>
                  <w:ind w:hanging="360"/>
                </w:pPr>
              </w:pPrChange>
            </w:pPr>
            <w:ins w:id="6126" w:author="Lucy Lucy" w:date="2018-08-31T23:50:00Z">
              <w:r>
                <w:t xml:space="preserve">Có thể là fee trong đơn hoặc </w:t>
              </w:r>
            </w:ins>
            <w:ins w:id="6127" w:author="Lucy Lucy" w:date="2018-08-31T23:51:00Z">
              <w:r>
                <w:t>Phí theo time sheet hoặc là các phí khác phát sinh</w:t>
              </w:r>
            </w:ins>
          </w:p>
        </w:tc>
      </w:tr>
      <w:tr w:rsidR="009652C6" w:rsidRPr="009C09B2" w14:paraId="346BD5A9" w14:textId="77777777" w:rsidTr="00CF568F">
        <w:trPr>
          <w:ins w:id="6128" w:author="Lucy Lucy" w:date="2018-08-31T23:54:00Z"/>
        </w:trPr>
        <w:tc>
          <w:tcPr>
            <w:tcW w:w="1432" w:type="pct"/>
          </w:tcPr>
          <w:p w14:paraId="62C94488" w14:textId="3066389F" w:rsidR="009652C6" w:rsidRDefault="009652C6" w:rsidP="00CF568F">
            <w:pPr>
              <w:rPr>
                <w:ins w:id="6129" w:author="Lucy Lucy" w:date="2018-08-31T23:54:00Z"/>
              </w:rPr>
            </w:pPr>
            <w:ins w:id="6130" w:author="Lucy Lucy" w:date="2018-08-31T23:54:00Z">
              <w:r>
                <w:t>Type</w:t>
              </w:r>
            </w:ins>
          </w:p>
        </w:tc>
        <w:tc>
          <w:tcPr>
            <w:tcW w:w="743" w:type="pct"/>
          </w:tcPr>
          <w:p w14:paraId="5E570233" w14:textId="1691A1AC" w:rsidR="009652C6" w:rsidRDefault="009652C6" w:rsidP="00CF568F">
            <w:pPr>
              <w:rPr>
                <w:ins w:id="6131" w:author="Lucy Lucy" w:date="2018-08-31T23:54:00Z"/>
              </w:rPr>
            </w:pPr>
            <w:ins w:id="6132" w:author="Lucy Lucy" w:date="2018-08-31T23:54:00Z">
              <w:r>
                <w:t>NUMBER</w:t>
              </w:r>
            </w:ins>
          </w:p>
        </w:tc>
        <w:tc>
          <w:tcPr>
            <w:tcW w:w="396" w:type="pct"/>
          </w:tcPr>
          <w:p w14:paraId="4AFC54D7" w14:textId="6BF3FD7A" w:rsidR="009652C6" w:rsidRPr="009C09B2" w:rsidRDefault="009652C6" w:rsidP="00CF568F">
            <w:pPr>
              <w:rPr>
                <w:ins w:id="6133" w:author="Lucy Lucy" w:date="2018-08-31T23:54:00Z"/>
              </w:rPr>
            </w:pPr>
            <w:ins w:id="6134" w:author="Lucy Lucy" w:date="2018-08-31T23:54:00Z">
              <w:r>
                <w:t>1</w:t>
              </w:r>
            </w:ins>
          </w:p>
        </w:tc>
        <w:tc>
          <w:tcPr>
            <w:tcW w:w="379" w:type="pct"/>
          </w:tcPr>
          <w:p w14:paraId="4D4F8EAD" w14:textId="77777777" w:rsidR="009652C6" w:rsidRPr="009C09B2" w:rsidRDefault="009652C6" w:rsidP="00CF568F">
            <w:pPr>
              <w:rPr>
                <w:ins w:id="6135" w:author="Lucy Lucy" w:date="2018-08-31T23:54:00Z"/>
              </w:rPr>
            </w:pPr>
          </w:p>
        </w:tc>
        <w:tc>
          <w:tcPr>
            <w:tcW w:w="497" w:type="pct"/>
          </w:tcPr>
          <w:p w14:paraId="00216322" w14:textId="77777777" w:rsidR="009652C6" w:rsidRPr="009C09B2" w:rsidRDefault="009652C6" w:rsidP="00CF568F">
            <w:pPr>
              <w:rPr>
                <w:ins w:id="6136" w:author="Lucy Lucy" w:date="2018-08-31T23:54:00Z"/>
              </w:rPr>
            </w:pPr>
          </w:p>
        </w:tc>
        <w:tc>
          <w:tcPr>
            <w:tcW w:w="1553" w:type="pct"/>
          </w:tcPr>
          <w:p w14:paraId="1DFF3D12" w14:textId="77777777" w:rsidR="009652C6" w:rsidRDefault="009652C6" w:rsidP="00CF568F">
            <w:pPr>
              <w:rPr>
                <w:ins w:id="6137" w:author="Lucy Lucy" w:date="2018-08-31T23:54:00Z"/>
              </w:rPr>
            </w:pPr>
            <w:ins w:id="6138" w:author="Lucy Lucy" w:date="2018-08-31T23:54:00Z">
              <w:r>
                <w:t>Loại</w:t>
              </w:r>
            </w:ins>
          </w:p>
          <w:p w14:paraId="3D1CA2FE" w14:textId="77777777" w:rsidR="009652C6" w:rsidRDefault="009652C6" w:rsidP="00CF568F">
            <w:pPr>
              <w:rPr>
                <w:ins w:id="6139" w:author="Lucy Lucy" w:date="2018-08-31T23:54:00Z"/>
              </w:rPr>
            </w:pPr>
            <w:ins w:id="6140" w:author="Lucy Lucy" w:date="2018-08-31T23:54:00Z">
              <w:r>
                <w:t>1: Phí theo đơn</w:t>
              </w:r>
            </w:ins>
          </w:p>
          <w:p w14:paraId="33AA45D5" w14:textId="77777777" w:rsidR="009652C6" w:rsidRDefault="009652C6" w:rsidP="00CF568F">
            <w:pPr>
              <w:rPr>
                <w:ins w:id="6141" w:author="Lucy Lucy" w:date="2018-08-31T23:55:00Z"/>
              </w:rPr>
            </w:pPr>
            <w:ins w:id="6142" w:author="Lucy Lucy" w:date="2018-08-31T23:54:00Z">
              <w:r>
                <w:lastRenderedPageBreak/>
                <w:t xml:space="preserve">2: </w:t>
              </w:r>
            </w:ins>
            <w:ins w:id="6143" w:author="Lucy Lucy" w:date="2018-08-31T23:55:00Z">
              <w:r>
                <w:t>Phí theo timesheet</w:t>
              </w:r>
            </w:ins>
          </w:p>
          <w:p w14:paraId="668411B4" w14:textId="77777777" w:rsidR="009652C6" w:rsidRDefault="009652C6" w:rsidP="00CF568F">
            <w:pPr>
              <w:rPr>
                <w:ins w:id="6144" w:author="Lucy Lucy" w:date="2018-08-31T23:55:00Z"/>
              </w:rPr>
            </w:pPr>
            <w:ins w:id="6145" w:author="Lucy Lucy" w:date="2018-08-31T23:55:00Z">
              <w:r>
                <w:t>3: Phí dịch vụ</w:t>
              </w:r>
            </w:ins>
          </w:p>
          <w:p w14:paraId="1BE4D27D" w14:textId="1DC440A4" w:rsidR="009652C6" w:rsidRDefault="009652C6" w:rsidP="00CF568F">
            <w:pPr>
              <w:rPr>
                <w:ins w:id="6146" w:author="Lucy Lucy" w:date="2018-08-31T23:54:00Z"/>
              </w:rPr>
            </w:pPr>
            <w:ins w:id="6147" w:author="Lucy Lucy" w:date="2018-08-31T23:55:00Z">
              <w:r>
                <w:t>4: Khác</w:t>
              </w:r>
            </w:ins>
          </w:p>
        </w:tc>
      </w:tr>
      <w:tr w:rsidR="00121576" w:rsidRPr="009C09B2" w14:paraId="0A019734" w14:textId="77777777" w:rsidTr="00CF568F">
        <w:trPr>
          <w:ins w:id="6148" w:author="Lucy Lucy" w:date="2018-08-31T23:48:00Z"/>
        </w:trPr>
        <w:tc>
          <w:tcPr>
            <w:tcW w:w="1432" w:type="pct"/>
          </w:tcPr>
          <w:p w14:paraId="2E29AB44" w14:textId="61BA5FE2" w:rsidR="00121576" w:rsidRDefault="00353CC8" w:rsidP="00CF568F">
            <w:pPr>
              <w:rPr>
                <w:ins w:id="6149" w:author="Lucy Lucy" w:date="2018-08-31T23:48:00Z"/>
              </w:rPr>
            </w:pPr>
            <w:ins w:id="6150" w:author="Lucy Lucy" w:date="2018-08-31T23:52:00Z">
              <w:r>
                <w:lastRenderedPageBreak/>
                <w:t>Nation_Fee</w:t>
              </w:r>
            </w:ins>
          </w:p>
        </w:tc>
        <w:tc>
          <w:tcPr>
            <w:tcW w:w="743" w:type="pct"/>
          </w:tcPr>
          <w:p w14:paraId="0F9C2773" w14:textId="53F2D689" w:rsidR="00121576" w:rsidRDefault="00353CC8" w:rsidP="00CF568F">
            <w:pPr>
              <w:rPr>
                <w:ins w:id="6151" w:author="Lucy Lucy" w:date="2018-08-31T23:48:00Z"/>
              </w:rPr>
            </w:pPr>
            <w:ins w:id="6152" w:author="Lucy Lucy" w:date="2018-08-31T23:52:00Z">
              <w:r>
                <w:t>NUMBER</w:t>
              </w:r>
            </w:ins>
          </w:p>
        </w:tc>
        <w:tc>
          <w:tcPr>
            <w:tcW w:w="396" w:type="pct"/>
          </w:tcPr>
          <w:p w14:paraId="74A20EC9" w14:textId="261D32CB" w:rsidR="00121576" w:rsidRPr="009C09B2" w:rsidRDefault="00121576" w:rsidP="00CF568F">
            <w:pPr>
              <w:rPr>
                <w:ins w:id="6153" w:author="Lucy Lucy" w:date="2018-08-31T23:48:00Z"/>
              </w:rPr>
            </w:pPr>
          </w:p>
        </w:tc>
        <w:tc>
          <w:tcPr>
            <w:tcW w:w="379" w:type="pct"/>
          </w:tcPr>
          <w:p w14:paraId="081E3513" w14:textId="77777777" w:rsidR="00121576" w:rsidRPr="009C09B2" w:rsidRDefault="00121576" w:rsidP="00CF568F">
            <w:pPr>
              <w:rPr>
                <w:ins w:id="6154" w:author="Lucy Lucy" w:date="2018-08-31T23:48:00Z"/>
              </w:rPr>
            </w:pPr>
          </w:p>
        </w:tc>
        <w:tc>
          <w:tcPr>
            <w:tcW w:w="497" w:type="pct"/>
          </w:tcPr>
          <w:p w14:paraId="09E6DDB7" w14:textId="77777777" w:rsidR="00121576" w:rsidRPr="009C09B2" w:rsidRDefault="00121576" w:rsidP="00CF568F">
            <w:pPr>
              <w:rPr>
                <w:ins w:id="6155" w:author="Lucy Lucy" w:date="2018-08-31T23:48:00Z"/>
              </w:rPr>
            </w:pPr>
          </w:p>
        </w:tc>
        <w:tc>
          <w:tcPr>
            <w:tcW w:w="1553" w:type="pct"/>
          </w:tcPr>
          <w:p w14:paraId="024917F6" w14:textId="77777777" w:rsidR="00121576" w:rsidRDefault="00353CC8" w:rsidP="00CF568F">
            <w:pPr>
              <w:rPr>
                <w:ins w:id="6156" w:author="Lucy Lucy" w:date="2018-08-31T23:55:00Z"/>
              </w:rPr>
            </w:pPr>
            <w:ins w:id="6157" w:author="Lucy Lucy" w:date="2018-08-31T23:52:00Z">
              <w:r>
                <w:t>Phí quốc gia (VNĐ)</w:t>
              </w:r>
            </w:ins>
          </w:p>
          <w:p w14:paraId="78D477B7" w14:textId="2D4D7F51" w:rsidR="009652C6" w:rsidRDefault="009652C6" w:rsidP="00CF568F">
            <w:pPr>
              <w:rPr>
                <w:ins w:id="6158" w:author="Lucy Lucy" w:date="2018-08-31T23:48:00Z"/>
              </w:rPr>
            </w:pPr>
            <w:ins w:id="6159" w:author="Lucy Lucy" w:date="2018-08-31T23:55:00Z">
              <w:r>
                <w:t>Ứng với Type = 1</w:t>
              </w:r>
            </w:ins>
          </w:p>
        </w:tc>
      </w:tr>
      <w:tr w:rsidR="00121576" w:rsidRPr="009C09B2" w14:paraId="1432A385" w14:textId="77777777" w:rsidTr="00CF568F">
        <w:trPr>
          <w:ins w:id="6160" w:author="Lucy Lucy" w:date="2018-08-31T23:48:00Z"/>
        </w:trPr>
        <w:tc>
          <w:tcPr>
            <w:tcW w:w="1432" w:type="pct"/>
          </w:tcPr>
          <w:p w14:paraId="7A1252C5" w14:textId="6BFDDB32" w:rsidR="00121576" w:rsidRDefault="00353CC8" w:rsidP="00CF568F">
            <w:pPr>
              <w:rPr>
                <w:ins w:id="6161" w:author="Lucy Lucy" w:date="2018-08-31T23:48:00Z"/>
              </w:rPr>
            </w:pPr>
            <w:ins w:id="6162" w:author="Lucy Lucy" w:date="2018-08-31T23:52:00Z">
              <w:r>
                <w:t>Represent_Fee</w:t>
              </w:r>
            </w:ins>
          </w:p>
        </w:tc>
        <w:tc>
          <w:tcPr>
            <w:tcW w:w="743" w:type="pct"/>
          </w:tcPr>
          <w:p w14:paraId="2BFE4834" w14:textId="34B2B7B2" w:rsidR="00121576" w:rsidRPr="009C09B2" w:rsidRDefault="00353CC8" w:rsidP="00CF568F">
            <w:pPr>
              <w:rPr>
                <w:ins w:id="6163" w:author="Lucy Lucy" w:date="2018-08-31T23:48:00Z"/>
              </w:rPr>
            </w:pPr>
            <w:ins w:id="6164" w:author="Lucy Lucy" w:date="2018-08-31T23:53:00Z">
              <w:r>
                <w:t>NUMBER</w:t>
              </w:r>
            </w:ins>
          </w:p>
        </w:tc>
        <w:tc>
          <w:tcPr>
            <w:tcW w:w="396" w:type="pct"/>
          </w:tcPr>
          <w:p w14:paraId="5524B773" w14:textId="77777777" w:rsidR="00121576" w:rsidRDefault="00121576" w:rsidP="00CF568F">
            <w:pPr>
              <w:rPr>
                <w:ins w:id="6165" w:author="Lucy Lucy" w:date="2018-08-31T23:48:00Z"/>
              </w:rPr>
            </w:pPr>
          </w:p>
        </w:tc>
        <w:tc>
          <w:tcPr>
            <w:tcW w:w="379" w:type="pct"/>
          </w:tcPr>
          <w:p w14:paraId="7C9E9855" w14:textId="77777777" w:rsidR="00121576" w:rsidRPr="009C09B2" w:rsidRDefault="00121576" w:rsidP="00CF568F">
            <w:pPr>
              <w:rPr>
                <w:ins w:id="6166" w:author="Lucy Lucy" w:date="2018-08-31T23:48:00Z"/>
              </w:rPr>
            </w:pPr>
          </w:p>
        </w:tc>
        <w:tc>
          <w:tcPr>
            <w:tcW w:w="497" w:type="pct"/>
          </w:tcPr>
          <w:p w14:paraId="6B46E1BF" w14:textId="77777777" w:rsidR="00121576" w:rsidRPr="009C09B2" w:rsidRDefault="00121576" w:rsidP="00CF568F">
            <w:pPr>
              <w:rPr>
                <w:ins w:id="6167" w:author="Lucy Lucy" w:date="2018-08-31T23:48:00Z"/>
              </w:rPr>
            </w:pPr>
          </w:p>
        </w:tc>
        <w:tc>
          <w:tcPr>
            <w:tcW w:w="1553" w:type="pct"/>
          </w:tcPr>
          <w:p w14:paraId="6FC0D00C" w14:textId="77777777" w:rsidR="00121576" w:rsidRDefault="00353CC8" w:rsidP="00CF568F">
            <w:pPr>
              <w:rPr>
                <w:ins w:id="6168" w:author="Lucy Lucy" w:date="2018-08-31T23:55:00Z"/>
              </w:rPr>
            </w:pPr>
            <w:ins w:id="6169" w:author="Lucy Lucy" w:date="2018-08-31T23:53:00Z">
              <w:r>
                <w:t>Phí</w:t>
              </w:r>
              <w:r w:rsidR="007D197F">
                <w:t xml:space="preserve"> đại diện (VNĐ)</w:t>
              </w:r>
            </w:ins>
          </w:p>
          <w:p w14:paraId="194F59BF" w14:textId="52FA5452" w:rsidR="009652C6" w:rsidRDefault="009652C6" w:rsidP="00CF568F">
            <w:pPr>
              <w:rPr>
                <w:ins w:id="6170" w:author="Lucy Lucy" w:date="2018-08-31T23:48:00Z"/>
              </w:rPr>
            </w:pPr>
            <w:ins w:id="6171" w:author="Lucy Lucy" w:date="2018-08-31T23:55:00Z">
              <w:r>
                <w:t>Ứng với Type = 1</w:t>
              </w:r>
            </w:ins>
          </w:p>
        </w:tc>
      </w:tr>
      <w:tr w:rsidR="00121576" w:rsidRPr="009C09B2" w14:paraId="41B8010C" w14:textId="77777777" w:rsidTr="00CF568F">
        <w:trPr>
          <w:ins w:id="6172" w:author="Lucy Lucy" w:date="2018-08-31T23:48:00Z"/>
        </w:trPr>
        <w:tc>
          <w:tcPr>
            <w:tcW w:w="1432" w:type="pct"/>
          </w:tcPr>
          <w:p w14:paraId="75B7E274" w14:textId="636E557A" w:rsidR="00121576" w:rsidRDefault="007D197F" w:rsidP="00CF568F">
            <w:pPr>
              <w:rPr>
                <w:ins w:id="6173" w:author="Lucy Lucy" w:date="2018-08-31T23:48:00Z"/>
              </w:rPr>
            </w:pPr>
            <w:ins w:id="6174" w:author="Lucy Lucy" w:date="2018-08-31T23:53:00Z">
              <w:r>
                <w:t>Service_Fee</w:t>
              </w:r>
            </w:ins>
          </w:p>
        </w:tc>
        <w:tc>
          <w:tcPr>
            <w:tcW w:w="743" w:type="pct"/>
          </w:tcPr>
          <w:p w14:paraId="2A7784BD" w14:textId="648DA603" w:rsidR="00121576" w:rsidRDefault="007D197F" w:rsidP="00CF568F">
            <w:pPr>
              <w:rPr>
                <w:ins w:id="6175" w:author="Lucy Lucy" w:date="2018-08-31T23:48:00Z"/>
              </w:rPr>
            </w:pPr>
            <w:ins w:id="6176" w:author="Lucy Lucy" w:date="2018-08-31T23:53:00Z">
              <w:r>
                <w:t>NUMBER</w:t>
              </w:r>
            </w:ins>
          </w:p>
        </w:tc>
        <w:tc>
          <w:tcPr>
            <w:tcW w:w="396" w:type="pct"/>
          </w:tcPr>
          <w:p w14:paraId="462BFF3B" w14:textId="77777777" w:rsidR="00121576" w:rsidRDefault="00121576" w:rsidP="00CF568F">
            <w:pPr>
              <w:rPr>
                <w:ins w:id="6177" w:author="Lucy Lucy" w:date="2018-08-31T23:48:00Z"/>
              </w:rPr>
            </w:pPr>
          </w:p>
        </w:tc>
        <w:tc>
          <w:tcPr>
            <w:tcW w:w="379" w:type="pct"/>
          </w:tcPr>
          <w:p w14:paraId="20EB5998" w14:textId="77777777" w:rsidR="00121576" w:rsidRPr="009C09B2" w:rsidRDefault="00121576" w:rsidP="00CF568F">
            <w:pPr>
              <w:rPr>
                <w:ins w:id="6178" w:author="Lucy Lucy" w:date="2018-08-31T23:48:00Z"/>
              </w:rPr>
            </w:pPr>
          </w:p>
        </w:tc>
        <w:tc>
          <w:tcPr>
            <w:tcW w:w="497" w:type="pct"/>
          </w:tcPr>
          <w:p w14:paraId="7FD8E9EA" w14:textId="77777777" w:rsidR="00121576" w:rsidRPr="009C09B2" w:rsidRDefault="00121576" w:rsidP="00CF568F">
            <w:pPr>
              <w:rPr>
                <w:ins w:id="6179" w:author="Lucy Lucy" w:date="2018-08-31T23:48:00Z"/>
              </w:rPr>
            </w:pPr>
          </w:p>
        </w:tc>
        <w:tc>
          <w:tcPr>
            <w:tcW w:w="1553" w:type="pct"/>
          </w:tcPr>
          <w:p w14:paraId="4FEEE9D5" w14:textId="77777777" w:rsidR="00121576" w:rsidRDefault="007D197F" w:rsidP="00CF568F">
            <w:pPr>
              <w:rPr>
                <w:ins w:id="6180" w:author="Lucy Lucy" w:date="2018-08-31T23:56:00Z"/>
              </w:rPr>
            </w:pPr>
            <w:ins w:id="6181" w:author="Lucy Lucy" w:date="2018-08-31T23:53:00Z">
              <w:r>
                <w:t>Phí dịch vụ</w:t>
              </w:r>
            </w:ins>
            <w:ins w:id="6182" w:author="Lucy Lucy" w:date="2018-08-31T23:54:00Z">
              <w:r w:rsidR="009652C6">
                <w:t xml:space="preserve"> (VNĐ)</w:t>
              </w:r>
            </w:ins>
          </w:p>
          <w:p w14:paraId="7C78CF5C" w14:textId="5A718683" w:rsidR="009652C6" w:rsidRDefault="009652C6" w:rsidP="00CF568F">
            <w:pPr>
              <w:rPr>
                <w:ins w:id="6183" w:author="Lucy Lucy" w:date="2018-08-31T23:48:00Z"/>
              </w:rPr>
            </w:pPr>
            <w:ins w:id="6184" w:author="Lucy Lucy" w:date="2018-08-31T23:56:00Z">
              <w:r>
                <w:t>Ứng với Type = 2,3,4</w:t>
              </w:r>
            </w:ins>
          </w:p>
        </w:tc>
      </w:tr>
    </w:tbl>
    <w:p w14:paraId="379EEBDA" w14:textId="0C509236" w:rsidR="009702C4" w:rsidRPr="009C09B2" w:rsidRDefault="009702C4" w:rsidP="009702C4">
      <w:pPr>
        <w:pStyle w:val="Heading2"/>
        <w:rPr>
          <w:ins w:id="6185" w:author="Lucy Lucy" w:date="2018-08-31T23:15:00Z"/>
        </w:rPr>
      </w:pPr>
      <w:bookmarkStart w:id="6186" w:name="_Toc523526410"/>
      <w:ins w:id="6187" w:author="Lucy Lucy" w:date="2018-08-31T23:15:00Z">
        <w:r>
          <w:t>To</w:t>
        </w:r>
        <w:r w:rsidR="0080793B">
          <w:t>-do</w:t>
        </w:r>
        <w:bookmarkEnd w:id="6186"/>
      </w:ins>
    </w:p>
    <w:p w14:paraId="66CAD785" w14:textId="3105091E" w:rsidR="009702C4" w:rsidRPr="009C09B2" w:rsidRDefault="009702C4" w:rsidP="009702C4">
      <w:pPr>
        <w:pStyle w:val="ListParagraph"/>
        <w:numPr>
          <w:ilvl w:val="0"/>
          <w:numId w:val="8"/>
        </w:numPr>
        <w:rPr>
          <w:ins w:id="6188" w:author="Lucy Lucy" w:date="2018-08-31T23:15:00Z"/>
        </w:rPr>
      </w:pPr>
      <w:ins w:id="6189" w:author="Lucy Lucy" w:date="2018-08-31T23:15:00Z">
        <w:r w:rsidRPr="009C09B2">
          <w:t xml:space="preserve">Mục đích: Lưu trữ thông tin </w:t>
        </w:r>
        <w:r w:rsidR="0080793B">
          <w:t>các việc cần làm</w:t>
        </w:r>
      </w:ins>
    </w:p>
    <w:p w14:paraId="0EBAF48B" w14:textId="77777777" w:rsidR="009702C4" w:rsidRPr="009C09B2" w:rsidRDefault="009702C4" w:rsidP="009702C4">
      <w:pPr>
        <w:pStyle w:val="ListParagraph"/>
        <w:numPr>
          <w:ilvl w:val="0"/>
          <w:numId w:val="8"/>
        </w:numPr>
        <w:rPr>
          <w:ins w:id="6190" w:author="Lucy Lucy" w:date="2018-08-31T23:15:00Z"/>
        </w:rPr>
      </w:pPr>
      <w:ins w:id="6191" w:author="Lucy Lucy" w:date="2018-08-31T23:15:00Z">
        <w:r w:rsidRPr="009C09B2">
          <w:t>Chi tiết các trường: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702C4" w:rsidRPr="009C09B2" w14:paraId="3D92DDD9" w14:textId="77777777" w:rsidTr="00301F48">
        <w:trPr>
          <w:tblHeader/>
          <w:ins w:id="6192" w:author="Lucy Lucy" w:date="2018-08-31T23:15:00Z"/>
        </w:trPr>
        <w:tc>
          <w:tcPr>
            <w:tcW w:w="1432" w:type="pct"/>
            <w:shd w:val="clear" w:color="auto" w:fill="E6E6E6"/>
          </w:tcPr>
          <w:p w14:paraId="35442933" w14:textId="77777777" w:rsidR="009702C4" w:rsidRPr="009C09B2" w:rsidRDefault="009702C4" w:rsidP="00301F48">
            <w:pPr>
              <w:rPr>
                <w:ins w:id="6193" w:author="Lucy Lucy" w:date="2018-08-31T23:15:00Z"/>
                <w:b/>
              </w:rPr>
            </w:pPr>
            <w:ins w:id="6194" w:author="Lucy Lucy" w:date="2018-08-31T23:15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12ED65EB" w14:textId="77777777" w:rsidR="009702C4" w:rsidRPr="009C09B2" w:rsidRDefault="009702C4" w:rsidP="00301F48">
            <w:pPr>
              <w:rPr>
                <w:ins w:id="6195" w:author="Lucy Lucy" w:date="2018-08-31T23:15:00Z"/>
                <w:b/>
              </w:rPr>
            </w:pPr>
            <w:ins w:id="6196" w:author="Lucy Lucy" w:date="2018-08-31T23:15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386B9A6D" w14:textId="77777777" w:rsidR="009702C4" w:rsidRPr="009C09B2" w:rsidRDefault="009702C4" w:rsidP="00301F48">
            <w:pPr>
              <w:rPr>
                <w:ins w:id="6197" w:author="Lucy Lucy" w:date="2018-08-31T23:15:00Z"/>
                <w:b/>
              </w:rPr>
            </w:pPr>
            <w:ins w:id="6198" w:author="Lucy Lucy" w:date="2018-08-31T23:15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131007F7" w14:textId="77777777" w:rsidR="009702C4" w:rsidRPr="009C09B2" w:rsidRDefault="009702C4" w:rsidP="00301F48">
            <w:pPr>
              <w:rPr>
                <w:ins w:id="6199" w:author="Lucy Lucy" w:date="2018-08-31T23:15:00Z"/>
                <w:b/>
              </w:rPr>
            </w:pPr>
            <w:ins w:id="6200" w:author="Lucy Lucy" w:date="2018-08-31T23:15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690E4354" w14:textId="77777777" w:rsidR="009702C4" w:rsidRPr="009C09B2" w:rsidRDefault="009702C4" w:rsidP="00301F48">
            <w:pPr>
              <w:rPr>
                <w:ins w:id="6201" w:author="Lucy Lucy" w:date="2018-08-31T23:15:00Z"/>
                <w:b/>
              </w:rPr>
            </w:pPr>
            <w:ins w:id="6202" w:author="Lucy Lucy" w:date="2018-08-31T23:15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6339DAFC" w14:textId="77777777" w:rsidR="009702C4" w:rsidRPr="009C09B2" w:rsidRDefault="009702C4" w:rsidP="00301F48">
            <w:pPr>
              <w:jc w:val="left"/>
              <w:rPr>
                <w:ins w:id="6203" w:author="Lucy Lucy" w:date="2018-08-31T23:15:00Z"/>
                <w:b/>
              </w:rPr>
            </w:pPr>
            <w:ins w:id="6204" w:author="Lucy Lucy" w:date="2018-08-31T23:15:00Z">
              <w:r w:rsidRPr="009C09B2">
                <w:rPr>
                  <w:b/>
                </w:rPr>
                <w:t>Mô tả</w:t>
              </w:r>
            </w:ins>
          </w:p>
        </w:tc>
      </w:tr>
      <w:tr w:rsidR="009702C4" w:rsidRPr="009C09B2" w14:paraId="584C1BAF" w14:textId="77777777" w:rsidTr="00301F48">
        <w:trPr>
          <w:ins w:id="6205" w:author="Lucy Lucy" w:date="2018-08-31T23:15:00Z"/>
        </w:trPr>
        <w:tc>
          <w:tcPr>
            <w:tcW w:w="1432" w:type="pct"/>
          </w:tcPr>
          <w:p w14:paraId="4655A1AD" w14:textId="2DA7594D" w:rsidR="009702C4" w:rsidRPr="009C09B2" w:rsidRDefault="00444A39" w:rsidP="00301F48">
            <w:pPr>
              <w:rPr>
                <w:ins w:id="6206" w:author="Lucy Lucy" w:date="2018-08-31T23:15:00Z"/>
              </w:rPr>
            </w:pPr>
            <w:ins w:id="6207" w:author="Lucy Lucy" w:date="2018-08-31T23:15:00Z">
              <w:r>
                <w:t>ToDo</w:t>
              </w:r>
              <w:r w:rsidR="009702C4">
                <w:t>_ID</w:t>
              </w:r>
            </w:ins>
          </w:p>
        </w:tc>
        <w:tc>
          <w:tcPr>
            <w:tcW w:w="743" w:type="pct"/>
          </w:tcPr>
          <w:p w14:paraId="5E284D80" w14:textId="77777777" w:rsidR="009702C4" w:rsidRPr="009C09B2" w:rsidRDefault="009702C4" w:rsidP="00301F48">
            <w:pPr>
              <w:rPr>
                <w:ins w:id="6208" w:author="Lucy Lucy" w:date="2018-08-31T23:15:00Z"/>
              </w:rPr>
            </w:pPr>
            <w:ins w:id="6209" w:author="Lucy Lucy" w:date="2018-08-31T23:1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B3217AB" w14:textId="77777777" w:rsidR="009702C4" w:rsidRPr="009C09B2" w:rsidRDefault="009702C4" w:rsidP="00301F48">
            <w:pPr>
              <w:rPr>
                <w:ins w:id="6210" w:author="Lucy Lucy" w:date="2018-08-31T23:15:00Z"/>
              </w:rPr>
            </w:pPr>
          </w:p>
        </w:tc>
        <w:tc>
          <w:tcPr>
            <w:tcW w:w="379" w:type="pct"/>
          </w:tcPr>
          <w:p w14:paraId="5BC2D1BD" w14:textId="77777777" w:rsidR="009702C4" w:rsidRPr="009C09B2" w:rsidRDefault="009702C4" w:rsidP="00301F48">
            <w:pPr>
              <w:rPr>
                <w:ins w:id="6211" w:author="Lucy Lucy" w:date="2018-08-31T23:15:00Z"/>
              </w:rPr>
            </w:pPr>
          </w:p>
        </w:tc>
        <w:tc>
          <w:tcPr>
            <w:tcW w:w="497" w:type="pct"/>
          </w:tcPr>
          <w:p w14:paraId="5BF51899" w14:textId="77777777" w:rsidR="009702C4" w:rsidRPr="009C09B2" w:rsidRDefault="009702C4" w:rsidP="00301F48">
            <w:pPr>
              <w:rPr>
                <w:ins w:id="6212" w:author="Lucy Lucy" w:date="2018-08-31T23:15:00Z"/>
              </w:rPr>
            </w:pPr>
          </w:p>
        </w:tc>
        <w:tc>
          <w:tcPr>
            <w:tcW w:w="1553" w:type="pct"/>
          </w:tcPr>
          <w:p w14:paraId="64BD96B9" w14:textId="77777777" w:rsidR="009702C4" w:rsidRPr="009C09B2" w:rsidRDefault="009702C4" w:rsidP="00301F48">
            <w:pPr>
              <w:rPr>
                <w:ins w:id="6213" w:author="Lucy Lucy" w:date="2018-08-31T23:15:00Z"/>
              </w:rPr>
            </w:pPr>
            <w:ins w:id="6214" w:author="Lucy Lucy" w:date="2018-08-31T23:15:00Z">
              <w:r w:rsidRPr="009C09B2">
                <w:t>ID tự tăng</w:t>
              </w:r>
            </w:ins>
          </w:p>
        </w:tc>
      </w:tr>
      <w:tr w:rsidR="009702C4" w:rsidRPr="009C09B2" w14:paraId="5B4A7EBD" w14:textId="77777777" w:rsidTr="00301F48">
        <w:trPr>
          <w:ins w:id="6215" w:author="Lucy Lucy" w:date="2018-08-31T23:15:00Z"/>
        </w:trPr>
        <w:tc>
          <w:tcPr>
            <w:tcW w:w="1432" w:type="pct"/>
          </w:tcPr>
          <w:p w14:paraId="7ACEF8AA" w14:textId="7FCBBB9E" w:rsidR="009702C4" w:rsidRPr="009C09B2" w:rsidRDefault="00444A39" w:rsidP="00301F48">
            <w:pPr>
              <w:rPr>
                <w:ins w:id="6216" w:author="Lucy Lucy" w:date="2018-08-31T23:15:00Z"/>
              </w:rPr>
            </w:pPr>
            <w:ins w:id="6217" w:author="Lucy Lucy" w:date="2018-08-31T23:15:00Z">
              <w:r>
                <w:t>Type</w:t>
              </w:r>
            </w:ins>
          </w:p>
        </w:tc>
        <w:tc>
          <w:tcPr>
            <w:tcW w:w="743" w:type="pct"/>
          </w:tcPr>
          <w:p w14:paraId="712687C4" w14:textId="2D8EABAA" w:rsidR="009702C4" w:rsidRPr="009C09B2" w:rsidRDefault="00444A39" w:rsidP="00301F48">
            <w:pPr>
              <w:rPr>
                <w:ins w:id="6218" w:author="Lucy Lucy" w:date="2018-08-31T23:15:00Z"/>
              </w:rPr>
            </w:pPr>
            <w:ins w:id="6219" w:author="Lucy Lucy" w:date="2018-08-31T23:15:00Z">
              <w:r>
                <w:t>NUMBER</w:t>
              </w:r>
            </w:ins>
          </w:p>
        </w:tc>
        <w:tc>
          <w:tcPr>
            <w:tcW w:w="396" w:type="pct"/>
          </w:tcPr>
          <w:p w14:paraId="6E336DB3" w14:textId="77777777" w:rsidR="009702C4" w:rsidRPr="009C09B2" w:rsidRDefault="009702C4" w:rsidP="00301F48">
            <w:pPr>
              <w:rPr>
                <w:ins w:id="6220" w:author="Lucy Lucy" w:date="2018-08-31T23:15:00Z"/>
              </w:rPr>
            </w:pPr>
          </w:p>
        </w:tc>
        <w:tc>
          <w:tcPr>
            <w:tcW w:w="379" w:type="pct"/>
          </w:tcPr>
          <w:p w14:paraId="460463D6" w14:textId="77777777" w:rsidR="009702C4" w:rsidRPr="009C09B2" w:rsidRDefault="009702C4" w:rsidP="00301F48">
            <w:pPr>
              <w:rPr>
                <w:ins w:id="6221" w:author="Lucy Lucy" w:date="2018-08-31T23:15:00Z"/>
              </w:rPr>
            </w:pPr>
          </w:p>
        </w:tc>
        <w:tc>
          <w:tcPr>
            <w:tcW w:w="497" w:type="pct"/>
          </w:tcPr>
          <w:p w14:paraId="3176F3AB" w14:textId="77777777" w:rsidR="009702C4" w:rsidRPr="009C09B2" w:rsidRDefault="009702C4" w:rsidP="00301F48">
            <w:pPr>
              <w:rPr>
                <w:ins w:id="6222" w:author="Lucy Lucy" w:date="2018-08-31T23:15:00Z"/>
              </w:rPr>
            </w:pPr>
          </w:p>
        </w:tc>
        <w:tc>
          <w:tcPr>
            <w:tcW w:w="1553" w:type="pct"/>
          </w:tcPr>
          <w:p w14:paraId="7C119B3A" w14:textId="77777777" w:rsidR="009702C4" w:rsidRDefault="00444A39" w:rsidP="00301F48">
            <w:pPr>
              <w:rPr>
                <w:ins w:id="6223" w:author="Lucy Lucy" w:date="2018-08-31T23:15:00Z"/>
              </w:rPr>
            </w:pPr>
            <w:ins w:id="6224" w:author="Lucy Lucy" w:date="2018-08-31T23:15:00Z">
              <w:r>
                <w:t>1: Đơn</w:t>
              </w:r>
            </w:ins>
          </w:p>
          <w:p w14:paraId="47D4432C" w14:textId="77777777" w:rsidR="00444A39" w:rsidRDefault="00444A39" w:rsidP="00301F48">
            <w:pPr>
              <w:rPr>
                <w:ins w:id="6225" w:author="Lucy Lucy" w:date="2018-08-31T23:16:00Z"/>
              </w:rPr>
            </w:pPr>
            <w:ins w:id="6226" w:author="Lucy Lucy" w:date="2018-08-31T23:15:00Z">
              <w:r>
                <w:t xml:space="preserve">2: </w:t>
              </w:r>
            </w:ins>
            <w:ins w:id="6227" w:author="Lucy Lucy" w:date="2018-08-31T23:16:00Z">
              <w:r>
                <w:t>câu hỏi</w:t>
              </w:r>
            </w:ins>
          </w:p>
          <w:p w14:paraId="393BB1FF" w14:textId="77777777" w:rsidR="00444A39" w:rsidRDefault="00444A39" w:rsidP="00301F48">
            <w:pPr>
              <w:rPr>
                <w:ins w:id="6228" w:author="Lucy Lucy" w:date="2018-08-31T23:16:00Z"/>
              </w:rPr>
            </w:pPr>
            <w:ins w:id="6229" w:author="Lucy Lucy" w:date="2018-08-31T23:16:00Z">
              <w:r>
                <w:t>3: Tra cứu</w:t>
              </w:r>
            </w:ins>
          </w:p>
          <w:p w14:paraId="1E55C3F0" w14:textId="22B77913" w:rsidR="00444A39" w:rsidRPr="009C09B2" w:rsidRDefault="00444A39" w:rsidP="00301F48">
            <w:pPr>
              <w:rPr>
                <w:ins w:id="6230" w:author="Lucy Lucy" w:date="2018-08-31T23:15:00Z"/>
              </w:rPr>
            </w:pPr>
            <w:ins w:id="6231" w:author="Lucy Lucy" w:date="2018-08-31T23:16:00Z">
              <w:r>
                <w:t>4: Timesheet</w:t>
              </w:r>
            </w:ins>
          </w:p>
        </w:tc>
      </w:tr>
      <w:tr w:rsidR="009702C4" w:rsidRPr="009C09B2" w14:paraId="74ACEE59" w14:textId="77777777" w:rsidTr="00301F48">
        <w:trPr>
          <w:ins w:id="6232" w:author="Lucy Lucy" w:date="2018-08-31T23:15:00Z"/>
        </w:trPr>
        <w:tc>
          <w:tcPr>
            <w:tcW w:w="1432" w:type="pct"/>
          </w:tcPr>
          <w:p w14:paraId="53ED0D79" w14:textId="44439259" w:rsidR="009702C4" w:rsidRPr="009C09B2" w:rsidRDefault="00C84822" w:rsidP="00301F48">
            <w:pPr>
              <w:rPr>
                <w:ins w:id="6233" w:author="Lucy Lucy" w:date="2018-08-31T23:15:00Z"/>
              </w:rPr>
            </w:pPr>
            <w:ins w:id="6234" w:author="Lucy Lucy" w:date="2018-08-31T23:20:00Z">
              <w:r>
                <w:rPr>
                  <w:highlight w:val="yellow"/>
                </w:rPr>
                <w:t>Case</w:t>
              </w:r>
            </w:ins>
            <w:ins w:id="6235" w:author="Lucy Lucy" w:date="2018-08-31T23:21:00Z">
              <w:r w:rsidR="008746C5">
                <w:rPr>
                  <w:highlight w:val="yellow"/>
                </w:rPr>
                <w:t>_</w:t>
              </w:r>
            </w:ins>
            <w:ins w:id="6236" w:author="Lucy Lucy" w:date="2018-08-31T23:20:00Z">
              <w:r>
                <w:rPr>
                  <w:highlight w:val="yellow"/>
                </w:rPr>
                <w:t>Code</w:t>
              </w:r>
            </w:ins>
          </w:p>
        </w:tc>
        <w:tc>
          <w:tcPr>
            <w:tcW w:w="743" w:type="pct"/>
          </w:tcPr>
          <w:p w14:paraId="482ABB9D" w14:textId="77777777" w:rsidR="009702C4" w:rsidRPr="009C09B2" w:rsidRDefault="009702C4" w:rsidP="00301F48">
            <w:pPr>
              <w:rPr>
                <w:ins w:id="6237" w:author="Lucy Lucy" w:date="2018-08-31T23:15:00Z"/>
              </w:rPr>
            </w:pPr>
            <w:ins w:id="6238" w:author="Lucy Lucy" w:date="2018-08-31T23:15:00Z">
              <w:r>
                <w:t>VARCHAR2</w:t>
              </w:r>
            </w:ins>
          </w:p>
        </w:tc>
        <w:tc>
          <w:tcPr>
            <w:tcW w:w="396" w:type="pct"/>
          </w:tcPr>
          <w:p w14:paraId="2A6C5C04" w14:textId="6BF4E79A" w:rsidR="009702C4" w:rsidRPr="009C09B2" w:rsidRDefault="00444A39" w:rsidP="00301F48">
            <w:pPr>
              <w:rPr>
                <w:ins w:id="6239" w:author="Lucy Lucy" w:date="2018-08-31T23:15:00Z"/>
              </w:rPr>
            </w:pPr>
            <w:ins w:id="6240" w:author="Lucy Lucy" w:date="2018-08-31T23:19:00Z">
              <w:r>
                <w:t>50</w:t>
              </w:r>
            </w:ins>
          </w:p>
        </w:tc>
        <w:tc>
          <w:tcPr>
            <w:tcW w:w="379" w:type="pct"/>
          </w:tcPr>
          <w:p w14:paraId="1A12C119" w14:textId="77777777" w:rsidR="009702C4" w:rsidRPr="009C09B2" w:rsidRDefault="009702C4" w:rsidP="00301F48">
            <w:pPr>
              <w:rPr>
                <w:ins w:id="6241" w:author="Lucy Lucy" w:date="2018-08-31T23:15:00Z"/>
              </w:rPr>
            </w:pPr>
          </w:p>
        </w:tc>
        <w:tc>
          <w:tcPr>
            <w:tcW w:w="497" w:type="pct"/>
          </w:tcPr>
          <w:p w14:paraId="5C86A609" w14:textId="77777777" w:rsidR="009702C4" w:rsidRPr="009C09B2" w:rsidRDefault="009702C4" w:rsidP="00301F48">
            <w:pPr>
              <w:rPr>
                <w:ins w:id="6242" w:author="Lucy Lucy" w:date="2018-08-31T23:15:00Z"/>
              </w:rPr>
            </w:pPr>
          </w:p>
        </w:tc>
        <w:tc>
          <w:tcPr>
            <w:tcW w:w="1553" w:type="pct"/>
          </w:tcPr>
          <w:p w14:paraId="349C8BD3" w14:textId="5ED7F47E" w:rsidR="009702C4" w:rsidRPr="009C09B2" w:rsidRDefault="00444A39" w:rsidP="00301F48">
            <w:pPr>
              <w:rPr>
                <w:ins w:id="6243" w:author="Lucy Lucy" w:date="2018-08-31T23:15:00Z"/>
              </w:rPr>
            </w:pPr>
            <w:ins w:id="6244" w:author="Lucy Lucy" w:date="2018-08-31T23:19:00Z">
              <w:r>
                <w:rPr>
                  <w:highlight w:val="yellow"/>
                </w:rPr>
                <w:t>CaseCode</w:t>
              </w:r>
            </w:ins>
            <w:ins w:id="6245" w:author="Lucy Lucy" w:date="2018-08-31T23:21:00Z">
              <w:r w:rsidR="0086151F">
                <w:rPr>
                  <w:highlight w:val="yellow"/>
                </w:rPr>
                <w:t xml:space="preserve"> để link tới các bảng</w:t>
              </w:r>
            </w:ins>
          </w:p>
        </w:tc>
      </w:tr>
      <w:tr w:rsidR="00C16C98" w:rsidRPr="009C09B2" w14:paraId="0E411C74" w14:textId="77777777" w:rsidTr="00301F48">
        <w:trPr>
          <w:ins w:id="6246" w:author="Lucy Lucy" w:date="2018-08-31T23:25:00Z"/>
        </w:trPr>
        <w:tc>
          <w:tcPr>
            <w:tcW w:w="1432" w:type="pct"/>
          </w:tcPr>
          <w:p w14:paraId="4FB023B1" w14:textId="35B94E8A" w:rsidR="00C16C98" w:rsidRDefault="00C16C98" w:rsidP="00301F48">
            <w:pPr>
              <w:rPr>
                <w:ins w:id="6247" w:author="Lucy Lucy" w:date="2018-08-31T23:25:00Z"/>
                <w:highlight w:val="yellow"/>
              </w:rPr>
            </w:pPr>
            <w:ins w:id="6248" w:author="Lucy Lucy" w:date="2018-08-31T23:25:00Z">
              <w:r>
                <w:rPr>
                  <w:highlight w:val="yellow"/>
                </w:rPr>
                <w:t>Content</w:t>
              </w:r>
            </w:ins>
          </w:p>
        </w:tc>
        <w:tc>
          <w:tcPr>
            <w:tcW w:w="743" w:type="pct"/>
          </w:tcPr>
          <w:p w14:paraId="33562228" w14:textId="1FE026BC" w:rsidR="00C16C98" w:rsidRDefault="00C16C98" w:rsidP="00301F48">
            <w:pPr>
              <w:rPr>
                <w:ins w:id="6249" w:author="Lucy Lucy" w:date="2018-08-31T23:25:00Z"/>
              </w:rPr>
            </w:pPr>
            <w:ins w:id="6250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0A691EBE" w14:textId="3192F316" w:rsidR="00C16C98" w:rsidRDefault="00C16C98" w:rsidP="00301F48">
            <w:pPr>
              <w:rPr>
                <w:ins w:id="6251" w:author="Lucy Lucy" w:date="2018-08-31T23:25:00Z"/>
              </w:rPr>
            </w:pPr>
            <w:ins w:id="6252" w:author="Lucy Lucy" w:date="2018-08-31T23:25:00Z">
              <w:r>
                <w:t>4000</w:t>
              </w:r>
            </w:ins>
          </w:p>
        </w:tc>
        <w:tc>
          <w:tcPr>
            <w:tcW w:w="379" w:type="pct"/>
          </w:tcPr>
          <w:p w14:paraId="7DCD1A10" w14:textId="77777777" w:rsidR="00C16C98" w:rsidRPr="009C09B2" w:rsidRDefault="00C16C98" w:rsidP="00301F48">
            <w:pPr>
              <w:rPr>
                <w:ins w:id="6253" w:author="Lucy Lucy" w:date="2018-08-31T23:25:00Z"/>
              </w:rPr>
            </w:pPr>
          </w:p>
        </w:tc>
        <w:tc>
          <w:tcPr>
            <w:tcW w:w="497" w:type="pct"/>
          </w:tcPr>
          <w:p w14:paraId="406DDD1C" w14:textId="77777777" w:rsidR="00C16C98" w:rsidRPr="009C09B2" w:rsidRDefault="00C16C98" w:rsidP="00301F48">
            <w:pPr>
              <w:rPr>
                <w:ins w:id="6254" w:author="Lucy Lucy" w:date="2018-08-31T23:25:00Z"/>
              </w:rPr>
            </w:pPr>
          </w:p>
        </w:tc>
        <w:tc>
          <w:tcPr>
            <w:tcW w:w="1553" w:type="pct"/>
          </w:tcPr>
          <w:p w14:paraId="51C85A68" w14:textId="5A9CA922" w:rsidR="00C16C98" w:rsidRDefault="00C16C98" w:rsidP="00301F48">
            <w:pPr>
              <w:rPr>
                <w:ins w:id="6255" w:author="Lucy Lucy" w:date="2018-08-31T23:25:00Z"/>
                <w:highlight w:val="yellow"/>
              </w:rPr>
            </w:pPr>
            <w:ins w:id="6256" w:author="Lucy Lucy" w:date="2018-08-31T23:25:00Z">
              <w:r>
                <w:rPr>
                  <w:highlight w:val="yellow"/>
                </w:rPr>
                <w:t>Nội dung công việc</w:t>
              </w:r>
            </w:ins>
          </w:p>
        </w:tc>
      </w:tr>
      <w:tr w:rsidR="009702C4" w:rsidRPr="009C09B2" w14:paraId="7407F41F" w14:textId="77777777" w:rsidTr="00301F48">
        <w:trPr>
          <w:ins w:id="6257" w:author="Lucy Lucy" w:date="2018-08-31T23:15:00Z"/>
        </w:trPr>
        <w:tc>
          <w:tcPr>
            <w:tcW w:w="1432" w:type="pct"/>
          </w:tcPr>
          <w:p w14:paraId="2940BE3A" w14:textId="5F755748" w:rsidR="009702C4" w:rsidRPr="009C09B2" w:rsidRDefault="002228E8" w:rsidP="00301F48">
            <w:pPr>
              <w:rPr>
                <w:ins w:id="6258" w:author="Lucy Lucy" w:date="2018-08-31T23:15:00Z"/>
              </w:rPr>
            </w:pPr>
            <w:ins w:id="6259" w:author="Lucy Lucy" w:date="2018-08-31T23:22:00Z">
              <w:r>
                <w:t>Request_By</w:t>
              </w:r>
            </w:ins>
          </w:p>
        </w:tc>
        <w:tc>
          <w:tcPr>
            <w:tcW w:w="743" w:type="pct"/>
          </w:tcPr>
          <w:p w14:paraId="33CE6E25" w14:textId="77777777" w:rsidR="009702C4" w:rsidRPr="009C09B2" w:rsidRDefault="009702C4" w:rsidP="00301F48">
            <w:pPr>
              <w:rPr>
                <w:ins w:id="6260" w:author="Lucy Lucy" w:date="2018-08-31T23:15:00Z"/>
              </w:rPr>
            </w:pPr>
            <w:ins w:id="6261" w:author="Lucy Lucy" w:date="2018-08-31T23:15:00Z">
              <w:r>
                <w:t>VARCHAR2</w:t>
              </w:r>
            </w:ins>
          </w:p>
        </w:tc>
        <w:tc>
          <w:tcPr>
            <w:tcW w:w="396" w:type="pct"/>
          </w:tcPr>
          <w:p w14:paraId="11644854" w14:textId="77777777" w:rsidR="009702C4" w:rsidRPr="009C09B2" w:rsidRDefault="009702C4" w:rsidP="00301F48">
            <w:pPr>
              <w:rPr>
                <w:ins w:id="6262" w:author="Lucy Lucy" w:date="2018-08-31T23:15:00Z"/>
              </w:rPr>
            </w:pPr>
            <w:ins w:id="6263" w:author="Lucy Lucy" w:date="2018-08-31T23:15:00Z">
              <w:r>
                <w:t>200</w:t>
              </w:r>
            </w:ins>
          </w:p>
        </w:tc>
        <w:tc>
          <w:tcPr>
            <w:tcW w:w="379" w:type="pct"/>
          </w:tcPr>
          <w:p w14:paraId="4F376B8C" w14:textId="77777777" w:rsidR="009702C4" w:rsidRPr="009C09B2" w:rsidRDefault="009702C4" w:rsidP="00301F48">
            <w:pPr>
              <w:rPr>
                <w:ins w:id="6264" w:author="Lucy Lucy" w:date="2018-08-31T23:15:00Z"/>
              </w:rPr>
            </w:pPr>
          </w:p>
        </w:tc>
        <w:tc>
          <w:tcPr>
            <w:tcW w:w="497" w:type="pct"/>
          </w:tcPr>
          <w:p w14:paraId="1C25BA12" w14:textId="77777777" w:rsidR="009702C4" w:rsidRPr="009C09B2" w:rsidRDefault="009702C4" w:rsidP="00301F48">
            <w:pPr>
              <w:rPr>
                <w:ins w:id="6265" w:author="Lucy Lucy" w:date="2018-08-31T23:15:00Z"/>
              </w:rPr>
            </w:pPr>
          </w:p>
        </w:tc>
        <w:tc>
          <w:tcPr>
            <w:tcW w:w="1553" w:type="pct"/>
          </w:tcPr>
          <w:p w14:paraId="6E6000B4" w14:textId="5CCE64D7" w:rsidR="009702C4" w:rsidRPr="009C09B2" w:rsidRDefault="002228E8" w:rsidP="00301F48">
            <w:pPr>
              <w:rPr>
                <w:ins w:id="6266" w:author="Lucy Lucy" w:date="2018-08-31T23:15:00Z"/>
              </w:rPr>
            </w:pPr>
            <w:ins w:id="6267" w:author="Lucy Lucy" w:date="2018-08-31T23:22:00Z">
              <w:r>
                <w:rPr>
                  <w:highlight w:val="yellow"/>
                </w:rPr>
                <w:t>Người yêu cầu</w:t>
              </w:r>
            </w:ins>
          </w:p>
        </w:tc>
      </w:tr>
      <w:tr w:rsidR="009702C4" w:rsidRPr="009C09B2" w14:paraId="369BD2AF" w14:textId="77777777" w:rsidTr="00301F48">
        <w:trPr>
          <w:ins w:id="6268" w:author="Lucy Lucy" w:date="2018-08-31T23:15:00Z"/>
        </w:trPr>
        <w:tc>
          <w:tcPr>
            <w:tcW w:w="1432" w:type="pct"/>
          </w:tcPr>
          <w:p w14:paraId="702D377B" w14:textId="13A063F0" w:rsidR="009702C4" w:rsidRPr="009C09B2" w:rsidRDefault="002228E8" w:rsidP="00301F48">
            <w:pPr>
              <w:rPr>
                <w:ins w:id="6269" w:author="Lucy Lucy" w:date="2018-08-31T23:15:00Z"/>
              </w:rPr>
            </w:pPr>
            <w:ins w:id="6270" w:author="Lucy Lucy" w:date="2018-08-31T23:22:00Z">
              <w:r>
                <w:t>Request_Date</w:t>
              </w:r>
            </w:ins>
          </w:p>
        </w:tc>
        <w:tc>
          <w:tcPr>
            <w:tcW w:w="743" w:type="pct"/>
          </w:tcPr>
          <w:p w14:paraId="11B64B05" w14:textId="00C1388A" w:rsidR="009702C4" w:rsidRPr="009C09B2" w:rsidRDefault="002228E8" w:rsidP="00301F48">
            <w:pPr>
              <w:rPr>
                <w:ins w:id="6271" w:author="Lucy Lucy" w:date="2018-08-31T23:15:00Z"/>
              </w:rPr>
            </w:pPr>
            <w:ins w:id="6272" w:author="Lucy Lucy" w:date="2018-08-31T23:22:00Z">
              <w:r>
                <w:t>Date</w:t>
              </w:r>
            </w:ins>
          </w:p>
        </w:tc>
        <w:tc>
          <w:tcPr>
            <w:tcW w:w="396" w:type="pct"/>
          </w:tcPr>
          <w:p w14:paraId="1968B07F" w14:textId="0FA2ABE6" w:rsidR="009702C4" w:rsidRPr="009C09B2" w:rsidRDefault="009702C4" w:rsidP="00301F48">
            <w:pPr>
              <w:rPr>
                <w:ins w:id="6273" w:author="Lucy Lucy" w:date="2018-08-31T23:15:00Z"/>
              </w:rPr>
            </w:pPr>
          </w:p>
        </w:tc>
        <w:tc>
          <w:tcPr>
            <w:tcW w:w="379" w:type="pct"/>
          </w:tcPr>
          <w:p w14:paraId="6047BC05" w14:textId="77777777" w:rsidR="009702C4" w:rsidRPr="009C09B2" w:rsidRDefault="009702C4" w:rsidP="00301F48">
            <w:pPr>
              <w:rPr>
                <w:ins w:id="6274" w:author="Lucy Lucy" w:date="2018-08-31T23:15:00Z"/>
              </w:rPr>
            </w:pPr>
          </w:p>
        </w:tc>
        <w:tc>
          <w:tcPr>
            <w:tcW w:w="497" w:type="pct"/>
          </w:tcPr>
          <w:p w14:paraId="3B04FB63" w14:textId="77777777" w:rsidR="009702C4" w:rsidRPr="009C09B2" w:rsidRDefault="009702C4" w:rsidP="00301F48">
            <w:pPr>
              <w:rPr>
                <w:ins w:id="6275" w:author="Lucy Lucy" w:date="2018-08-31T23:15:00Z"/>
              </w:rPr>
            </w:pPr>
          </w:p>
        </w:tc>
        <w:tc>
          <w:tcPr>
            <w:tcW w:w="1553" w:type="pct"/>
          </w:tcPr>
          <w:p w14:paraId="492CCA33" w14:textId="13C1B72B" w:rsidR="009702C4" w:rsidRPr="009C09B2" w:rsidRDefault="002228E8" w:rsidP="00301F48">
            <w:pPr>
              <w:rPr>
                <w:ins w:id="6276" w:author="Lucy Lucy" w:date="2018-08-31T23:15:00Z"/>
              </w:rPr>
            </w:pPr>
            <w:ins w:id="6277" w:author="Lucy Lucy" w:date="2018-08-31T23:22:00Z">
              <w:r>
                <w:t>Ngày giờ yêu cầu</w:t>
              </w:r>
            </w:ins>
          </w:p>
          <w:p w14:paraId="5655DA12" w14:textId="77777777" w:rsidR="009702C4" w:rsidRPr="009C09B2" w:rsidRDefault="009702C4" w:rsidP="00301F48">
            <w:pPr>
              <w:rPr>
                <w:ins w:id="6278" w:author="Lucy Lucy" w:date="2018-08-31T23:15:00Z"/>
              </w:rPr>
            </w:pPr>
          </w:p>
        </w:tc>
      </w:tr>
      <w:tr w:rsidR="009702C4" w:rsidRPr="009C09B2" w14:paraId="1391A879" w14:textId="77777777" w:rsidTr="00301F48">
        <w:trPr>
          <w:ins w:id="6279" w:author="Lucy Lucy" w:date="2018-08-31T23:15:00Z"/>
        </w:trPr>
        <w:tc>
          <w:tcPr>
            <w:tcW w:w="1432" w:type="pct"/>
          </w:tcPr>
          <w:p w14:paraId="12EE5DDE" w14:textId="2D9F46E9" w:rsidR="009702C4" w:rsidRDefault="000D46FA" w:rsidP="00301F48">
            <w:pPr>
              <w:rPr>
                <w:ins w:id="6280" w:author="Lucy Lucy" w:date="2018-08-31T23:15:00Z"/>
              </w:rPr>
            </w:pPr>
            <w:ins w:id="6281" w:author="Lucy Lucy" w:date="2018-08-31T23:29:00Z">
              <w:r>
                <w:t>Processor</w:t>
              </w:r>
            </w:ins>
            <w:ins w:id="6282" w:author="Lucy Lucy" w:date="2018-08-31T23:23:00Z">
              <w:r w:rsidR="002228E8">
                <w:t>_By</w:t>
              </w:r>
            </w:ins>
          </w:p>
        </w:tc>
        <w:tc>
          <w:tcPr>
            <w:tcW w:w="743" w:type="pct"/>
          </w:tcPr>
          <w:p w14:paraId="5D93BC67" w14:textId="272C59D4" w:rsidR="009702C4" w:rsidRPr="009C09B2" w:rsidRDefault="002228E8" w:rsidP="00301F48">
            <w:pPr>
              <w:rPr>
                <w:ins w:id="6283" w:author="Lucy Lucy" w:date="2018-08-31T23:15:00Z"/>
              </w:rPr>
            </w:pPr>
            <w:ins w:id="6284" w:author="Lucy Lucy" w:date="2018-08-31T23:23:00Z">
              <w:r>
                <w:t>VARCHAR2</w:t>
              </w:r>
            </w:ins>
          </w:p>
        </w:tc>
        <w:tc>
          <w:tcPr>
            <w:tcW w:w="396" w:type="pct"/>
          </w:tcPr>
          <w:p w14:paraId="07AFA273" w14:textId="55CC38C7" w:rsidR="009702C4" w:rsidRDefault="002228E8" w:rsidP="00301F48">
            <w:pPr>
              <w:rPr>
                <w:ins w:id="6285" w:author="Lucy Lucy" w:date="2018-08-31T23:15:00Z"/>
              </w:rPr>
            </w:pPr>
            <w:ins w:id="6286" w:author="Lucy Lucy" w:date="2018-08-31T23:23:00Z">
              <w:r>
                <w:t>200</w:t>
              </w:r>
            </w:ins>
          </w:p>
        </w:tc>
        <w:tc>
          <w:tcPr>
            <w:tcW w:w="379" w:type="pct"/>
          </w:tcPr>
          <w:p w14:paraId="77F7BFE2" w14:textId="77777777" w:rsidR="009702C4" w:rsidRPr="009C09B2" w:rsidRDefault="009702C4" w:rsidP="00301F48">
            <w:pPr>
              <w:rPr>
                <w:ins w:id="6287" w:author="Lucy Lucy" w:date="2018-08-31T23:15:00Z"/>
              </w:rPr>
            </w:pPr>
          </w:p>
        </w:tc>
        <w:tc>
          <w:tcPr>
            <w:tcW w:w="497" w:type="pct"/>
          </w:tcPr>
          <w:p w14:paraId="76894473" w14:textId="77777777" w:rsidR="009702C4" w:rsidRPr="009C09B2" w:rsidRDefault="009702C4" w:rsidP="00301F48">
            <w:pPr>
              <w:rPr>
                <w:ins w:id="6288" w:author="Lucy Lucy" w:date="2018-08-31T23:15:00Z"/>
              </w:rPr>
            </w:pPr>
          </w:p>
        </w:tc>
        <w:tc>
          <w:tcPr>
            <w:tcW w:w="1553" w:type="pct"/>
          </w:tcPr>
          <w:p w14:paraId="0B13D9A8" w14:textId="44215A7B" w:rsidR="009702C4" w:rsidRDefault="002228E8" w:rsidP="00301F48">
            <w:pPr>
              <w:rPr>
                <w:ins w:id="6289" w:author="Lucy Lucy" w:date="2018-08-31T23:15:00Z"/>
              </w:rPr>
            </w:pPr>
            <w:ins w:id="6290" w:author="Lucy Lucy" w:date="2018-08-31T23:23:00Z">
              <w:r>
                <w:t>Người xử lý</w:t>
              </w:r>
            </w:ins>
          </w:p>
        </w:tc>
      </w:tr>
      <w:tr w:rsidR="009702C4" w:rsidRPr="009C09B2" w14:paraId="7DB21EBE" w14:textId="77777777" w:rsidTr="00301F48">
        <w:trPr>
          <w:ins w:id="6291" w:author="Lucy Lucy" w:date="2018-08-31T23:15:00Z"/>
        </w:trPr>
        <w:tc>
          <w:tcPr>
            <w:tcW w:w="1432" w:type="pct"/>
          </w:tcPr>
          <w:p w14:paraId="55F8E466" w14:textId="1F56D6E0" w:rsidR="009702C4" w:rsidRDefault="000D46FA" w:rsidP="00301F48">
            <w:pPr>
              <w:rPr>
                <w:ins w:id="6292" w:author="Lucy Lucy" w:date="2018-08-31T23:15:00Z"/>
              </w:rPr>
            </w:pPr>
            <w:ins w:id="6293" w:author="Lucy Lucy" w:date="2018-08-31T23:29:00Z">
              <w:r>
                <w:t>Processor</w:t>
              </w:r>
            </w:ins>
            <w:ins w:id="6294" w:author="Lucy Lucy" w:date="2018-08-31T23:23:00Z">
              <w:r w:rsidR="002228E8">
                <w:t>_Date</w:t>
              </w:r>
            </w:ins>
          </w:p>
        </w:tc>
        <w:tc>
          <w:tcPr>
            <w:tcW w:w="743" w:type="pct"/>
          </w:tcPr>
          <w:p w14:paraId="485F10F8" w14:textId="68D6790C" w:rsidR="009702C4" w:rsidRDefault="002228E8" w:rsidP="00301F48">
            <w:pPr>
              <w:rPr>
                <w:ins w:id="6295" w:author="Lucy Lucy" w:date="2018-08-31T23:15:00Z"/>
              </w:rPr>
            </w:pPr>
            <w:ins w:id="6296" w:author="Lucy Lucy" w:date="2018-08-31T23:23:00Z">
              <w:r>
                <w:t>DATE</w:t>
              </w:r>
            </w:ins>
          </w:p>
        </w:tc>
        <w:tc>
          <w:tcPr>
            <w:tcW w:w="396" w:type="pct"/>
          </w:tcPr>
          <w:p w14:paraId="021AD3DD" w14:textId="77777777" w:rsidR="009702C4" w:rsidRDefault="009702C4" w:rsidP="00301F48">
            <w:pPr>
              <w:rPr>
                <w:ins w:id="6297" w:author="Lucy Lucy" w:date="2018-08-31T23:15:00Z"/>
              </w:rPr>
            </w:pPr>
          </w:p>
        </w:tc>
        <w:tc>
          <w:tcPr>
            <w:tcW w:w="379" w:type="pct"/>
          </w:tcPr>
          <w:p w14:paraId="5A3E69A0" w14:textId="77777777" w:rsidR="009702C4" w:rsidRPr="009C09B2" w:rsidRDefault="009702C4" w:rsidP="00301F48">
            <w:pPr>
              <w:rPr>
                <w:ins w:id="6298" w:author="Lucy Lucy" w:date="2018-08-31T23:15:00Z"/>
              </w:rPr>
            </w:pPr>
          </w:p>
        </w:tc>
        <w:tc>
          <w:tcPr>
            <w:tcW w:w="497" w:type="pct"/>
          </w:tcPr>
          <w:p w14:paraId="2766FCA4" w14:textId="77777777" w:rsidR="009702C4" w:rsidRPr="009C09B2" w:rsidRDefault="009702C4" w:rsidP="00301F48">
            <w:pPr>
              <w:rPr>
                <w:ins w:id="6299" w:author="Lucy Lucy" w:date="2018-08-31T23:15:00Z"/>
              </w:rPr>
            </w:pPr>
          </w:p>
        </w:tc>
        <w:tc>
          <w:tcPr>
            <w:tcW w:w="1553" w:type="pct"/>
          </w:tcPr>
          <w:p w14:paraId="34F6DE12" w14:textId="4E22E706" w:rsidR="009702C4" w:rsidRDefault="002228E8" w:rsidP="00301F48">
            <w:pPr>
              <w:rPr>
                <w:ins w:id="6300" w:author="Lucy Lucy" w:date="2018-08-31T23:15:00Z"/>
              </w:rPr>
            </w:pPr>
            <w:ins w:id="6301" w:author="Lucy Lucy" w:date="2018-08-31T23:23:00Z">
              <w:r>
                <w:t>Ngày xử lý</w:t>
              </w:r>
            </w:ins>
          </w:p>
        </w:tc>
      </w:tr>
      <w:tr w:rsidR="009702C4" w:rsidRPr="009C09B2" w14:paraId="0E8F4483" w14:textId="77777777" w:rsidTr="00301F48">
        <w:trPr>
          <w:ins w:id="6302" w:author="Lucy Lucy" w:date="2018-08-31T23:15:00Z"/>
        </w:trPr>
        <w:tc>
          <w:tcPr>
            <w:tcW w:w="1432" w:type="pct"/>
          </w:tcPr>
          <w:p w14:paraId="355266CB" w14:textId="1DC6686A" w:rsidR="009702C4" w:rsidRDefault="002228E8" w:rsidP="00301F48">
            <w:pPr>
              <w:rPr>
                <w:ins w:id="6303" w:author="Lucy Lucy" w:date="2018-08-31T23:15:00Z"/>
              </w:rPr>
            </w:pPr>
            <w:ins w:id="6304" w:author="Lucy Lucy" w:date="2018-08-31T23:23:00Z">
              <w:r>
                <w:t>Status</w:t>
              </w:r>
            </w:ins>
          </w:p>
        </w:tc>
        <w:tc>
          <w:tcPr>
            <w:tcW w:w="743" w:type="pct"/>
          </w:tcPr>
          <w:p w14:paraId="353E58AE" w14:textId="1B857A37" w:rsidR="009702C4" w:rsidRDefault="002228E8" w:rsidP="00301F48">
            <w:pPr>
              <w:rPr>
                <w:ins w:id="6305" w:author="Lucy Lucy" w:date="2018-08-31T23:15:00Z"/>
              </w:rPr>
            </w:pPr>
            <w:ins w:id="6306" w:author="Lucy Lucy" w:date="2018-08-31T23:23:00Z">
              <w:r>
                <w:t>NUMBER</w:t>
              </w:r>
            </w:ins>
          </w:p>
        </w:tc>
        <w:tc>
          <w:tcPr>
            <w:tcW w:w="396" w:type="pct"/>
          </w:tcPr>
          <w:p w14:paraId="33DCEA5F" w14:textId="77777777" w:rsidR="009702C4" w:rsidRDefault="009702C4" w:rsidP="00301F48">
            <w:pPr>
              <w:rPr>
                <w:ins w:id="6307" w:author="Lucy Lucy" w:date="2018-08-31T23:15:00Z"/>
              </w:rPr>
            </w:pPr>
          </w:p>
        </w:tc>
        <w:tc>
          <w:tcPr>
            <w:tcW w:w="379" w:type="pct"/>
          </w:tcPr>
          <w:p w14:paraId="3D180C36" w14:textId="77777777" w:rsidR="009702C4" w:rsidRPr="009C09B2" w:rsidRDefault="009702C4" w:rsidP="00301F48">
            <w:pPr>
              <w:rPr>
                <w:ins w:id="6308" w:author="Lucy Lucy" w:date="2018-08-31T23:15:00Z"/>
              </w:rPr>
            </w:pPr>
          </w:p>
        </w:tc>
        <w:tc>
          <w:tcPr>
            <w:tcW w:w="497" w:type="pct"/>
          </w:tcPr>
          <w:p w14:paraId="5E995B51" w14:textId="77777777" w:rsidR="009702C4" w:rsidRPr="009C09B2" w:rsidRDefault="009702C4" w:rsidP="00301F48">
            <w:pPr>
              <w:rPr>
                <w:ins w:id="6309" w:author="Lucy Lucy" w:date="2018-08-31T23:15:00Z"/>
              </w:rPr>
            </w:pPr>
          </w:p>
        </w:tc>
        <w:tc>
          <w:tcPr>
            <w:tcW w:w="1553" w:type="pct"/>
          </w:tcPr>
          <w:p w14:paraId="0C565B7A" w14:textId="77777777" w:rsidR="009702C4" w:rsidRDefault="002228E8" w:rsidP="00301F48">
            <w:pPr>
              <w:rPr>
                <w:ins w:id="6310" w:author="Lucy Lucy" w:date="2018-08-31T23:23:00Z"/>
              </w:rPr>
            </w:pPr>
            <w:ins w:id="6311" w:author="Lucy Lucy" w:date="2018-08-31T23:23:00Z">
              <w:r>
                <w:t>Trạng thái</w:t>
              </w:r>
            </w:ins>
          </w:p>
          <w:p w14:paraId="1FD33486" w14:textId="0E279B10" w:rsidR="002228E8" w:rsidRDefault="002228E8" w:rsidP="002228E8">
            <w:pPr>
              <w:tabs>
                <w:tab w:val="center" w:pos="1291"/>
              </w:tabs>
              <w:rPr>
                <w:ins w:id="6312" w:author="Lucy Lucy" w:date="2018-08-31T23:24:00Z"/>
              </w:rPr>
            </w:pPr>
            <w:ins w:id="6313" w:author="Lucy Lucy" w:date="2018-08-31T23:24:00Z">
              <w:r>
                <w:t>0</w:t>
              </w:r>
            </w:ins>
            <w:ins w:id="6314" w:author="Lucy Lucy" w:date="2018-08-31T23:23:00Z">
              <w:r>
                <w:t>:</w:t>
              </w:r>
            </w:ins>
            <w:ins w:id="6315" w:author="Lucy Lucy" w:date="2018-08-31T23:24:00Z">
              <w:r>
                <w:t xml:space="preserve"> Đang review</w:t>
              </w:r>
            </w:ins>
          </w:p>
          <w:p w14:paraId="3C511B40" w14:textId="0D0F3B0A" w:rsidR="002228E8" w:rsidRDefault="002228E8">
            <w:pPr>
              <w:tabs>
                <w:tab w:val="center" w:pos="1291"/>
              </w:tabs>
              <w:rPr>
                <w:ins w:id="6316" w:author="Lucy Lucy" w:date="2018-08-31T23:15:00Z"/>
              </w:rPr>
              <w:pPrChange w:id="6317" w:author="Lucy Lucy" w:date="2018-08-31T23:23:00Z">
                <w:pPr/>
              </w:pPrChange>
            </w:pPr>
            <w:ins w:id="6318" w:author="Lucy Lucy" w:date="2018-08-31T23:24:00Z">
              <w:r>
                <w:t>1: Đã hoàn thành</w:t>
              </w:r>
            </w:ins>
          </w:p>
        </w:tc>
      </w:tr>
      <w:tr w:rsidR="009702C4" w:rsidRPr="009C09B2" w14:paraId="3530AD20" w14:textId="77777777" w:rsidTr="00301F48">
        <w:trPr>
          <w:ins w:id="6319" w:author="Lucy Lucy" w:date="2018-08-31T23:15:00Z"/>
        </w:trPr>
        <w:tc>
          <w:tcPr>
            <w:tcW w:w="1432" w:type="pct"/>
          </w:tcPr>
          <w:p w14:paraId="4DD64608" w14:textId="77777777" w:rsidR="009702C4" w:rsidRPr="009C09B2" w:rsidRDefault="009702C4" w:rsidP="00301F48">
            <w:pPr>
              <w:rPr>
                <w:ins w:id="6320" w:author="Lucy Lucy" w:date="2018-08-31T23:15:00Z"/>
              </w:rPr>
            </w:pPr>
            <w:ins w:id="6321" w:author="Lucy Lucy" w:date="2018-08-31T23:15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304977E6" w14:textId="77777777" w:rsidR="009702C4" w:rsidRPr="009C09B2" w:rsidRDefault="009702C4" w:rsidP="00301F48">
            <w:pPr>
              <w:rPr>
                <w:ins w:id="6322" w:author="Lucy Lucy" w:date="2018-08-31T23:15:00Z"/>
              </w:rPr>
            </w:pPr>
            <w:ins w:id="6323" w:author="Lucy Lucy" w:date="2018-08-31T23:15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0D8987FA" w14:textId="77777777" w:rsidR="009702C4" w:rsidRDefault="009702C4" w:rsidP="00301F48">
            <w:pPr>
              <w:rPr>
                <w:ins w:id="6324" w:author="Lucy Lucy" w:date="2018-08-31T23:15:00Z"/>
              </w:rPr>
            </w:pPr>
            <w:ins w:id="6325" w:author="Lucy Lucy" w:date="2018-08-31T23:15:00Z">
              <w:r w:rsidRPr="009C09B2">
                <w:t>5</w:t>
              </w:r>
            </w:ins>
          </w:p>
        </w:tc>
        <w:tc>
          <w:tcPr>
            <w:tcW w:w="379" w:type="pct"/>
          </w:tcPr>
          <w:p w14:paraId="703237FE" w14:textId="77777777" w:rsidR="009702C4" w:rsidRPr="009C09B2" w:rsidRDefault="009702C4" w:rsidP="00301F48">
            <w:pPr>
              <w:rPr>
                <w:ins w:id="6326" w:author="Lucy Lucy" w:date="2018-08-31T23:15:00Z"/>
              </w:rPr>
            </w:pPr>
          </w:p>
        </w:tc>
        <w:tc>
          <w:tcPr>
            <w:tcW w:w="497" w:type="pct"/>
          </w:tcPr>
          <w:p w14:paraId="519AF1A0" w14:textId="77777777" w:rsidR="009702C4" w:rsidRPr="009C09B2" w:rsidRDefault="009702C4" w:rsidP="00301F48">
            <w:pPr>
              <w:rPr>
                <w:ins w:id="6327" w:author="Lucy Lucy" w:date="2018-08-31T23:15:00Z"/>
              </w:rPr>
            </w:pPr>
          </w:p>
        </w:tc>
        <w:tc>
          <w:tcPr>
            <w:tcW w:w="1553" w:type="pct"/>
          </w:tcPr>
          <w:p w14:paraId="403465C2" w14:textId="77777777" w:rsidR="009702C4" w:rsidRPr="009C09B2" w:rsidRDefault="009702C4" w:rsidP="00301F48">
            <w:pPr>
              <w:rPr>
                <w:ins w:id="6328" w:author="Lucy Lucy" w:date="2018-08-31T23:15:00Z"/>
              </w:rPr>
            </w:pPr>
            <w:ins w:id="6329" w:author="Lucy Lucy" w:date="2018-08-31T23:15:00Z">
              <w:r w:rsidRPr="009C09B2">
                <w:t>Ngôn ngữ hiển thị</w:t>
              </w:r>
            </w:ins>
          </w:p>
        </w:tc>
      </w:tr>
    </w:tbl>
    <w:p w14:paraId="5EF500A6" w14:textId="6B7C74AE" w:rsidR="004769AD" w:rsidRDefault="004769AD" w:rsidP="004769AD">
      <w:pPr>
        <w:rPr>
          <w:ins w:id="6330" w:author="Lucy Lucy" w:date="2018-08-31T23:25:00Z"/>
        </w:rPr>
      </w:pPr>
    </w:p>
    <w:p w14:paraId="17B52CAC" w14:textId="1E5A77C4" w:rsidR="00301F48" w:rsidRPr="009C09B2" w:rsidRDefault="00E80591" w:rsidP="00301F48">
      <w:pPr>
        <w:pStyle w:val="Heading2"/>
        <w:rPr>
          <w:ins w:id="6331" w:author="Lucy Lucy" w:date="2018-08-31T23:25:00Z"/>
        </w:rPr>
      </w:pPr>
      <w:bookmarkStart w:id="6332" w:name="_Toc523526411"/>
      <w:ins w:id="6333" w:author="Lucy Lucy" w:date="2018-08-31T23:25:00Z">
        <w:r>
          <w:t>Ord</w:t>
        </w:r>
      </w:ins>
      <w:ins w:id="6334" w:author="Lucy Lucy" w:date="2018-08-31T23:26:00Z">
        <w:r>
          <w:t>er</w:t>
        </w:r>
      </w:ins>
      <w:bookmarkEnd w:id="6332"/>
    </w:p>
    <w:p w14:paraId="1C7F76C9" w14:textId="2C6C8037" w:rsidR="00301F48" w:rsidRPr="009C09B2" w:rsidRDefault="00301F48" w:rsidP="00301F48">
      <w:pPr>
        <w:pStyle w:val="ListParagraph"/>
        <w:numPr>
          <w:ilvl w:val="0"/>
          <w:numId w:val="8"/>
        </w:numPr>
        <w:rPr>
          <w:ins w:id="6335" w:author="Lucy Lucy" w:date="2018-08-31T23:25:00Z"/>
        </w:rPr>
      </w:pPr>
      <w:ins w:id="6336" w:author="Lucy Lucy" w:date="2018-08-31T23:25:00Z">
        <w:r w:rsidRPr="009C09B2">
          <w:t xml:space="preserve">Mục đích: Lưu trữ thông tin </w:t>
        </w:r>
        <w:r>
          <w:t xml:space="preserve">các việc </w:t>
        </w:r>
      </w:ins>
      <w:ins w:id="6337" w:author="Lucy Lucy" w:date="2018-08-31T23:26:00Z">
        <w:r w:rsidR="00E80591">
          <w:t>mình đã yêu cầu</w:t>
        </w:r>
      </w:ins>
    </w:p>
    <w:p w14:paraId="60FCCE9D" w14:textId="77777777" w:rsidR="00301F48" w:rsidRPr="009C09B2" w:rsidRDefault="00301F48" w:rsidP="00301F48">
      <w:pPr>
        <w:pStyle w:val="ListParagraph"/>
        <w:numPr>
          <w:ilvl w:val="0"/>
          <w:numId w:val="8"/>
        </w:numPr>
        <w:rPr>
          <w:ins w:id="6338" w:author="Lucy Lucy" w:date="2018-08-31T23:25:00Z"/>
        </w:rPr>
      </w:pPr>
      <w:ins w:id="6339" w:author="Lucy Lucy" w:date="2018-08-31T23:25:00Z">
        <w:r w:rsidRPr="009C09B2">
          <w:t>Chi tiết các trường: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01F48" w:rsidRPr="009C09B2" w14:paraId="3E3F63E9" w14:textId="77777777" w:rsidTr="00301F48">
        <w:trPr>
          <w:tblHeader/>
          <w:ins w:id="6340" w:author="Lucy Lucy" w:date="2018-08-31T23:25:00Z"/>
        </w:trPr>
        <w:tc>
          <w:tcPr>
            <w:tcW w:w="1432" w:type="pct"/>
            <w:shd w:val="clear" w:color="auto" w:fill="E6E6E6"/>
          </w:tcPr>
          <w:p w14:paraId="5D8F55D1" w14:textId="77777777" w:rsidR="00301F48" w:rsidRPr="009C09B2" w:rsidRDefault="00301F48" w:rsidP="00301F48">
            <w:pPr>
              <w:rPr>
                <w:ins w:id="6341" w:author="Lucy Lucy" w:date="2018-08-31T23:25:00Z"/>
                <w:b/>
              </w:rPr>
            </w:pPr>
            <w:ins w:id="6342" w:author="Lucy Lucy" w:date="2018-08-31T23:25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5EDC2BA2" w14:textId="77777777" w:rsidR="00301F48" w:rsidRPr="009C09B2" w:rsidRDefault="00301F48" w:rsidP="00301F48">
            <w:pPr>
              <w:rPr>
                <w:ins w:id="6343" w:author="Lucy Lucy" w:date="2018-08-31T23:25:00Z"/>
                <w:b/>
              </w:rPr>
            </w:pPr>
            <w:ins w:id="6344" w:author="Lucy Lucy" w:date="2018-08-31T23:25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3F82D798" w14:textId="77777777" w:rsidR="00301F48" w:rsidRPr="009C09B2" w:rsidRDefault="00301F48" w:rsidP="00301F48">
            <w:pPr>
              <w:rPr>
                <w:ins w:id="6345" w:author="Lucy Lucy" w:date="2018-08-31T23:25:00Z"/>
                <w:b/>
              </w:rPr>
            </w:pPr>
            <w:ins w:id="6346" w:author="Lucy Lucy" w:date="2018-08-31T23:25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1995B1B8" w14:textId="77777777" w:rsidR="00301F48" w:rsidRPr="009C09B2" w:rsidRDefault="00301F48" w:rsidP="00301F48">
            <w:pPr>
              <w:rPr>
                <w:ins w:id="6347" w:author="Lucy Lucy" w:date="2018-08-31T23:25:00Z"/>
                <w:b/>
              </w:rPr>
            </w:pPr>
            <w:ins w:id="6348" w:author="Lucy Lucy" w:date="2018-08-31T23:25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1ECFAEF8" w14:textId="77777777" w:rsidR="00301F48" w:rsidRPr="009C09B2" w:rsidRDefault="00301F48" w:rsidP="00301F48">
            <w:pPr>
              <w:rPr>
                <w:ins w:id="6349" w:author="Lucy Lucy" w:date="2018-08-31T23:25:00Z"/>
                <w:b/>
              </w:rPr>
            </w:pPr>
            <w:ins w:id="6350" w:author="Lucy Lucy" w:date="2018-08-31T23:25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207832BE" w14:textId="77777777" w:rsidR="00301F48" w:rsidRPr="009C09B2" w:rsidRDefault="00301F48" w:rsidP="00301F48">
            <w:pPr>
              <w:jc w:val="left"/>
              <w:rPr>
                <w:ins w:id="6351" w:author="Lucy Lucy" w:date="2018-08-31T23:25:00Z"/>
                <w:b/>
              </w:rPr>
            </w:pPr>
            <w:ins w:id="6352" w:author="Lucy Lucy" w:date="2018-08-31T23:25:00Z">
              <w:r w:rsidRPr="009C09B2">
                <w:rPr>
                  <w:b/>
                </w:rPr>
                <w:t>Mô tả</w:t>
              </w:r>
            </w:ins>
          </w:p>
        </w:tc>
      </w:tr>
      <w:tr w:rsidR="00301F48" w:rsidRPr="009C09B2" w14:paraId="3CC9AF24" w14:textId="77777777" w:rsidTr="00301F48">
        <w:trPr>
          <w:ins w:id="6353" w:author="Lucy Lucy" w:date="2018-08-31T23:25:00Z"/>
        </w:trPr>
        <w:tc>
          <w:tcPr>
            <w:tcW w:w="1432" w:type="pct"/>
          </w:tcPr>
          <w:p w14:paraId="20E8C706" w14:textId="24268F35" w:rsidR="00301F48" w:rsidRPr="009C09B2" w:rsidRDefault="00E80591" w:rsidP="00301F48">
            <w:pPr>
              <w:rPr>
                <w:ins w:id="6354" w:author="Lucy Lucy" w:date="2018-08-31T23:25:00Z"/>
              </w:rPr>
            </w:pPr>
            <w:ins w:id="6355" w:author="Lucy Lucy" w:date="2018-08-31T23:26:00Z">
              <w:r>
                <w:t>Order</w:t>
              </w:r>
            </w:ins>
            <w:ins w:id="6356" w:author="Lucy Lucy" w:date="2018-08-31T23:25:00Z">
              <w:r w:rsidR="00301F48">
                <w:t>_ID</w:t>
              </w:r>
            </w:ins>
          </w:p>
        </w:tc>
        <w:tc>
          <w:tcPr>
            <w:tcW w:w="743" w:type="pct"/>
          </w:tcPr>
          <w:p w14:paraId="1D2801CE" w14:textId="77777777" w:rsidR="00301F48" w:rsidRPr="009C09B2" w:rsidRDefault="00301F48" w:rsidP="00301F48">
            <w:pPr>
              <w:rPr>
                <w:ins w:id="6357" w:author="Lucy Lucy" w:date="2018-08-31T23:25:00Z"/>
              </w:rPr>
            </w:pPr>
            <w:ins w:id="6358" w:author="Lucy Lucy" w:date="2018-08-31T23:2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22DA0066" w14:textId="77777777" w:rsidR="00301F48" w:rsidRPr="009C09B2" w:rsidRDefault="00301F48" w:rsidP="00301F48">
            <w:pPr>
              <w:rPr>
                <w:ins w:id="6359" w:author="Lucy Lucy" w:date="2018-08-31T23:25:00Z"/>
              </w:rPr>
            </w:pPr>
          </w:p>
        </w:tc>
        <w:tc>
          <w:tcPr>
            <w:tcW w:w="379" w:type="pct"/>
          </w:tcPr>
          <w:p w14:paraId="204E0440" w14:textId="77777777" w:rsidR="00301F48" w:rsidRPr="009C09B2" w:rsidRDefault="00301F48" w:rsidP="00301F48">
            <w:pPr>
              <w:rPr>
                <w:ins w:id="6360" w:author="Lucy Lucy" w:date="2018-08-31T23:25:00Z"/>
              </w:rPr>
            </w:pPr>
          </w:p>
        </w:tc>
        <w:tc>
          <w:tcPr>
            <w:tcW w:w="497" w:type="pct"/>
          </w:tcPr>
          <w:p w14:paraId="6C05D1C1" w14:textId="77777777" w:rsidR="00301F48" w:rsidRPr="009C09B2" w:rsidRDefault="00301F48" w:rsidP="00301F48">
            <w:pPr>
              <w:rPr>
                <w:ins w:id="6361" w:author="Lucy Lucy" w:date="2018-08-31T23:25:00Z"/>
              </w:rPr>
            </w:pPr>
          </w:p>
        </w:tc>
        <w:tc>
          <w:tcPr>
            <w:tcW w:w="1553" w:type="pct"/>
          </w:tcPr>
          <w:p w14:paraId="364CD665" w14:textId="77777777" w:rsidR="00301F48" w:rsidRPr="009C09B2" w:rsidRDefault="00301F48" w:rsidP="00301F48">
            <w:pPr>
              <w:rPr>
                <w:ins w:id="6362" w:author="Lucy Lucy" w:date="2018-08-31T23:25:00Z"/>
              </w:rPr>
            </w:pPr>
            <w:ins w:id="6363" w:author="Lucy Lucy" w:date="2018-08-31T23:25:00Z">
              <w:r w:rsidRPr="009C09B2">
                <w:t>ID tự tăng</w:t>
              </w:r>
            </w:ins>
          </w:p>
        </w:tc>
      </w:tr>
      <w:tr w:rsidR="00301F48" w:rsidRPr="009C09B2" w14:paraId="79B30BAE" w14:textId="77777777" w:rsidTr="00301F48">
        <w:trPr>
          <w:ins w:id="6364" w:author="Lucy Lucy" w:date="2018-08-31T23:25:00Z"/>
        </w:trPr>
        <w:tc>
          <w:tcPr>
            <w:tcW w:w="1432" w:type="pct"/>
          </w:tcPr>
          <w:p w14:paraId="2050D8BD" w14:textId="77777777" w:rsidR="00301F48" w:rsidRPr="009C09B2" w:rsidRDefault="00301F48" w:rsidP="00301F48">
            <w:pPr>
              <w:rPr>
                <w:ins w:id="6365" w:author="Lucy Lucy" w:date="2018-08-31T23:25:00Z"/>
              </w:rPr>
            </w:pPr>
            <w:ins w:id="6366" w:author="Lucy Lucy" w:date="2018-08-31T23:25:00Z">
              <w:r>
                <w:t>Type</w:t>
              </w:r>
            </w:ins>
          </w:p>
        </w:tc>
        <w:tc>
          <w:tcPr>
            <w:tcW w:w="743" w:type="pct"/>
          </w:tcPr>
          <w:p w14:paraId="58978A46" w14:textId="77777777" w:rsidR="00301F48" w:rsidRPr="009C09B2" w:rsidRDefault="00301F48" w:rsidP="00301F48">
            <w:pPr>
              <w:rPr>
                <w:ins w:id="6367" w:author="Lucy Lucy" w:date="2018-08-31T23:25:00Z"/>
              </w:rPr>
            </w:pPr>
            <w:ins w:id="6368" w:author="Lucy Lucy" w:date="2018-08-31T23:25:00Z">
              <w:r>
                <w:t>NUMBER</w:t>
              </w:r>
            </w:ins>
          </w:p>
        </w:tc>
        <w:tc>
          <w:tcPr>
            <w:tcW w:w="396" w:type="pct"/>
          </w:tcPr>
          <w:p w14:paraId="48A08170" w14:textId="77777777" w:rsidR="00301F48" w:rsidRPr="009C09B2" w:rsidRDefault="00301F48" w:rsidP="00301F48">
            <w:pPr>
              <w:rPr>
                <w:ins w:id="6369" w:author="Lucy Lucy" w:date="2018-08-31T23:25:00Z"/>
              </w:rPr>
            </w:pPr>
          </w:p>
        </w:tc>
        <w:tc>
          <w:tcPr>
            <w:tcW w:w="379" w:type="pct"/>
          </w:tcPr>
          <w:p w14:paraId="50926FA4" w14:textId="77777777" w:rsidR="00301F48" w:rsidRPr="009C09B2" w:rsidRDefault="00301F48" w:rsidP="00301F48">
            <w:pPr>
              <w:rPr>
                <w:ins w:id="6370" w:author="Lucy Lucy" w:date="2018-08-31T23:25:00Z"/>
              </w:rPr>
            </w:pPr>
          </w:p>
        </w:tc>
        <w:tc>
          <w:tcPr>
            <w:tcW w:w="497" w:type="pct"/>
          </w:tcPr>
          <w:p w14:paraId="1CD1CB22" w14:textId="77777777" w:rsidR="00301F48" w:rsidRPr="009C09B2" w:rsidRDefault="00301F48" w:rsidP="00301F48">
            <w:pPr>
              <w:rPr>
                <w:ins w:id="6371" w:author="Lucy Lucy" w:date="2018-08-31T23:25:00Z"/>
              </w:rPr>
            </w:pPr>
          </w:p>
        </w:tc>
        <w:tc>
          <w:tcPr>
            <w:tcW w:w="1553" w:type="pct"/>
          </w:tcPr>
          <w:p w14:paraId="376AA80D" w14:textId="77777777" w:rsidR="00301F48" w:rsidRDefault="00301F48" w:rsidP="00301F48">
            <w:pPr>
              <w:rPr>
                <w:ins w:id="6372" w:author="Lucy Lucy" w:date="2018-08-31T23:25:00Z"/>
              </w:rPr>
            </w:pPr>
            <w:ins w:id="6373" w:author="Lucy Lucy" w:date="2018-08-31T23:25:00Z">
              <w:r>
                <w:t>1: Đơn</w:t>
              </w:r>
            </w:ins>
          </w:p>
          <w:p w14:paraId="11BDC641" w14:textId="77777777" w:rsidR="00301F48" w:rsidRDefault="00301F48" w:rsidP="00301F48">
            <w:pPr>
              <w:rPr>
                <w:ins w:id="6374" w:author="Lucy Lucy" w:date="2018-08-31T23:25:00Z"/>
              </w:rPr>
            </w:pPr>
            <w:ins w:id="6375" w:author="Lucy Lucy" w:date="2018-08-31T23:25:00Z">
              <w:r>
                <w:t>2: câu hỏi</w:t>
              </w:r>
            </w:ins>
          </w:p>
          <w:p w14:paraId="386B62B0" w14:textId="77777777" w:rsidR="00301F48" w:rsidRDefault="00301F48" w:rsidP="00301F48">
            <w:pPr>
              <w:rPr>
                <w:ins w:id="6376" w:author="Lucy Lucy" w:date="2018-08-31T23:25:00Z"/>
              </w:rPr>
            </w:pPr>
            <w:ins w:id="6377" w:author="Lucy Lucy" w:date="2018-08-31T23:25:00Z">
              <w:r>
                <w:t>3: Tra cứu</w:t>
              </w:r>
            </w:ins>
          </w:p>
          <w:p w14:paraId="0AB5C0D3" w14:textId="77777777" w:rsidR="00301F48" w:rsidRPr="009C09B2" w:rsidRDefault="00301F48" w:rsidP="00301F48">
            <w:pPr>
              <w:rPr>
                <w:ins w:id="6378" w:author="Lucy Lucy" w:date="2018-08-31T23:25:00Z"/>
              </w:rPr>
            </w:pPr>
            <w:ins w:id="6379" w:author="Lucy Lucy" w:date="2018-08-31T23:25:00Z">
              <w:r>
                <w:t>4: Timesheet</w:t>
              </w:r>
            </w:ins>
          </w:p>
        </w:tc>
      </w:tr>
      <w:tr w:rsidR="00301F48" w:rsidRPr="009C09B2" w14:paraId="28BB2B9E" w14:textId="77777777" w:rsidTr="00301F48">
        <w:trPr>
          <w:ins w:id="6380" w:author="Lucy Lucy" w:date="2018-08-31T23:25:00Z"/>
        </w:trPr>
        <w:tc>
          <w:tcPr>
            <w:tcW w:w="1432" w:type="pct"/>
          </w:tcPr>
          <w:p w14:paraId="64D418C8" w14:textId="77777777" w:rsidR="00301F48" w:rsidRPr="009C09B2" w:rsidRDefault="00301F48" w:rsidP="00301F48">
            <w:pPr>
              <w:rPr>
                <w:ins w:id="6381" w:author="Lucy Lucy" w:date="2018-08-31T23:25:00Z"/>
              </w:rPr>
            </w:pPr>
            <w:ins w:id="6382" w:author="Lucy Lucy" w:date="2018-08-31T23:25:00Z">
              <w:r>
                <w:rPr>
                  <w:highlight w:val="yellow"/>
                </w:rPr>
                <w:t>Case_Code</w:t>
              </w:r>
            </w:ins>
          </w:p>
        </w:tc>
        <w:tc>
          <w:tcPr>
            <w:tcW w:w="743" w:type="pct"/>
          </w:tcPr>
          <w:p w14:paraId="37C79330" w14:textId="77777777" w:rsidR="00301F48" w:rsidRPr="009C09B2" w:rsidRDefault="00301F48" w:rsidP="00301F48">
            <w:pPr>
              <w:rPr>
                <w:ins w:id="6383" w:author="Lucy Lucy" w:date="2018-08-31T23:25:00Z"/>
              </w:rPr>
            </w:pPr>
            <w:ins w:id="6384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7E666CCE" w14:textId="77777777" w:rsidR="00301F48" w:rsidRPr="009C09B2" w:rsidRDefault="00301F48" w:rsidP="00301F48">
            <w:pPr>
              <w:rPr>
                <w:ins w:id="6385" w:author="Lucy Lucy" w:date="2018-08-31T23:25:00Z"/>
              </w:rPr>
            </w:pPr>
            <w:ins w:id="6386" w:author="Lucy Lucy" w:date="2018-08-31T23:25:00Z">
              <w:r>
                <w:t>50</w:t>
              </w:r>
            </w:ins>
          </w:p>
        </w:tc>
        <w:tc>
          <w:tcPr>
            <w:tcW w:w="379" w:type="pct"/>
          </w:tcPr>
          <w:p w14:paraId="3A6908E8" w14:textId="77777777" w:rsidR="00301F48" w:rsidRPr="009C09B2" w:rsidRDefault="00301F48" w:rsidP="00301F48">
            <w:pPr>
              <w:rPr>
                <w:ins w:id="6387" w:author="Lucy Lucy" w:date="2018-08-31T23:25:00Z"/>
              </w:rPr>
            </w:pPr>
          </w:p>
        </w:tc>
        <w:tc>
          <w:tcPr>
            <w:tcW w:w="497" w:type="pct"/>
          </w:tcPr>
          <w:p w14:paraId="6A877FAD" w14:textId="77777777" w:rsidR="00301F48" w:rsidRPr="009C09B2" w:rsidRDefault="00301F48" w:rsidP="00301F48">
            <w:pPr>
              <w:rPr>
                <w:ins w:id="6388" w:author="Lucy Lucy" w:date="2018-08-31T23:25:00Z"/>
              </w:rPr>
            </w:pPr>
          </w:p>
        </w:tc>
        <w:tc>
          <w:tcPr>
            <w:tcW w:w="1553" w:type="pct"/>
          </w:tcPr>
          <w:p w14:paraId="6B39F00E" w14:textId="77777777" w:rsidR="00301F48" w:rsidRPr="009C09B2" w:rsidRDefault="00301F48" w:rsidP="00301F48">
            <w:pPr>
              <w:rPr>
                <w:ins w:id="6389" w:author="Lucy Lucy" w:date="2018-08-31T23:25:00Z"/>
              </w:rPr>
            </w:pPr>
            <w:ins w:id="6390" w:author="Lucy Lucy" w:date="2018-08-31T23:25:00Z">
              <w:r>
                <w:rPr>
                  <w:highlight w:val="yellow"/>
                </w:rPr>
                <w:t>CaseCode để link tới các bảng</w:t>
              </w:r>
            </w:ins>
          </w:p>
        </w:tc>
      </w:tr>
      <w:tr w:rsidR="00301F48" w:rsidRPr="009C09B2" w14:paraId="5AC04915" w14:textId="77777777" w:rsidTr="00301F48">
        <w:trPr>
          <w:ins w:id="6391" w:author="Lucy Lucy" w:date="2018-08-31T23:25:00Z"/>
        </w:trPr>
        <w:tc>
          <w:tcPr>
            <w:tcW w:w="1432" w:type="pct"/>
          </w:tcPr>
          <w:p w14:paraId="2F8520D8" w14:textId="77777777" w:rsidR="00301F48" w:rsidRDefault="00301F48" w:rsidP="00301F48">
            <w:pPr>
              <w:rPr>
                <w:ins w:id="6392" w:author="Lucy Lucy" w:date="2018-08-31T23:25:00Z"/>
                <w:highlight w:val="yellow"/>
              </w:rPr>
            </w:pPr>
            <w:ins w:id="6393" w:author="Lucy Lucy" w:date="2018-08-31T23:25:00Z">
              <w:r>
                <w:rPr>
                  <w:highlight w:val="yellow"/>
                </w:rPr>
                <w:t>Content</w:t>
              </w:r>
            </w:ins>
          </w:p>
        </w:tc>
        <w:tc>
          <w:tcPr>
            <w:tcW w:w="743" w:type="pct"/>
          </w:tcPr>
          <w:p w14:paraId="2149CD25" w14:textId="77777777" w:rsidR="00301F48" w:rsidRDefault="00301F48" w:rsidP="00301F48">
            <w:pPr>
              <w:rPr>
                <w:ins w:id="6394" w:author="Lucy Lucy" w:date="2018-08-31T23:25:00Z"/>
              </w:rPr>
            </w:pPr>
            <w:ins w:id="6395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274FD3A4" w14:textId="77777777" w:rsidR="00301F48" w:rsidRDefault="00301F48" w:rsidP="00301F48">
            <w:pPr>
              <w:rPr>
                <w:ins w:id="6396" w:author="Lucy Lucy" w:date="2018-08-31T23:25:00Z"/>
              </w:rPr>
            </w:pPr>
            <w:ins w:id="6397" w:author="Lucy Lucy" w:date="2018-08-31T23:25:00Z">
              <w:r>
                <w:t>4000</w:t>
              </w:r>
            </w:ins>
          </w:p>
        </w:tc>
        <w:tc>
          <w:tcPr>
            <w:tcW w:w="379" w:type="pct"/>
          </w:tcPr>
          <w:p w14:paraId="3C771431" w14:textId="77777777" w:rsidR="00301F48" w:rsidRPr="009C09B2" w:rsidRDefault="00301F48" w:rsidP="00301F48">
            <w:pPr>
              <w:rPr>
                <w:ins w:id="6398" w:author="Lucy Lucy" w:date="2018-08-31T23:25:00Z"/>
              </w:rPr>
            </w:pPr>
          </w:p>
        </w:tc>
        <w:tc>
          <w:tcPr>
            <w:tcW w:w="497" w:type="pct"/>
          </w:tcPr>
          <w:p w14:paraId="3F4E7EEE" w14:textId="77777777" w:rsidR="00301F48" w:rsidRPr="009C09B2" w:rsidRDefault="00301F48" w:rsidP="00301F48">
            <w:pPr>
              <w:rPr>
                <w:ins w:id="6399" w:author="Lucy Lucy" w:date="2018-08-31T23:25:00Z"/>
              </w:rPr>
            </w:pPr>
          </w:p>
        </w:tc>
        <w:tc>
          <w:tcPr>
            <w:tcW w:w="1553" w:type="pct"/>
          </w:tcPr>
          <w:p w14:paraId="41685637" w14:textId="77777777" w:rsidR="00301F48" w:rsidRDefault="00301F48" w:rsidP="00301F48">
            <w:pPr>
              <w:rPr>
                <w:ins w:id="6400" w:author="Lucy Lucy" w:date="2018-08-31T23:25:00Z"/>
                <w:highlight w:val="yellow"/>
              </w:rPr>
            </w:pPr>
            <w:ins w:id="6401" w:author="Lucy Lucy" w:date="2018-08-31T23:25:00Z">
              <w:r>
                <w:rPr>
                  <w:highlight w:val="yellow"/>
                </w:rPr>
                <w:t>Nội dung công việc</w:t>
              </w:r>
            </w:ins>
          </w:p>
        </w:tc>
      </w:tr>
      <w:tr w:rsidR="00301F48" w:rsidRPr="009C09B2" w14:paraId="5F62D11C" w14:textId="77777777" w:rsidTr="00301F48">
        <w:trPr>
          <w:ins w:id="6402" w:author="Lucy Lucy" w:date="2018-08-31T23:25:00Z"/>
        </w:trPr>
        <w:tc>
          <w:tcPr>
            <w:tcW w:w="1432" w:type="pct"/>
          </w:tcPr>
          <w:p w14:paraId="1DC080F3" w14:textId="77777777" w:rsidR="00301F48" w:rsidRPr="009C09B2" w:rsidRDefault="00301F48" w:rsidP="00301F48">
            <w:pPr>
              <w:rPr>
                <w:ins w:id="6403" w:author="Lucy Lucy" w:date="2018-08-31T23:25:00Z"/>
              </w:rPr>
            </w:pPr>
            <w:ins w:id="6404" w:author="Lucy Lucy" w:date="2018-08-31T23:25:00Z">
              <w:r>
                <w:t>Request_By</w:t>
              </w:r>
            </w:ins>
          </w:p>
        </w:tc>
        <w:tc>
          <w:tcPr>
            <w:tcW w:w="743" w:type="pct"/>
          </w:tcPr>
          <w:p w14:paraId="7D1FA757" w14:textId="77777777" w:rsidR="00301F48" w:rsidRPr="009C09B2" w:rsidRDefault="00301F48" w:rsidP="00301F48">
            <w:pPr>
              <w:rPr>
                <w:ins w:id="6405" w:author="Lucy Lucy" w:date="2018-08-31T23:25:00Z"/>
              </w:rPr>
            </w:pPr>
            <w:ins w:id="6406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4263B63B" w14:textId="77777777" w:rsidR="00301F48" w:rsidRPr="009C09B2" w:rsidRDefault="00301F48" w:rsidP="00301F48">
            <w:pPr>
              <w:rPr>
                <w:ins w:id="6407" w:author="Lucy Lucy" w:date="2018-08-31T23:25:00Z"/>
              </w:rPr>
            </w:pPr>
            <w:ins w:id="6408" w:author="Lucy Lucy" w:date="2018-08-31T23:25:00Z">
              <w:r>
                <w:t>200</w:t>
              </w:r>
            </w:ins>
          </w:p>
        </w:tc>
        <w:tc>
          <w:tcPr>
            <w:tcW w:w="379" w:type="pct"/>
          </w:tcPr>
          <w:p w14:paraId="0652D891" w14:textId="77777777" w:rsidR="00301F48" w:rsidRPr="009C09B2" w:rsidRDefault="00301F48" w:rsidP="00301F48">
            <w:pPr>
              <w:rPr>
                <w:ins w:id="6409" w:author="Lucy Lucy" w:date="2018-08-31T23:25:00Z"/>
              </w:rPr>
            </w:pPr>
          </w:p>
        </w:tc>
        <w:tc>
          <w:tcPr>
            <w:tcW w:w="497" w:type="pct"/>
          </w:tcPr>
          <w:p w14:paraId="334AF211" w14:textId="77777777" w:rsidR="00301F48" w:rsidRPr="009C09B2" w:rsidRDefault="00301F48" w:rsidP="00301F48">
            <w:pPr>
              <w:rPr>
                <w:ins w:id="6410" w:author="Lucy Lucy" w:date="2018-08-31T23:25:00Z"/>
              </w:rPr>
            </w:pPr>
          </w:p>
        </w:tc>
        <w:tc>
          <w:tcPr>
            <w:tcW w:w="1553" w:type="pct"/>
          </w:tcPr>
          <w:p w14:paraId="5D354347" w14:textId="77777777" w:rsidR="00301F48" w:rsidRPr="009C09B2" w:rsidRDefault="00301F48" w:rsidP="00301F48">
            <w:pPr>
              <w:rPr>
                <w:ins w:id="6411" w:author="Lucy Lucy" w:date="2018-08-31T23:25:00Z"/>
              </w:rPr>
            </w:pPr>
            <w:ins w:id="6412" w:author="Lucy Lucy" w:date="2018-08-31T23:25:00Z">
              <w:r>
                <w:rPr>
                  <w:highlight w:val="yellow"/>
                </w:rPr>
                <w:t>Người yêu cầu</w:t>
              </w:r>
            </w:ins>
          </w:p>
        </w:tc>
      </w:tr>
      <w:tr w:rsidR="00301F48" w:rsidRPr="009C09B2" w14:paraId="70AB839F" w14:textId="77777777" w:rsidTr="00301F48">
        <w:trPr>
          <w:ins w:id="6413" w:author="Lucy Lucy" w:date="2018-08-31T23:25:00Z"/>
        </w:trPr>
        <w:tc>
          <w:tcPr>
            <w:tcW w:w="1432" w:type="pct"/>
          </w:tcPr>
          <w:p w14:paraId="6CFD0299" w14:textId="77777777" w:rsidR="00301F48" w:rsidRPr="009C09B2" w:rsidRDefault="00301F48" w:rsidP="00301F48">
            <w:pPr>
              <w:rPr>
                <w:ins w:id="6414" w:author="Lucy Lucy" w:date="2018-08-31T23:25:00Z"/>
              </w:rPr>
            </w:pPr>
            <w:ins w:id="6415" w:author="Lucy Lucy" w:date="2018-08-31T23:25:00Z">
              <w:r>
                <w:t>Request_Date</w:t>
              </w:r>
            </w:ins>
          </w:p>
        </w:tc>
        <w:tc>
          <w:tcPr>
            <w:tcW w:w="743" w:type="pct"/>
          </w:tcPr>
          <w:p w14:paraId="4159A935" w14:textId="77777777" w:rsidR="00301F48" w:rsidRPr="009C09B2" w:rsidRDefault="00301F48" w:rsidP="00301F48">
            <w:pPr>
              <w:rPr>
                <w:ins w:id="6416" w:author="Lucy Lucy" w:date="2018-08-31T23:25:00Z"/>
              </w:rPr>
            </w:pPr>
            <w:ins w:id="6417" w:author="Lucy Lucy" w:date="2018-08-31T23:25:00Z">
              <w:r>
                <w:t>Date</w:t>
              </w:r>
            </w:ins>
          </w:p>
        </w:tc>
        <w:tc>
          <w:tcPr>
            <w:tcW w:w="396" w:type="pct"/>
          </w:tcPr>
          <w:p w14:paraId="27BD3963" w14:textId="77777777" w:rsidR="00301F48" w:rsidRPr="009C09B2" w:rsidRDefault="00301F48" w:rsidP="00301F48">
            <w:pPr>
              <w:rPr>
                <w:ins w:id="6418" w:author="Lucy Lucy" w:date="2018-08-31T23:25:00Z"/>
              </w:rPr>
            </w:pPr>
          </w:p>
        </w:tc>
        <w:tc>
          <w:tcPr>
            <w:tcW w:w="379" w:type="pct"/>
          </w:tcPr>
          <w:p w14:paraId="214F4A5B" w14:textId="77777777" w:rsidR="00301F48" w:rsidRPr="009C09B2" w:rsidRDefault="00301F48" w:rsidP="00301F48">
            <w:pPr>
              <w:rPr>
                <w:ins w:id="6419" w:author="Lucy Lucy" w:date="2018-08-31T23:25:00Z"/>
              </w:rPr>
            </w:pPr>
          </w:p>
        </w:tc>
        <w:tc>
          <w:tcPr>
            <w:tcW w:w="497" w:type="pct"/>
          </w:tcPr>
          <w:p w14:paraId="79E45228" w14:textId="77777777" w:rsidR="00301F48" w:rsidRPr="009C09B2" w:rsidRDefault="00301F48" w:rsidP="00301F48">
            <w:pPr>
              <w:rPr>
                <w:ins w:id="6420" w:author="Lucy Lucy" w:date="2018-08-31T23:25:00Z"/>
              </w:rPr>
            </w:pPr>
          </w:p>
        </w:tc>
        <w:tc>
          <w:tcPr>
            <w:tcW w:w="1553" w:type="pct"/>
          </w:tcPr>
          <w:p w14:paraId="4730C536" w14:textId="77777777" w:rsidR="00301F48" w:rsidRPr="009C09B2" w:rsidRDefault="00301F48" w:rsidP="00301F48">
            <w:pPr>
              <w:rPr>
                <w:ins w:id="6421" w:author="Lucy Lucy" w:date="2018-08-31T23:25:00Z"/>
              </w:rPr>
            </w:pPr>
            <w:ins w:id="6422" w:author="Lucy Lucy" w:date="2018-08-31T23:25:00Z">
              <w:r>
                <w:t>Ngày giờ yêu cầu</w:t>
              </w:r>
            </w:ins>
          </w:p>
          <w:p w14:paraId="350A8C0C" w14:textId="77777777" w:rsidR="00301F48" w:rsidRPr="009C09B2" w:rsidRDefault="00301F48" w:rsidP="00301F48">
            <w:pPr>
              <w:rPr>
                <w:ins w:id="6423" w:author="Lucy Lucy" w:date="2018-08-31T23:25:00Z"/>
              </w:rPr>
            </w:pPr>
          </w:p>
        </w:tc>
      </w:tr>
      <w:tr w:rsidR="000D46FA" w:rsidRPr="009C09B2" w14:paraId="2AE08868" w14:textId="77777777" w:rsidTr="00301F48">
        <w:trPr>
          <w:ins w:id="6424" w:author="Lucy Lucy" w:date="2018-08-31T23:25:00Z"/>
        </w:trPr>
        <w:tc>
          <w:tcPr>
            <w:tcW w:w="1432" w:type="pct"/>
          </w:tcPr>
          <w:p w14:paraId="7EE54DBD" w14:textId="66F8DCCF" w:rsidR="000D46FA" w:rsidRDefault="000D46FA" w:rsidP="000D46FA">
            <w:pPr>
              <w:rPr>
                <w:ins w:id="6425" w:author="Lucy Lucy" w:date="2018-08-31T23:25:00Z"/>
              </w:rPr>
            </w:pPr>
            <w:ins w:id="6426" w:author="Lucy Lucy" w:date="2018-08-31T23:30:00Z">
              <w:r>
                <w:t>Processor_By</w:t>
              </w:r>
            </w:ins>
          </w:p>
        </w:tc>
        <w:tc>
          <w:tcPr>
            <w:tcW w:w="743" w:type="pct"/>
          </w:tcPr>
          <w:p w14:paraId="3DE449EA" w14:textId="77777777" w:rsidR="000D46FA" w:rsidRPr="009C09B2" w:rsidRDefault="000D46FA" w:rsidP="000D46FA">
            <w:pPr>
              <w:rPr>
                <w:ins w:id="6427" w:author="Lucy Lucy" w:date="2018-08-31T23:25:00Z"/>
              </w:rPr>
            </w:pPr>
            <w:ins w:id="6428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79F47264" w14:textId="77777777" w:rsidR="000D46FA" w:rsidRDefault="000D46FA" w:rsidP="000D46FA">
            <w:pPr>
              <w:rPr>
                <w:ins w:id="6429" w:author="Lucy Lucy" w:date="2018-08-31T23:25:00Z"/>
              </w:rPr>
            </w:pPr>
            <w:ins w:id="6430" w:author="Lucy Lucy" w:date="2018-08-31T23:25:00Z">
              <w:r>
                <w:t>200</w:t>
              </w:r>
            </w:ins>
          </w:p>
        </w:tc>
        <w:tc>
          <w:tcPr>
            <w:tcW w:w="379" w:type="pct"/>
          </w:tcPr>
          <w:p w14:paraId="31D5651C" w14:textId="77777777" w:rsidR="000D46FA" w:rsidRPr="009C09B2" w:rsidRDefault="000D46FA" w:rsidP="000D46FA">
            <w:pPr>
              <w:rPr>
                <w:ins w:id="6431" w:author="Lucy Lucy" w:date="2018-08-31T23:25:00Z"/>
              </w:rPr>
            </w:pPr>
          </w:p>
        </w:tc>
        <w:tc>
          <w:tcPr>
            <w:tcW w:w="497" w:type="pct"/>
          </w:tcPr>
          <w:p w14:paraId="6294A389" w14:textId="77777777" w:rsidR="000D46FA" w:rsidRPr="009C09B2" w:rsidRDefault="000D46FA" w:rsidP="000D46FA">
            <w:pPr>
              <w:rPr>
                <w:ins w:id="6432" w:author="Lucy Lucy" w:date="2018-08-31T23:25:00Z"/>
              </w:rPr>
            </w:pPr>
          </w:p>
        </w:tc>
        <w:tc>
          <w:tcPr>
            <w:tcW w:w="1553" w:type="pct"/>
          </w:tcPr>
          <w:p w14:paraId="7B5299BB" w14:textId="77777777" w:rsidR="000D46FA" w:rsidRDefault="000D46FA" w:rsidP="000D46FA">
            <w:pPr>
              <w:rPr>
                <w:ins w:id="6433" w:author="Lucy Lucy" w:date="2018-08-31T23:25:00Z"/>
              </w:rPr>
            </w:pPr>
            <w:ins w:id="6434" w:author="Lucy Lucy" w:date="2018-08-31T23:25:00Z">
              <w:r>
                <w:t>Người xử lý</w:t>
              </w:r>
            </w:ins>
          </w:p>
        </w:tc>
      </w:tr>
      <w:tr w:rsidR="000D46FA" w:rsidRPr="009C09B2" w14:paraId="7D06C3E7" w14:textId="77777777" w:rsidTr="00301F48">
        <w:trPr>
          <w:ins w:id="6435" w:author="Lucy Lucy" w:date="2018-08-31T23:25:00Z"/>
        </w:trPr>
        <w:tc>
          <w:tcPr>
            <w:tcW w:w="1432" w:type="pct"/>
          </w:tcPr>
          <w:p w14:paraId="02DDBFCC" w14:textId="508CC0DE" w:rsidR="000D46FA" w:rsidRDefault="000D46FA" w:rsidP="000D46FA">
            <w:pPr>
              <w:rPr>
                <w:ins w:id="6436" w:author="Lucy Lucy" w:date="2018-08-31T23:25:00Z"/>
              </w:rPr>
            </w:pPr>
            <w:ins w:id="6437" w:author="Lucy Lucy" w:date="2018-08-31T23:30:00Z">
              <w:r>
                <w:t>Processor_Date</w:t>
              </w:r>
            </w:ins>
          </w:p>
        </w:tc>
        <w:tc>
          <w:tcPr>
            <w:tcW w:w="743" w:type="pct"/>
          </w:tcPr>
          <w:p w14:paraId="1013A990" w14:textId="77777777" w:rsidR="000D46FA" w:rsidRDefault="000D46FA" w:rsidP="000D46FA">
            <w:pPr>
              <w:rPr>
                <w:ins w:id="6438" w:author="Lucy Lucy" w:date="2018-08-31T23:25:00Z"/>
              </w:rPr>
            </w:pPr>
            <w:ins w:id="6439" w:author="Lucy Lucy" w:date="2018-08-31T23:25:00Z">
              <w:r>
                <w:t>DATE</w:t>
              </w:r>
            </w:ins>
          </w:p>
        </w:tc>
        <w:tc>
          <w:tcPr>
            <w:tcW w:w="396" w:type="pct"/>
          </w:tcPr>
          <w:p w14:paraId="5D5CB27C" w14:textId="77777777" w:rsidR="000D46FA" w:rsidRDefault="000D46FA" w:rsidP="000D46FA">
            <w:pPr>
              <w:rPr>
                <w:ins w:id="6440" w:author="Lucy Lucy" w:date="2018-08-31T23:25:00Z"/>
              </w:rPr>
            </w:pPr>
          </w:p>
        </w:tc>
        <w:tc>
          <w:tcPr>
            <w:tcW w:w="379" w:type="pct"/>
          </w:tcPr>
          <w:p w14:paraId="4838203B" w14:textId="77777777" w:rsidR="000D46FA" w:rsidRPr="009C09B2" w:rsidRDefault="000D46FA" w:rsidP="000D46FA">
            <w:pPr>
              <w:rPr>
                <w:ins w:id="6441" w:author="Lucy Lucy" w:date="2018-08-31T23:25:00Z"/>
              </w:rPr>
            </w:pPr>
          </w:p>
        </w:tc>
        <w:tc>
          <w:tcPr>
            <w:tcW w:w="497" w:type="pct"/>
          </w:tcPr>
          <w:p w14:paraId="2C394177" w14:textId="77777777" w:rsidR="000D46FA" w:rsidRPr="009C09B2" w:rsidRDefault="000D46FA" w:rsidP="000D46FA">
            <w:pPr>
              <w:rPr>
                <w:ins w:id="6442" w:author="Lucy Lucy" w:date="2018-08-31T23:25:00Z"/>
              </w:rPr>
            </w:pPr>
          </w:p>
        </w:tc>
        <w:tc>
          <w:tcPr>
            <w:tcW w:w="1553" w:type="pct"/>
          </w:tcPr>
          <w:p w14:paraId="2B913764" w14:textId="77777777" w:rsidR="000D46FA" w:rsidRDefault="000D46FA" w:rsidP="000D46FA">
            <w:pPr>
              <w:rPr>
                <w:ins w:id="6443" w:author="Lucy Lucy" w:date="2018-08-31T23:25:00Z"/>
              </w:rPr>
            </w:pPr>
            <w:ins w:id="6444" w:author="Lucy Lucy" w:date="2018-08-31T23:25:00Z">
              <w:r>
                <w:t>Ngày xử lý</w:t>
              </w:r>
            </w:ins>
          </w:p>
        </w:tc>
      </w:tr>
      <w:tr w:rsidR="00301F48" w:rsidRPr="009C09B2" w14:paraId="36D44B73" w14:textId="77777777" w:rsidTr="00301F48">
        <w:trPr>
          <w:ins w:id="6445" w:author="Lucy Lucy" w:date="2018-08-31T23:25:00Z"/>
        </w:trPr>
        <w:tc>
          <w:tcPr>
            <w:tcW w:w="1432" w:type="pct"/>
          </w:tcPr>
          <w:p w14:paraId="07966730" w14:textId="77777777" w:rsidR="00301F48" w:rsidRDefault="00301F48" w:rsidP="00301F48">
            <w:pPr>
              <w:rPr>
                <w:ins w:id="6446" w:author="Lucy Lucy" w:date="2018-08-31T23:25:00Z"/>
              </w:rPr>
            </w:pPr>
            <w:ins w:id="6447" w:author="Lucy Lucy" w:date="2018-08-31T23:25:00Z">
              <w:r>
                <w:t>Status</w:t>
              </w:r>
            </w:ins>
          </w:p>
        </w:tc>
        <w:tc>
          <w:tcPr>
            <w:tcW w:w="743" w:type="pct"/>
          </w:tcPr>
          <w:p w14:paraId="30015010" w14:textId="77777777" w:rsidR="00301F48" w:rsidRDefault="00301F48" w:rsidP="00301F48">
            <w:pPr>
              <w:rPr>
                <w:ins w:id="6448" w:author="Lucy Lucy" w:date="2018-08-31T23:25:00Z"/>
              </w:rPr>
            </w:pPr>
            <w:ins w:id="6449" w:author="Lucy Lucy" w:date="2018-08-31T23:25:00Z">
              <w:r>
                <w:t>NUMBER</w:t>
              </w:r>
            </w:ins>
          </w:p>
        </w:tc>
        <w:tc>
          <w:tcPr>
            <w:tcW w:w="396" w:type="pct"/>
          </w:tcPr>
          <w:p w14:paraId="3D69556C" w14:textId="77777777" w:rsidR="00301F48" w:rsidRDefault="00301F48" w:rsidP="00301F48">
            <w:pPr>
              <w:rPr>
                <w:ins w:id="6450" w:author="Lucy Lucy" w:date="2018-08-31T23:25:00Z"/>
              </w:rPr>
            </w:pPr>
          </w:p>
        </w:tc>
        <w:tc>
          <w:tcPr>
            <w:tcW w:w="379" w:type="pct"/>
          </w:tcPr>
          <w:p w14:paraId="0CFEE163" w14:textId="77777777" w:rsidR="00301F48" w:rsidRPr="009C09B2" w:rsidRDefault="00301F48" w:rsidP="00301F48">
            <w:pPr>
              <w:rPr>
                <w:ins w:id="6451" w:author="Lucy Lucy" w:date="2018-08-31T23:25:00Z"/>
              </w:rPr>
            </w:pPr>
          </w:p>
        </w:tc>
        <w:tc>
          <w:tcPr>
            <w:tcW w:w="497" w:type="pct"/>
          </w:tcPr>
          <w:p w14:paraId="29193B94" w14:textId="77777777" w:rsidR="00301F48" w:rsidRPr="009C09B2" w:rsidRDefault="00301F48" w:rsidP="00301F48">
            <w:pPr>
              <w:rPr>
                <w:ins w:id="6452" w:author="Lucy Lucy" w:date="2018-08-31T23:25:00Z"/>
              </w:rPr>
            </w:pPr>
          </w:p>
        </w:tc>
        <w:tc>
          <w:tcPr>
            <w:tcW w:w="1553" w:type="pct"/>
          </w:tcPr>
          <w:p w14:paraId="480F617A" w14:textId="77777777" w:rsidR="00301F48" w:rsidRDefault="00301F48" w:rsidP="00301F48">
            <w:pPr>
              <w:rPr>
                <w:ins w:id="6453" w:author="Lucy Lucy" w:date="2018-08-31T23:25:00Z"/>
              </w:rPr>
            </w:pPr>
            <w:ins w:id="6454" w:author="Lucy Lucy" w:date="2018-08-31T23:25:00Z">
              <w:r>
                <w:t>Trạng thái</w:t>
              </w:r>
            </w:ins>
          </w:p>
          <w:p w14:paraId="111B4E74" w14:textId="77777777" w:rsidR="00301F48" w:rsidRDefault="00301F48" w:rsidP="00301F48">
            <w:pPr>
              <w:tabs>
                <w:tab w:val="center" w:pos="1291"/>
              </w:tabs>
              <w:rPr>
                <w:ins w:id="6455" w:author="Lucy Lucy" w:date="2018-08-31T23:25:00Z"/>
              </w:rPr>
            </w:pPr>
            <w:ins w:id="6456" w:author="Lucy Lucy" w:date="2018-08-31T23:25:00Z">
              <w:r>
                <w:t>0: Đang review</w:t>
              </w:r>
            </w:ins>
          </w:p>
          <w:p w14:paraId="5F9D7668" w14:textId="77777777" w:rsidR="00301F48" w:rsidRDefault="00301F48" w:rsidP="00301F48">
            <w:pPr>
              <w:tabs>
                <w:tab w:val="center" w:pos="1291"/>
              </w:tabs>
              <w:rPr>
                <w:ins w:id="6457" w:author="Lucy Lucy" w:date="2018-08-31T23:25:00Z"/>
              </w:rPr>
            </w:pPr>
            <w:ins w:id="6458" w:author="Lucy Lucy" w:date="2018-08-31T23:25:00Z">
              <w:r>
                <w:t>1: Đã hoàn thành</w:t>
              </w:r>
            </w:ins>
          </w:p>
        </w:tc>
      </w:tr>
      <w:tr w:rsidR="00301F48" w:rsidRPr="009C09B2" w14:paraId="230AE5A0" w14:textId="77777777" w:rsidTr="00301F48">
        <w:trPr>
          <w:ins w:id="6459" w:author="Lucy Lucy" w:date="2018-08-31T23:25:00Z"/>
        </w:trPr>
        <w:tc>
          <w:tcPr>
            <w:tcW w:w="1432" w:type="pct"/>
          </w:tcPr>
          <w:p w14:paraId="095F4230" w14:textId="77777777" w:rsidR="00301F48" w:rsidRPr="009C09B2" w:rsidRDefault="00301F48" w:rsidP="00301F48">
            <w:pPr>
              <w:rPr>
                <w:ins w:id="6460" w:author="Lucy Lucy" w:date="2018-08-31T23:25:00Z"/>
              </w:rPr>
            </w:pPr>
            <w:ins w:id="6461" w:author="Lucy Lucy" w:date="2018-08-31T23:25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267AE2E3" w14:textId="77777777" w:rsidR="00301F48" w:rsidRPr="009C09B2" w:rsidRDefault="00301F48" w:rsidP="00301F48">
            <w:pPr>
              <w:rPr>
                <w:ins w:id="6462" w:author="Lucy Lucy" w:date="2018-08-31T23:25:00Z"/>
              </w:rPr>
            </w:pPr>
            <w:ins w:id="6463" w:author="Lucy Lucy" w:date="2018-08-31T23:25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535EE1D3" w14:textId="77777777" w:rsidR="00301F48" w:rsidRDefault="00301F48" w:rsidP="00301F48">
            <w:pPr>
              <w:rPr>
                <w:ins w:id="6464" w:author="Lucy Lucy" w:date="2018-08-31T23:25:00Z"/>
              </w:rPr>
            </w:pPr>
            <w:ins w:id="6465" w:author="Lucy Lucy" w:date="2018-08-31T23:25:00Z">
              <w:r w:rsidRPr="009C09B2">
                <w:t>5</w:t>
              </w:r>
            </w:ins>
          </w:p>
        </w:tc>
        <w:tc>
          <w:tcPr>
            <w:tcW w:w="379" w:type="pct"/>
          </w:tcPr>
          <w:p w14:paraId="7A0A40CD" w14:textId="77777777" w:rsidR="00301F48" w:rsidRPr="009C09B2" w:rsidRDefault="00301F48" w:rsidP="00301F48">
            <w:pPr>
              <w:rPr>
                <w:ins w:id="6466" w:author="Lucy Lucy" w:date="2018-08-31T23:25:00Z"/>
              </w:rPr>
            </w:pPr>
          </w:p>
        </w:tc>
        <w:tc>
          <w:tcPr>
            <w:tcW w:w="497" w:type="pct"/>
          </w:tcPr>
          <w:p w14:paraId="766500EA" w14:textId="77777777" w:rsidR="00301F48" w:rsidRPr="009C09B2" w:rsidRDefault="00301F48" w:rsidP="00301F48">
            <w:pPr>
              <w:rPr>
                <w:ins w:id="6467" w:author="Lucy Lucy" w:date="2018-08-31T23:25:00Z"/>
              </w:rPr>
            </w:pPr>
          </w:p>
        </w:tc>
        <w:tc>
          <w:tcPr>
            <w:tcW w:w="1553" w:type="pct"/>
          </w:tcPr>
          <w:p w14:paraId="1BE1085F" w14:textId="77777777" w:rsidR="00301F48" w:rsidRPr="009C09B2" w:rsidRDefault="00301F48" w:rsidP="00301F48">
            <w:pPr>
              <w:rPr>
                <w:ins w:id="6468" w:author="Lucy Lucy" w:date="2018-08-31T23:25:00Z"/>
              </w:rPr>
            </w:pPr>
            <w:ins w:id="6469" w:author="Lucy Lucy" w:date="2018-08-31T23:25:00Z">
              <w:r w:rsidRPr="009C09B2">
                <w:t>Ngôn ngữ hiển thị</w:t>
              </w:r>
            </w:ins>
          </w:p>
        </w:tc>
      </w:tr>
    </w:tbl>
    <w:p w14:paraId="209538EA" w14:textId="671ED21E" w:rsidR="00301F48" w:rsidRDefault="00301F48" w:rsidP="004769AD">
      <w:pPr>
        <w:rPr>
          <w:ins w:id="6470" w:author="Lucy Lucy" w:date="2018-08-31T23:26:00Z"/>
        </w:rPr>
      </w:pPr>
    </w:p>
    <w:p w14:paraId="6A78162F" w14:textId="2C976301" w:rsidR="004A78AE" w:rsidRPr="009C09B2" w:rsidRDefault="004A78AE" w:rsidP="004A78AE">
      <w:pPr>
        <w:pStyle w:val="Heading2"/>
        <w:rPr>
          <w:ins w:id="6471" w:author="Lucy Lucy" w:date="2018-08-31T23:26:00Z"/>
        </w:rPr>
      </w:pPr>
      <w:bookmarkStart w:id="6472" w:name="_Toc523526412"/>
      <w:ins w:id="6473" w:author="Lucy Lucy" w:date="2018-08-31T23:27:00Z">
        <w:r>
          <w:t>Remind</w:t>
        </w:r>
      </w:ins>
      <w:bookmarkEnd w:id="6472"/>
    </w:p>
    <w:p w14:paraId="1BF7EB62" w14:textId="55DD0C5C" w:rsidR="004A78AE" w:rsidRPr="009C09B2" w:rsidRDefault="004A78AE" w:rsidP="004A78AE">
      <w:pPr>
        <w:pStyle w:val="ListParagraph"/>
        <w:numPr>
          <w:ilvl w:val="0"/>
          <w:numId w:val="8"/>
        </w:numPr>
        <w:rPr>
          <w:ins w:id="6474" w:author="Lucy Lucy" w:date="2018-08-31T23:26:00Z"/>
        </w:rPr>
      </w:pPr>
      <w:ins w:id="6475" w:author="Lucy Lucy" w:date="2018-08-31T23:26:00Z">
        <w:r w:rsidRPr="009C09B2">
          <w:t xml:space="preserve">Mục đích: Lưu trữ thông tin </w:t>
        </w:r>
      </w:ins>
      <w:ins w:id="6476" w:author="Lucy Lucy" w:date="2018-08-31T23:27:00Z">
        <w:r>
          <w:t>cảnh báo</w:t>
        </w:r>
      </w:ins>
    </w:p>
    <w:p w14:paraId="110DCE12" w14:textId="77777777" w:rsidR="004A78AE" w:rsidRPr="009C09B2" w:rsidRDefault="004A78AE" w:rsidP="004A78AE">
      <w:pPr>
        <w:pStyle w:val="ListParagraph"/>
        <w:numPr>
          <w:ilvl w:val="0"/>
          <w:numId w:val="8"/>
        </w:numPr>
        <w:rPr>
          <w:ins w:id="6477" w:author="Lucy Lucy" w:date="2018-08-31T23:26:00Z"/>
        </w:rPr>
      </w:pPr>
      <w:ins w:id="6478" w:author="Lucy Lucy" w:date="2018-08-31T23:26:00Z">
        <w:r w:rsidRPr="009C09B2">
          <w:t>Chi tiết các trường: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A78AE" w:rsidRPr="009C09B2" w14:paraId="26C158D2" w14:textId="77777777" w:rsidTr="00CF568F">
        <w:trPr>
          <w:tblHeader/>
          <w:ins w:id="6479" w:author="Lucy Lucy" w:date="2018-08-31T23:26:00Z"/>
        </w:trPr>
        <w:tc>
          <w:tcPr>
            <w:tcW w:w="1432" w:type="pct"/>
            <w:shd w:val="clear" w:color="auto" w:fill="E6E6E6"/>
          </w:tcPr>
          <w:p w14:paraId="59A7363E" w14:textId="77777777" w:rsidR="004A78AE" w:rsidRPr="009C09B2" w:rsidRDefault="004A78AE" w:rsidP="00CF568F">
            <w:pPr>
              <w:rPr>
                <w:ins w:id="6480" w:author="Lucy Lucy" w:date="2018-08-31T23:26:00Z"/>
                <w:b/>
              </w:rPr>
            </w:pPr>
            <w:ins w:id="6481" w:author="Lucy Lucy" w:date="2018-08-31T23:26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7ED8E114" w14:textId="77777777" w:rsidR="004A78AE" w:rsidRPr="009C09B2" w:rsidRDefault="004A78AE" w:rsidP="00CF568F">
            <w:pPr>
              <w:rPr>
                <w:ins w:id="6482" w:author="Lucy Lucy" w:date="2018-08-31T23:26:00Z"/>
                <w:b/>
              </w:rPr>
            </w:pPr>
            <w:ins w:id="6483" w:author="Lucy Lucy" w:date="2018-08-31T23:26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613FC66F" w14:textId="77777777" w:rsidR="004A78AE" w:rsidRPr="009C09B2" w:rsidRDefault="004A78AE" w:rsidP="00CF568F">
            <w:pPr>
              <w:rPr>
                <w:ins w:id="6484" w:author="Lucy Lucy" w:date="2018-08-31T23:26:00Z"/>
                <w:b/>
              </w:rPr>
            </w:pPr>
            <w:ins w:id="6485" w:author="Lucy Lucy" w:date="2018-08-31T23:26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66AC6810" w14:textId="77777777" w:rsidR="004A78AE" w:rsidRPr="009C09B2" w:rsidRDefault="004A78AE" w:rsidP="00CF568F">
            <w:pPr>
              <w:rPr>
                <w:ins w:id="6486" w:author="Lucy Lucy" w:date="2018-08-31T23:26:00Z"/>
                <w:b/>
              </w:rPr>
            </w:pPr>
            <w:ins w:id="6487" w:author="Lucy Lucy" w:date="2018-08-31T23:26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7F21228C" w14:textId="77777777" w:rsidR="004A78AE" w:rsidRPr="009C09B2" w:rsidRDefault="004A78AE" w:rsidP="00CF568F">
            <w:pPr>
              <w:rPr>
                <w:ins w:id="6488" w:author="Lucy Lucy" w:date="2018-08-31T23:26:00Z"/>
                <w:b/>
              </w:rPr>
            </w:pPr>
            <w:ins w:id="6489" w:author="Lucy Lucy" w:date="2018-08-31T23:26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353754EA" w14:textId="77777777" w:rsidR="004A78AE" w:rsidRPr="009C09B2" w:rsidRDefault="004A78AE" w:rsidP="00CF568F">
            <w:pPr>
              <w:jc w:val="left"/>
              <w:rPr>
                <w:ins w:id="6490" w:author="Lucy Lucy" w:date="2018-08-31T23:26:00Z"/>
                <w:b/>
              </w:rPr>
            </w:pPr>
            <w:ins w:id="6491" w:author="Lucy Lucy" w:date="2018-08-31T23:26:00Z">
              <w:r w:rsidRPr="009C09B2">
                <w:rPr>
                  <w:b/>
                </w:rPr>
                <w:t>Mô tả</w:t>
              </w:r>
            </w:ins>
          </w:p>
        </w:tc>
      </w:tr>
      <w:tr w:rsidR="004A78AE" w:rsidRPr="009C09B2" w14:paraId="20C90EB5" w14:textId="77777777" w:rsidTr="00CF568F">
        <w:trPr>
          <w:ins w:id="6492" w:author="Lucy Lucy" w:date="2018-08-31T23:26:00Z"/>
        </w:trPr>
        <w:tc>
          <w:tcPr>
            <w:tcW w:w="1432" w:type="pct"/>
          </w:tcPr>
          <w:p w14:paraId="62793286" w14:textId="753794BE" w:rsidR="004A78AE" w:rsidRPr="009C09B2" w:rsidRDefault="004A78AE" w:rsidP="00CF568F">
            <w:pPr>
              <w:rPr>
                <w:ins w:id="6493" w:author="Lucy Lucy" w:date="2018-08-31T23:26:00Z"/>
              </w:rPr>
            </w:pPr>
            <w:ins w:id="6494" w:author="Lucy Lucy" w:date="2018-08-31T23:27:00Z">
              <w:r>
                <w:t>Remind</w:t>
              </w:r>
            </w:ins>
            <w:ins w:id="6495" w:author="Lucy Lucy" w:date="2018-08-31T23:26:00Z">
              <w:r>
                <w:t>_ID</w:t>
              </w:r>
            </w:ins>
          </w:p>
        </w:tc>
        <w:tc>
          <w:tcPr>
            <w:tcW w:w="743" w:type="pct"/>
          </w:tcPr>
          <w:p w14:paraId="5E942E65" w14:textId="77777777" w:rsidR="004A78AE" w:rsidRPr="009C09B2" w:rsidRDefault="004A78AE" w:rsidP="00CF568F">
            <w:pPr>
              <w:rPr>
                <w:ins w:id="6496" w:author="Lucy Lucy" w:date="2018-08-31T23:26:00Z"/>
              </w:rPr>
            </w:pPr>
            <w:ins w:id="6497" w:author="Lucy Lucy" w:date="2018-08-31T23:26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75C4D239" w14:textId="77777777" w:rsidR="004A78AE" w:rsidRPr="009C09B2" w:rsidRDefault="004A78AE" w:rsidP="00CF568F">
            <w:pPr>
              <w:rPr>
                <w:ins w:id="6498" w:author="Lucy Lucy" w:date="2018-08-31T23:26:00Z"/>
              </w:rPr>
            </w:pPr>
          </w:p>
        </w:tc>
        <w:tc>
          <w:tcPr>
            <w:tcW w:w="379" w:type="pct"/>
          </w:tcPr>
          <w:p w14:paraId="1AC1C660" w14:textId="77777777" w:rsidR="004A78AE" w:rsidRPr="009C09B2" w:rsidRDefault="004A78AE" w:rsidP="00CF568F">
            <w:pPr>
              <w:rPr>
                <w:ins w:id="6499" w:author="Lucy Lucy" w:date="2018-08-31T23:26:00Z"/>
              </w:rPr>
            </w:pPr>
          </w:p>
        </w:tc>
        <w:tc>
          <w:tcPr>
            <w:tcW w:w="497" w:type="pct"/>
          </w:tcPr>
          <w:p w14:paraId="16E4197C" w14:textId="77777777" w:rsidR="004A78AE" w:rsidRPr="009C09B2" w:rsidRDefault="004A78AE" w:rsidP="00CF568F">
            <w:pPr>
              <w:rPr>
                <w:ins w:id="6500" w:author="Lucy Lucy" w:date="2018-08-31T23:26:00Z"/>
              </w:rPr>
            </w:pPr>
          </w:p>
        </w:tc>
        <w:tc>
          <w:tcPr>
            <w:tcW w:w="1553" w:type="pct"/>
          </w:tcPr>
          <w:p w14:paraId="47B25DE6" w14:textId="77777777" w:rsidR="004A78AE" w:rsidRPr="009C09B2" w:rsidRDefault="004A78AE" w:rsidP="00CF568F">
            <w:pPr>
              <w:rPr>
                <w:ins w:id="6501" w:author="Lucy Lucy" w:date="2018-08-31T23:26:00Z"/>
              </w:rPr>
            </w:pPr>
            <w:ins w:id="6502" w:author="Lucy Lucy" w:date="2018-08-31T23:26:00Z">
              <w:r w:rsidRPr="009C09B2">
                <w:t>ID tự tăng</w:t>
              </w:r>
            </w:ins>
          </w:p>
        </w:tc>
      </w:tr>
      <w:tr w:rsidR="004A78AE" w:rsidRPr="009C09B2" w14:paraId="2EDAC04E" w14:textId="77777777" w:rsidTr="00CF568F">
        <w:trPr>
          <w:ins w:id="6503" w:author="Lucy Lucy" w:date="2018-08-31T23:26:00Z"/>
        </w:trPr>
        <w:tc>
          <w:tcPr>
            <w:tcW w:w="1432" w:type="pct"/>
          </w:tcPr>
          <w:p w14:paraId="5C45FA89" w14:textId="77777777" w:rsidR="004A78AE" w:rsidRPr="009C09B2" w:rsidRDefault="004A78AE" w:rsidP="00CF568F">
            <w:pPr>
              <w:rPr>
                <w:ins w:id="6504" w:author="Lucy Lucy" w:date="2018-08-31T23:26:00Z"/>
              </w:rPr>
            </w:pPr>
            <w:ins w:id="6505" w:author="Lucy Lucy" w:date="2018-08-31T23:26:00Z">
              <w:r>
                <w:t>Type</w:t>
              </w:r>
            </w:ins>
          </w:p>
        </w:tc>
        <w:tc>
          <w:tcPr>
            <w:tcW w:w="743" w:type="pct"/>
          </w:tcPr>
          <w:p w14:paraId="03A9503C" w14:textId="77777777" w:rsidR="004A78AE" w:rsidRPr="009C09B2" w:rsidRDefault="004A78AE" w:rsidP="00CF568F">
            <w:pPr>
              <w:rPr>
                <w:ins w:id="6506" w:author="Lucy Lucy" w:date="2018-08-31T23:26:00Z"/>
              </w:rPr>
            </w:pPr>
            <w:ins w:id="6507" w:author="Lucy Lucy" w:date="2018-08-31T23:26:00Z">
              <w:r>
                <w:t>NUMBER</w:t>
              </w:r>
            </w:ins>
          </w:p>
        </w:tc>
        <w:tc>
          <w:tcPr>
            <w:tcW w:w="396" w:type="pct"/>
          </w:tcPr>
          <w:p w14:paraId="1177C7F2" w14:textId="77777777" w:rsidR="004A78AE" w:rsidRPr="009C09B2" w:rsidRDefault="004A78AE" w:rsidP="00CF568F">
            <w:pPr>
              <w:rPr>
                <w:ins w:id="6508" w:author="Lucy Lucy" w:date="2018-08-31T23:26:00Z"/>
              </w:rPr>
            </w:pPr>
          </w:p>
        </w:tc>
        <w:tc>
          <w:tcPr>
            <w:tcW w:w="379" w:type="pct"/>
          </w:tcPr>
          <w:p w14:paraId="3B3E4098" w14:textId="77777777" w:rsidR="004A78AE" w:rsidRPr="009C09B2" w:rsidRDefault="004A78AE" w:rsidP="00CF568F">
            <w:pPr>
              <w:rPr>
                <w:ins w:id="6509" w:author="Lucy Lucy" w:date="2018-08-31T23:26:00Z"/>
              </w:rPr>
            </w:pPr>
          </w:p>
        </w:tc>
        <w:tc>
          <w:tcPr>
            <w:tcW w:w="497" w:type="pct"/>
          </w:tcPr>
          <w:p w14:paraId="5E40CB1A" w14:textId="77777777" w:rsidR="004A78AE" w:rsidRPr="009C09B2" w:rsidRDefault="004A78AE" w:rsidP="00CF568F">
            <w:pPr>
              <w:rPr>
                <w:ins w:id="6510" w:author="Lucy Lucy" w:date="2018-08-31T23:26:00Z"/>
              </w:rPr>
            </w:pPr>
          </w:p>
        </w:tc>
        <w:tc>
          <w:tcPr>
            <w:tcW w:w="1553" w:type="pct"/>
          </w:tcPr>
          <w:p w14:paraId="76BC9403" w14:textId="77777777" w:rsidR="004A78AE" w:rsidRDefault="004A78AE" w:rsidP="00CF568F">
            <w:pPr>
              <w:rPr>
                <w:ins w:id="6511" w:author="Lucy Lucy" w:date="2018-08-31T23:26:00Z"/>
              </w:rPr>
            </w:pPr>
            <w:ins w:id="6512" w:author="Lucy Lucy" w:date="2018-08-31T23:26:00Z">
              <w:r>
                <w:t>1: Đơn</w:t>
              </w:r>
            </w:ins>
          </w:p>
          <w:p w14:paraId="3B8722B0" w14:textId="6F206F37" w:rsidR="004A78AE" w:rsidRDefault="004A78AE" w:rsidP="00CF568F">
            <w:pPr>
              <w:rPr>
                <w:ins w:id="6513" w:author="Lucy Lucy" w:date="2018-08-31T23:26:00Z"/>
              </w:rPr>
            </w:pPr>
            <w:ins w:id="6514" w:author="Lucy Lucy" w:date="2018-08-31T23:26:00Z">
              <w:r>
                <w:t xml:space="preserve">2: </w:t>
              </w:r>
            </w:ins>
            <w:ins w:id="6515" w:author="Lucy Lucy" w:date="2018-08-31T23:27:00Z">
              <w:r>
                <w:t>Tài liệu</w:t>
              </w:r>
            </w:ins>
          </w:p>
          <w:p w14:paraId="292295D4" w14:textId="1281576B" w:rsidR="004A78AE" w:rsidRPr="009C09B2" w:rsidRDefault="004A78AE" w:rsidP="00CF568F">
            <w:pPr>
              <w:rPr>
                <w:ins w:id="6516" w:author="Lucy Lucy" w:date="2018-08-31T23:26:00Z"/>
              </w:rPr>
            </w:pPr>
            <w:ins w:id="6517" w:author="Lucy Lucy" w:date="2018-08-31T23:26:00Z">
              <w:r>
                <w:t xml:space="preserve">3: </w:t>
              </w:r>
            </w:ins>
            <w:ins w:id="6518" w:author="Lucy Lucy" w:date="2018-08-31T23:28:00Z">
              <w:r>
                <w:t>Phí</w:t>
              </w:r>
            </w:ins>
          </w:p>
        </w:tc>
      </w:tr>
      <w:tr w:rsidR="004A78AE" w:rsidRPr="009C09B2" w14:paraId="75F48CE8" w14:textId="77777777" w:rsidTr="00CF568F">
        <w:trPr>
          <w:ins w:id="6519" w:author="Lucy Lucy" w:date="2018-08-31T23:26:00Z"/>
        </w:trPr>
        <w:tc>
          <w:tcPr>
            <w:tcW w:w="1432" w:type="pct"/>
          </w:tcPr>
          <w:p w14:paraId="19104575" w14:textId="77777777" w:rsidR="004A78AE" w:rsidRPr="009C09B2" w:rsidRDefault="004A78AE" w:rsidP="00CF568F">
            <w:pPr>
              <w:rPr>
                <w:ins w:id="6520" w:author="Lucy Lucy" w:date="2018-08-31T23:26:00Z"/>
              </w:rPr>
            </w:pPr>
            <w:ins w:id="6521" w:author="Lucy Lucy" w:date="2018-08-31T23:26:00Z">
              <w:r>
                <w:rPr>
                  <w:highlight w:val="yellow"/>
                </w:rPr>
                <w:lastRenderedPageBreak/>
                <w:t>Case_Code</w:t>
              </w:r>
            </w:ins>
          </w:p>
        </w:tc>
        <w:tc>
          <w:tcPr>
            <w:tcW w:w="743" w:type="pct"/>
          </w:tcPr>
          <w:p w14:paraId="20455A2B" w14:textId="77777777" w:rsidR="004A78AE" w:rsidRPr="009C09B2" w:rsidRDefault="004A78AE" w:rsidP="00CF568F">
            <w:pPr>
              <w:rPr>
                <w:ins w:id="6522" w:author="Lucy Lucy" w:date="2018-08-31T23:26:00Z"/>
              </w:rPr>
            </w:pPr>
            <w:ins w:id="6523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1FA0F419" w14:textId="77777777" w:rsidR="004A78AE" w:rsidRPr="009C09B2" w:rsidRDefault="004A78AE" w:rsidP="00CF568F">
            <w:pPr>
              <w:rPr>
                <w:ins w:id="6524" w:author="Lucy Lucy" w:date="2018-08-31T23:26:00Z"/>
              </w:rPr>
            </w:pPr>
            <w:ins w:id="6525" w:author="Lucy Lucy" w:date="2018-08-31T23:26:00Z">
              <w:r>
                <w:t>50</w:t>
              </w:r>
            </w:ins>
          </w:p>
        </w:tc>
        <w:tc>
          <w:tcPr>
            <w:tcW w:w="379" w:type="pct"/>
          </w:tcPr>
          <w:p w14:paraId="7CC119B4" w14:textId="77777777" w:rsidR="004A78AE" w:rsidRPr="009C09B2" w:rsidRDefault="004A78AE" w:rsidP="00CF568F">
            <w:pPr>
              <w:rPr>
                <w:ins w:id="6526" w:author="Lucy Lucy" w:date="2018-08-31T23:26:00Z"/>
              </w:rPr>
            </w:pPr>
          </w:p>
        </w:tc>
        <w:tc>
          <w:tcPr>
            <w:tcW w:w="497" w:type="pct"/>
          </w:tcPr>
          <w:p w14:paraId="1703F831" w14:textId="77777777" w:rsidR="004A78AE" w:rsidRPr="009C09B2" w:rsidRDefault="004A78AE" w:rsidP="00CF568F">
            <w:pPr>
              <w:rPr>
                <w:ins w:id="6527" w:author="Lucy Lucy" w:date="2018-08-31T23:26:00Z"/>
              </w:rPr>
            </w:pPr>
          </w:p>
        </w:tc>
        <w:tc>
          <w:tcPr>
            <w:tcW w:w="1553" w:type="pct"/>
          </w:tcPr>
          <w:p w14:paraId="0E553590" w14:textId="77777777" w:rsidR="004A78AE" w:rsidRPr="009C09B2" w:rsidRDefault="004A78AE" w:rsidP="00CF568F">
            <w:pPr>
              <w:rPr>
                <w:ins w:id="6528" w:author="Lucy Lucy" w:date="2018-08-31T23:26:00Z"/>
              </w:rPr>
            </w:pPr>
            <w:ins w:id="6529" w:author="Lucy Lucy" w:date="2018-08-31T23:26:00Z">
              <w:r>
                <w:rPr>
                  <w:highlight w:val="yellow"/>
                </w:rPr>
                <w:t>CaseCode để link tới các bảng</w:t>
              </w:r>
            </w:ins>
          </w:p>
        </w:tc>
      </w:tr>
      <w:tr w:rsidR="004A78AE" w:rsidRPr="009C09B2" w14:paraId="24FA25BB" w14:textId="77777777" w:rsidTr="00CF568F">
        <w:trPr>
          <w:ins w:id="6530" w:author="Lucy Lucy" w:date="2018-08-31T23:26:00Z"/>
        </w:trPr>
        <w:tc>
          <w:tcPr>
            <w:tcW w:w="1432" w:type="pct"/>
          </w:tcPr>
          <w:p w14:paraId="41CE97F1" w14:textId="77777777" w:rsidR="004A78AE" w:rsidRDefault="004A78AE" w:rsidP="00CF568F">
            <w:pPr>
              <w:rPr>
                <w:ins w:id="6531" w:author="Lucy Lucy" w:date="2018-08-31T23:26:00Z"/>
                <w:highlight w:val="yellow"/>
              </w:rPr>
            </w:pPr>
            <w:ins w:id="6532" w:author="Lucy Lucy" w:date="2018-08-31T23:26:00Z">
              <w:r>
                <w:rPr>
                  <w:highlight w:val="yellow"/>
                </w:rPr>
                <w:t>Content</w:t>
              </w:r>
            </w:ins>
          </w:p>
        </w:tc>
        <w:tc>
          <w:tcPr>
            <w:tcW w:w="743" w:type="pct"/>
          </w:tcPr>
          <w:p w14:paraId="2DA7D58A" w14:textId="77777777" w:rsidR="004A78AE" w:rsidRDefault="004A78AE" w:rsidP="00CF568F">
            <w:pPr>
              <w:rPr>
                <w:ins w:id="6533" w:author="Lucy Lucy" w:date="2018-08-31T23:26:00Z"/>
              </w:rPr>
            </w:pPr>
            <w:ins w:id="6534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1AB7D292" w14:textId="77777777" w:rsidR="004A78AE" w:rsidRDefault="004A78AE" w:rsidP="00CF568F">
            <w:pPr>
              <w:rPr>
                <w:ins w:id="6535" w:author="Lucy Lucy" w:date="2018-08-31T23:26:00Z"/>
              </w:rPr>
            </w:pPr>
            <w:ins w:id="6536" w:author="Lucy Lucy" w:date="2018-08-31T23:26:00Z">
              <w:r>
                <w:t>4000</w:t>
              </w:r>
            </w:ins>
          </w:p>
        </w:tc>
        <w:tc>
          <w:tcPr>
            <w:tcW w:w="379" w:type="pct"/>
          </w:tcPr>
          <w:p w14:paraId="1915F0CD" w14:textId="77777777" w:rsidR="004A78AE" w:rsidRPr="009C09B2" w:rsidRDefault="004A78AE" w:rsidP="00CF568F">
            <w:pPr>
              <w:rPr>
                <w:ins w:id="6537" w:author="Lucy Lucy" w:date="2018-08-31T23:26:00Z"/>
              </w:rPr>
            </w:pPr>
          </w:p>
        </w:tc>
        <w:tc>
          <w:tcPr>
            <w:tcW w:w="497" w:type="pct"/>
          </w:tcPr>
          <w:p w14:paraId="79C3A011" w14:textId="77777777" w:rsidR="004A78AE" w:rsidRPr="009C09B2" w:rsidRDefault="004A78AE" w:rsidP="00CF568F">
            <w:pPr>
              <w:rPr>
                <w:ins w:id="6538" w:author="Lucy Lucy" w:date="2018-08-31T23:26:00Z"/>
              </w:rPr>
            </w:pPr>
          </w:p>
        </w:tc>
        <w:tc>
          <w:tcPr>
            <w:tcW w:w="1553" w:type="pct"/>
          </w:tcPr>
          <w:p w14:paraId="60E0A3D6" w14:textId="77777777" w:rsidR="004A78AE" w:rsidRDefault="004A78AE" w:rsidP="00CF568F">
            <w:pPr>
              <w:rPr>
                <w:ins w:id="6539" w:author="Lucy Lucy" w:date="2018-08-31T23:26:00Z"/>
                <w:highlight w:val="yellow"/>
              </w:rPr>
            </w:pPr>
            <w:ins w:id="6540" w:author="Lucy Lucy" w:date="2018-08-31T23:26:00Z">
              <w:r>
                <w:rPr>
                  <w:highlight w:val="yellow"/>
                </w:rPr>
                <w:t>Nội dung công việc</w:t>
              </w:r>
            </w:ins>
          </w:p>
        </w:tc>
      </w:tr>
      <w:tr w:rsidR="004A78AE" w:rsidRPr="009C09B2" w14:paraId="0CEC998D" w14:textId="77777777" w:rsidTr="00CF568F">
        <w:trPr>
          <w:ins w:id="6541" w:author="Lucy Lucy" w:date="2018-08-31T23:26:00Z"/>
        </w:trPr>
        <w:tc>
          <w:tcPr>
            <w:tcW w:w="1432" w:type="pct"/>
          </w:tcPr>
          <w:p w14:paraId="2B863A5F" w14:textId="77777777" w:rsidR="004A78AE" w:rsidRPr="009C09B2" w:rsidRDefault="004A78AE" w:rsidP="00CF568F">
            <w:pPr>
              <w:rPr>
                <w:ins w:id="6542" w:author="Lucy Lucy" w:date="2018-08-31T23:26:00Z"/>
              </w:rPr>
            </w:pPr>
            <w:ins w:id="6543" w:author="Lucy Lucy" w:date="2018-08-31T23:26:00Z">
              <w:r>
                <w:t>Request_By</w:t>
              </w:r>
            </w:ins>
          </w:p>
        </w:tc>
        <w:tc>
          <w:tcPr>
            <w:tcW w:w="743" w:type="pct"/>
          </w:tcPr>
          <w:p w14:paraId="577A1445" w14:textId="77777777" w:rsidR="004A78AE" w:rsidRPr="009C09B2" w:rsidRDefault="004A78AE" w:rsidP="00CF568F">
            <w:pPr>
              <w:rPr>
                <w:ins w:id="6544" w:author="Lucy Lucy" w:date="2018-08-31T23:26:00Z"/>
              </w:rPr>
            </w:pPr>
            <w:ins w:id="6545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01687908" w14:textId="77777777" w:rsidR="004A78AE" w:rsidRPr="009C09B2" w:rsidRDefault="004A78AE" w:rsidP="00CF568F">
            <w:pPr>
              <w:rPr>
                <w:ins w:id="6546" w:author="Lucy Lucy" w:date="2018-08-31T23:26:00Z"/>
              </w:rPr>
            </w:pPr>
            <w:ins w:id="6547" w:author="Lucy Lucy" w:date="2018-08-31T23:26:00Z">
              <w:r>
                <w:t>200</w:t>
              </w:r>
            </w:ins>
          </w:p>
        </w:tc>
        <w:tc>
          <w:tcPr>
            <w:tcW w:w="379" w:type="pct"/>
          </w:tcPr>
          <w:p w14:paraId="1FF7D2D8" w14:textId="77777777" w:rsidR="004A78AE" w:rsidRPr="009C09B2" w:rsidRDefault="004A78AE" w:rsidP="00CF568F">
            <w:pPr>
              <w:rPr>
                <w:ins w:id="6548" w:author="Lucy Lucy" w:date="2018-08-31T23:26:00Z"/>
              </w:rPr>
            </w:pPr>
          </w:p>
        </w:tc>
        <w:tc>
          <w:tcPr>
            <w:tcW w:w="497" w:type="pct"/>
          </w:tcPr>
          <w:p w14:paraId="01605F06" w14:textId="77777777" w:rsidR="004A78AE" w:rsidRPr="009C09B2" w:rsidRDefault="004A78AE" w:rsidP="00CF568F">
            <w:pPr>
              <w:rPr>
                <w:ins w:id="6549" w:author="Lucy Lucy" w:date="2018-08-31T23:26:00Z"/>
              </w:rPr>
            </w:pPr>
          </w:p>
        </w:tc>
        <w:tc>
          <w:tcPr>
            <w:tcW w:w="1553" w:type="pct"/>
          </w:tcPr>
          <w:p w14:paraId="692A0AC8" w14:textId="77777777" w:rsidR="004A78AE" w:rsidRPr="009C09B2" w:rsidRDefault="004A78AE" w:rsidP="00CF568F">
            <w:pPr>
              <w:rPr>
                <w:ins w:id="6550" w:author="Lucy Lucy" w:date="2018-08-31T23:26:00Z"/>
              </w:rPr>
            </w:pPr>
            <w:ins w:id="6551" w:author="Lucy Lucy" w:date="2018-08-31T23:26:00Z">
              <w:r>
                <w:rPr>
                  <w:highlight w:val="yellow"/>
                </w:rPr>
                <w:t>Người yêu cầu</w:t>
              </w:r>
            </w:ins>
          </w:p>
        </w:tc>
      </w:tr>
      <w:tr w:rsidR="004A78AE" w:rsidRPr="009C09B2" w14:paraId="12915D4C" w14:textId="77777777" w:rsidTr="00CF568F">
        <w:trPr>
          <w:ins w:id="6552" w:author="Lucy Lucy" w:date="2018-08-31T23:26:00Z"/>
        </w:trPr>
        <w:tc>
          <w:tcPr>
            <w:tcW w:w="1432" w:type="pct"/>
          </w:tcPr>
          <w:p w14:paraId="6BCB795B" w14:textId="77777777" w:rsidR="004A78AE" w:rsidRPr="009C09B2" w:rsidRDefault="004A78AE" w:rsidP="00CF568F">
            <w:pPr>
              <w:rPr>
                <w:ins w:id="6553" w:author="Lucy Lucy" w:date="2018-08-31T23:26:00Z"/>
              </w:rPr>
            </w:pPr>
            <w:ins w:id="6554" w:author="Lucy Lucy" w:date="2018-08-31T23:26:00Z">
              <w:r>
                <w:t>Request_Date</w:t>
              </w:r>
            </w:ins>
          </w:p>
        </w:tc>
        <w:tc>
          <w:tcPr>
            <w:tcW w:w="743" w:type="pct"/>
          </w:tcPr>
          <w:p w14:paraId="77FB8EAB" w14:textId="77777777" w:rsidR="004A78AE" w:rsidRPr="009C09B2" w:rsidRDefault="004A78AE" w:rsidP="00CF568F">
            <w:pPr>
              <w:rPr>
                <w:ins w:id="6555" w:author="Lucy Lucy" w:date="2018-08-31T23:26:00Z"/>
              </w:rPr>
            </w:pPr>
            <w:ins w:id="6556" w:author="Lucy Lucy" w:date="2018-08-31T23:26:00Z">
              <w:r>
                <w:t>Date</w:t>
              </w:r>
            </w:ins>
          </w:p>
        </w:tc>
        <w:tc>
          <w:tcPr>
            <w:tcW w:w="396" w:type="pct"/>
          </w:tcPr>
          <w:p w14:paraId="089D24A5" w14:textId="77777777" w:rsidR="004A78AE" w:rsidRPr="009C09B2" w:rsidRDefault="004A78AE" w:rsidP="00CF568F">
            <w:pPr>
              <w:rPr>
                <w:ins w:id="6557" w:author="Lucy Lucy" w:date="2018-08-31T23:26:00Z"/>
              </w:rPr>
            </w:pPr>
          </w:p>
        </w:tc>
        <w:tc>
          <w:tcPr>
            <w:tcW w:w="379" w:type="pct"/>
          </w:tcPr>
          <w:p w14:paraId="0F937E6C" w14:textId="77777777" w:rsidR="004A78AE" w:rsidRPr="009C09B2" w:rsidRDefault="004A78AE" w:rsidP="00CF568F">
            <w:pPr>
              <w:rPr>
                <w:ins w:id="6558" w:author="Lucy Lucy" w:date="2018-08-31T23:26:00Z"/>
              </w:rPr>
            </w:pPr>
          </w:p>
        </w:tc>
        <w:tc>
          <w:tcPr>
            <w:tcW w:w="497" w:type="pct"/>
          </w:tcPr>
          <w:p w14:paraId="2865BCB8" w14:textId="77777777" w:rsidR="004A78AE" w:rsidRPr="009C09B2" w:rsidRDefault="004A78AE" w:rsidP="00CF568F">
            <w:pPr>
              <w:rPr>
                <w:ins w:id="6559" w:author="Lucy Lucy" w:date="2018-08-31T23:26:00Z"/>
              </w:rPr>
            </w:pPr>
          </w:p>
        </w:tc>
        <w:tc>
          <w:tcPr>
            <w:tcW w:w="1553" w:type="pct"/>
          </w:tcPr>
          <w:p w14:paraId="62059D42" w14:textId="77777777" w:rsidR="004A78AE" w:rsidRPr="009C09B2" w:rsidRDefault="004A78AE" w:rsidP="00CF568F">
            <w:pPr>
              <w:rPr>
                <w:ins w:id="6560" w:author="Lucy Lucy" w:date="2018-08-31T23:26:00Z"/>
              </w:rPr>
            </w:pPr>
            <w:ins w:id="6561" w:author="Lucy Lucy" w:date="2018-08-31T23:26:00Z">
              <w:r>
                <w:t>Ngày giờ yêu cầu</w:t>
              </w:r>
            </w:ins>
          </w:p>
          <w:p w14:paraId="0C6ED295" w14:textId="77777777" w:rsidR="004A78AE" w:rsidRPr="009C09B2" w:rsidRDefault="004A78AE" w:rsidP="00CF568F">
            <w:pPr>
              <w:rPr>
                <w:ins w:id="6562" w:author="Lucy Lucy" w:date="2018-08-31T23:26:00Z"/>
              </w:rPr>
            </w:pPr>
          </w:p>
        </w:tc>
      </w:tr>
      <w:tr w:rsidR="000D46FA" w:rsidRPr="009C09B2" w14:paraId="1CB8EB7F" w14:textId="77777777" w:rsidTr="00CF568F">
        <w:trPr>
          <w:ins w:id="6563" w:author="Lucy Lucy" w:date="2018-08-31T23:26:00Z"/>
        </w:trPr>
        <w:tc>
          <w:tcPr>
            <w:tcW w:w="1432" w:type="pct"/>
          </w:tcPr>
          <w:p w14:paraId="6DB4E4CE" w14:textId="5AA26A40" w:rsidR="000D46FA" w:rsidRDefault="000D46FA" w:rsidP="000D46FA">
            <w:pPr>
              <w:rPr>
                <w:ins w:id="6564" w:author="Lucy Lucy" w:date="2018-08-31T23:26:00Z"/>
              </w:rPr>
            </w:pPr>
            <w:ins w:id="6565" w:author="Lucy Lucy" w:date="2018-08-31T23:30:00Z">
              <w:r>
                <w:t>Processor_By</w:t>
              </w:r>
            </w:ins>
          </w:p>
        </w:tc>
        <w:tc>
          <w:tcPr>
            <w:tcW w:w="743" w:type="pct"/>
          </w:tcPr>
          <w:p w14:paraId="4FBA9584" w14:textId="77777777" w:rsidR="000D46FA" w:rsidRPr="009C09B2" w:rsidRDefault="000D46FA" w:rsidP="000D46FA">
            <w:pPr>
              <w:rPr>
                <w:ins w:id="6566" w:author="Lucy Lucy" w:date="2018-08-31T23:26:00Z"/>
              </w:rPr>
            </w:pPr>
            <w:ins w:id="6567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4406CB56" w14:textId="77777777" w:rsidR="000D46FA" w:rsidRDefault="000D46FA" w:rsidP="000D46FA">
            <w:pPr>
              <w:rPr>
                <w:ins w:id="6568" w:author="Lucy Lucy" w:date="2018-08-31T23:26:00Z"/>
              </w:rPr>
            </w:pPr>
            <w:ins w:id="6569" w:author="Lucy Lucy" w:date="2018-08-31T23:26:00Z">
              <w:r>
                <w:t>200</w:t>
              </w:r>
            </w:ins>
          </w:p>
        </w:tc>
        <w:tc>
          <w:tcPr>
            <w:tcW w:w="379" w:type="pct"/>
          </w:tcPr>
          <w:p w14:paraId="53B368AD" w14:textId="77777777" w:rsidR="000D46FA" w:rsidRPr="009C09B2" w:rsidRDefault="000D46FA" w:rsidP="000D46FA">
            <w:pPr>
              <w:rPr>
                <w:ins w:id="6570" w:author="Lucy Lucy" w:date="2018-08-31T23:26:00Z"/>
              </w:rPr>
            </w:pPr>
          </w:p>
        </w:tc>
        <w:tc>
          <w:tcPr>
            <w:tcW w:w="497" w:type="pct"/>
          </w:tcPr>
          <w:p w14:paraId="24C384CC" w14:textId="77777777" w:rsidR="000D46FA" w:rsidRPr="009C09B2" w:rsidRDefault="000D46FA" w:rsidP="000D46FA">
            <w:pPr>
              <w:rPr>
                <w:ins w:id="6571" w:author="Lucy Lucy" w:date="2018-08-31T23:26:00Z"/>
              </w:rPr>
            </w:pPr>
          </w:p>
        </w:tc>
        <w:tc>
          <w:tcPr>
            <w:tcW w:w="1553" w:type="pct"/>
          </w:tcPr>
          <w:p w14:paraId="7BCA58AD" w14:textId="77777777" w:rsidR="000D46FA" w:rsidRDefault="000D46FA" w:rsidP="000D46FA">
            <w:pPr>
              <w:rPr>
                <w:ins w:id="6572" w:author="Lucy Lucy" w:date="2018-08-31T23:26:00Z"/>
              </w:rPr>
            </w:pPr>
            <w:ins w:id="6573" w:author="Lucy Lucy" w:date="2018-08-31T23:26:00Z">
              <w:r>
                <w:t>Người xử lý</w:t>
              </w:r>
            </w:ins>
          </w:p>
        </w:tc>
      </w:tr>
      <w:tr w:rsidR="000D46FA" w:rsidRPr="009C09B2" w14:paraId="11A2D204" w14:textId="77777777" w:rsidTr="00CF568F">
        <w:trPr>
          <w:ins w:id="6574" w:author="Lucy Lucy" w:date="2018-08-31T23:26:00Z"/>
        </w:trPr>
        <w:tc>
          <w:tcPr>
            <w:tcW w:w="1432" w:type="pct"/>
          </w:tcPr>
          <w:p w14:paraId="7D2F2A58" w14:textId="735CCED2" w:rsidR="000D46FA" w:rsidRDefault="000D46FA" w:rsidP="000D46FA">
            <w:pPr>
              <w:rPr>
                <w:ins w:id="6575" w:author="Lucy Lucy" w:date="2018-08-31T23:26:00Z"/>
              </w:rPr>
            </w:pPr>
            <w:ins w:id="6576" w:author="Lucy Lucy" w:date="2018-08-31T23:30:00Z">
              <w:r>
                <w:t>Processor_Date</w:t>
              </w:r>
            </w:ins>
          </w:p>
        </w:tc>
        <w:tc>
          <w:tcPr>
            <w:tcW w:w="743" w:type="pct"/>
          </w:tcPr>
          <w:p w14:paraId="15786F8D" w14:textId="77777777" w:rsidR="000D46FA" w:rsidRDefault="000D46FA" w:rsidP="000D46FA">
            <w:pPr>
              <w:rPr>
                <w:ins w:id="6577" w:author="Lucy Lucy" w:date="2018-08-31T23:26:00Z"/>
              </w:rPr>
            </w:pPr>
            <w:ins w:id="6578" w:author="Lucy Lucy" w:date="2018-08-31T23:26:00Z">
              <w:r>
                <w:t>DATE</w:t>
              </w:r>
            </w:ins>
          </w:p>
        </w:tc>
        <w:tc>
          <w:tcPr>
            <w:tcW w:w="396" w:type="pct"/>
          </w:tcPr>
          <w:p w14:paraId="485C382F" w14:textId="77777777" w:rsidR="000D46FA" w:rsidRDefault="000D46FA" w:rsidP="000D46FA">
            <w:pPr>
              <w:rPr>
                <w:ins w:id="6579" w:author="Lucy Lucy" w:date="2018-08-31T23:26:00Z"/>
              </w:rPr>
            </w:pPr>
          </w:p>
        </w:tc>
        <w:tc>
          <w:tcPr>
            <w:tcW w:w="379" w:type="pct"/>
          </w:tcPr>
          <w:p w14:paraId="14E43340" w14:textId="77777777" w:rsidR="000D46FA" w:rsidRPr="009C09B2" w:rsidRDefault="000D46FA" w:rsidP="000D46FA">
            <w:pPr>
              <w:rPr>
                <w:ins w:id="6580" w:author="Lucy Lucy" w:date="2018-08-31T23:26:00Z"/>
              </w:rPr>
            </w:pPr>
          </w:p>
        </w:tc>
        <w:tc>
          <w:tcPr>
            <w:tcW w:w="497" w:type="pct"/>
          </w:tcPr>
          <w:p w14:paraId="118EDF5E" w14:textId="77777777" w:rsidR="000D46FA" w:rsidRPr="009C09B2" w:rsidRDefault="000D46FA" w:rsidP="000D46FA">
            <w:pPr>
              <w:rPr>
                <w:ins w:id="6581" w:author="Lucy Lucy" w:date="2018-08-31T23:26:00Z"/>
              </w:rPr>
            </w:pPr>
          </w:p>
        </w:tc>
        <w:tc>
          <w:tcPr>
            <w:tcW w:w="1553" w:type="pct"/>
          </w:tcPr>
          <w:p w14:paraId="311BC6B5" w14:textId="77777777" w:rsidR="000D46FA" w:rsidRDefault="000D46FA" w:rsidP="000D46FA">
            <w:pPr>
              <w:rPr>
                <w:ins w:id="6582" w:author="Lucy Lucy" w:date="2018-08-31T23:26:00Z"/>
              </w:rPr>
            </w:pPr>
            <w:ins w:id="6583" w:author="Lucy Lucy" w:date="2018-08-31T23:26:00Z">
              <w:r>
                <w:t>Ngày xử lý</w:t>
              </w:r>
            </w:ins>
          </w:p>
        </w:tc>
      </w:tr>
      <w:tr w:rsidR="004A78AE" w:rsidRPr="009C09B2" w14:paraId="2A6DA0FA" w14:textId="77777777" w:rsidTr="00CF568F">
        <w:trPr>
          <w:ins w:id="6584" w:author="Lucy Lucy" w:date="2018-08-31T23:26:00Z"/>
        </w:trPr>
        <w:tc>
          <w:tcPr>
            <w:tcW w:w="1432" w:type="pct"/>
          </w:tcPr>
          <w:p w14:paraId="2E5FA923" w14:textId="77777777" w:rsidR="004A78AE" w:rsidRDefault="004A78AE" w:rsidP="00CF568F">
            <w:pPr>
              <w:rPr>
                <w:ins w:id="6585" w:author="Lucy Lucy" w:date="2018-08-31T23:26:00Z"/>
              </w:rPr>
            </w:pPr>
            <w:ins w:id="6586" w:author="Lucy Lucy" w:date="2018-08-31T23:26:00Z">
              <w:r>
                <w:t>Status</w:t>
              </w:r>
            </w:ins>
          </w:p>
        </w:tc>
        <w:tc>
          <w:tcPr>
            <w:tcW w:w="743" w:type="pct"/>
          </w:tcPr>
          <w:p w14:paraId="26E87AB5" w14:textId="77777777" w:rsidR="004A78AE" w:rsidRDefault="004A78AE" w:rsidP="00CF568F">
            <w:pPr>
              <w:rPr>
                <w:ins w:id="6587" w:author="Lucy Lucy" w:date="2018-08-31T23:26:00Z"/>
              </w:rPr>
            </w:pPr>
            <w:ins w:id="6588" w:author="Lucy Lucy" w:date="2018-08-31T23:26:00Z">
              <w:r>
                <w:t>NUMBER</w:t>
              </w:r>
            </w:ins>
          </w:p>
        </w:tc>
        <w:tc>
          <w:tcPr>
            <w:tcW w:w="396" w:type="pct"/>
          </w:tcPr>
          <w:p w14:paraId="3FB8472C" w14:textId="77777777" w:rsidR="004A78AE" w:rsidRDefault="004A78AE" w:rsidP="00CF568F">
            <w:pPr>
              <w:rPr>
                <w:ins w:id="6589" w:author="Lucy Lucy" w:date="2018-08-31T23:26:00Z"/>
              </w:rPr>
            </w:pPr>
          </w:p>
        </w:tc>
        <w:tc>
          <w:tcPr>
            <w:tcW w:w="379" w:type="pct"/>
          </w:tcPr>
          <w:p w14:paraId="1B8F3F86" w14:textId="77777777" w:rsidR="004A78AE" w:rsidRPr="009C09B2" w:rsidRDefault="004A78AE" w:rsidP="00CF568F">
            <w:pPr>
              <w:rPr>
                <w:ins w:id="6590" w:author="Lucy Lucy" w:date="2018-08-31T23:26:00Z"/>
              </w:rPr>
            </w:pPr>
          </w:p>
        </w:tc>
        <w:tc>
          <w:tcPr>
            <w:tcW w:w="497" w:type="pct"/>
          </w:tcPr>
          <w:p w14:paraId="6184B7AB" w14:textId="77777777" w:rsidR="004A78AE" w:rsidRPr="009C09B2" w:rsidRDefault="004A78AE" w:rsidP="00CF568F">
            <w:pPr>
              <w:rPr>
                <w:ins w:id="6591" w:author="Lucy Lucy" w:date="2018-08-31T23:26:00Z"/>
              </w:rPr>
            </w:pPr>
          </w:p>
        </w:tc>
        <w:tc>
          <w:tcPr>
            <w:tcW w:w="1553" w:type="pct"/>
          </w:tcPr>
          <w:p w14:paraId="3B86F99B" w14:textId="77777777" w:rsidR="004A78AE" w:rsidRDefault="004A78AE" w:rsidP="00CF568F">
            <w:pPr>
              <w:rPr>
                <w:ins w:id="6592" w:author="Lucy Lucy" w:date="2018-08-31T23:26:00Z"/>
              </w:rPr>
            </w:pPr>
            <w:ins w:id="6593" w:author="Lucy Lucy" w:date="2018-08-31T23:26:00Z">
              <w:r>
                <w:t>Trạng thái</w:t>
              </w:r>
            </w:ins>
          </w:p>
          <w:p w14:paraId="44228B05" w14:textId="77777777" w:rsidR="004A78AE" w:rsidRDefault="004A78AE" w:rsidP="00CF568F">
            <w:pPr>
              <w:tabs>
                <w:tab w:val="center" w:pos="1291"/>
              </w:tabs>
              <w:rPr>
                <w:ins w:id="6594" w:author="Lucy Lucy" w:date="2018-08-31T23:26:00Z"/>
              </w:rPr>
            </w:pPr>
            <w:ins w:id="6595" w:author="Lucy Lucy" w:date="2018-08-31T23:26:00Z">
              <w:r>
                <w:t>0: Đang review</w:t>
              </w:r>
            </w:ins>
          </w:p>
          <w:p w14:paraId="7C3C253D" w14:textId="77777777" w:rsidR="004A78AE" w:rsidRDefault="004A78AE" w:rsidP="00CF568F">
            <w:pPr>
              <w:tabs>
                <w:tab w:val="center" w:pos="1291"/>
              </w:tabs>
              <w:rPr>
                <w:ins w:id="6596" w:author="Lucy Lucy" w:date="2018-08-31T23:26:00Z"/>
              </w:rPr>
            </w:pPr>
            <w:ins w:id="6597" w:author="Lucy Lucy" w:date="2018-08-31T23:26:00Z">
              <w:r>
                <w:t>1: Đã hoàn thành</w:t>
              </w:r>
            </w:ins>
          </w:p>
        </w:tc>
      </w:tr>
      <w:tr w:rsidR="004A78AE" w:rsidRPr="009C09B2" w14:paraId="222F344C" w14:textId="77777777" w:rsidTr="00CF568F">
        <w:trPr>
          <w:ins w:id="6598" w:author="Lucy Lucy" w:date="2018-08-31T23:26:00Z"/>
        </w:trPr>
        <w:tc>
          <w:tcPr>
            <w:tcW w:w="1432" w:type="pct"/>
          </w:tcPr>
          <w:p w14:paraId="4AC56E90" w14:textId="77777777" w:rsidR="004A78AE" w:rsidRPr="009C09B2" w:rsidRDefault="004A78AE" w:rsidP="00CF568F">
            <w:pPr>
              <w:rPr>
                <w:ins w:id="6599" w:author="Lucy Lucy" w:date="2018-08-31T23:26:00Z"/>
              </w:rPr>
            </w:pPr>
            <w:ins w:id="6600" w:author="Lucy Lucy" w:date="2018-08-31T23:26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132F58B1" w14:textId="77777777" w:rsidR="004A78AE" w:rsidRPr="009C09B2" w:rsidRDefault="004A78AE" w:rsidP="00CF568F">
            <w:pPr>
              <w:rPr>
                <w:ins w:id="6601" w:author="Lucy Lucy" w:date="2018-08-31T23:26:00Z"/>
              </w:rPr>
            </w:pPr>
            <w:ins w:id="6602" w:author="Lucy Lucy" w:date="2018-08-31T23:26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A6A31A1" w14:textId="77777777" w:rsidR="004A78AE" w:rsidRDefault="004A78AE" w:rsidP="00CF568F">
            <w:pPr>
              <w:rPr>
                <w:ins w:id="6603" w:author="Lucy Lucy" w:date="2018-08-31T23:26:00Z"/>
              </w:rPr>
            </w:pPr>
            <w:ins w:id="6604" w:author="Lucy Lucy" w:date="2018-08-31T23:26:00Z">
              <w:r w:rsidRPr="009C09B2">
                <w:t>5</w:t>
              </w:r>
            </w:ins>
          </w:p>
        </w:tc>
        <w:tc>
          <w:tcPr>
            <w:tcW w:w="379" w:type="pct"/>
          </w:tcPr>
          <w:p w14:paraId="76FEB138" w14:textId="77777777" w:rsidR="004A78AE" w:rsidRPr="009C09B2" w:rsidRDefault="004A78AE" w:rsidP="00CF568F">
            <w:pPr>
              <w:rPr>
                <w:ins w:id="6605" w:author="Lucy Lucy" w:date="2018-08-31T23:26:00Z"/>
              </w:rPr>
            </w:pPr>
          </w:p>
        </w:tc>
        <w:tc>
          <w:tcPr>
            <w:tcW w:w="497" w:type="pct"/>
          </w:tcPr>
          <w:p w14:paraId="23E1B957" w14:textId="77777777" w:rsidR="004A78AE" w:rsidRPr="009C09B2" w:rsidRDefault="004A78AE" w:rsidP="00CF568F">
            <w:pPr>
              <w:rPr>
                <w:ins w:id="6606" w:author="Lucy Lucy" w:date="2018-08-31T23:26:00Z"/>
              </w:rPr>
            </w:pPr>
          </w:p>
        </w:tc>
        <w:tc>
          <w:tcPr>
            <w:tcW w:w="1553" w:type="pct"/>
          </w:tcPr>
          <w:p w14:paraId="25900C28" w14:textId="77777777" w:rsidR="004A78AE" w:rsidRPr="009C09B2" w:rsidRDefault="004A78AE" w:rsidP="00CF568F">
            <w:pPr>
              <w:rPr>
                <w:ins w:id="6607" w:author="Lucy Lucy" w:date="2018-08-31T23:26:00Z"/>
              </w:rPr>
            </w:pPr>
            <w:ins w:id="6608" w:author="Lucy Lucy" w:date="2018-08-31T23:26:00Z">
              <w:r w:rsidRPr="009C09B2">
                <w:t>Ngôn ngữ hiển thị</w:t>
              </w:r>
            </w:ins>
          </w:p>
        </w:tc>
      </w:tr>
    </w:tbl>
    <w:p w14:paraId="07F61251" w14:textId="77777777" w:rsidR="004A78AE" w:rsidRPr="009C09B2" w:rsidRDefault="004A78AE" w:rsidP="004A78AE">
      <w:pPr>
        <w:rPr>
          <w:ins w:id="6609" w:author="Lucy Lucy" w:date="2018-08-31T23:26:00Z"/>
        </w:rPr>
      </w:pPr>
    </w:p>
    <w:p w14:paraId="1D5E1DF9" w14:textId="00A4AFB3" w:rsidR="007124FE" w:rsidRPr="009C09B2" w:rsidRDefault="007124FE" w:rsidP="007124FE">
      <w:pPr>
        <w:pStyle w:val="Heading2"/>
        <w:rPr>
          <w:ins w:id="6610" w:author="sangdd" w:date="2018-09-03T21:55:00Z"/>
        </w:rPr>
      </w:pPr>
      <w:ins w:id="6611" w:author="sangdd" w:date="2018-09-03T21:55:00Z">
        <w:r>
          <w:t>News</w:t>
        </w:r>
      </w:ins>
    </w:p>
    <w:p w14:paraId="3EB0A79C" w14:textId="2EAAF91A" w:rsidR="007124FE" w:rsidRPr="009C09B2" w:rsidRDefault="007124FE" w:rsidP="007124FE">
      <w:pPr>
        <w:pStyle w:val="ListParagraph"/>
        <w:numPr>
          <w:ilvl w:val="0"/>
          <w:numId w:val="8"/>
        </w:numPr>
        <w:rPr>
          <w:ins w:id="6612" w:author="sangdd" w:date="2018-09-03T21:55:00Z"/>
        </w:rPr>
      </w:pPr>
      <w:ins w:id="6613" w:author="sangdd" w:date="2018-09-03T21:55:00Z">
        <w:r w:rsidRPr="009C09B2">
          <w:t xml:space="preserve">Mục đích: Lưu trữ thông tin </w:t>
        </w:r>
        <w:r>
          <w:t>tin bài trên website</w:t>
        </w:r>
      </w:ins>
    </w:p>
    <w:p w14:paraId="1A1AD075" w14:textId="77777777" w:rsidR="007124FE" w:rsidRPr="009C09B2" w:rsidRDefault="007124FE" w:rsidP="007124FE">
      <w:pPr>
        <w:pStyle w:val="ListParagraph"/>
        <w:numPr>
          <w:ilvl w:val="0"/>
          <w:numId w:val="8"/>
        </w:numPr>
        <w:rPr>
          <w:ins w:id="6614" w:author="sangdd" w:date="2018-09-03T21:55:00Z"/>
        </w:rPr>
      </w:pPr>
      <w:ins w:id="6615" w:author="sangdd" w:date="2018-09-03T21:55:00Z">
        <w:r w:rsidRPr="009C09B2">
          <w:t>Chi tiết các trường: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  <w:tblGridChange w:id="6616">
          <w:tblGrid>
            <w:gridCol w:w="2582"/>
            <w:gridCol w:w="1339"/>
            <w:gridCol w:w="714"/>
            <w:gridCol w:w="683"/>
            <w:gridCol w:w="896"/>
            <w:gridCol w:w="2799"/>
          </w:tblGrid>
        </w:tblGridChange>
      </w:tblGrid>
      <w:tr w:rsidR="00071AFF" w:rsidRPr="009C09B2" w14:paraId="37077E9F" w14:textId="77777777" w:rsidTr="0020656F">
        <w:trPr>
          <w:tblHeader/>
          <w:ins w:id="6617" w:author="sangdd" w:date="2018-09-03T21:55:00Z"/>
        </w:trPr>
        <w:tc>
          <w:tcPr>
            <w:tcW w:w="1432" w:type="pct"/>
            <w:shd w:val="clear" w:color="auto" w:fill="E6E6E6"/>
          </w:tcPr>
          <w:p w14:paraId="78720E54" w14:textId="77777777" w:rsidR="00071AFF" w:rsidRPr="009C09B2" w:rsidRDefault="00071AFF" w:rsidP="0020656F">
            <w:pPr>
              <w:rPr>
                <w:ins w:id="6618" w:author="sangdd" w:date="2018-09-03T21:55:00Z"/>
                <w:b/>
              </w:rPr>
            </w:pPr>
            <w:ins w:id="6619" w:author="sangdd" w:date="2018-09-03T21:55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4A9CA17A" w14:textId="77777777" w:rsidR="00071AFF" w:rsidRPr="009C09B2" w:rsidRDefault="00071AFF" w:rsidP="0020656F">
            <w:pPr>
              <w:rPr>
                <w:ins w:id="6620" w:author="sangdd" w:date="2018-09-03T21:55:00Z"/>
                <w:b/>
              </w:rPr>
            </w:pPr>
            <w:ins w:id="6621" w:author="sangdd" w:date="2018-09-03T21:55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75EBB3FD" w14:textId="77777777" w:rsidR="00071AFF" w:rsidRPr="009C09B2" w:rsidRDefault="00071AFF" w:rsidP="0020656F">
            <w:pPr>
              <w:rPr>
                <w:ins w:id="6622" w:author="sangdd" w:date="2018-09-03T21:55:00Z"/>
                <w:b/>
              </w:rPr>
            </w:pPr>
            <w:ins w:id="6623" w:author="sangdd" w:date="2018-09-03T21:55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6E64D59C" w14:textId="77777777" w:rsidR="00071AFF" w:rsidRPr="009C09B2" w:rsidRDefault="00071AFF" w:rsidP="0020656F">
            <w:pPr>
              <w:rPr>
                <w:ins w:id="6624" w:author="sangdd" w:date="2018-09-03T21:55:00Z"/>
                <w:b/>
              </w:rPr>
            </w:pPr>
            <w:ins w:id="6625" w:author="sangdd" w:date="2018-09-03T21:55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2D63C6AC" w14:textId="77777777" w:rsidR="00071AFF" w:rsidRPr="009C09B2" w:rsidRDefault="00071AFF" w:rsidP="0020656F">
            <w:pPr>
              <w:rPr>
                <w:ins w:id="6626" w:author="sangdd" w:date="2018-09-03T21:55:00Z"/>
                <w:b/>
              </w:rPr>
            </w:pPr>
            <w:ins w:id="6627" w:author="sangdd" w:date="2018-09-03T21:55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67C977D8" w14:textId="77777777" w:rsidR="00071AFF" w:rsidRPr="009C09B2" w:rsidRDefault="00071AFF" w:rsidP="0020656F">
            <w:pPr>
              <w:jc w:val="left"/>
              <w:rPr>
                <w:ins w:id="6628" w:author="sangdd" w:date="2018-09-03T21:55:00Z"/>
                <w:b/>
              </w:rPr>
            </w:pPr>
            <w:ins w:id="6629" w:author="sangdd" w:date="2018-09-03T21:55:00Z">
              <w:r w:rsidRPr="009C09B2">
                <w:rPr>
                  <w:b/>
                </w:rPr>
                <w:t>Mô tả</w:t>
              </w:r>
            </w:ins>
          </w:p>
        </w:tc>
      </w:tr>
      <w:tr w:rsidR="00071AFF" w:rsidRPr="009C09B2" w14:paraId="1B70B701" w14:textId="77777777" w:rsidTr="0020656F">
        <w:trPr>
          <w:ins w:id="6630" w:author="sangdd" w:date="2018-09-03T21:55:00Z"/>
        </w:trPr>
        <w:tc>
          <w:tcPr>
            <w:tcW w:w="1432" w:type="pct"/>
          </w:tcPr>
          <w:p w14:paraId="35917BD8" w14:textId="77777777" w:rsidR="00071AFF" w:rsidRPr="009C09B2" w:rsidRDefault="00071AFF" w:rsidP="0020656F">
            <w:pPr>
              <w:rPr>
                <w:ins w:id="6631" w:author="sangdd" w:date="2018-09-03T21:55:00Z"/>
              </w:rPr>
            </w:pPr>
            <w:ins w:id="6632" w:author="sangdd" w:date="2018-09-03T21:55:00Z">
              <w:r w:rsidRPr="009C09B2">
                <w:t>ID</w:t>
              </w:r>
            </w:ins>
          </w:p>
        </w:tc>
        <w:tc>
          <w:tcPr>
            <w:tcW w:w="743" w:type="pct"/>
          </w:tcPr>
          <w:p w14:paraId="2948DE65" w14:textId="77777777" w:rsidR="00071AFF" w:rsidRPr="009C09B2" w:rsidRDefault="00071AFF" w:rsidP="0020656F">
            <w:pPr>
              <w:rPr>
                <w:ins w:id="6633" w:author="sangdd" w:date="2018-09-03T21:55:00Z"/>
              </w:rPr>
            </w:pPr>
            <w:ins w:id="6634" w:author="sangdd" w:date="2018-09-03T21:5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B8882C2" w14:textId="77777777" w:rsidR="00071AFF" w:rsidRPr="009C09B2" w:rsidRDefault="00071AFF" w:rsidP="0020656F">
            <w:pPr>
              <w:rPr>
                <w:ins w:id="6635" w:author="sangdd" w:date="2018-09-03T21:55:00Z"/>
              </w:rPr>
            </w:pPr>
          </w:p>
        </w:tc>
        <w:tc>
          <w:tcPr>
            <w:tcW w:w="379" w:type="pct"/>
          </w:tcPr>
          <w:p w14:paraId="6F0D43E9" w14:textId="77777777" w:rsidR="00071AFF" w:rsidRPr="009C09B2" w:rsidRDefault="00071AFF" w:rsidP="0020656F">
            <w:pPr>
              <w:rPr>
                <w:ins w:id="6636" w:author="sangdd" w:date="2018-09-03T21:55:00Z"/>
              </w:rPr>
            </w:pPr>
          </w:p>
        </w:tc>
        <w:tc>
          <w:tcPr>
            <w:tcW w:w="497" w:type="pct"/>
          </w:tcPr>
          <w:p w14:paraId="6AF33029" w14:textId="77777777" w:rsidR="00071AFF" w:rsidRPr="009C09B2" w:rsidRDefault="00071AFF" w:rsidP="0020656F">
            <w:pPr>
              <w:rPr>
                <w:ins w:id="6637" w:author="sangdd" w:date="2018-09-03T21:55:00Z"/>
              </w:rPr>
            </w:pPr>
          </w:p>
        </w:tc>
        <w:tc>
          <w:tcPr>
            <w:tcW w:w="1553" w:type="pct"/>
          </w:tcPr>
          <w:p w14:paraId="0E8B921A" w14:textId="77777777" w:rsidR="00071AFF" w:rsidRPr="009C09B2" w:rsidRDefault="00071AFF" w:rsidP="0020656F">
            <w:pPr>
              <w:rPr>
                <w:ins w:id="6638" w:author="sangdd" w:date="2018-09-03T21:55:00Z"/>
              </w:rPr>
            </w:pPr>
            <w:ins w:id="6639" w:author="sangdd" w:date="2018-09-03T21:55:00Z">
              <w:r w:rsidRPr="009C09B2">
                <w:t>ID tự tăng</w:t>
              </w:r>
            </w:ins>
          </w:p>
        </w:tc>
      </w:tr>
      <w:tr w:rsidR="00071AFF" w:rsidRPr="009C09B2" w14:paraId="434388E3" w14:textId="77777777" w:rsidTr="0020656F">
        <w:trPr>
          <w:ins w:id="6640" w:author="sangdd" w:date="2018-09-03T21:56:00Z"/>
        </w:trPr>
        <w:tc>
          <w:tcPr>
            <w:tcW w:w="1432" w:type="pct"/>
          </w:tcPr>
          <w:p w14:paraId="53902221" w14:textId="70326336" w:rsidR="00071AFF" w:rsidRPr="009C09B2" w:rsidRDefault="00071AFF" w:rsidP="0020656F">
            <w:pPr>
              <w:rPr>
                <w:ins w:id="6641" w:author="sangdd" w:date="2018-09-03T21:56:00Z"/>
              </w:rPr>
            </w:pPr>
            <w:ins w:id="6642" w:author="sangdd" w:date="2018-09-03T21:56:00Z">
              <w:r w:rsidRPr="00071AFF">
                <w:t>TITLE</w:t>
              </w:r>
            </w:ins>
          </w:p>
        </w:tc>
        <w:tc>
          <w:tcPr>
            <w:tcW w:w="743" w:type="pct"/>
          </w:tcPr>
          <w:p w14:paraId="5B7A1BA3" w14:textId="363BB841" w:rsidR="00071AFF" w:rsidRPr="009C09B2" w:rsidRDefault="00071AFF" w:rsidP="0020656F">
            <w:pPr>
              <w:rPr>
                <w:ins w:id="6643" w:author="sangdd" w:date="2018-09-03T21:56:00Z"/>
              </w:rPr>
            </w:pPr>
            <w:ins w:id="6644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76831946" w14:textId="77777777" w:rsidR="00071AFF" w:rsidRPr="009C09B2" w:rsidRDefault="00071AFF" w:rsidP="0020656F">
            <w:pPr>
              <w:rPr>
                <w:ins w:id="6645" w:author="sangdd" w:date="2018-09-03T21:56:00Z"/>
              </w:rPr>
            </w:pPr>
          </w:p>
        </w:tc>
        <w:tc>
          <w:tcPr>
            <w:tcW w:w="379" w:type="pct"/>
          </w:tcPr>
          <w:p w14:paraId="1E6D8333" w14:textId="77777777" w:rsidR="00071AFF" w:rsidRPr="009C09B2" w:rsidRDefault="00071AFF" w:rsidP="0020656F">
            <w:pPr>
              <w:rPr>
                <w:ins w:id="6646" w:author="sangdd" w:date="2018-09-03T21:56:00Z"/>
              </w:rPr>
            </w:pPr>
          </w:p>
        </w:tc>
        <w:tc>
          <w:tcPr>
            <w:tcW w:w="497" w:type="pct"/>
          </w:tcPr>
          <w:p w14:paraId="6A4EFD3D" w14:textId="77777777" w:rsidR="00071AFF" w:rsidRPr="009C09B2" w:rsidRDefault="00071AFF" w:rsidP="0020656F">
            <w:pPr>
              <w:rPr>
                <w:ins w:id="6647" w:author="sangdd" w:date="2018-09-03T21:56:00Z"/>
              </w:rPr>
            </w:pPr>
          </w:p>
        </w:tc>
        <w:tc>
          <w:tcPr>
            <w:tcW w:w="1553" w:type="pct"/>
          </w:tcPr>
          <w:p w14:paraId="7355F276" w14:textId="7A8591B5" w:rsidR="00071AFF" w:rsidRPr="009C09B2" w:rsidRDefault="00071AFF" w:rsidP="0020656F">
            <w:pPr>
              <w:rPr>
                <w:ins w:id="6648" w:author="sangdd" w:date="2018-09-03T21:56:00Z"/>
              </w:rPr>
            </w:pPr>
            <w:ins w:id="6649" w:author="sangdd" w:date="2018-09-03T21:59:00Z">
              <w:r>
                <w:t>Tiêu đề tin</w:t>
              </w:r>
            </w:ins>
          </w:p>
        </w:tc>
      </w:tr>
      <w:tr w:rsidR="00071AFF" w:rsidRPr="009C09B2" w14:paraId="1933D94E" w14:textId="77777777" w:rsidTr="0020656F">
        <w:trPr>
          <w:ins w:id="6650" w:author="sangdd" w:date="2018-09-03T21:56:00Z"/>
        </w:trPr>
        <w:tc>
          <w:tcPr>
            <w:tcW w:w="1432" w:type="pct"/>
          </w:tcPr>
          <w:p w14:paraId="0EA27296" w14:textId="7D722C2B" w:rsidR="00071AFF" w:rsidRPr="009C09B2" w:rsidRDefault="00071AFF" w:rsidP="0020656F">
            <w:pPr>
              <w:rPr>
                <w:ins w:id="6651" w:author="sangdd" w:date="2018-09-03T21:56:00Z"/>
              </w:rPr>
            </w:pPr>
            <w:ins w:id="6652" w:author="sangdd" w:date="2018-09-03T21:56:00Z">
              <w:r w:rsidRPr="00071AFF">
                <w:t>HEADER</w:t>
              </w:r>
            </w:ins>
          </w:p>
        </w:tc>
        <w:tc>
          <w:tcPr>
            <w:tcW w:w="743" w:type="pct"/>
          </w:tcPr>
          <w:p w14:paraId="0912AAA1" w14:textId="5802C95E" w:rsidR="00071AFF" w:rsidRPr="009C09B2" w:rsidRDefault="00071AFF" w:rsidP="0020656F">
            <w:pPr>
              <w:rPr>
                <w:ins w:id="6653" w:author="sangdd" w:date="2018-09-03T21:56:00Z"/>
              </w:rPr>
            </w:pPr>
            <w:ins w:id="6654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2C289691" w14:textId="77777777" w:rsidR="00071AFF" w:rsidRPr="009C09B2" w:rsidRDefault="00071AFF" w:rsidP="0020656F">
            <w:pPr>
              <w:rPr>
                <w:ins w:id="6655" w:author="sangdd" w:date="2018-09-03T21:56:00Z"/>
              </w:rPr>
            </w:pPr>
          </w:p>
        </w:tc>
        <w:tc>
          <w:tcPr>
            <w:tcW w:w="379" w:type="pct"/>
          </w:tcPr>
          <w:p w14:paraId="2C24F55F" w14:textId="77777777" w:rsidR="00071AFF" w:rsidRPr="009C09B2" w:rsidRDefault="00071AFF" w:rsidP="0020656F">
            <w:pPr>
              <w:rPr>
                <w:ins w:id="6656" w:author="sangdd" w:date="2018-09-03T21:56:00Z"/>
              </w:rPr>
            </w:pPr>
          </w:p>
        </w:tc>
        <w:tc>
          <w:tcPr>
            <w:tcW w:w="497" w:type="pct"/>
          </w:tcPr>
          <w:p w14:paraId="20E5F5EF" w14:textId="77777777" w:rsidR="00071AFF" w:rsidRPr="009C09B2" w:rsidRDefault="00071AFF" w:rsidP="0020656F">
            <w:pPr>
              <w:rPr>
                <w:ins w:id="6657" w:author="sangdd" w:date="2018-09-03T21:56:00Z"/>
              </w:rPr>
            </w:pPr>
          </w:p>
        </w:tc>
        <w:tc>
          <w:tcPr>
            <w:tcW w:w="1553" w:type="pct"/>
          </w:tcPr>
          <w:p w14:paraId="3118A30C" w14:textId="4807B9DD" w:rsidR="00071AFF" w:rsidRPr="009C09B2" w:rsidRDefault="00071AFF" w:rsidP="0020656F">
            <w:pPr>
              <w:rPr>
                <w:ins w:id="6658" w:author="sangdd" w:date="2018-09-03T21:56:00Z"/>
              </w:rPr>
            </w:pPr>
            <w:ins w:id="6659" w:author="sangdd" w:date="2018-09-03T21:59:00Z">
              <w:r>
                <w:t>Tóm tắt tin</w:t>
              </w:r>
            </w:ins>
          </w:p>
        </w:tc>
      </w:tr>
      <w:tr w:rsidR="00071AFF" w:rsidRPr="009C09B2" w14:paraId="31077780" w14:textId="77777777" w:rsidTr="0020656F">
        <w:trPr>
          <w:ins w:id="6660" w:author="sangdd" w:date="2018-09-03T21:56:00Z"/>
        </w:trPr>
        <w:tc>
          <w:tcPr>
            <w:tcW w:w="1432" w:type="pct"/>
          </w:tcPr>
          <w:p w14:paraId="2E561C50" w14:textId="5F3E0436" w:rsidR="00071AFF" w:rsidRPr="009C09B2" w:rsidRDefault="00071AFF" w:rsidP="00071AFF">
            <w:pPr>
              <w:rPr>
                <w:ins w:id="6661" w:author="sangdd" w:date="2018-09-03T21:56:00Z"/>
              </w:rPr>
              <w:pPrChange w:id="6662" w:author="sangdd" w:date="2018-09-03T21:56:00Z">
                <w:pPr/>
              </w:pPrChange>
            </w:pPr>
            <w:ins w:id="6663" w:author="sangdd" w:date="2018-09-03T21:56:00Z">
              <w:r w:rsidRPr="00071AFF">
                <w:t>IMAGEHEADER</w:t>
              </w:r>
            </w:ins>
          </w:p>
        </w:tc>
        <w:tc>
          <w:tcPr>
            <w:tcW w:w="743" w:type="pct"/>
          </w:tcPr>
          <w:p w14:paraId="3888EFCC" w14:textId="27C650C7" w:rsidR="00071AFF" w:rsidRPr="009C09B2" w:rsidRDefault="00071AFF" w:rsidP="0020656F">
            <w:pPr>
              <w:rPr>
                <w:ins w:id="6664" w:author="sangdd" w:date="2018-09-03T21:56:00Z"/>
              </w:rPr>
            </w:pPr>
            <w:ins w:id="6665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78642A91" w14:textId="77777777" w:rsidR="00071AFF" w:rsidRPr="009C09B2" w:rsidRDefault="00071AFF" w:rsidP="0020656F">
            <w:pPr>
              <w:rPr>
                <w:ins w:id="6666" w:author="sangdd" w:date="2018-09-03T21:56:00Z"/>
              </w:rPr>
            </w:pPr>
          </w:p>
        </w:tc>
        <w:tc>
          <w:tcPr>
            <w:tcW w:w="379" w:type="pct"/>
          </w:tcPr>
          <w:p w14:paraId="35C1E520" w14:textId="77777777" w:rsidR="00071AFF" w:rsidRPr="009C09B2" w:rsidRDefault="00071AFF" w:rsidP="0020656F">
            <w:pPr>
              <w:rPr>
                <w:ins w:id="6667" w:author="sangdd" w:date="2018-09-03T21:56:00Z"/>
              </w:rPr>
            </w:pPr>
          </w:p>
        </w:tc>
        <w:tc>
          <w:tcPr>
            <w:tcW w:w="497" w:type="pct"/>
          </w:tcPr>
          <w:p w14:paraId="6A7FDE8E" w14:textId="77777777" w:rsidR="00071AFF" w:rsidRPr="009C09B2" w:rsidRDefault="00071AFF" w:rsidP="0020656F">
            <w:pPr>
              <w:rPr>
                <w:ins w:id="6668" w:author="sangdd" w:date="2018-09-03T21:56:00Z"/>
              </w:rPr>
            </w:pPr>
          </w:p>
        </w:tc>
        <w:tc>
          <w:tcPr>
            <w:tcW w:w="1553" w:type="pct"/>
          </w:tcPr>
          <w:p w14:paraId="4689D6EF" w14:textId="50EA4BF5" w:rsidR="00071AFF" w:rsidRPr="009C09B2" w:rsidRDefault="009A30B3" w:rsidP="0020656F">
            <w:pPr>
              <w:rPr>
                <w:ins w:id="6669" w:author="sangdd" w:date="2018-09-03T21:56:00Z"/>
              </w:rPr>
            </w:pPr>
            <w:ins w:id="6670" w:author="sangdd" w:date="2018-09-03T22:00:00Z">
              <w:r>
                <w:t>Ảnh đại điện</w:t>
              </w:r>
            </w:ins>
          </w:p>
        </w:tc>
      </w:tr>
      <w:tr w:rsidR="00071AFF" w:rsidRPr="009C09B2" w14:paraId="5581B979" w14:textId="77777777" w:rsidTr="0020656F">
        <w:trPr>
          <w:ins w:id="6671" w:author="sangdd" w:date="2018-09-03T21:56:00Z"/>
        </w:trPr>
        <w:tc>
          <w:tcPr>
            <w:tcW w:w="1432" w:type="pct"/>
          </w:tcPr>
          <w:p w14:paraId="510D6758" w14:textId="7730B2C5" w:rsidR="00071AFF" w:rsidRPr="009C09B2" w:rsidRDefault="00071AFF" w:rsidP="0020656F">
            <w:pPr>
              <w:rPr>
                <w:ins w:id="6672" w:author="sangdd" w:date="2018-09-03T21:56:00Z"/>
              </w:rPr>
            </w:pPr>
            <w:ins w:id="6673" w:author="sangdd" w:date="2018-09-03T21:56:00Z">
              <w:r w:rsidRPr="00071AFF">
                <w:t>LANGUAGECODE</w:t>
              </w:r>
            </w:ins>
          </w:p>
        </w:tc>
        <w:tc>
          <w:tcPr>
            <w:tcW w:w="743" w:type="pct"/>
          </w:tcPr>
          <w:p w14:paraId="0A427C28" w14:textId="1951A91F" w:rsidR="00071AFF" w:rsidRPr="009C09B2" w:rsidRDefault="00071AFF" w:rsidP="0020656F">
            <w:pPr>
              <w:rPr>
                <w:ins w:id="6674" w:author="sangdd" w:date="2018-09-03T21:56:00Z"/>
              </w:rPr>
            </w:pPr>
            <w:ins w:id="6675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33A1AE33" w14:textId="77777777" w:rsidR="00071AFF" w:rsidRPr="009C09B2" w:rsidRDefault="00071AFF" w:rsidP="0020656F">
            <w:pPr>
              <w:rPr>
                <w:ins w:id="6676" w:author="sangdd" w:date="2018-09-03T21:56:00Z"/>
              </w:rPr>
            </w:pPr>
          </w:p>
        </w:tc>
        <w:tc>
          <w:tcPr>
            <w:tcW w:w="379" w:type="pct"/>
          </w:tcPr>
          <w:p w14:paraId="5CA49FAF" w14:textId="77777777" w:rsidR="00071AFF" w:rsidRPr="009C09B2" w:rsidRDefault="00071AFF" w:rsidP="0020656F">
            <w:pPr>
              <w:rPr>
                <w:ins w:id="6677" w:author="sangdd" w:date="2018-09-03T21:56:00Z"/>
              </w:rPr>
            </w:pPr>
          </w:p>
        </w:tc>
        <w:tc>
          <w:tcPr>
            <w:tcW w:w="497" w:type="pct"/>
          </w:tcPr>
          <w:p w14:paraId="328EEF84" w14:textId="77777777" w:rsidR="00071AFF" w:rsidRPr="009C09B2" w:rsidRDefault="00071AFF" w:rsidP="0020656F">
            <w:pPr>
              <w:rPr>
                <w:ins w:id="6678" w:author="sangdd" w:date="2018-09-03T21:56:00Z"/>
              </w:rPr>
            </w:pPr>
          </w:p>
        </w:tc>
        <w:tc>
          <w:tcPr>
            <w:tcW w:w="1553" w:type="pct"/>
          </w:tcPr>
          <w:p w14:paraId="308766DB" w14:textId="12E0CB24" w:rsidR="00071AFF" w:rsidRPr="009C09B2" w:rsidRDefault="009A30B3" w:rsidP="0020656F">
            <w:pPr>
              <w:rPr>
                <w:ins w:id="6679" w:author="sangdd" w:date="2018-09-03T21:56:00Z"/>
              </w:rPr>
            </w:pPr>
            <w:ins w:id="6680" w:author="sangdd" w:date="2018-09-03T22:00:00Z">
              <w:r>
                <w:t>Ngôn ngữ</w:t>
              </w:r>
            </w:ins>
          </w:p>
        </w:tc>
      </w:tr>
      <w:tr w:rsidR="00071AFF" w:rsidRPr="009C09B2" w14:paraId="21606CFA" w14:textId="77777777" w:rsidTr="0020656F">
        <w:trPr>
          <w:ins w:id="6681" w:author="sangdd" w:date="2018-09-03T21:56:00Z"/>
        </w:trPr>
        <w:tc>
          <w:tcPr>
            <w:tcW w:w="1432" w:type="pct"/>
          </w:tcPr>
          <w:p w14:paraId="182407B6" w14:textId="12CA1FF0" w:rsidR="00071AFF" w:rsidRPr="009C09B2" w:rsidRDefault="00071AFF" w:rsidP="0020656F">
            <w:pPr>
              <w:rPr>
                <w:ins w:id="6682" w:author="sangdd" w:date="2018-09-03T21:56:00Z"/>
              </w:rPr>
            </w:pPr>
            <w:ins w:id="6683" w:author="sangdd" w:date="2018-09-03T21:56:00Z">
              <w:r w:rsidRPr="00071AFF">
                <w:t>CONTENT</w:t>
              </w:r>
            </w:ins>
          </w:p>
        </w:tc>
        <w:tc>
          <w:tcPr>
            <w:tcW w:w="743" w:type="pct"/>
          </w:tcPr>
          <w:p w14:paraId="39488531" w14:textId="764C56BF" w:rsidR="00071AFF" w:rsidRPr="009C09B2" w:rsidRDefault="00071AFF" w:rsidP="0020656F">
            <w:pPr>
              <w:rPr>
                <w:ins w:id="6684" w:author="sangdd" w:date="2018-09-03T21:56:00Z"/>
              </w:rPr>
            </w:pPr>
            <w:ins w:id="6685" w:author="sangdd" w:date="2018-09-03T21:59:00Z">
              <w:r>
                <w:t>CLOB</w:t>
              </w:r>
            </w:ins>
          </w:p>
        </w:tc>
        <w:tc>
          <w:tcPr>
            <w:tcW w:w="396" w:type="pct"/>
          </w:tcPr>
          <w:p w14:paraId="2E2A8BDB" w14:textId="77777777" w:rsidR="00071AFF" w:rsidRPr="009C09B2" w:rsidRDefault="00071AFF" w:rsidP="0020656F">
            <w:pPr>
              <w:rPr>
                <w:ins w:id="6686" w:author="sangdd" w:date="2018-09-03T21:56:00Z"/>
              </w:rPr>
            </w:pPr>
          </w:p>
        </w:tc>
        <w:tc>
          <w:tcPr>
            <w:tcW w:w="379" w:type="pct"/>
          </w:tcPr>
          <w:p w14:paraId="31442F58" w14:textId="77777777" w:rsidR="00071AFF" w:rsidRPr="009C09B2" w:rsidRDefault="00071AFF" w:rsidP="0020656F">
            <w:pPr>
              <w:rPr>
                <w:ins w:id="6687" w:author="sangdd" w:date="2018-09-03T21:56:00Z"/>
              </w:rPr>
            </w:pPr>
          </w:p>
        </w:tc>
        <w:tc>
          <w:tcPr>
            <w:tcW w:w="497" w:type="pct"/>
          </w:tcPr>
          <w:p w14:paraId="1FD91431" w14:textId="77777777" w:rsidR="00071AFF" w:rsidRPr="009C09B2" w:rsidRDefault="00071AFF" w:rsidP="0020656F">
            <w:pPr>
              <w:rPr>
                <w:ins w:id="6688" w:author="sangdd" w:date="2018-09-03T21:56:00Z"/>
              </w:rPr>
            </w:pPr>
          </w:p>
        </w:tc>
        <w:tc>
          <w:tcPr>
            <w:tcW w:w="1553" w:type="pct"/>
          </w:tcPr>
          <w:p w14:paraId="65E871BE" w14:textId="7FE5343D" w:rsidR="00071AFF" w:rsidRPr="009C09B2" w:rsidRDefault="009A30B3" w:rsidP="0020656F">
            <w:pPr>
              <w:rPr>
                <w:ins w:id="6689" w:author="sangdd" w:date="2018-09-03T21:56:00Z"/>
              </w:rPr>
            </w:pPr>
            <w:ins w:id="6690" w:author="sangdd" w:date="2018-09-03T22:00:00Z">
              <w:r>
                <w:t xml:space="preserve">Nội dung tin </w:t>
              </w:r>
            </w:ins>
          </w:p>
        </w:tc>
      </w:tr>
      <w:tr w:rsidR="00071AFF" w:rsidRPr="009C09B2" w14:paraId="6E4940C6" w14:textId="77777777" w:rsidTr="0020656F">
        <w:trPr>
          <w:ins w:id="6691" w:author="sangdd" w:date="2018-09-03T21:56:00Z"/>
        </w:trPr>
        <w:tc>
          <w:tcPr>
            <w:tcW w:w="1432" w:type="pct"/>
          </w:tcPr>
          <w:p w14:paraId="0F20F55F" w14:textId="6E8A1A19" w:rsidR="00071AFF" w:rsidRPr="009C09B2" w:rsidRDefault="00071AFF" w:rsidP="0020656F">
            <w:pPr>
              <w:rPr>
                <w:ins w:id="6692" w:author="sangdd" w:date="2018-09-03T21:56:00Z"/>
              </w:rPr>
            </w:pPr>
            <w:ins w:id="6693" w:author="sangdd" w:date="2018-09-03T21:56:00Z">
              <w:r w:rsidRPr="00071AFF">
                <w:t>STATUS</w:t>
              </w:r>
            </w:ins>
          </w:p>
        </w:tc>
        <w:tc>
          <w:tcPr>
            <w:tcW w:w="743" w:type="pct"/>
          </w:tcPr>
          <w:p w14:paraId="7E71FA5A" w14:textId="37C478B0" w:rsidR="00071AFF" w:rsidRPr="009C09B2" w:rsidRDefault="00071AFF" w:rsidP="0020656F">
            <w:pPr>
              <w:rPr>
                <w:ins w:id="6694" w:author="sangdd" w:date="2018-09-03T21:56:00Z"/>
              </w:rPr>
            </w:pPr>
            <w:ins w:id="6695" w:author="sangdd" w:date="2018-09-03T21:59:00Z">
              <w:r>
                <w:t>NUMBER</w:t>
              </w:r>
            </w:ins>
          </w:p>
        </w:tc>
        <w:tc>
          <w:tcPr>
            <w:tcW w:w="396" w:type="pct"/>
          </w:tcPr>
          <w:p w14:paraId="759E3B6A" w14:textId="4E2FD439" w:rsidR="00071AFF" w:rsidRPr="009C09B2" w:rsidRDefault="00071AFF" w:rsidP="0020656F">
            <w:pPr>
              <w:rPr>
                <w:ins w:id="6696" w:author="sangdd" w:date="2018-09-03T21:56:00Z"/>
              </w:rPr>
            </w:pPr>
            <w:ins w:id="6697" w:author="sangdd" w:date="2018-09-03T21:59:00Z">
              <w:r>
                <w:t>2</w:t>
              </w:r>
            </w:ins>
          </w:p>
        </w:tc>
        <w:tc>
          <w:tcPr>
            <w:tcW w:w="379" w:type="pct"/>
          </w:tcPr>
          <w:p w14:paraId="525A40ED" w14:textId="77777777" w:rsidR="00071AFF" w:rsidRPr="009C09B2" w:rsidRDefault="00071AFF" w:rsidP="0020656F">
            <w:pPr>
              <w:rPr>
                <w:ins w:id="6698" w:author="sangdd" w:date="2018-09-03T21:56:00Z"/>
              </w:rPr>
            </w:pPr>
          </w:p>
        </w:tc>
        <w:tc>
          <w:tcPr>
            <w:tcW w:w="497" w:type="pct"/>
          </w:tcPr>
          <w:p w14:paraId="6B79A1D5" w14:textId="77777777" w:rsidR="00071AFF" w:rsidRPr="009C09B2" w:rsidRDefault="00071AFF" w:rsidP="0020656F">
            <w:pPr>
              <w:rPr>
                <w:ins w:id="6699" w:author="sangdd" w:date="2018-09-03T21:56:00Z"/>
              </w:rPr>
            </w:pPr>
          </w:p>
        </w:tc>
        <w:tc>
          <w:tcPr>
            <w:tcW w:w="1553" w:type="pct"/>
          </w:tcPr>
          <w:p w14:paraId="3111FCC1" w14:textId="77777777" w:rsidR="00071AFF" w:rsidRDefault="009A30B3" w:rsidP="0020656F">
            <w:pPr>
              <w:rPr>
                <w:ins w:id="6700" w:author="sangdd" w:date="2018-09-03T22:00:00Z"/>
              </w:rPr>
            </w:pPr>
            <w:ins w:id="6701" w:author="sangdd" w:date="2018-09-03T22:00:00Z">
              <w:r>
                <w:t>Trạng thái</w:t>
              </w:r>
            </w:ins>
          </w:p>
          <w:p w14:paraId="29F42951" w14:textId="77777777" w:rsidR="009A30B3" w:rsidRDefault="009A30B3" w:rsidP="0020656F">
            <w:pPr>
              <w:rPr>
                <w:ins w:id="6702" w:author="sangdd" w:date="2018-09-03T22:00:00Z"/>
              </w:rPr>
            </w:pPr>
            <w:ins w:id="6703" w:author="sangdd" w:date="2018-09-03T22:00:00Z">
              <w:r w:rsidRPr="009A30B3">
                <w:t>TRANG THAI TIN,</w:t>
              </w:r>
            </w:ins>
          </w:p>
          <w:p w14:paraId="34B5F2E7" w14:textId="77777777" w:rsidR="009A30B3" w:rsidRDefault="009A30B3" w:rsidP="0020656F">
            <w:pPr>
              <w:rPr>
                <w:ins w:id="6704" w:author="sangdd" w:date="2018-09-03T22:00:00Z"/>
              </w:rPr>
            </w:pPr>
            <w:ins w:id="6705" w:author="sangdd" w:date="2018-09-03T22:00:00Z">
              <w:r w:rsidRPr="009A30B3">
                <w:t>1:TIN MOI,</w:t>
              </w:r>
            </w:ins>
          </w:p>
          <w:p w14:paraId="589CE5CC" w14:textId="77777777" w:rsidR="009A30B3" w:rsidRDefault="009A30B3" w:rsidP="0020656F">
            <w:pPr>
              <w:rPr>
                <w:ins w:id="6706" w:author="sangdd" w:date="2018-09-03T22:00:00Z"/>
              </w:rPr>
            </w:pPr>
            <w:ins w:id="6707" w:author="sangdd" w:date="2018-09-03T22:00:00Z">
              <w:r w:rsidRPr="009A30B3">
                <w:t xml:space="preserve">2: BAI LUU TAM, </w:t>
              </w:r>
            </w:ins>
          </w:p>
          <w:p w14:paraId="3072AA18" w14:textId="77777777" w:rsidR="009A30B3" w:rsidRDefault="009A30B3" w:rsidP="0020656F">
            <w:pPr>
              <w:rPr>
                <w:ins w:id="6708" w:author="sangdd" w:date="2018-09-03T22:00:00Z"/>
              </w:rPr>
            </w:pPr>
            <w:ins w:id="6709" w:author="sangdd" w:date="2018-09-03T22:00:00Z">
              <w:r w:rsidRPr="009A30B3">
                <w:t xml:space="preserve">3: BAI DA GUI, </w:t>
              </w:r>
            </w:ins>
          </w:p>
          <w:p w14:paraId="0D68CC7E" w14:textId="77777777" w:rsidR="009A30B3" w:rsidRDefault="009A30B3" w:rsidP="0020656F">
            <w:pPr>
              <w:rPr>
                <w:ins w:id="6710" w:author="sangdd" w:date="2018-09-03T22:00:00Z"/>
              </w:rPr>
            </w:pPr>
            <w:ins w:id="6711" w:author="sangdd" w:date="2018-09-03T22:00:00Z">
              <w:r w:rsidRPr="009A30B3">
                <w:t>4:BAI CHO XU LY,</w:t>
              </w:r>
            </w:ins>
          </w:p>
          <w:p w14:paraId="6716056F" w14:textId="77777777" w:rsidR="009A30B3" w:rsidRDefault="009A30B3" w:rsidP="0020656F">
            <w:pPr>
              <w:rPr>
                <w:ins w:id="6712" w:author="sangdd" w:date="2018-09-03T22:00:00Z"/>
              </w:rPr>
            </w:pPr>
            <w:ins w:id="6713" w:author="sangdd" w:date="2018-09-03T22:00:00Z">
              <w:r w:rsidRPr="009A30B3">
                <w:t xml:space="preserve">5:BAI BI TRA LAI, </w:t>
              </w:r>
            </w:ins>
          </w:p>
          <w:p w14:paraId="213F261C" w14:textId="77777777" w:rsidR="009A30B3" w:rsidRDefault="009A30B3" w:rsidP="0020656F">
            <w:pPr>
              <w:rPr>
                <w:ins w:id="6714" w:author="sangdd" w:date="2018-09-03T22:00:00Z"/>
              </w:rPr>
            </w:pPr>
            <w:ins w:id="6715" w:author="sangdd" w:date="2018-09-03T22:00:00Z">
              <w:r w:rsidRPr="009A30B3">
                <w:lastRenderedPageBreak/>
                <w:t>6:BAI DA GO,</w:t>
              </w:r>
            </w:ins>
          </w:p>
          <w:p w14:paraId="34424B23" w14:textId="193855C5" w:rsidR="009A30B3" w:rsidRPr="009C09B2" w:rsidRDefault="009A30B3" w:rsidP="0020656F">
            <w:pPr>
              <w:rPr>
                <w:ins w:id="6716" w:author="sangdd" w:date="2018-09-03T21:56:00Z"/>
              </w:rPr>
            </w:pPr>
            <w:ins w:id="6717" w:author="sangdd" w:date="2018-09-03T22:00:00Z">
              <w:r w:rsidRPr="009A30B3">
                <w:t>7: BAI DA XUAT BAN</w:t>
              </w:r>
            </w:ins>
          </w:p>
        </w:tc>
      </w:tr>
      <w:tr w:rsidR="00071AFF" w:rsidRPr="009C09B2" w14:paraId="4E7F51D4" w14:textId="77777777" w:rsidTr="0020656F">
        <w:trPr>
          <w:ins w:id="6718" w:author="sangdd" w:date="2018-09-03T21:56:00Z"/>
        </w:trPr>
        <w:tc>
          <w:tcPr>
            <w:tcW w:w="1432" w:type="pct"/>
          </w:tcPr>
          <w:p w14:paraId="524C8B9D" w14:textId="6C64E743" w:rsidR="00071AFF" w:rsidRPr="009C09B2" w:rsidRDefault="00071AFF" w:rsidP="0020656F">
            <w:pPr>
              <w:rPr>
                <w:ins w:id="6719" w:author="sangdd" w:date="2018-09-03T21:56:00Z"/>
              </w:rPr>
            </w:pPr>
            <w:ins w:id="6720" w:author="sangdd" w:date="2018-09-03T21:56:00Z">
              <w:r w:rsidRPr="00071AFF">
                <w:lastRenderedPageBreak/>
                <w:t>CATEGORIES_ID</w:t>
              </w:r>
            </w:ins>
          </w:p>
        </w:tc>
        <w:tc>
          <w:tcPr>
            <w:tcW w:w="743" w:type="pct"/>
          </w:tcPr>
          <w:p w14:paraId="5D94D84E" w14:textId="3D0606E9" w:rsidR="00071AFF" w:rsidRPr="009C09B2" w:rsidRDefault="00071AFF" w:rsidP="0020656F">
            <w:pPr>
              <w:rPr>
                <w:ins w:id="6721" w:author="sangdd" w:date="2018-09-03T21:56:00Z"/>
              </w:rPr>
            </w:pPr>
            <w:ins w:id="6722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323B131C" w14:textId="3D9C7D38" w:rsidR="00071AFF" w:rsidRPr="009C09B2" w:rsidRDefault="00A3617D" w:rsidP="0020656F">
            <w:pPr>
              <w:rPr>
                <w:ins w:id="6723" w:author="sangdd" w:date="2018-09-03T21:56:00Z"/>
              </w:rPr>
            </w:pPr>
            <w:ins w:id="6724" w:author="sangdd" w:date="2018-09-03T22:01:00Z">
              <w:r>
                <w:t>5</w:t>
              </w:r>
            </w:ins>
          </w:p>
        </w:tc>
        <w:tc>
          <w:tcPr>
            <w:tcW w:w="379" w:type="pct"/>
          </w:tcPr>
          <w:p w14:paraId="1F58ECCB" w14:textId="77777777" w:rsidR="00071AFF" w:rsidRPr="009C09B2" w:rsidRDefault="00071AFF" w:rsidP="0020656F">
            <w:pPr>
              <w:rPr>
                <w:ins w:id="6725" w:author="sangdd" w:date="2018-09-03T21:56:00Z"/>
              </w:rPr>
            </w:pPr>
          </w:p>
        </w:tc>
        <w:tc>
          <w:tcPr>
            <w:tcW w:w="497" w:type="pct"/>
          </w:tcPr>
          <w:p w14:paraId="3180F67F" w14:textId="77777777" w:rsidR="00071AFF" w:rsidRPr="009C09B2" w:rsidRDefault="00071AFF" w:rsidP="0020656F">
            <w:pPr>
              <w:rPr>
                <w:ins w:id="6726" w:author="sangdd" w:date="2018-09-03T21:56:00Z"/>
              </w:rPr>
            </w:pPr>
          </w:p>
        </w:tc>
        <w:tc>
          <w:tcPr>
            <w:tcW w:w="1553" w:type="pct"/>
          </w:tcPr>
          <w:p w14:paraId="3B7D3C4E" w14:textId="499E1270" w:rsidR="00071AFF" w:rsidRPr="009C09B2" w:rsidRDefault="00A3617D" w:rsidP="0020656F">
            <w:pPr>
              <w:rPr>
                <w:ins w:id="6727" w:author="sangdd" w:date="2018-09-03T21:56:00Z"/>
              </w:rPr>
            </w:pPr>
            <w:ins w:id="6728" w:author="sangdd" w:date="2018-09-03T22:01:00Z">
              <w:r>
                <w:t>Danh mục tin, định nghĩa allcode</w:t>
              </w:r>
            </w:ins>
          </w:p>
        </w:tc>
      </w:tr>
      <w:tr w:rsidR="00071AFF" w:rsidRPr="009C09B2" w14:paraId="2C5DA1AF" w14:textId="77777777" w:rsidTr="0020656F">
        <w:trPr>
          <w:ins w:id="6729" w:author="sangdd" w:date="2018-09-03T21:56:00Z"/>
        </w:trPr>
        <w:tc>
          <w:tcPr>
            <w:tcW w:w="1432" w:type="pct"/>
          </w:tcPr>
          <w:p w14:paraId="0D70ED6E" w14:textId="77F608FD" w:rsidR="00071AFF" w:rsidRPr="00071AFF" w:rsidRDefault="00071AFF" w:rsidP="0020656F">
            <w:pPr>
              <w:rPr>
                <w:ins w:id="6730" w:author="sangdd" w:date="2018-09-03T21:56:00Z"/>
              </w:rPr>
            </w:pPr>
            <w:ins w:id="6731" w:author="sangdd" w:date="2018-09-03T21:56:00Z">
              <w:r w:rsidRPr="00071AFF">
                <w:t>ARTICLES_TYPE</w:t>
              </w:r>
            </w:ins>
          </w:p>
        </w:tc>
        <w:tc>
          <w:tcPr>
            <w:tcW w:w="743" w:type="pct"/>
          </w:tcPr>
          <w:p w14:paraId="405143A4" w14:textId="6D46EA9C" w:rsidR="00071AFF" w:rsidRPr="009C09B2" w:rsidRDefault="00071AFF" w:rsidP="0020656F">
            <w:pPr>
              <w:rPr>
                <w:ins w:id="6732" w:author="sangdd" w:date="2018-09-03T21:56:00Z"/>
              </w:rPr>
            </w:pPr>
            <w:ins w:id="6733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089CCAA4" w14:textId="1D1B5BBE" w:rsidR="00071AFF" w:rsidRPr="009C09B2" w:rsidRDefault="00A3617D" w:rsidP="0020656F">
            <w:pPr>
              <w:rPr>
                <w:ins w:id="6734" w:author="sangdd" w:date="2018-09-03T21:56:00Z"/>
              </w:rPr>
            </w:pPr>
            <w:ins w:id="6735" w:author="sangdd" w:date="2018-09-03T22:01:00Z">
              <w:r>
                <w:t>5</w:t>
              </w:r>
            </w:ins>
          </w:p>
        </w:tc>
        <w:tc>
          <w:tcPr>
            <w:tcW w:w="379" w:type="pct"/>
          </w:tcPr>
          <w:p w14:paraId="0216A3D0" w14:textId="77777777" w:rsidR="00071AFF" w:rsidRPr="009C09B2" w:rsidRDefault="00071AFF" w:rsidP="0020656F">
            <w:pPr>
              <w:rPr>
                <w:ins w:id="6736" w:author="sangdd" w:date="2018-09-03T21:56:00Z"/>
              </w:rPr>
            </w:pPr>
          </w:p>
        </w:tc>
        <w:tc>
          <w:tcPr>
            <w:tcW w:w="497" w:type="pct"/>
          </w:tcPr>
          <w:p w14:paraId="399718D0" w14:textId="77777777" w:rsidR="00071AFF" w:rsidRPr="009C09B2" w:rsidRDefault="00071AFF" w:rsidP="0020656F">
            <w:pPr>
              <w:rPr>
                <w:ins w:id="6737" w:author="sangdd" w:date="2018-09-03T21:56:00Z"/>
              </w:rPr>
            </w:pPr>
          </w:p>
        </w:tc>
        <w:tc>
          <w:tcPr>
            <w:tcW w:w="1553" w:type="pct"/>
          </w:tcPr>
          <w:p w14:paraId="749FAA85" w14:textId="10A6FE9D" w:rsidR="00071AFF" w:rsidRPr="009C09B2" w:rsidRDefault="00A3617D" w:rsidP="0020656F">
            <w:pPr>
              <w:rPr>
                <w:ins w:id="6738" w:author="sangdd" w:date="2018-09-03T21:56:00Z"/>
              </w:rPr>
            </w:pPr>
            <w:ins w:id="6739" w:author="sangdd" w:date="2018-09-03T22:01:00Z">
              <w:r>
                <w:t>Loại tin, default 1 loại sau này nếu có phát sinh thì sẽ thêm, vì mỗi mẫu tin có các trường dữ liệu đặc thù riêng</w:t>
              </w:r>
            </w:ins>
          </w:p>
        </w:tc>
      </w:tr>
      <w:tr w:rsidR="00071AFF" w:rsidRPr="009C09B2" w14:paraId="582F456F" w14:textId="77777777" w:rsidTr="0020656F">
        <w:trPr>
          <w:ins w:id="6740" w:author="sangdd" w:date="2018-09-03T21:56:00Z"/>
        </w:trPr>
        <w:tc>
          <w:tcPr>
            <w:tcW w:w="1432" w:type="pct"/>
          </w:tcPr>
          <w:p w14:paraId="0D190B24" w14:textId="7201CDBE" w:rsidR="00071AFF" w:rsidRPr="00071AFF" w:rsidRDefault="00071AFF" w:rsidP="0020656F">
            <w:pPr>
              <w:rPr>
                <w:ins w:id="6741" w:author="sangdd" w:date="2018-09-03T21:56:00Z"/>
              </w:rPr>
            </w:pPr>
            <w:ins w:id="6742" w:author="sangdd" w:date="2018-09-03T21:56:00Z">
              <w:r w:rsidRPr="00071AFF">
                <w:t>HOTTYPE</w:t>
              </w:r>
            </w:ins>
          </w:p>
        </w:tc>
        <w:tc>
          <w:tcPr>
            <w:tcW w:w="743" w:type="pct"/>
          </w:tcPr>
          <w:p w14:paraId="14CD1FA6" w14:textId="7261FD81" w:rsidR="00071AFF" w:rsidRPr="009C09B2" w:rsidRDefault="00071AFF" w:rsidP="0020656F">
            <w:pPr>
              <w:rPr>
                <w:ins w:id="6743" w:author="sangdd" w:date="2018-09-03T21:56:00Z"/>
              </w:rPr>
            </w:pPr>
            <w:ins w:id="6744" w:author="sangdd" w:date="2018-09-03T21:59:00Z">
              <w:r>
                <w:t>NUMBER</w:t>
              </w:r>
            </w:ins>
          </w:p>
        </w:tc>
        <w:tc>
          <w:tcPr>
            <w:tcW w:w="396" w:type="pct"/>
          </w:tcPr>
          <w:p w14:paraId="1C43E64B" w14:textId="7A7F8254" w:rsidR="00071AFF" w:rsidRPr="009C09B2" w:rsidRDefault="00071AFF" w:rsidP="0020656F">
            <w:pPr>
              <w:rPr>
                <w:ins w:id="6745" w:author="sangdd" w:date="2018-09-03T21:56:00Z"/>
              </w:rPr>
            </w:pPr>
            <w:ins w:id="6746" w:author="sangdd" w:date="2018-09-03T21:59:00Z">
              <w:r>
                <w:t>1</w:t>
              </w:r>
            </w:ins>
          </w:p>
        </w:tc>
        <w:tc>
          <w:tcPr>
            <w:tcW w:w="379" w:type="pct"/>
          </w:tcPr>
          <w:p w14:paraId="73E68D8E" w14:textId="77777777" w:rsidR="00071AFF" w:rsidRPr="009C09B2" w:rsidRDefault="00071AFF" w:rsidP="0020656F">
            <w:pPr>
              <w:rPr>
                <w:ins w:id="6747" w:author="sangdd" w:date="2018-09-03T21:56:00Z"/>
              </w:rPr>
            </w:pPr>
          </w:p>
        </w:tc>
        <w:tc>
          <w:tcPr>
            <w:tcW w:w="497" w:type="pct"/>
          </w:tcPr>
          <w:p w14:paraId="6ED17745" w14:textId="77777777" w:rsidR="00071AFF" w:rsidRPr="009C09B2" w:rsidRDefault="00071AFF" w:rsidP="0020656F">
            <w:pPr>
              <w:rPr>
                <w:ins w:id="6748" w:author="sangdd" w:date="2018-09-03T21:56:00Z"/>
              </w:rPr>
            </w:pPr>
          </w:p>
        </w:tc>
        <w:tc>
          <w:tcPr>
            <w:tcW w:w="1553" w:type="pct"/>
          </w:tcPr>
          <w:p w14:paraId="74D9877A" w14:textId="39271D40" w:rsidR="00071AFF" w:rsidRPr="009C09B2" w:rsidRDefault="00692AD4" w:rsidP="00692AD4">
            <w:pPr>
              <w:rPr>
                <w:ins w:id="6749" w:author="sangdd" w:date="2018-09-03T21:56:00Z"/>
              </w:rPr>
              <w:pPrChange w:id="6750" w:author="sangdd" w:date="2018-09-03T22:02:00Z">
                <w:pPr/>
              </w:pPrChange>
            </w:pPr>
            <w:ins w:id="6751" w:author="sangdd" w:date="2018-09-03T22:01:00Z">
              <w:r>
                <w:t xml:space="preserve">0: </w:t>
              </w:r>
            </w:ins>
            <w:ins w:id="6752" w:author="sangdd" w:date="2018-09-03T22:02:00Z">
              <w:r>
                <w:t>B</w:t>
              </w:r>
            </w:ins>
            <w:ins w:id="6753" w:author="sangdd" w:date="2018-09-03T22:01:00Z">
              <w:r>
                <w:t>ình thương, 1:Tin nổi bật</w:t>
              </w:r>
            </w:ins>
          </w:p>
        </w:tc>
      </w:tr>
      <w:tr w:rsidR="00071AFF" w:rsidRPr="009C09B2" w14:paraId="5E6CF6F8" w14:textId="77777777" w:rsidTr="0020656F">
        <w:trPr>
          <w:ins w:id="6754" w:author="sangdd" w:date="2018-09-03T21:56:00Z"/>
        </w:trPr>
        <w:tc>
          <w:tcPr>
            <w:tcW w:w="1432" w:type="pct"/>
          </w:tcPr>
          <w:p w14:paraId="4182B387" w14:textId="25002B39" w:rsidR="00071AFF" w:rsidRPr="00071AFF" w:rsidRDefault="00071AFF" w:rsidP="0020656F">
            <w:pPr>
              <w:rPr>
                <w:ins w:id="6755" w:author="sangdd" w:date="2018-09-03T21:56:00Z"/>
              </w:rPr>
            </w:pPr>
            <w:ins w:id="6756" w:author="sangdd" w:date="2018-09-03T21:56:00Z">
              <w:r w:rsidRPr="00071AFF">
                <w:t>CREATEDBY</w:t>
              </w:r>
            </w:ins>
          </w:p>
        </w:tc>
        <w:tc>
          <w:tcPr>
            <w:tcW w:w="743" w:type="pct"/>
          </w:tcPr>
          <w:p w14:paraId="4E2E2A91" w14:textId="4F7872E8" w:rsidR="00071AFF" w:rsidRPr="009C09B2" w:rsidRDefault="00071AFF" w:rsidP="0020656F">
            <w:pPr>
              <w:rPr>
                <w:ins w:id="6757" w:author="sangdd" w:date="2018-09-03T21:56:00Z"/>
              </w:rPr>
            </w:pPr>
            <w:ins w:id="6758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5C23E56D" w14:textId="77777777" w:rsidR="00071AFF" w:rsidRPr="009C09B2" w:rsidRDefault="00071AFF" w:rsidP="0020656F">
            <w:pPr>
              <w:rPr>
                <w:ins w:id="6759" w:author="sangdd" w:date="2018-09-03T21:56:00Z"/>
              </w:rPr>
            </w:pPr>
          </w:p>
        </w:tc>
        <w:tc>
          <w:tcPr>
            <w:tcW w:w="379" w:type="pct"/>
          </w:tcPr>
          <w:p w14:paraId="68255DE3" w14:textId="77777777" w:rsidR="00071AFF" w:rsidRPr="009C09B2" w:rsidRDefault="00071AFF" w:rsidP="0020656F">
            <w:pPr>
              <w:rPr>
                <w:ins w:id="6760" w:author="sangdd" w:date="2018-09-03T21:56:00Z"/>
              </w:rPr>
            </w:pPr>
          </w:p>
        </w:tc>
        <w:tc>
          <w:tcPr>
            <w:tcW w:w="497" w:type="pct"/>
          </w:tcPr>
          <w:p w14:paraId="7C8FBEC1" w14:textId="77777777" w:rsidR="00071AFF" w:rsidRPr="009C09B2" w:rsidRDefault="00071AFF" w:rsidP="0020656F">
            <w:pPr>
              <w:rPr>
                <w:ins w:id="6761" w:author="sangdd" w:date="2018-09-03T21:56:00Z"/>
              </w:rPr>
            </w:pPr>
          </w:p>
        </w:tc>
        <w:tc>
          <w:tcPr>
            <w:tcW w:w="1553" w:type="pct"/>
          </w:tcPr>
          <w:p w14:paraId="3195E488" w14:textId="06BC3AB4" w:rsidR="00071AFF" w:rsidRPr="009C09B2" w:rsidRDefault="00A20E14" w:rsidP="0020656F">
            <w:pPr>
              <w:rPr>
                <w:ins w:id="6762" w:author="sangdd" w:date="2018-09-03T21:56:00Z"/>
              </w:rPr>
            </w:pPr>
            <w:ins w:id="6763" w:author="sangdd" w:date="2018-09-03T22:02:00Z">
              <w:r>
                <w:t>Người tạo</w:t>
              </w:r>
            </w:ins>
          </w:p>
        </w:tc>
      </w:tr>
      <w:tr w:rsidR="00071AFF" w:rsidRPr="009C09B2" w14:paraId="14A8333B" w14:textId="77777777" w:rsidTr="0020656F">
        <w:trPr>
          <w:ins w:id="6764" w:author="sangdd" w:date="2018-09-03T21:56:00Z"/>
        </w:trPr>
        <w:tc>
          <w:tcPr>
            <w:tcW w:w="1432" w:type="pct"/>
          </w:tcPr>
          <w:p w14:paraId="2CE5851C" w14:textId="3C4E69C4" w:rsidR="00071AFF" w:rsidRPr="00071AFF" w:rsidRDefault="00071AFF" w:rsidP="0020656F">
            <w:pPr>
              <w:rPr>
                <w:ins w:id="6765" w:author="sangdd" w:date="2018-09-03T21:56:00Z"/>
              </w:rPr>
            </w:pPr>
            <w:ins w:id="6766" w:author="sangdd" w:date="2018-09-03T21:56:00Z">
              <w:r w:rsidRPr="00071AFF">
                <w:t>CREATEDDATE</w:t>
              </w:r>
            </w:ins>
          </w:p>
        </w:tc>
        <w:tc>
          <w:tcPr>
            <w:tcW w:w="743" w:type="pct"/>
          </w:tcPr>
          <w:p w14:paraId="7C305FDB" w14:textId="79879173" w:rsidR="00071AFF" w:rsidRPr="009C09B2" w:rsidRDefault="00071AFF" w:rsidP="0020656F">
            <w:pPr>
              <w:rPr>
                <w:ins w:id="6767" w:author="sangdd" w:date="2018-09-03T21:56:00Z"/>
              </w:rPr>
            </w:pPr>
            <w:ins w:id="6768" w:author="sangdd" w:date="2018-09-03T21:59:00Z">
              <w:r>
                <w:t>DATE</w:t>
              </w:r>
            </w:ins>
          </w:p>
        </w:tc>
        <w:tc>
          <w:tcPr>
            <w:tcW w:w="396" w:type="pct"/>
          </w:tcPr>
          <w:p w14:paraId="66DA48D8" w14:textId="77777777" w:rsidR="00071AFF" w:rsidRPr="009C09B2" w:rsidRDefault="00071AFF" w:rsidP="0020656F">
            <w:pPr>
              <w:rPr>
                <w:ins w:id="6769" w:author="sangdd" w:date="2018-09-03T21:56:00Z"/>
              </w:rPr>
            </w:pPr>
          </w:p>
        </w:tc>
        <w:tc>
          <w:tcPr>
            <w:tcW w:w="379" w:type="pct"/>
          </w:tcPr>
          <w:p w14:paraId="5F298313" w14:textId="77777777" w:rsidR="00071AFF" w:rsidRPr="009C09B2" w:rsidRDefault="00071AFF" w:rsidP="0020656F">
            <w:pPr>
              <w:rPr>
                <w:ins w:id="6770" w:author="sangdd" w:date="2018-09-03T21:56:00Z"/>
              </w:rPr>
            </w:pPr>
          </w:p>
        </w:tc>
        <w:tc>
          <w:tcPr>
            <w:tcW w:w="497" w:type="pct"/>
          </w:tcPr>
          <w:p w14:paraId="56964C5D" w14:textId="77777777" w:rsidR="00071AFF" w:rsidRPr="009C09B2" w:rsidRDefault="00071AFF" w:rsidP="0020656F">
            <w:pPr>
              <w:rPr>
                <w:ins w:id="6771" w:author="sangdd" w:date="2018-09-03T21:56:00Z"/>
              </w:rPr>
            </w:pPr>
          </w:p>
        </w:tc>
        <w:tc>
          <w:tcPr>
            <w:tcW w:w="1553" w:type="pct"/>
          </w:tcPr>
          <w:p w14:paraId="5EFC6B2B" w14:textId="77777777" w:rsidR="00071AFF" w:rsidRPr="009C09B2" w:rsidRDefault="00071AFF" w:rsidP="0020656F">
            <w:pPr>
              <w:rPr>
                <w:ins w:id="6772" w:author="sangdd" w:date="2018-09-03T21:56:00Z"/>
              </w:rPr>
            </w:pPr>
          </w:p>
        </w:tc>
      </w:tr>
      <w:tr w:rsidR="00071AFF" w:rsidRPr="009C09B2" w14:paraId="1BD09DAD" w14:textId="77777777" w:rsidTr="0020656F">
        <w:trPr>
          <w:ins w:id="6773" w:author="sangdd" w:date="2018-09-03T21:56:00Z"/>
        </w:trPr>
        <w:tc>
          <w:tcPr>
            <w:tcW w:w="1432" w:type="pct"/>
          </w:tcPr>
          <w:p w14:paraId="71261DDE" w14:textId="3A13BC3E" w:rsidR="00071AFF" w:rsidRPr="00071AFF" w:rsidRDefault="00071AFF" w:rsidP="0020656F">
            <w:pPr>
              <w:rPr>
                <w:ins w:id="6774" w:author="sangdd" w:date="2018-09-03T21:56:00Z"/>
              </w:rPr>
            </w:pPr>
            <w:ins w:id="6775" w:author="sangdd" w:date="2018-09-03T21:57:00Z">
              <w:r w:rsidRPr="00071AFF">
                <w:t>MODIFIEDBY</w:t>
              </w:r>
            </w:ins>
          </w:p>
        </w:tc>
        <w:tc>
          <w:tcPr>
            <w:tcW w:w="743" w:type="pct"/>
          </w:tcPr>
          <w:p w14:paraId="5E54AEFB" w14:textId="1EC2A608" w:rsidR="00071AFF" w:rsidRPr="009C09B2" w:rsidRDefault="00071AFF" w:rsidP="0020656F">
            <w:pPr>
              <w:rPr>
                <w:ins w:id="6776" w:author="sangdd" w:date="2018-09-03T21:56:00Z"/>
              </w:rPr>
            </w:pPr>
            <w:ins w:id="6777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71C9AB39" w14:textId="77777777" w:rsidR="00071AFF" w:rsidRPr="009C09B2" w:rsidRDefault="00071AFF" w:rsidP="0020656F">
            <w:pPr>
              <w:rPr>
                <w:ins w:id="6778" w:author="sangdd" w:date="2018-09-03T21:56:00Z"/>
              </w:rPr>
            </w:pPr>
          </w:p>
        </w:tc>
        <w:tc>
          <w:tcPr>
            <w:tcW w:w="379" w:type="pct"/>
          </w:tcPr>
          <w:p w14:paraId="60BA93F4" w14:textId="77777777" w:rsidR="00071AFF" w:rsidRPr="009C09B2" w:rsidRDefault="00071AFF" w:rsidP="0020656F">
            <w:pPr>
              <w:rPr>
                <w:ins w:id="6779" w:author="sangdd" w:date="2018-09-03T21:56:00Z"/>
              </w:rPr>
            </w:pPr>
          </w:p>
        </w:tc>
        <w:tc>
          <w:tcPr>
            <w:tcW w:w="497" w:type="pct"/>
          </w:tcPr>
          <w:p w14:paraId="70CAE75B" w14:textId="77777777" w:rsidR="00071AFF" w:rsidRPr="009C09B2" w:rsidRDefault="00071AFF" w:rsidP="0020656F">
            <w:pPr>
              <w:rPr>
                <w:ins w:id="6780" w:author="sangdd" w:date="2018-09-03T21:56:00Z"/>
              </w:rPr>
            </w:pPr>
          </w:p>
        </w:tc>
        <w:tc>
          <w:tcPr>
            <w:tcW w:w="1553" w:type="pct"/>
          </w:tcPr>
          <w:p w14:paraId="331A8798" w14:textId="0ED80099" w:rsidR="00071AFF" w:rsidRPr="009C09B2" w:rsidRDefault="00A20E14" w:rsidP="0020656F">
            <w:pPr>
              <w:rPr>
                <w:ins w:id="6781" w:author="sangdd" w:date="2018-09-03T21:56:00Z"/>
              </w:rPr>
            </w:pPr>
            <w:ins w:id="6782" w:author="sangdd" w:date="2018-09-03T22:03:00Z">
              <w:r>
                <w:t>Người sửa</w:t>
              </w:r>
            </w:ins>
            <w:bookmarkStart w:id="6783" w:name="_GoBack"/>
            <w:bookmarkEnd w:id="6783"/>
          </w:p>
        </w:tc>
      </w:tr>
      <w:tr w:rsidR="00071AFF" w:rsidRPr="009C09B2" w14:paraId="195DE61F" w14:textId="77777777" w:rsidTr="00071AFF">
        <w:tblPrEx>
          <w:tblW w:w="5000" w:type="pct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  <w:tblPrExChange w:id="6784" w:author="sangdd" w:date="2018-09-03T21:57:00Z">
            <w:tblPrEx>
              <w:tblW w:w="5000" w:type="pct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79"/>
          <w:ins w:id="6785" w:author="sangdd" w:date="2018-09-03T21:56:00Z"/>
        </w:trPr>
        <w:tc>
          <w:tcPr>
            <w:tcW w:w="1432" w:type="pct"/>
            <w:tcPrChange w:id="6786" w:author="sangdd" w:date="2018-09-03T21:57:00Z">
              <w:tcPr>
                <w:tcW w:w="1432" w:type="pct"/>
              </w:tcPr>
            </w:tcPrChange>
          </w:tcPr>
          <w:p w14:paraId="591071EE" w14:textId="09B156DD" w:rsidR="00071AFF" w:rsidRDefault="00071AFF" w:rsidP="0020656F">
            <w:pPr>
              <w:rPr>
                <w:ins w:id="6787" w:author="sangdd" w:date="2018-09-03T21:56:00Z"/>
              </w:rPr>
            </w:pPr>
            <w:ins w:id="6788" w:author="sangdd" w:date="2018-09-03T21:57:00Z">
              <w:r w:rsidRPr="00071AFF">
                <w:t>MODIFIEDDATE</w:t>
              </w:r>
            </w:ins>
          </w:p>
          <w:p w14:paraId="362357AA" w14:textId="48ED778F" w:rsidR="00071AFF" w:rsidRPr="00071AFF" w:rsidRDefault="00071AFF" w:rsidP="0020656F">
            <w:pPr>
              <w:rPr>
                <w:ins w:id="6789" w:author="sangdd" w:date="2018-09-03T21:56:00Z"/>
              </w:rPr>
            </w:pPr>
          </w:p>
        </w:tc>
        <w:tc>
          <w:tcPr>
            <w:tcW w:w="743" w:type="pct"/>
            <w:tcPrChange w:id="6790" w:author="sangdd" w:date="2018-09-03T21:57:00Z">
              <w:tcPr>
                <w:tcW w:w="743" w:type="pct"/>
              </w:tcPr>
            </w:tcPrChange>
          </w:tcPr>
          <w:p w14:paraId="04E6EE3A" w14:textId="3A6F1F7B" w:rsidR="00071AFF" w:rsidRPr="009C09B2" w:rsidRDefault="00071AFF" w:rsidP="0020656F">
            <w:pPr>
              <w:rPr>
                <w:ins w:id="6791" w:author="sangdd" w:date="2018-09-03T21:56:00Z"/>
              </w:rPr>
            </w:pPr>
            <w:ins w:id="6792" w:author="sangdd" w:date="2018-09-03T21:59:00Z">
              <w:r>
                <w:t>DATE</w:t>
              </w:r>
            </w:ins>
          </w:p>
        </w:tc>
        <w:tc>
          <w:tcPr>
            <w:tcW w:w="396" w:type="pct"/>
            <w:tcPrChange w:id="6793" w:author="sangdd" w:date="2018-09-03T21:57:00Z">
              <w:tcPr>
                <w:tcW w:w="396" w:type="pct"/>
              </w:tcPr>
            </w:tcPrChange>
          </w:tcPr>
          <w:p w14:paraId="2A4DD5E7" w14:textId="77777777" w:rsidR="00071AFF" w:rsidRPr="009C09B2" w:rsidRDefault="00071AFF" w:rsidP="0020656F">
            <w:pPr>
              <w:rPr>
                <w:ins w:id="6794" w:author="sangdd" w:date="2018-09-03T21:56:00Z"/>
              </w:rPr>
            </w:pPr>
          </w:p>
        </w:tc>
        <w:tc>
          <w:tcPr>
            <w:tcW w:w="379" w:type="pct"/>
            <w:tcPrChange w:id="6795" w:author="sangdd" w:date="2018-09-03T21:57:00Z">
              <w:tcPr>
                <w:tcW w:w="379" w:type="pct"/>
              </w:tcPr>
            </w:tcPrChange>
          </w:tcPr>
          <w:p w14:paraId="0713C68E" w14:textId="77777777" w:rsidR="00071AFF" w:rsidRPr="009C09B2" w:rsidRDefault="00071AFF" w:rsidP="0020656F">
            <w:pPr>
              <w:rPr>
                <w:ins w:id="6796" w:author="sangdd" w:date="2018-09-03T21:56:00Z"/>
              </w:rPr>
            </w:pPr>
          </w:p>
        </w:tc>
        <w:tc>
          <w:tcPr>
            <w:tcW w:w="497" w:type="pct"/>
            <w:tcPrChange w:id="6797" w:author="sangdd" w:date="2018-09-03T21:57:00Z">
              <w:tcPr>
                <w:tcW w:w="497" w:type="pct"/>
              </w:tcPr>
            </w:tcPrChange>
          </w:tcPr>
          <w:p w14:paraId="1CB4DB94" w14:textId="77777777" w:rsidR="00071AFF" w:rsidRPr="009C09B2" w:rsidRDefault="00071AFF" w:rsidP="0020656F">
            <w:pPr>
              <w:rPr>
                <w:ins w:id="6798" w:author="sangdd" w:date="2018-09-03T21:56:00Z"/>
              </w:rPr>
            </w:pPr>
          </w:p>
        </w:tc>
        <w:tc>
          <w:tcPr>
            <w:tcW w:w="1553" w:type="pct"/>
            <w:tcPrChange w:id="6799" w:author="sangdd" w:date="2018-09-03T21:57:00Z">
              <w:tcPr>
                <w:tcW w:w="1553" w:type="pct"/>
              </w:tcPr>
            </w:tcPrChange>
          </w:tcPr>
          <w:p w14:paraId="615873C3" w14:textId="77777777" w:rsidR="00071AFF" w:rsidRPr="009C09B2" w:rsidRDefault="00071AFF" w:rsidP="0020656F">
            <w:pPr>
              <w:rPr>
                <w:ins w:id="6800" w:author="sangdd" w:date="2018-09-03T21:56:00Z"/>
              </w:rPr>
            </w:pPr>
          </w:p>
        </w:tc>
      </w:tr>
      <w:tr w:rsidR="00071AFF" w:rsidRPr="009C09B2" w14:paraId="7250BEA6" w14:textId="77777777" w:rsidTr="0020656F">
        <w:trPr>
          <w:ins w:id="6801" w:author="sangdd" w:date="2018-09-03T21:56:00Z"/>
        </w:trPr>
        <w:tc>
          <w:tcPr>
            <w:tcW w:w="1432" w:type="pct"/>
          </w:tcPr>
          <w:p w14:paraId="4F9F8E09" w14:textId="7D2F5E4E" w:rsidR="00071AFF" w:rsidRPr="00071AFF" w:rsidRDefault="00071AFF" w:rsidP="0020656F">
            <w:pPr>
              <w:rPr>
                <w:ins w:id="6802" w:author="sangdd" w:date="2018-09-03T21:56:00Z"/>
              </w:rPr>
            </w:pPr>
            <w:ins w:id="6803" w:author="sangdd" w:date="2018-09-03T21:57:00Z">
              <w:r w:rsidRPr="00071AFF">
                <w:t>PUBLICTIME</w:t>
              </w:r>
            </w:ins>
          </w:p>
        </w:tc>
        <w:tc>
          <w:tcPr>
            <w:tcW w:w="743" w:type="pct"/>
          </w:tcPr>
          <w:p w14:paraId="3718DB8B" w14:textId="3E1EB792" w:rsidR="00071AFF" w:rsidRPr="009C09B2" w:rsidRDefault="00071AFF" w:rsidP="0020656F">
            <w:pPr>
              <w:rPr>
                <w:ins w:id="6804" w:author="sangdd" w:date="2018-09-03T21:56:00Z"/>
              </w:rPr>
            </w:pPr>
            <w:ins w:id="6805" w:author="sangdd" w:date="2018-09-03T21:59:00Z">
              <w:r>
                <w:t>DATE</w:t>
              </w:r>
            </w:ins>
          </w:p>
        </w:tc>
        <w:tc>
          <w:tcPr>
            <w:tcW w:w="396" w:type="pct"/>
          </w:tcPr>
          <w:p w14:paraId="4FAB2907" w14:textId="77777777" w:rsidR="00071AFF" w:rsidRPr="009C09B2" w:rsidRDefault="00071AFF" w:rsidP="0020656F">
            <w:pPr>
              <w:rPr>
                <w:ins w:id="6806" w:author="sangdd" w:date="2018-09-03T21:56:00Z"/>
              </w:rPr>
            </w:pPr>
          </w:p>
        </w:tc>
        <w:tc>
          <w:tcPr>
            <w:tcW w:w="379" w:type="pct"/>
          </w:tcPr>
          <w:p w14:paraId="7451E0F5" w14:textId="77777777" w:rsidR="00071AFF" w:rsidRPr="009C09B2" w:rsidRDefault="00071AFF" w:rsidP="0020656F">
            <w:pPr>
              <w:rPr>
                <w:ins w:id="6807" w:author="sangdd" w:date="2018-09-03T21:56:00Z"/>
              </w:rPr>
            </w:pPr>
          </w:p>
        </w:tc>
        <w:tc>
          <w:tcPr>
            <w:tcW w:w="497" w:type="pct"/>
          </w:tcPr>
          <w:p w14:paraId="04301B08" w14:textId="77777777" w:rsidR="00071AFF" w:rsidRPr="009C09B2" w:rsidRDefault="00071AFF" w:rsidP="0020656F">
            <w:pPr>
              <w:rPr>
                <w:ins w:id="6808" w:author="sangdd" w:date="2018-09-03T21:56:00Z"/>
              </w:rPr>
            </w:pPr>
          </w:p>
        </w:tc>
        <w:tc>
          <w:tcPr>
            <w:tcW w:w="1553" w:type="pct"/>
          </w:tcPr>
          <w:p w14:paraId="4489B77B" w14:textId="77777777" w:rsidR="00071AFF" w:rsidRPr="009C09B2" w:rsidRDefault="00071AFF" w:rsidP="0020656F">
            <w:pPr>
              <w:rPr>
                <w:ins w:id="6809" w:author="sangdd" w:date="2018-09-03T21:56:00Z"/>
              </w:rPr>
            </w:pPr>
          </w:p>
        </w:tc>
      </w:tr>
      <w:tr w:rsidR="00071AFF" w:rsidRPr="009C09B2" w14:paraId="39DEAF14" w14:textId="77777777" w:rsidTr="0020656F">
        <w:trPr>
          <w:ins w:id="6810" w:author="sangdd" w:date="2018-09-03T21:57:00Z"/>
        </w:trPr>
        <w:tc>
          <w:tcPr>
            <w:tcW w:w="1432" w:type="pct"/>
          </w:tcPr>
          <w:p w14:paraId="0B1D4AF0" w14:textId="6FAEE99D" w:rsidR="00071AFF" w:rsidRPr="00071AFF" w:rsidRDefault="00071AFF" w:rsidP="0020656F">
            <w:pPr>
              <w:rPr>
                <w:ins w:id="6811" w:author="sangdd" w:date="2018-09-03T21:57:00Z"/>
              </w:rPr>
            </w:pPr>
            <w:ins w:id="6812" w:author="sangdd" w:date="2018-09-03T21:57:00Z">
              <w:r w:rsidRPr="00071AFF">
                <w:t>PUBLICBY</w:t>
              </w:r>
            </w:ins>
          </w:p>
        </w:tc>
        <w:tc>
          <w:tcPr>
            <w:tcW w:w="743" w:type="pct"/>
          </w:tcPr>
          <w:p w14:paraId="7DD08DB5" w14:textId="00BA652A" w:rsidR="00071AFF" w:rsidRPr="009C09B2" w:rsidRDefault="00071AFF" w:rsidP="0020656F">
            <w:pPr>
              <w:rPr>
                <w:ins w:id="6813" w:author="sangdd" w:date="2018-09-03T21:57:00Z"/>
              </w:rPr>
            </w:pPr>
            <w:ins w:id="6814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44D9659E" w14:textId="77777777" w:rsidR="00071AFF" w:rsidRPr="009C09B2" w:rsidRDefault="00071AFF" w:rsidP="0020656F">
            <w:pPr>
              <w:rPr>
                <w:ins w:id="6815" w:author="sangdd" w:date="2018-09-03T21:57:00Z"/>
              </w:rPr>
            </w:pPr>
          </w:p>
        </w:tc>
        <w:tc>
          <w:tcPr>
            <w:tcW w:w="379" w:type="pct"/>
          </w:tcPr>
          <w:p w14:paraId="631C4AD1" w14:textId="77777777" w:rsidR="00071AFF" w:rsidRPr="009C09B2" w:rsidRDefault="00071AFF" w:rsidP="0020656F">
            <w:pPr>
              <w:rPr>
                <w:ins w:id="6816" w:author="sangdd" w:date="2018-09-03T21:57:00Z"/>
              </w:rPr>
            </w:pPr>
          </w:p>
        </w:tc>
        <w:tc>
          <w:tcPr>
            <w:tcW w:w="497" w:type="pct"/>
          </w:tcPr>
          <w:p w14:paraId="4F6F2DC2" w14:textId="77777777" w:rsidR="00071AFF" w:rsidRPr="009C09B2" w:rsidRDefault="00071AFF" w:rsidP="0020656F">
            <w:pPr>
              <w:rPr>
                <w:ins w:id="6817" w:author="sangdd" w:date="2018-09-03T21:57:00Z"/>
              </w:rPr>
            </w:pPr>
          </w:p>
        </w:tc>
        <w:tc>
          <w:tcPr>
            <w:tcW w:w="1553" w:type="pct"/>
          </w:tcPr>
          <w:p w14:paraId="773B52A6" w14:textId="1255AE0A" w:rsidR="00071AFF" w:rsidRPr="009C09B2" w:rsidRDefault="00A20E14" w:rsidP="0020656F">
            <w:pPr>
              <w:rPr>
                <w:ins w:id="6818" w:author="sangdd" w:date="2018-09-03T21:57:00Z"/>
              </w:rPr>
            </w:pPr>
            <w:ins w:id="6819" w:author="sangdd" w:date="2018-09-03T22:02:00Z">
              <w:r>
                <w:t>Người xuất bản</w:t>
              </w:r>
            </w:ins>
          </w:p>
        </w:tc>
      </w:tr>
      <w:tr w:rsidR="00071AFF" w:rsidRPr="009C09B2" w14:paraId="33A2C780" w14:textId="77777777" w:rsidTr="0020656F">
        <w:trPr>
          <w:ins w:id="6820" w:author="sangdd" w:date="2018-09-03T21:57:00Z"/>
        </w:trPr>
        <w:tc>
          <w:tcPr>
            <w:tcW w:w="1432" w:type="pct"/>
          </w:tcPr>
          <w:p w14:paraId="468251FC" w14:textId="1DB1F342" w:rsidR="00071AFF" w:rsidRPr="00071AFF" w:rsidRDefault="00071AFF" w:rsidP="0020656F">
            <w:pPr>
              <w:rPr>
                <w:ins w:id="6821" w:author="sangdd" w:date="2018-09-03T21:57:00Z"/>
              </w:rPr>
            </w:pPr>
            <w:ins w:id="6822" w:author="sangdd" w:date="2018-09-03T21:57:00Z">
              <w:r w:rsidRPr="00071AFF">
                <w:t>UNPUBLICBY</w:t>
              </w:r>
            </w:ins>
          </w:p>
        </w:tc>
        <w:tc>
          <w:tcPr>
            <w:tcW w:w="743" w:type="pct"/>
          </w:tcPr>
          <w:p w14:paraId="10900F8F" w14:textId="326ED885" w:rsidR="00071AFF" w:rsidRPr="009C09B2" w:rsidRDefault="00071AFF" w:rsidP="0020656F">
            <w:pPr>
              <w:rPr>
                <w:ins w:id="6823" w:author="sangdd" w:date="2018-09-03T21:57:00Z"/>
              </w:rPr>
            </w:pPr>
            <w:ins w:id="6824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01B1A0B8" w14:textId="77777777" w:rsidR="00071AFF" w:rsidRPr="009C09B2" w:rsidRDefault="00071AFF" w:rsidP="0020656F">
            <w:pPr>
              <w:rPr>
                <w:ins w:id="6825" w:author="sangdd" w:date="2018-09-03T21:57:00Z"/>
              </w:rPr>
            </w:pPr>
          </w:p>
        </w:tc>
        <w:tc>
          <w:tcPr>
            <w:tcW w:w="379" w:type="pct"/>
          </w:tcPr>
          <w:p w14:paraId="166F5610" w14:textId="77777777" w:rsidR="00071AFF" w:rsidRPr="009C09B2" w:rsidRDefault="00071AFF" w:rsidP="0020656F">
            <w:pPr>
              <w:rPr>
                <w:ins w:id="6826" w:author="sangdd" w:date="2018-09-03T21:57:00Z"/>
              </w:rPr>
            </w:pPr>
          </w:p>
        </w:tc>
        <w:tc>
          <w:tcPr>
            <w:tcW w:w="497" w:type="pct"/>
          </w:tcPr>
          <w:p w14:paraId="48456587" w14:textId="77777777" w:rsidR="00071AFF" w:rsidRPr="009C09B2" w:rsidRDefault="00071AFF" w:rsidP="0020656F">
            <w:pPr>
              <w:rPr>
                <w:ins w:id="6827" w:author="sangdd" w:date="2018-09-03T21:57:00Z"/>
              </w:rPr>
            </w:pPr>
          </w:p>
        </w:tc>
        <w:tc>
          <w:tcPr>
            <w:tcW w:w="1553" w:type="pct"/>
          </w:tcPr>
          <w:p w14:paraId="2954C1FD" w14:textId="5B1DD531" w:rsidR="00071AFF" w:rsidRPr="009C09B2" w:rsidRDefault="00A20E14" w:rsidP="0020656F">
            <w:pPr>
              <w:rPr>
                <w:ins w:id="6828" w:author="sangdd" w:date="2018-09-03T21:57:00Z"/>
              </w:rPr>
            </w:pPr>
            <w:ins w:id="6829" w:author="sangdd" w:date="2018-09-03T22:02:00Z">
              <w:r>
                <w:t>Người gỡ bài</w:t>
              </w:r>
            </w:ins>
          </w:p>
        </w:tc>
      </w:tr>
      <w:tr w:rsidR="00071AFF" w:rsidRPr="009C09B2" w14:paraId="086ED9FC" w14:textId="77777777" w:rsidTr="0020656F">
        <w:trPr>
          <w:ins w:id="6830" w:author="sangdd" w:date="2018-09-03T21:58:00Z"/>
        </w:trPr>
        <w:tc>
          <w:tcPr>
            <w:tcW w:w="1432" w:type="pct"/>
          </w:tcPr>
          <w:p w14:paraId="61C7F252" w14:textId="14C581F7" w:rsidR="00071AFF" w:rsidRPr="00071AFF" w:rsidRDefault="00071AFF" w:rsidP="0020656F">
            <w:pPr>
              <w:rPr>
                <w:ins w:id="6831" w:author="sangdd" w:date="2018-09-03T21:58:00Z"/>
              </w:rPr>
            </w:pPr>
            <w:ins w:id="6832" w:author="sangdd" w:date="2018-09-03T21:58:00Z">
              <w:r>
                <w:t>UNPUBLICDATE</w:t>
              </w:r>
            </w:ins>
          </w:p>
        </w:tc>
        <w:tc>
          <w:tcPr>
            <w:tcW w:w="743" w:type="pct"/>
          </w:tcPr>
          <w:p w14:paraId="4EA821B5" w14:textId="3F6DD205" w:rsidR="00071AFF" w:rsidRPr="009C09B2" w:rsidRDefault="00071AFF" w:rsidP="0020656F">
            <w:pPr>
              <w:rPr>
                <w:ins w:id="6833" w:author="sangdd" w:date="2018-09-03T21:58:00Z"/>
              </w:rPr>
            </w:pPr>
            <w:ins w:id="6834" w:author="sangdd" w:date="2018-09-03T21:58:00Z">
              <w:r>
                <w:t>DATE</w:t>
              </w:r>
            </w:ins>
          </w:p>
        </w:tc>
        <w:tc>
          <w:tcPr>
            <w:tcW w:w="396" w:type="pct"/>
          </w:tcPr>
          <w:p w14:paraId="23220881" w14:textId="77777777" w:rsidR="00071AFF" w:rsidRPr="009C09B2" w:rsidRDefault="00071AFF" w:rsidP="0020656F">
            <w:pPr>
              <w:rPr>
                <w:ins w:id="6835" w:author="sangdd" w:date="2018-09-03T21:58:00Z"/>
              </w:rPr>
            </w:pPr>
          </w:p>
        </w:tc>
        <w:tc>
          <w:tcPr>
            <w:tcW w:w="379" w:type="pct"/>
          </w:tcPr>
          <w:p w14:paraId="6BACF7FB" w14:textId="77777777" w:rsidR="00071AFF" w:rsidRPr="009C09B2" w:rsidRDefault="00071AFF" w:rsidP="0020656F">
            <w:pPr>
              <w:rPr>
                <w:ins w:id="6836" w:author="sangdd" w:date="2018-09-03T21:58:00Z"/>
              </w:rPr>
            </w:pPr>
          </w:p>
        </w:tc>
        <w:tc>
          <w:tcPr>
            <w:tcW w:w="497" w:type="pct"/>
          </w:tcPr>
          <w:p w14:paraId="65B23E16" w14:textId="77777777" w:rsidR="00071AFF" w:rsidRPr="009C09B2" w:rsidRDefault="00071AFF" w:rsidP="0020656F">
            <w:pPr>
              <w:rPr>
                <w:ins w:id="6837" w:author="sangdd" w:date="2018-09-03T21:58:00Z"/>
              </w:rPr>
            </w:pPr>
          </w:p>
        </w:tc>
        <w:tc>
          <w:tcPr>
            <w:tcW w:w="1553" w:type="pct"/>
          </w:tcPr>
          <w:p w14:paraId="0204AD09" w14:textId="77777777" w:rsidR="00071AFF" w:rsidRPr="009C09B2" w:rsidRDefault="00071AFF" w:rsidP="0020656F">
            <w:pPr>
              <w:rPr>
                <w:ins w:id="6838" w:author="sangdd" w:date="2018-09-03T21:58:00Z"/>
              </w:rPr>
            </w:pPr>
          </w:p>
        </w:tc>
      </w:tr>
      <w:tr w:rsidR="00071AFF" w:rsidRPr="009C09B2" w14:paraId="33F4EEA9" w14:textId="77777777" w:rsidTr="0020656F">
        <w:trPr>
          <w:ins w:id="6839" w:author="sangdd" w:date="2018-09-03T21:58:00Z"/>
        </w:trPr>
        <w:tc>
          <w:tcPr>
            <w:tcW w:w="1432" w:type="pct"/>
          </w:tcPr>
          <w:p w14:paraId="311CCA8C" w14:textId="6E4B6DE9" w:rsidR="00071AFF" w:rsidRPr="00071AFF" w:rsidRDefault="00071AFF" w:rsidP="0020656F">
            <w:pPr>
              <w:rPr>
                <w:ins w:id="6840" w:author="sangdd" w:date="2018-09-03T21:58:00Z"/>
              </w:rPr>
            </w:pPr>
            <w:ins w:id="6841" w:author="sangdd" w:date="2018-09-03T21:58:00Z">
              <w:r>
                <w:t>DELETED</w:t>
              </w:r>
            </w:ins>
          </w:p>
        </w:tc>
        <w:tc>
          <w:tcPr>
            <w:tcW w:w="743" w:type="pct"/>
          </w:tcPr>
          <w:p w14:paraId="38932611" w14:textId="6FF2CB14" w:rsidR="00071AFF" w:rsidRPr="009C09B2" w:rsidRDefault="00071AFF" w:rsidP="0020656F">
            <w:pPr>
              <w:rPr>
                <w:ins w:id="6842" w:author="sangdd" w:date="2018-09-03T21:58:00Z"/>
              </w:rPr>
            </w:pPr>
            <w:ins w:id="6843" w:author="sangdd" w:date="2018-09-03T21:59:00Z">
              <w:r>
                <w:t>NUMBER</w:t>
              </w:r>
            </w:ins>
          </w:p>
        </w:tc>
        <w:tc>
          <w:tcPr>
            <w:tcW w:w="396" w:type="pct"/>
          </w:tcPr>
          <w:p w14:paraId="00281F6A" w14:textId="5F4B8A95" w:rsidR="00071AFF" w:rsidRPr="009C09B2" w:rsidRDefault="00071AFF" w:rsidP="0020656F">
            <w:pPr>
              <w:rPr>
                <w:ins w:id="6844" w:author="sangdd" w:date="2018-09-03T21:58:00Z"/>
              </w:rPr>
            </w:pPr>
            <w:ins w:id="6845" w:author="sangdd" w:date="2018-09-03T21:59:00Z">
              <w:r>
                <w:t>1</w:t>
              </w:r>
            </w:ins>
          </w:p>
        </w:tc>
        <w:tc>
          <w:tcPr>
            <w:tcW w:w="379" w:type="pct"/>
          </w:tcPr>
          <w:p w14:paraId="1E49D2B1" w14:textId="77777777" w:rsidR="00071AFF" w:rsidRPr="009C09B2" w:rsidRDefault="00071AFF" w:rsidP="0020656F">
            <w:pPr>
              <w:rPr>
                <w:ins w:id="6846" w:author="sangdd" w:date="2018-09-03T21:58:00Z"/>
              </w:rPr>
            </w:pPr>
          </w:p>
        </w:tc>
        <w:tc>
          <w:tcPr>
            <w:tcW w:w="497" w:type="pct"/>
          </w:tcPr>
          <w:p w14:paraId="11249816" w14:textId="77777777" w:rsidR="00071AFF" w:rsidRPr="009C09B2" w:rsidRDefault="00071AFF" w:rsidP="0020656F">
            <w:pPr>
              <w:rPr>
                <w:ins w:id="6847" w:author="sangdd" w:date="2018-09-03T21:58:00Z"/>
              </w:rPr>
            </w:pPr>
          </w:p>
        </w:tc>
        <w:tc>
          <w:tcPr>
            <w:tcW w:w="1553" w:type="pct"/>
          </w:tcPr>
          <w:p w14:paraId="43EB464E" w14:textId="77777777" w:rsidR="00071AFF" w:rsidRPr="009C09B2" w:rsidRDefault="00071AFF" w:rsidP="0020656F">
            <w:pPr>
              <w:rPr>
                <w:ins w:id="6848" w:author="sangdd" w:date="2018-09-03T21:58:00Z"/>
              </w:rPr>
            </w:pPr>
          </w:p>
        </w:tc>
      </w:tr>
    </w:tbl>
    <w:p w14:paraId="246FA776" w14:textId="77777777" w:rsidR="004A78AE" w:rsidRPr="009C09B2" w:rsidRDefault="004A78AE" w:rsidP="004769AD"/>
    <w:p w14:paraId="73A95885" w14:textId="1457F537" w:rsidR="005B7459" w:rsidRDefault="005B7459" w:rsidP="005B7459">
      <w:pPr>
        <w:pStyle w:val="Heading2"/>
        <w:rPr>
          <w:ins w:id="6849" w:author="Lucy Lucy" w:date="2018-09-01T00:05:00Z"/>
        </w:rPr>
      </w:pPr>
      <w:bookmarkStart w:id="6850" w:name="_Toc523526413"/>
      <w:ins w:id="6851" w:author="Lucy Lucy" w:date="2018-09-01T00:03:00Z">
        <w:r w:rsidRPr="009C09B2">
          <w:t xml:space="preserve">Danh sách </w:t>
        </w:r>
        <w:r>
          <w:t>các bảng đi theo đơn chi tiết</w:t>
        </w:r>
      </w:ins>
      <w:bookmarkEnd w:id="6850"/>
    </w:p>
    <w:p w14:paraId="42E5F35D" w14:textId="77777777" w:rsidR="005B7459" w:rsidRPr="009C09B2" w:rsidRDefault="005B7459">
      <w:pPr>
        <w:pStyle w:val="Heading3"/>
        <w:rPr>
          <w:ins w:id="6852" w:author="Lucy Lucy" w:date="2018-09-01T00:05:00Z"/>
        </w:rPr>
        <w:pPrChange w:id="6853" w:author="Lucy Lucy" w:date="2018-09-01T00:05:00Z">
          <w:pPr>
            <w:pStyle w:val="Heading2"/>
          </w:pPr>
        </w:pPrChange>
      </w:pPr>
      <w:bookmarkStart w:id="6854" w:name="_Toc523526414"/>
      <w:ins w:id="6855" w:author="Lucy Lucy" w:date="2018-09-01T00:05:00Z">
        <w:r w:rsidRPr="009C09B2">
          <w:t>App_Detail_</w:t>
        </w:r>
        <w:r>
          <w:t>PL01_SDD</w:t>
        </w:r>
        <w:bookmarkEnd w:id="6854"/>
        <w:r w:rsidRPr="009C09B2">
          <w:tab/>
        </w:r>
        <w:r w:rsidRPr="009C09B2">
          <w:tab/>
        </w:r>
      </w:ins>
    </w:p>
    <w:p w14:paraId="0AB61187" w14:textId="77777777" w:rsidR="005B7459" w:rsidRPr="009C09B2" w:rsidRDefault="005B7459">
      <w:pPr>
        <w:pStyle w:val="ListParagraph"/>
        <w:numPr>
          <w:ilvl w:val="0"/>
          <w:numId w:val="8"/>
        </w:numPr>
        <w:rPr>
          <w:ins w:id="6856" w:author="Lucy Lucy" w:date="2018-09-01T00:05:00Z"/>
        </w:rPr>
      </w:pPr>
      <w:ins w:id="6857" w:author="Lucy Lucy" w:date="2018-09-01T00:05:00Z">
        <w:r w:rsidRPr="009C09B2">
          <w:t xml:space="preserve">Mục đích: Lưu trữ thông tin chi tiết mẫu đơn </w:t>
        </w:r>
        <w:r>
          <w:t>3b</w:t>
        </w:r>
      </w:ins>
    </w:p>
    <w:p w14:paraId="05CB1A40" w14:textId="77777777" w:rsidR="005B7459" w:rsidRPr="009C09B2" w:rsidRDefault="005B7459">
      <w:pPr>
        <w:pStyle w:val="ListParagraph"/>
        <w:numPr>
          <w:ilvl w:val="0"/>
          <w:numId w:val="8"/>
        </w:numPr>
        <w:rPr>
          <w:ins w:id="6858" w:author="Lucy Lucy" w:date="2018-09-01T00:05:00Z"/>
        </w:rPr>
      </w:pPr>
      <w:ins w:id="6859" w:author="Lucy Lucy" w:date="2018-09-01T00:05:00Z">
        <w:r w:rsidRPr="009C09B2">
          <w:t>Chi tiết các trường: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84"/>
        <w:gridCol w:w="1306"/>
        <w:gridCol w:w="665"/>
        <w:gridCol w:w="643"/>
        <w:gridCol w:w="894"/>
        <w:gridCol w:w="2721"/>
      </w:tblGrid>
      <w:tr w:rsidR="005B7459" w:rsidRPr="009C09B2" w14:paraId="148CFEA0" w14:textId="77777777" w:rsidTr="00CF568F">
        <w:trPr>
          <w:tblHeader/>
          <w:ins w:id="6860" w:author="Lucy Lucy" w:date="2018-09-01T00:05:00Z"/>
        </w:trPr>
        <w:tc>
          <w:tcPr>
            <w:tcW w:w="1432" w:type="pct"/>
            <w:shd w:val="clear" w:color="auto" w:fill="E6E6E6"/>
          </w:tcPr>
          <w:p w14:paraId="5BBAB12F" w14:textId="77777777" w:rsidR="005B7459" w:rsidRPr="009C09B2" w:rsidRDefault="005B7459">
            <w:pPr>
              <w:rPr>
                <w:ins w:id="6861" w:author="Lucy Lucy" w:date="2018-09-01T00:05:00Z"/>
                <w:b/>
              </w:rPr>
            </w:pPr>
            <w:ins w:id="6862" w:author="Lucy Lucy" w:date="2018-09-01T00:05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242C5129" w14:textId="77777777" w:rsidR="005B7459" w:rsidRPr="009C09B2" w:rsidRDefault="005B7459">
            <w:pPr>
              <w:rPr>
                <w:ins w:id="6863" w:author="Lucy Lucy" w:date="2018-09-01T00:05:00Z"/>
                <w:b/>
              </w:rPr>
            </w:pPr>
            <w:ins w:id="6864" w:author="Lucy Lucy" w:date="2018-09-01T00:05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533259C0" w14:textId="77777777" w:rsidR="005B7459" w:rsidRPr="009C09B2" w:rsidRDefault="005B7459">
            <w:pPr>
              <w:rPr>
                <w:ins w:id="6865" w:author="Lucy Lucy" w:date="2018-09-01T00:05:00Z"/>
                <w:b/>
              </w:rPr>
            </w:pPr>
            <w:ins w:id="6866" w:author="Lucy Lucy" w:date="2018-09-01T00:05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4DA9FC02" w14:textId="77777777" w:rsidR="005B7459" w:rsidRPr="009C09B2" w:rsidRDefault="005B7459">
            <w:pPr>
              <w:rPr>
                <w:ins w:id="6867" w:author="Lucy Lucy" w:date="2018-09-01T00:05:00Z"/>
                <w:b/>
              </w:rPr>
            </w:pPr>
            <w:ins w:id="6868" w:author="Lucy Lucy" w:date="2018-09-01T00:05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0D35A9BA" w14:textId="77777777" w:rsidR="005B7459" w:rsidRPr="009C09B2" w:rsidRDefault="005B7459">
            <w:pPr>
              <w:rPr>
                <w:ins w:id="6869" w:author="Lucy Lucy" w:date="2018-09-01T00:05:00Z"/>
                <w:b/>
              </w:rPr>
            </w:pPr>
            <w:ins w:id="6870" w:author="Lucy Lucy" w:date="2018-09-01T00:05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5EBD059B" w14:textId="77777777" w:rsidR="005B7459" w:rsidRPr="009C09B2" w:rsidRDefault="005B7459">
            <w:pPr>
              <w:jc w:val="left"/>
              <w:rPr>
                <w:ins w:id="6871" w:author="Lucy Lucy" w:date="2018-09-01T00:05:00Z"/>
                <w:b/>
              </w:rPr>
            </w:pPr>
            <w:ins w:id="6872" w:author="Lucy Lucy" w:date="2018-09-01T00:05:00Z">
              <w:r w:rsidRPr="009C09B2">
                <w:rPr>
                  <w:b/>
                </w:rPr>
                <w:t>Mô tả</w:t>
              </w:r>
            </w:ins>
          </w:p>
        </w:tc>
      </w:tr>
      <w:tr w:rsidR="005B7459" w:rsidRPr="009C09B2" w14:paraId="3648625C" w14:textId="77777777" w:rsidTr="00CF568F">
        <w:trPr>
          <w:ins w:id="6873" w:author="Lucy Lucy" w:date="2018-09-01T00:05:00Z"/>
        </w:trPr>
        <w:tc>
          <w:tcPr>
            <w:tcW w:w="1432" w:type="pct"/>
          </w:tcPr>
          <w:p w14:paraId="00110883" w14:textId="77777777" w:rsidR="005B7459" w:rsidRPr="009C09B2" w:rsidRDefault="005B7459">
            <w:pPr>
              <w:rPr>
                <w:ins w:id="6874" w:author="Lucy Lucy" w:date="2018-09-01T00:05:00Z"/>
              </w:rPr>
            </w:pPr>
            <w:ins w:id="6875" w:author="Lucy Lucy" w:date="2018-09-01T00:05:00Z">
              <w:r w:rsidRPr="009C09B2">
                <w:t>ID</w:t>
              </w:r>
            </w:ins>
          </w:p>
        </w:tc>
        <w:tc>
          <w:tcPr>
            <w:tcW w:w="743" w:type="pct"/>
          </w:tcPr>
          <w:p w14:paraId="28802889" w14:textId="77777777" w:rsidR="005B7459" w:rsidRPr="009C09B2" w:rsidRDefault="005B7459">
            <w:pPr>
              <w:rPr>
                <w:ins w:id="6876" w:author="Lucy Lucy" w:date="2018-09-01T00:05:00Z"/>
              </w:rPr>
            </w:pPr>
            <w:ins w:id="6877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79FEA48" w14:textId="77777777" w:rsidR="005B7459" w:rsidRPr="009C09B2" w:rsidRDefault="005B7459">
            <w:pPr>
              <w:rPr>
                <w:ins w:id="6878" w:author="Lucy Lucy" w:date="2018-09-01T00:05:00Z"/>
              </w:rPr>
            </w:pPr>
          </w:p>
        </w:tc>
        <w:tc>
          <w:tcPr>
            <w:tcW w:w="379" w:type="pct"/>
          </w:tcPr>
          <w:p w14:paraId="2CEBC3D1" w14:textId="77777777" w:rsidR="005B7459" w:rsidRPr="009C09B2" w:rsidRDefault="005B7459">
            <w:pPr>
              <w:rPr>
                <w:ins w:id="6879" w:author="Lucy Lucy" w:date="2018-09-01T00:05:00Z"/>
              </w:rPr>
            </w:pPr>
          </w:p>
        </w:tc>
        <w:tc>
          <w:tcPr>
            <w:tcW w:w="497" w:type="pct"/>
          </w:tcPr>
          <w:p w14:paraId="6BC405D6" w14:textId="77777777" w:rsidR="005B7459" w:rsidRPr="009C09B2" w:rsidRDefault="005B7459">
            <w:pPr>
              <w:rPr>
                <w:ins w:id="6880" w:author="Lucy Lucy" w:date="2018-09-01T00:05:00Z"/>
              </w:rPr>
            </w:pPr>
          </w:p>
        </w:tc>
        <w:tc>
          <w:tcPr>
            <w:tcW w:w="1553" w:type="pct"/>
          </w:tcPr>
          <w:p w14:paraId="5A20C592" w14:textId="77777777" w:rsidR="005B7459" w:rsidRPr="009C09B2" w:rsidRDefault="005B7459">
            <w:pPr>
              <w:rPr>
                <w:ins w:id="6881" w:author="Lucy Lucy" w:date="2018-09-01T00:05:00Z"/>
              </w:rPr>
            </w:pPr>
            <w:ins w:id="6882" w:author="Lucy Lucy" w:date="2018-09-01T00:05:00Z">
              <w:r w:rsidRPr="009C09B2">
                <w:t>ID tự tăng</w:t>
              </w:r>
            </w:ins>
          </w:p>
        </w:tc>
      </w:tr>
      <w:tr w:rsidR="005B7459" w:rsidRPr="009C09B2" w14:paraId="0D277ACC" w14:textId="77777777" w:rsidTr="00CF568F">
        <w:trPr>
          <w:ins w:id="6883" w:author="Lucy Lucy" w:date="2018-09-01T00:05:00Z"/>
        </w:trPr>
        <w:tc>
          <w:tcPr>
            <w:tcW w:w="1432" w:type="pct"/>
          </w:tcPr>
          <w:p w14:paraId="11F2219E" w14:textId="77777777" w:rsidR="005B7459" w:rsidRPr="009C09B2" w:rsidRDefault="005B7459">
            <w:pPr>
              <w:rPr>
                <w:ins w:id="6884" w:author="Lucy Lucy" w:date="2018-09-01T00:05:00Z"/>
              </w:rPr>
            </w:pPr>
            <w:ins w:id="6885" w:author="Lucy Lucy" w:date="2018-09-01T00:05:00Z">
              <w:r>
                <w:t>App</w:t>
              </w:r>
              <w:r w:rsidRPr="009C09B2">
                <w:t>_Header_Id</w:t>
              </w:r>
            </w:ins>
          </w:p>
        </w:tc>
        <w:tc>
          <w:tcPr>
            <w:tcW w:w="743" w:type="pct"/>
          </w:tcPr>
          <w:p w14:paraId="110054BC" w14:textId="77777777" w:rsidR="005B7459" w:rsidRPr="009C09B2" w:rsidRDefault="005B7459">
            <w:pPr>
              <w:rPr>
                <w:ins w:id="6886" w:author="Lucy Lucy" w:date="2018-09-01T00:05:00Z"/>
              </w:rPr>
            </w:pPr>
            <w:ins w:id="6887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4BF7BD3" w14:textId="77777777" w:rsidR="005B7459" w:rsidRPr="009C09B2" w:rsidRDefault="005B7459">
            <w:pPr>
              <w:rPr>
                <w:ins w:id="6888" w:author="Lucy Lucy" w:date="2018-09-01T00:05:00Z"/>
              </w:rPr>
            </w:pPr>
          </w:p>
        </w:tc>
        <w:tc>
          <w:tcPr>
            <w:tcW w:w="379" w:type="pct"/>
          </w:tcPr>
          <w:p w14:paraId="50FE2B16" w14:textId="77777777" w:rsidR="005B7459" w:rsidRPr="009C09B2" w:rsidRDefault="005B7459">
            <w:pPr>
              <w:rPr>
                <w:ins w:id="6889" w:author="Lucy Lucy" w:date="2018-09-01T00:05:00Z"/>
              </w:rPr>
            </w:pPr>
          </w:p>
        </w:tc>
        <w:tc>
          <w:tcPr>
            <w:tcW w:w="497" w:type="pct"/>
          </w:tcPr>
          <w:p w14:paraId="41C7D83D" w14:textId="77777777" w:rsidR="005B7459" w:rsidRPr="009C09B2" w:rsidRDefault="005B7459">
            <w:pPr>
              <w:rPr>
                <w:ins w:id="6890" w:author="Lucy Lucy" w:date="2018-09-01T00:05:00Z"/>
              </w:rPr>
            </w:pPr>
          </w:p>
        </w:tc>
        <w:tc>
          <w:tcPr>
            <w:tcW w:w="1553" w:type="pct"/>
          </w:tcPr>
          <w:p w14:paraId="2ABF6F8F" w14:textId="77777777" w:rsidR="005B7459" w:rsidRPr="009C09B2" w:rsidRDefault="005B7459">
            <w:pPr>
              <w:rPr>
                <w:ins w:id="6891" w:author="Lucy Lucy" w:date="2018-09-01T00:05:00Z"/>
              </w:rPr>
            </w:pPr>
            <w:ins w:id="6892" w:author="Lucy Lucy" w:date="2018-09-01T00:05:00Z">
              <w:r w:rsidRPr="009C09B2">
                <w:t>Id đơn, link với Application_Header_Id bảng Application_Header</w:t>
              </w:r>
            </w:ins>
          </w:p>
        </w:tc>
      </w:tr>
      <w:tr w:rsidR="005B7459" w:rsidRPr="009C09B2" w14:paraId="32D1A7AF" w14:textId="77777777" w:rsidTr="00CF568F">
        <w:trPr>
          <w:trHeight w:val="347"/>
          <w:ins w:id="6893" w:author="Lucy Lucy" w:date="2018-09-01T00:05:00Z"/>
        </w:trPr>
        <w:tc>
          <w:tcPr>
            <w:tcW w:w="1432" w:type="pct"/>
          </w:tcPr>
          <w:p w14:paraId="3E9EA047" w14:textId="77777777" w:rsidR="005B7459" w:rsidRPr="009C09B2" w:rsidRDefault="005B7459">
            <w:pPr>
              <w:rPr>
                <w:ins w:id="6894" w:author="Lucy Lucy" w:date="2018-09-01T00:05:00Z"/>
              </w:rPr>
            </w:pPr>
            <w:ins w:id="6895" w:author="Lucy Lucy" w:date="2018-09-01T00:05:00Z">
              <w:r>
                <w:t>App</w:t>
              </w:r>
              <w:r w:rsidRPr="009C09B2">
                <w:t>Code</w:t>
              </w:r>
            </w:ins>
          </w:p>
        </w:tc>
        <w:tc>
          <w:tcPr>
            <w:tcW w:w="743" w:type="pct"/>
          </w:tcPr>
          <w:p w14:paraId="66779829" w14:textId="77777777" w:rsidR="005B7459" w:rsidRPr="009C09B2" w:rsidRDefault="005B7459">
            <w:pPr>
              <w:rPr>
                <w:ins w:id="6896" w:author="Lucy Lucy" w:date="2018-09-01T00:05:00Z"/>
              </w:rPr>
            </w:pPr>
            <w:ins w:id="6897" w:author="Lucy Lucy" w:date="2018-09-01T00:05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5154AF8" w14:textId="77777777" w:rsidR="005B7459" w:rsidRPr="009C09B2" w:rsidRDefault="005B7459">
            <w:pPr>
              <w:rPr>
                <w:ins w:id="6898" w:author="Lucy Lucy" w:date="2018-09-01T00:05:00Z"/>
              </w:rPr>
            </w:pPr>
            <w:ins w:id="6899" w:author="Lucy Lucy" w:date="2018-09-01T00:05:00Z">
              <w:r w:rsidRPr="009C09B2">
                <w:t>50</w:t>
              </w:r>
            </w:ins>
          </w:p>
        </w:tc>
        <w:tc>
          <w:tcPr>
            <w:tcW w:w="379" w:type="pct"/>
          </w:tcPr>
          <w:p w14:paraId="6CE9B90C" w14:textId="77777777" w:rsidR="005B7459" w:rsidRPr="009C09B2" w:rsidRDefault="005B7459">
            <w:pPr>
              <w:rPr>
                <w:ins w:id="6900" w:author="Lucy Lucy" w:date="2018-09-01T00:05:00Z"/>
              </w:rPr>
            </w:pPr>
          </w:p>
        </w:tc>
        <w:tc>
          <w:tcPr>
            <w:tcW w:w="497" w:type="pct"/>
          </w:tcPr>
          <w:p w14:paraId="5D6D00F6" w14:textId="77777777" w:rsidR="005B7459" w:rsidRPr="009C09B2" w:rsidRDefault="005B7459">
            <w:pPr>
              <w:rPr>
                <w:ins w:id="6901" w:author="Lucy Lucy" w:date="2018-09-01T00:05:00Z"/>
              </w:rPr>
            </w:pPr>
          </w:p>
        </w:tc>
        <w:tc>
          <w:tcPr>
            <w:tcW w:w="1553" w:type="pct"/>
          </w:tcPr>
          <w:p w14:paraId="39CAC418" w14:textId="77777777" w:rsidR="005B7459" w:rsidRPr="009C09B2" w:rsidRDefault="005B7459">
            <w:pPr>
              <w:rPr>
                <w:ins w:id="6902" w:author="Lucy Lucy" w:date="2018-09-01T00:05:00Z"/>
              </w:rPr>
            </w:pPr>
            <w:ins w:id="6903" w:author="Lucy Lucy" w:date="2018-09-01T00:05:00Z">
              <w:r w:rsidRPr="009C09B2">
                <w:t>Mã đơn, link với App_Code bảng Sys_Application</w:t>
              </w:r>
            </w:ins>
          </w:p>
        </w:tc>
      </w:tr>
      <w:tr w:rsidR="005B7459" w:rsidRPr="009C09B2" w14:paraId="2330F71E" w14:textId="77777777" w:rsidTr="00CF568F">
        <w:trPr>
          <w:ins w:id="6904" w:author="Lucy Lucy" w:date="2018-09-01T00:05:00Z"/>
        </w:trPr>
        <w:tc>
          <w:tcPr>
            <w:tcW w:w="1432" w:type="pct"/>
          </w:tcPr>
          <w:p w14:paraId="301AABAF" w14:textId="77777777" w:rsidR="005B7459" w:rsidRPr="009C09B2" w:rsidRDefault="005B7459">
            <w:pPr>
              <w:rPr>
                <w:ins w:id="6905" w:author="Lucy Lucy" w:date="2018-09-01T00:05:00Z"/>
              </w:rPr>
            </w:pPr>
            <w:ins w:id="6906" w:author="Lucy Lucy" w:date="2018-09-01T00:05:00Z">
              <w:r w:rsidRPr="001E2889">
                <w:lastRenderedPageBreak/>
                <w:t>REQUEST_CHANGE_TYPE</w:t>
              </w:r>
            </w:ins>
          </w:p>
        </w:tc>
        <w:tc>
          <w:tcPr>
            <w:tcW w:w="743" w:type="pct"/>
          </w:tcPr>
          <w:p w14:paraId="0A391A84" w14:textId="77777777" w:rsidR="005B7459" w:rsidRPr="009C09B2" w:rsidRDefault="005B7459">
            <w:pPr>
              <w:rPr>
                <w:ins w:id="6907" w:author="Lucy Lucy" w:date="2018-09-01T00:05:00Z"/>
              </w:rPr>
            </w:pPr>
            <w:ins w:id="6908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BBAE76F" w14:textId="77777777" w:rsidR="005B7459" w:rsidRPr="009C09B2" w:rsidRDefault="005B7459">
            <w:pPr>
              <w:rPr>
                <w:ins w:id="6909" w:author="Lucy Lucy" w:date="2018-09-01T00:05:00Z"/>
              </w:rPr>
            </w:pPr>
          </w:p>
        </w:tc>
        <w:tc>
          <w:tcPr>
            <w:tcW w:w="379" w:type="pct"/>
          </w:tcPr>
          <w:p w14:paraId="5C4D70FA" w14:textId="77777777" w:rsidR="005B7459" w:rsidRPr="009C09B2" w:rsidRDefault="005B7459">
            <w:pPr>
              <w:rPr>
                <w:ins w:id="6910" w:author="Lucy Lucy" w:date="2018-09-01T00:05:00Z"/>
              </w:rPr>
            </w:pPr>
          </w:p>
        </w:tc>
        <w:tc>
          <w:tcPr>
            <w:tcW w:w="497" w:type="pct"/>
          </w:tcPr>
          <w:p w14:paraId="21F416FD" w14:textId="77777777" w:rsidR="005B7459" w:rsidRPr="009C09B2" w:rsidRDefault="005B7459">
            <w:pPr>
              <w:rPr>
                <w:ins w:id="6911" w:author="Lucy Lucy" w:date="2018-09-01T00:05:00Z"/>
              </w:rPr>
            </w:pPr>
          </w:p>
        </w:tc>
        <w:tc>
          <w:tcPr>
            <w:tcW w:w="1553" w:type="pct"/>
          </w:tcPr>
          <w:p w14:paraId="2C22BE87" w14:textId="77777777" w:rsidR="005B7459" w:rsidRDefault="005B7459">
            <w:pPr>
              <w:rPr>
                <w:ins w:id="6912" w:author="Lucy Lucy" w:date="2018-09-01T00:05:00Z"/>
              </w:rPr>
            </w:pPr>
            <w:ins w:id="6913" w:author="Lucy Lucy" w:date="2018-09-01T00:05:00Z">
              <w:r>
                <w:t>Loại yêu cầu sửa đổi</w:t>
              </w:r>
            </w:ins>
          </w:p>
          <w:p w14:paraId="4BF419FC" w14:textId="77777777" w:rsidR="005B7459" w:rsidRPr="00CC0FA8" w:rsidRDefault="005B7459">
            <w:pPr>
              <w:rPr>
                <w:ins w:id="6914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6915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1: </w:t>
              </w:r>
              <w:commentRangeStart w:id="6916"/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sáng chế</w:t>
              </w:r>
              <w:commentRangeEnd w:id="6916"/>
              <w:r>
                <w:rPr>
                  <w:rStyle w:val="CommentReference"/>
                </w:rPr>
                <w:commentReference w:id="6916"/>
              </w:r>
            </w:ins>
          </w:p>
          <w:p w14:paraId="6E95A353" w14:textId="77777777" w:rsidR="005B7459" w:rsidRPr="00CC0FA8" w:rsidRDefault="005B7459">
            <w:pPr>
              <w:rPr>
                <w:ins w:id="6917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6918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2: </w:t>
              </w:r>
              <w:commentRangeStart w:id="6919"/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kiểu dáng công nghiệp</w:t>
              </w:r>
              <w:commentRangeEnd w:id="6919"/>
              <w:r>
                <w:rPr>
                  <w:rStyle w:val="CommentReference"/>
                </w:rPr>
                <w:commentReference w:id="6919"/>
              </w:r>
            </w:ins>
          </w:p>
          <w:p w14:paraId="7DA78BA1" w14:textId="77777777" w:rsidR="005B7459" w:rsidRPr="00CC0FA8" w:rsidRDefault="005B7459">
            <w:pPr>
              <w:rPr>
                <w:ins w:id="6920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6921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3: </w:t>
              </w:r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thiết kế bố trí mạch tích hợp bán dẫn</w:t>
              </w:r>
            </w:ins>
          </w:p>
          <w:p w14:paraId="1FA48FA9" w14:textId="77777777" w:rsidR="005B7459" w:rsidRPr="00CC0FA8" w:rsidRDefault="005B7459">
            <w:pPr>
              <w:rPr>
                <w:ins w:id="6922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6923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4: </w:t>
              </w:r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nhãn hiệu</w:t>
              </w:r>
            </w:ins>
          </w:p>
          <w:p w14:paraId="0727F6BA" w14:textId="77777777" w:rsidR="005B7459" w:rsidRPr="009C09B2" w:rsidRDefault="005B7459">
            <w:pPr>
              <w:rPr>
                <w:ins w:id="6924" w:author="Lucy Lucy" w:date="2018-09-01T00:05:00Z"/>
              </w:rPr>
            </w:pPr>
            <w:ins w:id="6925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5: </w:t>
              </w:r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chỉ dẫn địa lý</w:t>
              </w:r>
            </w:ins>
          </w:p>
        </w:tc>
      </w:tr>
      <w:tr w:rsidR="005B7459" w:rsidRPr="009C09B2" w14:paraId="094F3E09" w14:textId="77777777" w:rsidTr="00CF568F">
        <w:trPr>
          <w:ins w:id="6926" w:author="Lucy Lucy" w:date="2018-09-01T00:05:00Z"/>
        </w:trPr>
        <w:tc>
          <w:tcPr>
            <w:tcW w:w="1432" w:type="pct"/>
          </w:tcPr>
          <w:p w14:paraId="2885008F" w14:textId="77777777" w:rsidR="005B7459" w:rsidRPr="00F77F25" w:rsidRDefault="005B7459">
            <w:pPr>
              <w:rPr>
                <w:ins w:id="6927" w:author="Lucy Lucy" w:date="2018-09-01T00:05:00Z"/>
              </w:rPr>
            </w:pPr>
            <w:ins w:id="6928" w:author="Lucy Lucy" w:date="2018-09-01T00:05:00Z">
              <w:r w:rsidRPr="001E2889">
                <w:rPr>
                  <w:rFonts w:ascii="Times New Roman" w:hAnsi="Times New Roman"/>
                  <w:bCs/>
                  <w:lang w:val="pt-BR"/>
                </w:rPr>
                <w:t>APP_NO_CHANGE</w:t>
              </w:r>
            </w:ins>
          </w:p>
        </w:tc>
        <w:tc>
          <w:tcPr>
            <w:tcW w:w="743" w:type="pct"/>
          </w:tcPr>
          <w:p w14:paraId="11732C71" w14:textId="77777777" w:rsidR="005B7459" w:rsidRPr="009C09B2" w:rsidRDefault="005B7459">
            <w:pPr>
              <w:rPr>
                <w:ins w:id="6929" w:author="Lucy Lucy" w:date="2018-09-01T00:05:00Z"/>
              </w:rPr>
            </w:pPr>
            <w:ins w:id="6930" w:author="Lucy Lucy" w:date="2018-09-01T00:05:00Z">
              <w:r>
                <w:t>VARCHAR2</w:t>
              </w:r>
            </w:ins>
          </w:p>
        </w:tc>
        <w:tc>
          <w:tcPr>
            <w:tcW w:w="396" w:type="pct"/>
          </w:tcPr>
          <w:p w14:paraId="0A7CB143" w14:textId="77777777" w:rsidR="005B7459" w:rsidRPr="009C09B2" w:rsidRDefault="005B7459">
            <w:pPr>
              <w:rPr>
                <w:ins w:id="6931" w:author="Lucy Lucy" w:date="2018-09-01T00:05:00Z"/>
              </w:rPr>
            </w:pPr>
            <w:ins w:id="6932" w:author="Lucy Lucy" w:date="2018-09-01T00:05:00Z">
              <w:r>
                <w:t>200</w:t>
              </w:r>
            </w:ins>
          </w:p>
        </w:tc>
        <w:tc>
          <w:tcPr>
            <w:tcW w:w="379" w:type="pct"/>
          </w:tcPr>
          <w:p w14:paraId="6CA91262" w14:textId="77777777" w:rsidR="005B7459" w:rsidRPr="009C09B2" w:rsidRDefault="005B7459">
            <w:pPr>
              <w:rPr>
                <w:ins w:id="6933" w:author="Lucy Lucy" w:date="2018-09-01T00:05:00Z"/>
              </w:rPr>
            </w:pPr>
          </w:p>
        </w:tc>
        <w:tc>
          <w:tcPr>
            <w:tcW w:w="497" w:type="pct"/>
          </w:tcPr>
          <w:p w14:paraId="2D33188A" w14:textId="77777777" w:rsidR="005B7459" w:rsidRPr="009C09B2" w:rsidRDefault="005B7459">
            <w:pPr>
              <w:rPr>
                <w:ins w:id="6934" w:author="Lucy Lucy" w:date="2018-09-01T00:05:00Z"/>
              </w:rPr>
            </w:pPr>
          </w:p>
        </w:tc>
        <w:tc>
          <w:tcPr>
            <w:tcW w:w="1553" w:type="pct"/>
          </w:tcPr>
          <w:p w14:paraId="1C411F02" w14:textId="77777777" w:rsidR="005B7459" w:rsidRPr="009C09B2" w:rsidRDefault="005B7459">
            <w:pPr>
              <w:rPr>
                <w:ins w:id="6935" w:author="Lucy Lucy" w:date="2018-09-01T00:05:00Z"/>
              </w:rPr>
            </w:pPr>
            <w:ins w:id="6936" w:author="Lucy Lucy" w:date="2018-09-01T00:05:00Z">
              <w:r>
                <w:t>Số đơn yêu cầu sửa đổi</w:t>
              </w:r>
            </w:ins>
          </w:p>
        </w:tc>
      </w:tr>
      <w:tr w:rsidR="005B7459" w:rsidRPr="009C09B2" w14:paraId="6CF939BD" w14:textId="77777777" w:rsidTr="00CF568F">
        <w:trPr>
          <w:ins w:id="6937" w:author="Lucy Lucy" w:date="2018-09-01T00:05:00Z"/>
        </w:trPr>
        <w:tc>
          <w:tcPr>
            <w:tcW w:w="1432" w:type="pct"/>
          </w:tcPr>
          <w:p w14:paraId="400B9C7C" w14:textId="77777777" w:rsidR="005B7459" w:rsidRPr="00F77F25" w:rsidRDefault="005B7459">
            <w:pPr>
              <w:rPr>
                <w:ins w:id="6938" w:author="Lucy Lucy" w:date="2018-09-01T00:05:00Z"/>
                <w:rFonts w:ascii="Times New Roman" w:hAnsi="Times New Roman"/>
                <w:bCs/>
                <w:lang w:val="pt-BR"/>
              </w:rPr>
            </w:pPr>
            <w:ins w:id="6939" w:author="Lucy Lucy" w:date="2018-09-01T00:05:00Z">
              <w:r w:rsidRPr="001E2889">
                <w:rPr>
                  <w:rFonts w:ascii="Times New Roman" w:hAnsi="Times New Roman"/>
                  <w:bCs/>
                  <w:lang w:val="pt-BR"/>
                </w:rPr>
                <w:t>REQUEST_TO_TYPE</w:t>
              </w:r>
            </w:ins>
          </w:p>
        </w:tc>
        <w:tc>
          <w:tcPr>
            <w:tcW w:w="743" w:type="pct"/>
          </w:tcPr>
          <w:p w14:paraId="187F2A40" w14:textId="77777777" w:rsidR="005B7459" w:rsidRPr="009C09B2" w:rsidRDefault="005B7459">
            <w:pPr>
              <w:rPr>
                <w:ins w:id="6940" w:author="Lucy Lucy" w:date="2018-09-01T00:05:00Z"/>
              </w:rPr>
            </w:pPr>
            <w:ins w:id="6941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1848DA0" w14:textId="77777777" w:rsidR="005B7459" w:rsidRPr="009C09B2" w:rsidRDefault="005B7459">
            <w:pPr>
              <w:rPr>
                <w:ins w:id="6942" w:author="Lucy Lucy" w:date="2018-09-01T00:05:00Z"/>
              </w:rPr>
            </w:pPr>
          </w:p>
        </w:tc>
        <w:tc>
          <w:tcPr>
            <w:tcW w:w="379" w:type="pct"/>
          </w:tcPr>
          <w:p w14:paraId="353A0BB1" w14:textId="77777777" w:rsidR="005B7459" w:rsidRPr="009C09B2" w:rsidRDefault="005B7459">
            <w:pPr>
              <w:rPr>
                <w:ins w:id="6943" w:author="Lucy Lucy" w:date="2018-09-01T00:05:00Z"/>
              </w:rPr>
            </w:pPr>
          </w:p>
        </w:tc>
        <w:tc>
          <w:tcPr>
            <w:tcW w:w="497" w:type="pct"/>
          </w:tcPr>
          <w:p w14:paraId="0EDF539B" w14:textId="77777777" w:rsidR="005B7459" w:rsidRPr="009C09B2" w:rsidRDefault="005B7459">
            <w:pPr>
              <w:rPr>
                <w:ins w:id="6944" w:author="Lucy Lucy" w:date="2018-09-01T00:05:00Z"/>
              </w:rPr>
            </w:pPr>
          </w:p>
        </w:tc>
        <w:tc>
          <w:tcPr>
            <w:tcW w:w="1553" w:type="pct"/>
          </w:tcPr>
          <w:p w14:paraId="28970DAB" w14:textId="77777777" w:rsidR="005B7459" w:rsidRDefault="005B7459">
            <w:pPr>
              <w:rPr>
                <w:ins w:id="6945" w:author="Lucy Lucy" w:date="2018-09-01T00:05:00Z"/>
              </w:rPr>
            </w:pPr>
            <w:ins w:id="6946" w:author="Lucy Lucy" w:date="2018-09-01T00:05:00Z">
              <w:r>
                <w:t>Loại nội dung sửa đổi</w:t>
              </w:r>
            </w:ins>
          </w:p>
          <w:p w14:paraId="45F420FA" w14:textId="77777777" w:rsidR="005B7459" w:rsidRPr="007F084D" w:rsidRDefault="005B7459">
            <w:pPr>
              <w:rPr>
                <w:ins w:id="6947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6948" w:author="Lucy Lucy" w:date="2018-09-01T00:05:00Z">
              <w:r>
                <w:t xml:space="preserve">1: 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>Tên chủ đơn</w:t>
              </w:r>
            </w:ins>
          </w:p>
          <w:p w14:paraId="41A1F814" w14:textId="77777777" w:rsidR="005B7459" w:rsidRPr="007F084D" w:rsidRDefault="005B7459">
            <w:pPr>
              <w:rPr>
                <w:ins w:id="6949" w:author="Lucy Lucy" w:date="2018-09-01T00:05:00Z"/>
                <w:rFonts w:ascii="Times New Roman" w:hAnsi="Times New Roman"/>
                <w:sz w:val="22"/>
                <w:szCs w:val="22"/>
                <w:lang w:val="pt-BR"/>
              </w:rPr>
            </w:pPr>
            <w:ins w:id="6950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2: 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Địa chỉ của chủ </w:t>
              </w:r>
              <w:r w:rsidRPr="007F084D">
                <w:rPr>
                  <w:rFonts w:ascii="Times New Roman" w:hAnsi="Times New Roman" w:hint="eastAsia"/>
                  <w:sz w:val="22"/>
                  <w:szCs w:val="22"/>
                  <w:lang w:val="pt-BR"/>
                </w:rPr>
                <w:t>đơ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>n</w:t>
              </w:r>
            </w:ins>
          </w:p>
          <w:p w14:paraId="7DB6E842" w14:textId="77777777" w:rsidR="005B7459" w:rsidRPr="009C09B2" w:rsidRDefault="005B7459">
            <w:pPr>
              <w:rPr>
                <w:ins w:id="6951" w:author="Lucy Lucy" w:date="2018-09-01T00:05:00Z"/>
              </w:rPr>
            </w:pPr>
            <w:ins w:id="6952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3: 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>Nội dung khác:</w:t>
              </w:r>
            </w:ins>
          </w:p>
        </w:tc>
      </w:tr>
      <w:tr w:rsidR="005B7459" w:rsidRPr="009C09B2" w14:paraId="7E7E852A" w14:textId="77777777" w:rsidTr="00CF568F">
        <w:trPr>
          <w:ins w:id="6953" w:author="Lucy Lucy" w:date="2018-09-01T00:05:00Z"/>
        </w:trPr>
        <w:tc>
          <w:tcPr>
            <w:tcW w:w="1432" w:type="pct"/>
          </w:tcPr>
          <w:p w14:paraId="3028FAFA" w14:textId="77777777" w:rsidR="005B7459" w:rsidRPr="001E2889" w:rsidRDefault="005B7459">
            <w:pPr>
              <w:rPr>
                <w:ins w:id="6954" w:author="Lucy Lucy" w:date="2018-09-01T00:05:00Z"/>
                <w:rFonts w:ascii="Times New Roman" w:hAnsi="Times New Roman"/>
                <w:bCs/>
                <w:lang w:val="pt-BR"/>
              </w:rPr>
            </w:pPr>
            <w:ins w:id="6955" w:author="Lucy Lucy" w:date="2018-09-01T00:05:00Z">
              <w:r w:rsidRPr="001E2889">
                <w:rPr>
                  <w:rFonts w:ascii="Times New Roman" w:hAnsi="Times New Roman"/>
                  <w:bCs/>
                  <w:lang w:val="pt-BR"/>
                </w:rPr>
                <w:t>REQUEST_TO_CONTENT</w:t>
              </w:r>
            </w:ins>
          </w:p>
        </w:tc>
        <w:tc>
          <w:tcPr>
            <w:tcW w:w="743" w:type="pct"/>
          </w:tcPr>
          <w:p w14:paraId="2F311147" w14:textId="77777777" w:rsidR="005B7459" w:rsidRDefault="005B7459">
            <w:pPr>
              <w:rPr>
                <w:ins w:id="6956" w:author="Lucy Lucy" w:date="2018-09-01T00:05:00Z"/>
              </w:rPr>
            </w:pPr>
            <w:ins w:id="6957" w:author="Lucy Lucy" w:date="2018-09-01T00:05:00Z">
              <w:r>
                <w:t>VARCHAR2</w:t>
              </w:r>
            </w:ins>
          </w:p>
        </w:tc>
        <w:tc>
          <w:tcPr>
            <w:tcW w:w="396" w:type="pct"/>
          </w:tcPr>
          <w:p w14:paraId="08709D13" w14:textId="77777777" w:rsidR="005B7459" w:rsidRDefault="005B7459">
            <w:pPr>
              <w:rPr>
                <w:ins w:id="6958" w:author="Lucy Lucy" w:date="2018-09-01T00:05:00Z"/>
              </w:rPr>
            </w:pPr>
            <w:ins w:id="6959" w:author="Lucy Lucy" w:date="2018-09-01T00:05:00Z">
              <w:r>
                <w:t>500</w:t>
              </w:r>
            </w:ins>
          </w:p>
        </w:tc>
        <w:tc>
          <w:tcPr>
            <w:tcW w:w="379" w:type="pct"/>
          </w:tcPr>
          <w:p w14:paraId="634691EE" w14:textId="77777777" w:rsidR="005B7459" w:rsidRPr="009C09B2" w:rsidRDefault="005B7459">
            <w:pPr>
              <w:rPr>
                <w:ins w:id="6960" w:author="Lucy Lucy" w:date="2018-09-01T00:05:00Z"/>
              </w:rPr>
            </w:pPr>
          </w:p>
        </w:tc>
        <w:tc>
          <w:tcPr>
            <w:tcW w:w="497" w:type="pct"/>
          </w:tcPr>
          <w:p w14:paraId="255941DC" w14:textId="77777777" w:rsidR="005B7459" w:rsidRPr="009C09B2" w:rsidRDefault="005B7459">
            <w:pPr>
              <w:rPr>
                <w:ins w:id="6961" w:author="Lucy Lucy" w:date="2018-09-01T00:05:00Z"/>
              </w:rPr>
            </w:pPr>
          </w:p>
        </w:tc>
        <w:tc>
          <w:tcPr>
            <w:tcW w:w="1553" w:type="pct"/>
          </w:tcPr>
          <w:p w14:paraId="6C406C10" w14:textId="77777777" w:rsidR="005B7459" w:rsidRDefault="005B7459">
            <w:pPr>
              <w:rPr>
                <w:ins w:id="6962" w:author="Lucy Lucy" w:date="2018-09-01T00:05:00Z"/>
              </w:rPr>
            </w:pPr>
            <w:ins w:id="6963" w:author="Lucy Lucy" w:date="2018-09-01T00:05:00Z">
              <w:r>
                <w:t>Nội dung sửa đổi</w:t>
              </w:r>
            </w:ins>
          </w:p>
        </w:tc>
      </w:tr>
      <w:tr w:rsidR="005B7459" w:rsidRPr="009C09B2" w14:paraId="504F678E" w14:textId="77777777" w:rsidTr="00CF568F">
        <w:trPr>
          <w:ins w:id="6964" w:author="Lucy Lucy" w:date="2018-09-01T00:05:00Z"/>
        </w:trPr>
        <w:tc>
          <w:tcPr>
            <w:tcW w:w="1432" w:type="pct"/>
          </w:tcPr>
          <w:p w14:paraId="56C79710" w14:textId="77777777" w:rsidR="005B7459" w:rsidRDefault="005B7459">
            <w:pPr>
              <w:rPr>
                <w:ins w:id="6965" w:author="Lucy Lucy" w:date="2018-09-01T00:05:00Z"/>
                <w:rFonts w:ascii="Times New Roman" w:hAnsi="Times New Roman"/>
                <w:b/>
                <w:bCs/>
                <w:lang w:val="pt-BR"/>
              </w:rPr>
            </w:pPr>
            <w:ins w:id="6966" w:author="Lucy Lucy" w:date="2018-09-01T00:05:00Z">
              <w:r>
                <w:t>LANGUAGE_CODE</w:t>
              </w:r>
            </w:ins>
          </w:p>
        </w:tc>
        <w:tc>
          <w:tcPr>
            <w:tcW w:w="743" w:type="pct"/>
          </w:tcPr>
          <w:p w14:paraId="41FB35ED" w14:textId="77777777" w:rsidR="005B7459" w:rsidRPr="009C09B2" w:rsidRDefault="005B7459">
            <w:pPr>
              <w:rPr>
                <w:ins w:id="6967" w:author="Lucy Lucy" w:date="2018-09-01T00:05:00Z"/>
              </w:rPr>
            </w:pPr>
            <w:ins w:id="6968" w:author="Lucy Lucy" w:date="2018-09-01T00:05:00Z">
              <w:r>
                <w:t>VARCHAR2</w:t>
              </w:r>
            </w:ins>
          </w:p>
        </w:tc>
        <w:tc>
          <w:tcPr>
            <w:tcW w:w="396" w:type="pct"/>
          </w:tcPr>
          <w:p w14:paraId="5D509B44" w14:textId="77777777" w:rsidR="005B7459" w:rsidRPr="009C09B2" w:rsidRDefault="005B7459">
            <w:pPr>
              <w:rPr>
                <w:ins w:id="6969" w:author="Lucy Lucy" w:date="2018-09-01T00:05:00Z"/>
              </w:rPr>
            </w:pPr>
            <w:ins w:id="6970" w:author="Lucy Lucy" w:date="2018-09-01T00:05:00Z">
              <w:r>
                <w:t>5</w:t>
              </w:r>
            </w:ins>
          </w:p>
        </w:tc>
        <w:tc>
          <w:tcPr>
            <w:tcW w:w="379" w:type="pct"/>
          </w:tcPr>
          <w:p w14:paraId="78615531" w14:textId="77777777" w:rsidR="005B7459" w:rsidRPr="009C09B2" w:rsidRDefault="005B7459">
            <w:pPr>
              <w:rPr>
                <w:ins w:id="6971" w:author="Lucy Lucy" w:date="2018-09-01T00:05:00Z"/>
              </w:rPr>
            </w:pPr>
          </w:p>
        </w:tc>
        <w:tc>
          <w:tcPr>
            <w:tcW w:w="497" w:type="pct"/>
          </w:tcPr>
          <w:p w14:paraId="490E42AB" w14:textId="77777777" w:rsidR="005B7459" w:rsidRPr="009C09B2" w:rsidRDefault="005B7459">
            <w:pPr>
              <w:rPr>
                <w:ins w:id="6972" w:author="Lucy Lucy" w:date="2018-09-01T00:05:00Z"/>
              </w:rPr>
            </w:pPr>
          </w:p>
        </w:tc>
        <w:tc>
          <w:tcPr>
            <w:tcW w:w="1553" w:type="pct"/>
          </w:tcPr>
          <w:p w14:paraId="43207C5A" w14:textId="77777777" w:rsidR="005B7459" w:rsidRPr="009C09B2" w:rsidRDefault="005B7459">
            <w:pPr>
              <w:rPr>
                <w:ins w:id="6973" w:author="Lucy Lucy" w:date="2018-09-01T00:05:00Z"/>
              </w:rPr>
            </w:pPr>
          </w:p>
        </w:tc>
      </w:tr>
    </w:tbl>
    <w:p w14:paraId="0D66FC33" w14:textId="77777777" w:rsidR="005B7459" w:rsidRPr="005B7459" w:rsidRDefault="005B7459">
      <w:pPr>
        <w:rPr>
          <w:ins w:id="6974" w:author="Lucy Lucy" w:date="2018-09-01T00:04:00Z"/>
          <w:rPrChange w:id="6975" w:author="Lucy Lucy" w:date="2018-09-01T00:05:00Z">
            <w:rPr>
              <w:ins w:id="6976" w:author="Lucy Lucy" w:date="2018-09-01T00:04:00Z"/>
            </w:rPr>
          </w:rPrChange>
        </w:rPr>
        <w:pPrChange w:id="6977" w:author="Lucy Lucy" w:date="2018-09-01T00:05:00Z">
          <w:pPr>
            <w:pStyle w:val="Heading2"/>
          </w:pPr>
        </w:pPrChange>
      </w:pPr>
    </w:p>
    <w:p w14:paraId="5BB2F929" w14:textId="77777777" w:rsidR="005B7459" w:rsidRPr="009C09B2" w:rsidRDefault="005B7459">
      <w:pPr>
        <w:pStyle w:val="Heading3"/>
        <w:rPr>
          <w:moveTo w:id="6978" w:author="Lucy Lucy" w:date="2018-09-01T00:04:00Z"/>
        </w:rPr>
        <w:pPrChange w:id="6979" w:author="Lucy Lucy" w:date="2018-09-01T00:05:00Z">
          <w:pPr>
            <w:pStyle w:val="Heading2"/>
          </w:pPr>
        </w:pPrChange>
      </w:pPr>
      <w:bookmarkStart w:id="6980" w:name="_Toc523526415"/>
      <w:moveToRangeStart w:id="6981" w:author="Lucy Lucy" w:date="2018-09-01T00:04:00Z" w:name="move523523618"/>
      <w:moveTo w:id="6982" w:author="Lucy Lucy" w:date="2018-09-01T00:04:00Z">
        <w:r w:rsidRPr="009C09B2">
          <w:t>App_Detail_</w:t>
        </w:r>
        <w:r>
          <w:t>04NH</w:t>
        </w:r>
        <w:bookmarkEnd w:id="6980"/>
        <w:r w:rsidRPr="009C09B2">
          <w:tab/>
        </w:r>
      </w:moveTo>
    </w:p>
    <w:p w14:paraId="7C0D868A" w14:textId="77777777" w:rsidR="005B7459" w:rsidRPr="009C09B2" w:rsidRDefault="005B7459">
      <w:pPr>
        <w:pStyle w:val="ListParagraph"/>
        <w:numPr>
          <w:ilvl w:val="0"/>
          <w:numId w:val="8"/>
        </w:numPr>
        <w:rPr>
          <w:moveTo w:id="6983" w:author="Lucy Lucy" w:date="2018-09-01T00:04:00Z"/>
        </w:rPr>
      </w:pPr>
      <w:moveTo w:id="6984" w:author="Lucy Lucy" w:date="2018-09-01T00:04:00Z">
        <w:r w:rsidRPr="009C09B2">
          <w:t xml:space="preserve">Mục đích: Lưu trữ thông tin chi tiết mẫu đơn 02 (Tờ khai </w:t>
        </w:r>
        <w:r w:rsidRPr="009C09B2">
          <w:rPr>
            <w:color w:val="FF0000"/>
          </w:rPr>
          <w:t>YÊU CẦU GIA HẠN/SỬA ĐỔI/CHUYỂN NHƯỢNG/MỞ RỘNG LÃNH THỔ/HẠN CHẾ DANH MỤC/CHẤM DỨT/ HUỶ BỎ ĐĂNG KÝ QUỐC TẾ NHÃN HIỆU</w:t>
        </w:r>
        <w:r w:rsidRPr="009C09B2">
          <w:t>)</w:t>
        </w:r>
      </w:moveTo>
    </w:p>
    <w:p w14:paraId="2DEF4482" w14:textId="77777777" w:rsidR="005B7459" w:rsidRPr="009C09B2" w:rsidRDefault="005B7459">
      <w:pPr>
        <w:pStyle w:val="ListParagraph"/>
        <w:numPr>
          <w:ilvl w:val="0"/>
          <w:numId w:val="8"/>
        </w:numPr>
        <w:rPr>
          <w:moveTo w:id="6985" w:author="Lucy Lucy" w:date="2018-09-01T00:04:00Z"/>
        </w:rPr>
      </w:pPr>
      <w:moveTo w:id="6986" w:author="Lucy Lucy" w:date="2018-09-01T00:04:00Z">
        <w:r w:rsidRPr="009C09B2">
          <w:t>Chi tiết các trường:</w:t>
        </w:r>
      </w:moveTo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961"/>
        <w:gridCol w:w="1706"/>
        <w:gridCol w:w="617"/>
        <w:gridCol w:w="594"/>
        <w:gridCol w:w="894"/>
        <w:gridCol w:w="2241"/>
      </w:tblGrid>
      <w:tr w:rsidR="005B7459" w:rsidRPr="009C09B2" w14:paraId="2AB01CF1" w14:textId="77777777" w:rsidTr="00CF568F">
        <w:trPr>
          <w:tblHeader/>
        </w:trPr>
        <w:tc>
          <w:tcPr>
            <w:tcW w:w="1643" w:type="pct"/>
            <w:shd w:val="clear" w:color="auto" w:fill="E6E6E6"/>
          </w:tcPr>
          <w:p w14:paraId="4F240A1D" w14:textId="77777777" w:rsidR="005B7459" w:rsidRPr="009C09B2" w:rsidRDefault="005B7459">
            <w:pPr>
              <w:rPr>
                <w:moveTo w:id="6987" w:author="Lucy Lucy" w:date="2018-09-01T00:04:00Z"/>
                <w:b/>
              </w:rPr>
            </w:pPr>
            <w:moveTo w:id="6988" w:author="Lucy Lucy" w:date="2018-09-01T00:04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946" w:type="pct"/>
            <w:shd w:val="clear" w:color="auto" w:fill="E6E6E6"/>
          </w:tcPr>
          <w:p w14:paraId="34A4E10A" w14:textId="77777777" w:rsidR="005B7459" w:rsidRPr="009C09B2" w:rsidRDefault="005B7459">
            <w:pPr>
              <w:rPr>
                <w:moveTo w:id="6989" w:author="Lucy Lucy" w:date="2018-09-01T00:04:00Z"/>
                <w:b/>
              </w:rPr>
            </w:pPr>
            <w:moveTo w:id="6990" w:author="Lucy Lucy" w:date="2018-09-01T00:04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42" w:type="pct"/>
            <w:shd w:val="clear" w:color="auto" w:fill="E6E6E6"/>
          </w:tcPr>
          <w:p w14:paraId="345A02B1" w14:textId="77777777" w:rsidR="005B7459" w:rsidRPr="009C09B2" w:rsidRDefault="005B7459">
            <w:pPr>
              <w:rPr>
                <w:moveTo w:id="6991" w:author="Lucy Lucy" w:date="2018-09-01T00:04:00Z"/>
                <w:b/>
              </w:rPr>
            </w:pPr>
            <w:moveTo w:id="6992" w:author="Lucy Lucy" w:date="2018-09-01T00:04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30" w:type="pct"/>
            <w:shd w:val="clear" w:color="auto" w:fill="E6E6E6"/>
          </w:tcPr>
          <w:p w14:paraId="7C2613C4" w14:textId="77777777" w:rsidR="005B7459" w:rsidRPr="009C09B2" w:rsidRDefault="005B7459">
            <w:pPr>
              <w:rPr>
                <w:moveTo w:id="6993" w:author="Lucy Lucy" w:date="2018-09-01T00:04:00Z"/>
                <w:b/>
              </w:rPr>
            </w:pPr>
            <w:moveTo w:id="6994" w:author="Lucy Lucy" w:date="2018-09-01T00:04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5BD153BE" w14:textId="77777777" w:rsidR="005B7459" w:rsidRPr="009C09B2" w:rsidRDefault="005B7459">
            <w:pPr>
              <w:rPr>
                <w:moveTo w:id="6995" w:author="Lucy Lucy" w:date="2018-09-01T00:04:00Z"/>
                <w:b/>
              </w:rPr>
            </w:pPr>
            <w:moveTo w:id="6996" w:author="Lucy Lucy" w:date="2018-09-01T00:04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243" w:type="pct"/>
            <w:shd w:val="clear" w:color="auto" w:fill="E6E6E6"/>
          </w:tcPr>
          <w:p w14:paraId="08867E83" w14:textId="77777777" w:rsidR="005B7459" w:rsidRPr="009C09B2" w:rsidRDefault="005B7459">
            <w:pPr>
              <w:jc w:val="left"/>
              <w:rPr>
                <w:moveTo w:id="6997" w:author="Lucy Lucy" w:date="2018-09-01T00:04:00Z"/>
                <w:b/>
              </w:rPr>
            </w:pPr>
            <w:moveTo w:id="6998" w:author="Lucy Lucy" w:date="2018-09-01T00:04:00Z">
              <w:r w:rsidRPr="009C09B2">
                <w:rPr>
                  <w:b/>
                </w:rPr>
                <w:t>Mô tả</w:t>
              </w:r>
            </w:moveTo>
          </w:p>
        </w:tc>
      </w:tr>
      <w:tr w:rsidR="005B7459" w:rsidRPr="009C09B2" w14:paraId="48C767D3" w14:textId="77777777" w:rsidTr="00CF568F">
        <w:tc>
          <w:tcPr>
            <w:tcW w:w="1643" w:type="pct"/>
          </w:tcPr>
          <w:p w14:paraId="4153099D" w14:textId="77777777" w:rsidR="005B7459" w:rsidRPr="009C09B2" w:rsidRDefault="005B7459">
            <w:pPr>
              <w:rPr>
                <w:moveTo w:id="6999" w:author="Lucy Lucy" w:date="2018-09-01T00:04:00Z"/>
              </w:rPr>
            </w:pPr>
            <w:moveTo w:id="7000" w:author="Lucy Lucy" w:date="2018-09-01T00:04:00Z">
              <w:r w:rsidRPr="009C09B2">
                <w:t>ID</w:t>
              </w:r>
            </w:moveTo>
          </w:p>
        </w:tc>
        <w:tc>
          <w:tcPr>
            <w:tcW w:w="946" w:type="pct"/>
          </w:tcPr>
          <w:p w14:paraId="29A4B17D" w14:textId="77777777" w:rsidR="005B7459" w:rsidRPr="009C09B2" w:rsidRDefault="005B7459">
            <w:pPr>
              <w:rPr>
                <w:moveTo w:id="7001" w:author="Lucy Lucy" w:date="2018-09-01T00:04:00Z"/>
              </w:rPr>
            </w:pPr>
            <w:moveTo w:id="7002" w:author="Lucy Lucy" w:date="2018-09-01T00:04:00Z">
              <w:r w:rsidRPr="009C09B2">
                <w:t>NUMBER</w:t>
              </w:r>
            </w:moveTo>
          </w:p>
        </w:tc>
        <w:tc>
          <w:tcPr>
            <w:tcW w:w="342" w:type="pct"/>
          </w:tcPr>
          <w:p w14:paraId="2E39E001" w14:textId="77777777" w:rsidR="005B7459" w:rsidRPr="009C09B2" w:rsidRDefault="005B7459">
            <w:pPr>
              <w:rPr>
                <w:moveTo w:id="7003" w:author="Lucy Lucy" w:date="2018-09-01T00:04:00Z"/>
              </w:rPr>
            </w:pPr>
          </w:p>
        </w:tc>
        <w:tc>
          <w:tcPr>
            <w:tcW w:w="330" w:type="pct"/>
          </w:tcPr>
          <w:p w14:paraId="7D5346CC" w14:textId="77777777" w:rsidR="005B7459" w:rsidRPr="009C09B2" w:rsidRDefault="005B7459">
            <w:pPr>
              <w:rPr>
                <w:moveTo w:id="7004" w:author="Lucy Lucy" w:date="2018-09-01T00:04:00Z"/>
              </w:rPr>
            </w:pPr>
          </w:p>
        </w:tc>
        <w:tc>
          <w:tcPr>
            <w:tcW w:w="496" w:type="pct"/>
          </w:tcPr>
          <w:p w14:paraId="7ED00867" w14:textId="77777777" w:rsidR="005B7459" w:rsidRPr="009C09B2" w:rsidRDefault="005B7459">
            <w:pPr>
              <w:rPr>
                <w:moveTo w:id="7005" w:author="Lucy Lucy" w:date="2018-09-01T00:04:00Z"/>
              </w:rPr>
            </w:pPr>
          </w:p>
        </w:tc>
        <w:tc>
          <w:tcPr>
            <w:tcW w:w="1243" w:type="pct"/>
          </w:tcPr>
          <w:p w14:paraId="0DDF40D8" w14:textId="77777777" w:rsidR="005B7459" w:rsidRPr="009C09B2" w:rsidRDefault="005B7459">
            <w:pPr>
              <w:rPr>
                <w:moveTo w:id="7006" w:author="Lucy Lucy" w:date="2018-09-01T00:04:00Z"/>
              </w:rPr>
            </w:pPr>
            <w:moveTo w:id="7007" w:author="Lucy Lucy" w:date="2018-09-01T00:04:00Z">
              <w:r w:rsidRPr="009C09B2">
                <w:t>ID tự tăng</w:t>
              </w:r>
            </w:moveTo>
          </w:p>
        </w:tc>
      </w:tr>
      <w:tr w:rsidR="005B7459" w:rsidRPr="009C09B2" w14:paraId="2D74D1CE" w14:textId="77777777" w:rsidTr="00CF568F">
        <w:tc>
          <w:tcPr>
            <w:tcW w:w="1643" w:type="pct"/>
          </w:tcPr>
          <w:p w14:paraId="24E6DCD3" w14:textId="77777777" w:rsidR="005B7459" w:rsidRPr="009C09B2" w:rsidRDefault="005B7459">
            <w:pPr>
              <w:rPr>
                <w:moveTo w:id="7008" w:author="Lucy Lucy" w:date="2018-09-01T00:04:00Z"/>
              </w:rPr>
            </w:pPr>
            <w:moveTo w:id="7009" w:author="Lucy Lucy" w:date="2018-09-01T00:04:00Z">
              <w:r w:rsidRPr="009C09B2">
                <w:t>Application_Header_Id</w:t>
              </w:r>
            </w:moveTo>
          </w:p>
        </w:tc>
        <w:tc>
          <w:tcPr>
            <w:tcW w:w="946" w:type="pct"/>
          </w:tcPr>
          <w:p w14:paraId="47B255F5" w14:textId="77777777" w:rsidR="005B7459" w:rsidRPr="009C09B2" w:rsidRDefault="005B7459">
            <w:pPr>
              <w:rPr>
                <w:moveTo w:id="7010" w:author="Lucy Lucy" w:date="2018-09-01T00:04:00Z"/>
              </w:rPr>
            </w:pPr>
            <w:moveTo w:id="7011" w:author="Lucy Lucy" w:date="2018-09-01T00:04:00Z">
              <w:r w:rsidRPr="009C09B2">
                <w:t>NUMBER</w:t>
              </w:r>
            </w:moveTo>
          </w:p>
        </w:tc>
        <w:tc>
          <w:tcPr>
            <w:tcW w:w="342" w:type="pct"/>
          </w:tcPr>
          <w:p w14:paraId="1F986089" w14:textId="77777777" w:rsidR="005B7459" w:rsidRPr="009C09B2" w:rsidRDefault="005B7459">
            <w:pPr>
              <w:rPr>
                <w:moveTo w:id="7012" w:author="Lucy Lucy" w:date="2018-09-01T00:04:00Z"/>
              </w:rPr>
            </w:pPr>
          </w:p>
        </w:tc>
        <w:tc>
          <w:tcPr>
            <w:tcW w:w="330" w:type="pct"/>
          </w:tcPr>
          <w:p w14:paraId="33BC3B04" w14:textId="77777777" w:rsidR="005B7459" w:rsidRPr="009C09B2" w:rsidRDefault="005B7459">
            <w:pPr>
              <w:rPr>
                <w:moveTo w:id="7013" w:author="Lucy Lucy" w:date="2018-09-01T00:04:00Z"/>
              </w:rPr>
            </w:pPr>
          </w:p>
        </w:tc>
        <w:tc>
          <w:tcPr>
            <w:tcW w:w="496" w:type="pct"/>
          </w:tcPr>
          <w:p w14:paraId="5730DAB9" w14:textId="77777777" w:rsidR="005B7459" w:rsidRPr="009C09B2" w:rsidRDefault="005B7459">
            <w:pPr>
              <w:rPr>
                <w:moveTo w:id="7014" w:author="Lucy Lucy" w:date="2018-09-01T00:04:00Z"/>
              </w:rPr>
            </w:pPr>
          </w:p>
        </w:tc>
        <w:tc>
          <w:tcPr>
            <w:tcW w:w="1243" w:type="pct"/>
          </w:tcPr>
          <w:p w14:paraId="0843D5FC" w14:textId="77777777" w:rsidR="005B7459" w:rsidRPr="009C09B2" w:rsidRDefault="005B7459">
            <w:pPr>
              <w:rPr>
                <w:moveTo w:id="7015" w:author="Lucy Lucy" w:date="2018-09-01T00:04:00Z"/>
              </w:rPr>
            </w:pPr>
            <w:moveTo w:id="7016" w:author="Lucy Lucy" w:date="2018-09-01T00:04:00Z">
              <w:r w:rsidRPr="009C09B2">
                <w:t>Id đơn, link với Application_Header_Id bảng Application_Header</w:t>
              </w:r>
            </w:moveTo>
          </w:p>
        </w:tc>
      </w:tr>
      <w:tr w:rsidR="005B7459" w:rsidRPr="009C09B2" w14:paraId="535C5E05" w14:textId="77777777" w:rsidTr="00CF568F">
        <w:tc>
          <w:tcPr>
            <w:tcW w:w="1643" w:type="pct"/>
          </w:tcPr>
          <w:p w14:paraId="75A19A95" w14:textId="77777777" w:rsidR="005B7459" w:rsidRPr="009C09B2" w:rsidRDefault="005B7459">
            <w:pPr>
              <w:rPr>
                <w:moveTo w:id="7017" w:author="Lucy Lucy" w:date="2018-09-01T00:04:00Z"/>
              </w:rPr>
            </w:pPr>
            <w:moveTo w:id="7018" w:author="Lucy Lucy" w:date="2018-09-01T00:04:00Z">
              <w:r w:rsidRPr="009C09B2">
                <w:t>App_Code</w:t>
              </w:r>
            </w:moveTo>
          </w:p>
        </w:tc>
        <w:tc>
          <w:tcPr>
            <w:tcW w:w="946" w:type="pct"/>
          </w:tcPr>
          <w:p w14:paraId="53B442A9" w14:textId="77777777" w:rsidR="005B7459" w:rsidRPr="009C09B2" w:rsidRDefault="005B7459">
            <w:pPr>
              <w:rPr>
                <w:moveTo w:id="7019" w:author="Lucy Lucy" w:date="2018-09-01T00:04:00Z"/>
              </w:rPr>
            </w:pPr>
            <w:moveTo w:id="7020" w:author="Lucy Lucy" w:date="2018-09-01T00:04:00Z">
              <w:r w:rsidRPr="009C09B2">
                <w:t>VARCHAR2</w:t>
              </w:r>
            </w:moveTo>
          </w:p>
        </w:tc>
        <w:tc>
          <w:tcPr>
            <w:tcW w:w="342" w:type="pct"/>
          </w:tcPr>
          <w:p w14:paraId="456E230A" w14:textId="77777777" w:rsidR="005B7459" w:rsidRPr="009C09B2" w:rsidRDefault="005B7459">
            <w:pPr>
              <w:rPr>
                <w:moveTo w:id="7021" w:author="Lucy Lucy" w:date="2018-09-01T00:04:00Z"/>
              </w:rPr>
            </w:pPr>
            <w:moveTo w:id="7022" w:author="Lucy Lucy" w:date="2018-09-01T00:04:00Z">
              <w:r w:rsidRPr="009C09B2">
                <w:t>50</w:t>
              </w:r>
            </w:moveTo>
          </w:p>
        </w:tc>
        <w:tc>
          <w:tcPr>
            <w:tcW w:w="330" w:type="pct"/>
          </w:tcPr>
          <w:p w14:paraId="2D4301B6" w14:textId="77777777" w:rsidR="005B7459" w:rsidRPr="009C09B2" w:rsidRDefault="005B7459">
            <w:pPr>
              <w:rPr>
                <w:moveTo w:id="7023" w:author="Lucy Lucy" w:date="2018-09-01T00:04:00Z"/>
              </w:rPr>
            </w:pPr>
          </w:p>
        </w:tc>
        <w:tc>
          <w:tcPr>
            <w:tcW w:w="496" w:type="pct"/>
          </w:tcPr>
          <w:p w14:paraId="7EA57D1A" w14:textId="77777777" w:rsidR="005B7459" w:rsidRPr="009C09B2" w:rsidRDefault="005B7459">
            <w:pPr>
              <w:rPr>
                <w:moveTo w:id="7024" w:author="Lucy Lucy" w:date="2018-09-01T00:04:00Z"/>
              </w:rPr>
            </w:pPr>
          </w:p>
        </w:tc>
        <w:tc>
          <w:tcPr>
            <w:tcW w:w="1243" w:type="pct"/>
          </w:tcPr>
          <w:p w14:paraId="2DBD546B" w14:textId="77777777" w:rsidR="005B7459" w:rsidRPr="009C09B2" w:rsidRDefault="005B7459">
            <w:pPr>
              <w:rPr>
                <w:moveTo w:id="7025" w:author="Lucy Lucy" w:date="2018-09-01T00:04:00Z"/>
              </w:rPr>
            </w:pPr>
            <w:moveTo w:id="7026" w:author="Lucy Lucy" w:date="2018-09-01T00:04:00Z">
              <w:r w:rsidRPr="009C09B2">
                <w:t>Mã đơn, link với App_Code bảng Sys_Application</w:t>
              </w:r>
            </w:moveTo>
          </w:p>
        </w:tc>
      </w:tr>
      <w:tr w:rsidR="005B7459" w:rsidRPr="009C09B2" w14:paraId="321C6942" w14:textId="77777777" w:rsidTr="00CF568F">
        <w:tc>
          <w:tcPr>
            <w:tcW w:w="1643" w:type="pct"/>
          </w:tcPr>
          <w:p w14:paraId="198FB4CB" w14:textId="77777777" w:rsidR="005B7459" w:rsidRPr="009C09B2" w:rsidRDefault="005B7459">
            <w:pPr>
              <w:rPr>
                <w:moveTo w:id="7027" w:author="Lucy Lucy" w:date="2018-09-01T00:04:00Z"/>
              </w:rPr>
            </w:pPr>
            <w:moveTo w:id="7028" w:author="Lucy Lucy" w:date="2018-09-01T00:04:00Z">
              <w:r w:rsidRPr="00712EB7">
                <w:t xml:space="preserve">LANGUAGE_CODE   </w:t>
              </w:r>
            </w:moveTo>
          </w:p>
        </w:tc>
        <w:tc>
          <w:tcPr>
            <w:tcW w:w="946" w:type="pct"/>
          </w:tcPr>
          <w:p w14:paraId="39179475" w14:textId="77777777" w:rsidR="005B7459" w:rsidRPr="009C09B2" w:rsidRDefault="005B7459">
            <w:pPr>
              <w:rPr>
                <w:moveTo w:id="7029" w:author="Lucy Lucy" w:date="2018-09-01T00:04:00Z"/>
              </w:rPr>
            </w:pPr>
            <w:moveTo w:id="7030" w:author="Lucy Lucy" w:date="2018-09-01T00:04:00Z">
              <w:r w:rsidRPr="00712EB7">
                <w:t>VARCHAR2(5 CHAR)</w:t>
              </w:r>
            </w:moveTo>
          </w:p>
        </w:tc>
        <w:tc>
          <w:tcPr>
            <w:tcW w:w="342" w:type="pct"/>
          </w:tcPr>
          <w:p w14:paraId="58A715A2" w14:textId="77777777" w:rsidR="005B7459" w:rsidRPr="009C09B2" w:rsidRDefault="005B7459">
            <w:pPr>
              <w:rPr>
                <w:moveTo w:id="7031" w:author="Lucy Lucy" w:date="2018-09-01T00:04:00Z"/>
              </w:rPr>
            </w:pPr>
          </w:p>
        </w:tc>
        <w:tc>
          <w:tcPr>
            <w:tcW w:w="330" w:type="pct"/>
          </w:tcPr>
          <w:p w14:paraId="1CF5CC7C" w14:textId="77777777" w:rsidR="005B7459" w:rsidRPr="009C09B2" w:rsidRDefault="005B7459">
            <w:pPr>
              <w:rPr>
                <w:moveTo w:id="7032" w:author="Lucy Lucy" w:date="2018-09-01T00:04:00Z"/>
              </w:rPr>
            </w:pPr>
          </w:p>
        </w:tc>
        <w:tc>
          <w:tcPr>
            <w:tcW w:w="496" w:type="pct"/>
          </w:tcPr>
          <w:p w14:paraId="1CB2625A" w14:textId="77777777" w:rsidR="005B7459" w:rsidRPr="009C09B2" w:rsidRDefault="005B7459">
            <w:pPr>
              <w:rPr>
                <w:moveTo w:id="7033" w:author="Lucy Lucy" w:date="2018-09-01T00:04:00Z"/>
              </w:rPr>
            </w:pPr>
          </w:p>
        </w:tc>
        <w:tc>
          <w:tcPr>
            <w:tcW w:w="1243" w:type="pct"/>
          </w:tcPr>
          <w:p w14:paraId="0273DE1B" w14:textId="77777777" w:rsidR="005B7459" w:rsidRPr="009C09B2" w:rsidRDefault="005B7459">
            <w:pPr>
              <w:rPr>
                <w:moveTo w:id="7034" w:author="Lucy Lucy" w:date="2018-09-01T00:04:00Z"/>
              </w:rPr>
            </w:pPr>
          </w:p>
        </w:tc>
      </w:tr>
      <w:tr w:rsidR="005B7459" w:rsidRPr="009C09B2" w14:paraId="6BE70CAB" w14:textId="77777777" w:rsidTr="00CF568F">
        <w:tc>
          <w:tcPr>
            <w:tcW w:w="1643" w:type="pct"/>
          </w:tcPr>
          <w:p w14:paraId="06FECC58" w14:textId="77777777" w:rsidR="005B7459" w:rsidRPr="009C09B2" w:rsidRDefault="005B7459">
            <w:pPr>
              <w:rPr>
                <w:moveTo w:id="7035" w:author="Lucy Lucy" w:date="2018-09-01T00:04:00Z"/>
              </w:rPr>
            </w:pPr>
            <w:moveTo w:id="7036" w:author="Lucy Lucy" w:date="2018-09-01T00:04:00Z">
              <w:r w:rsidRPr="00712EB7">
                <w:lastRenderedPageBreak/>
                <w:t xml:space="preserve">APPNO   </w:t>
              </w:r>
            </w:moveTo>
          </w:p>
        </w:tc>
        <w:tc>
          <w:tcPr>
            <w:tcW w:w="946" w:type="pct"/>
          </w:tcPr>
          <w:p w14:paraId="77F1FB65" w14:textId="77777777" w:rsidR="005B7459" w:rsidRPr="009C09B2" w:rsidRDefault="005B7459">
            <w:pPr>
              <w:rPr>
                <w:moveTo w:id="7037" w:author="Lucy Lucy" w:date="2018-09-01T00:04:00Z"/>
              </w:rPr>
            </w:pPr>
            <w:moveTo w:id="7038" w:author="Lucy Lucy" w:date="2018-09-01T00:04:00Z">
              <w:r w:rsidRPr="00712EB7">
                <w:t>VARCHAR2(50 CHAR)</w:t>
              </w:r>
            </w:moveTo>
          </w:p>
        </w:tc>
        <w:tc>
          <w:tcPr>
            <w:tcW w:w="342" w:type="pct"/>
          </w:tcPr>
          <w:p w14:paraId="19465112" w14:textId="77777777" w:rsidR="005B7459" w:rsidRPr="009C09B2" w:rsidRDefault="005B7459">
            <w:pPr>
              <w:rPr>
                <w:moveTo w:id="7039" w:author="Lucy Lucy" w:date="2018-09-01T00:04:00Z"/>
              </w:rPr>
            </w:pPr>
          </w:p>
        </w:tc>
        <w:tc>
          <w:tcPr>
            <w:tcW w:w="330" w:type="pct"/>
          </w:tcPr>
          <w:p w14:paraId="39A0F149" w14:textId="77777777" w:rsidR="005B7459" w:rsidRPr="009C09B2" w:rsidRDefault="005B7459">
            <w:pPr>
              <w:rPr>
                <w:moveTo w:id="7040" w:author="Lucy Lucy" w:date="2018-09-01T00:04:00Z"/>
              </w:rPr>
            </w:pPr>
          </w:p>
        </w:tc>
        <w:tc>
          <w:tcPr>
            <w:tcW w:w="496" w:type="pct"/>
          </w:tcPr>
          <w:p w14:paraId="6E555DE0" w14:textId="77777777" w:rsidR="005B7459" w:rsidRPr="009C09B2" w:rsidRDefault="005B7459">
            <w:pPr>
              <w:rPr>
                <w:moveTo w:id="7041" w:author="Lucy Lucy" w:date="2018-09-01T00:04:00Z"/>
              </w:rPr>
            </w:pPr>
          </w:p>
        </w:tc>
        <w:tc>
          <w:tcPr>
            <w:tcW w:w="1243" w:type="pct"/>
          </w:tcPr>
          <w:p w14:paraId="5BFF4AD7" w14:textId="77777777" w:rsidR="005B7459" w:rsidRPr="009C09B2" w:rsidRDefault="005B7459">
            <w:pPr>
              <w:rPr>
                <w:moveTo w:id="7042" w:author="Lucy Lucy" w:date="2018-09-01T00:04:00Z"/>
              </w:rPr>
            </w:pPr>
            <w:moveTo w:id="7043" w:author="Lucy Lucy" w:date="2018-09-01T00:04:00Z">
              <w:r>
                <w:t>Số đơn</w:t>
              </w:r>
            </w:moveTo>
          </w:p>
        </w:tc>
      </w:tr>
      <w:tr w:rsidR="005B7459" w:rsidRPr="009C09B2" w14:paraId="7CF7675C" w14:textId="77777777" w:rsidTr="00CF568F">
        <w:tc>
          <w:tcPr>
            <w:tcW w:w="1643" w:type="pct"/>
          </w:tcPr>
          <w:p w14:paraId="19DDF1E9" w14:textId="77777777" w:rsidR="005B7459" w:rsidRPr="009C09B2" w:rsidRDefault="005B7459">
            <w:pPr>
              <w:rPr>
                <w:moveTo w:id="7044" w:author="Lucy Lucy" w:date="2018-09-01T00:04:00Z"/>
              </w:rPr>
            </w:pPr>
            <w:moveTo w:id="7045" w:author="Lucy Lucy" w:date="2018-09-01T00:04:00Z">
              <w:r w:rsidRPr="00236E60">
                <w:t xml:space="preserve">DUADATE   </w:t>
              </w:r>
            </w:moveTo>
          </w:p>
        </w:tc>
        <w:tc>
          <w:tcPr>
            <w:tcW w:w="946" w:type="pct"/>
          </w:tcPr>
          <w:p w14:paraId="72963FCC" w14:textId="77777777" w:rsidR="005B7459" w:rsidRPr="009C09B2" w:rsidRDefault="005B7459">
            <w:pPr>
              <w:rPr>
                <w:moveTo w:id="7046" w:author="Lucy Lucy" w:date="2018-09-01T00:04:00Z"/>
              </w:rPr>
            </w:pPr>
            <w:moveTo w:id="7047" w:author="Lucy Lucy" w:date="2018-09-01T00:04:00Z">
              <w:r w:rsidRPr="00236E60">
                <w:t>DATE</w:t>
              </w:r>
            </w:moveTo>
          </w:p>
        </w:tc>
        <w:tc>
          <w:tcPr>
            <w:tcW w:w="342" w:type="pct"/>
          </w:tcPr>
          <w:p w14:paraId="091A723E" w14:textId="77777777" w:rsidR="005B7459" w:rsidRPr="009C09B2" w:rsidRDefault="005B7459">
            <w:pPr>
              <w:rPr>
                <w:moveTo w:id="7048" w:author="Lucy Lucy" w:date="2018-09-01T00:04:00Z"/>
              </w:rPr>
            </w:pPr>
          </w:p>
        </w:tc>
        <w:tc>
          <w:tcPr>
            <w:tcW w:w="330" w:type="pct"/>
          </w:tcPr>
          <w:p w14:paraId="569D752F" w14:textId="77777777" w:rsidR="005B7459" w:rsidRPr="009C09B2" w:rsidRDefault="005B7459">
            <w:pPr>
              <w:rPr>
                <w:moveTo w:id="7049" w:author="Lucy Lucy" w:date="2018-09-01T00:04:00Z"/>
              </w:rPr>
            </w:pPr>
          </w:p>
        </w:tc>
        <w:tc>
          <w:tcPr>
            <w:tcW w:w="496" w:type="pct"/>
          </w:tcPr>
          <w:p w14:paraId="71A582E8" w14:textId="77777777" w:rsidR="005B7459" w:rsidRPr="009C09B2" w:rsidRDefault="005B7459">
            <w:pPr>
              <w:rPr>
                <w:moveTo w:id="7050" w:author="Lucy Lucy" w:date="2018-09-01T00:04:00Z"/>
              </w:rPr>
            </w:pPr>
          </w:p>
        </w:tc>
        <w:tc>
          <w:tcPr>
            <w:tcW w:w="1243" w:type="pct"/>
          </w:tcPr>
          <w:p w14:paraId="759C01A1" w14:textId="77777777" w:rsidR="005B7459" w:rsidRPr="009C09B2" w:rsidRDefault="005B7459">
            <w:pPr>
              <w:rPr>
                <w:moveTo w:id="7051" w:author="Lucy Lucy" w:date="2018-09-01T00:04:00Z"/>
              </w:rPr>
            </w:pPr>
            <w:moveTo w:id="7052" w:author="Lucy Lucy" w:date="2018-09-01T00:04:00Z">
              <w:r>
                <w:t>Ngày nộp đơn</w:t>
              </w:r>
            </w:moveTo>
          </w:p>
        </w:tc>
      </w:tr>
      <w:tr w:rsidR="005B7459" w:rsidRPr="009C09B2" w14:paraId="0EC2D3FB" w14:textId="77777777" w:rsidTr="00CF568F">
        <w:tc>
          <w:tcPr>
            <w:tcW w:w="1643" w:type="pct"/>
          </w:tcPr>
          <w:p w14:paraId="3A452796" w14:textId="77777777" w:rsidR="005B7459" w:rsidRPr="00236E60" w:rsidRDefault="005B7459">
            <w:pPr>
              <w:rPr>
                <w:moveTo w:id="7053" w:author="Lucy Lucy" w:date="2018-09-01T00:04:00Z"/>
              </w:rPr>
            </w:pPr>
            <w:moveTo w:id="7054" w:author="Lucy Lucy" w:date="2018-09-01T00:04:00Z">
              <w:r w:rsidRPr="00555218">
                <w:t xml:space="preserve">LOGOURL   </w:t>
              </w:r>
            </w:moveTo>
          </w:p>
        </w:tc>
        <w:tc>
          <w:tcPr>
            <w:tcW w:w="946" w:type="pct"/>
          </w:tcPr>
          <w:p w14:paraId="0A0C8661" w14:textId="77777777" w:rsidR="005B7459" w:rsidRPr="00236E60" w:rsidRDefault="005B7459">
            <w:pPr>
              <w:rPr>
                <w:moveTo w:id="7055" w:author="Lucy Lucy" w:date="2018-09-01T00:04:00Z"/>
              </w:rPr>
            </w:pPr>
            <w:moveTo w:id="7056" w:author="Lucy Lucy" w:date="2018-09-01T00:04:00Z">
              <w:r w:rsidRPr="00555218">
                <w:t>VARCHAR2(250 CHAR)</w:t>
              </w:r>
            </w:moveTo>
          </w:p>
        </w:tc>
        <w:tc>
          <w:tcPr>
            <w:tcW w:w="342" w:type="pct"/>
          </w:tcPr>
          <w:p w14:paraId="1D8BE566" w14:textId="77777777" w:rsidR="005B7459" w:rsidRPr="009C09B2" w:rsidRDefault="005B7459">
            <w:pPr>
              <w:rPr>
                <w:moveTo w:id="7057" w:author="Lucy Lucy" w:date="2018-09-01T00:04:00Z"/>
              </w:rPr>
            </w:pPr>
          </w:p>
        </w:tc>
        <w:tc>
          <w:tcPr>
            <w:tcW w:w="330" w:type="pct"/>
          </w:tcPr>
          <w:p w14:paraId="1AEC2956" w14:textId="77777777" w:rsidR="005B7459" w:rsidRPr="009C09B2" w:rsidRDefault="005B7459">
            <w:pPr>
              <w:rPr>
                <w:moveTo w:id="7058" w:author="Lucy Lucy" w:date="2018-09-01T00:04:00Z"/>
              </w:rPr>
            </w:pPr>
          </w:p>
        </w:tc>
        <w:tc>
          <w:tcPr>
            <w:tcW w:w="496" w:type="pct"/>
          </w:tcPr>
          <w:p w14:paraId="70FA9351" w14:textId="77777777" w:rsidR="005B7459" w:rsidRPr="009C09B2" w:rsidRDefault="005B7459">
            <w:pPr>
              <w:rPr>
                <w:moveTo w:id="7059" w:author="Lucy Lucy" w:date="2018-09-01T00:04:00Z"/>
              </w:rPr>
            </w:pPr>
          </w:p>
        </w:tc>
        <w:tc>
          <w:tcPr>
            <w:tcW w:w="1243" w:type="pct"/>
          </w:tcPr>
          <w:p w14:paraId="57F28AC7" w14:textId="77777777" w:rsidR="005B7459" w:rsidRDefault="005B7459">
            <w:pPr>
              <w:rPr>
                <w:moveTo w:id="7060" w:author="Lucy Lucy" w:date="2018-09-01T00:04:00Z"/>
              </w:rPr>
            </w:pPr>
            <w:moveTo w:id="7061" w:author="Lucy Lucy" w:date="2018-09-01T00:04:00Z">
              <w:r>
                <w:t>ảnh thương hiệu</w:t>
              </w:r>
            </w:moveTo>
          </w:p>
        </w:tc>
      </w:tr>
      <w:tr w:rsidR="005B7459" w:rsidRPr="009C09B2" w14:paraId="0F4E4433" w14:textId="77777777" w:rsidTr="00CF568F">
        <w:tc>
          <w:tcPr>
            <w:tcW w:w="1643" w:type="pct"/>
          </w:tcPr>
          <w:p w14:paraId="634AF5EF" w14:textId="77777777" w:rsidR="005B7459" w:rsidRPr="00236E60" w:rsidRDefault="005B7459">
            <w:pPr>
              <w:rPr>
                <w:moveTo w:id="7062" w:author="Lucy Lucy" w:date="2018-09-01T00:04:00Z"/>
              </w:rPr>
            </w:pPr>
            <w:moveTo w:id="7063" w:author="Lucy Lucy" w:date="2018-09-01T00:04:00Z">
              <w:r w:rsidRPr="007F117A">
                <w:t xml:space="preserve">DACTICHHANGHOA   </w:t>
              </w:r>
            </w:moveTo>
          </w:p>
        </w:tc>
        <w:tc>
          <w:tcPr>
            <w:tcW w:w="946" w:type="pct"/>
          </w:tcPr>
          <w:p w14:paraId="4DC9C30A" w14:textId="77777777" w:rsidR="005B7459" w:rsidRPr="00236E60" w:rsidRDefault="005B7459">
            <w:pPr>
              <w:rPr>
                <w:moveTo w:id="7064" w:author="Lucy Lucy" w:date="2018-09-01T00:04:00Z"/>
              </w:rPr>
            </w:pPr>
            <w:moveTo w:id="7065" w:author="Lucy Lucy" w:date="2018-09-01T00:04:00Z">
              <w:r w:rsidRPr="007F117A">
                <w:t>NUMBER(1,0)</w:t>
              </w:r>
            </w:moveTo>
          </w:p>
        </w:tc>
        <w:tc>
          <w:tcPr>
            <w:tcW w:w="342" w:type="pct"/>
          </w:tcPr>
          <w:p w14:paraId="504C4214" w14:textId="77777777" w:rsidR="005B7459" w:rsidRPr="009C09B2" w:rsidRDefault="005B7459">
            <w:pPr>
              <w:rPr>
                <w:moveTo w:id="7066" w:author="Lucy Lucy" w:date="2018-09-01T00:04:00Z"/>
              </w:rPr>
            </w:pPr>
          </w:p>
        </w:tc>
        <w:tc>
          <w:tcPr>
            <w:tcW w:w="330" w:type="pct"/>
          </w:tcPr>
          <w:p w14:paraId="188FE53D" w14:textId="77777777" w:rsidR="005B7459" w:rsidRPr="009C09B2" w:rsidRDefault="005B7459">
            <w:pPr>
              <w:rPr>
                <w:moveTo w:id="7067" w:author="Lucy Lucy" w:date="2018-09-01T00:04:00Z"/>
              </w:rPr>
            </w:pPr>
          </w:p>
        </w:tc>
        <w:tc>
          <w:tcPr>
            <w:tcW w:w="496" w:type="pct"/>
          </w:tcPr>
          <w:p w14:paraId="635A252F" w14:textId="77777777" w:rsidR="005B7459" w:rsidRPr="009C09B2" w:rsidRDefault="005B7459">
            <w:pPr>
              <w:rPr>
                <w:moveTo w:id="7068" w:author="Lucy Lucy" w:date="2018-09-01T00:04:00Z"/>
              </w:rPr>
            </w:pPr>
          </w:p>
        </w:tc>
        <w:tc>
          <w:tcPr>
            <w:tcW w:w="1243" w:type="pct"/>
          </w:tcPr>
          <w:p w14:paraId="1451559E" w14:textId="77777777" w:rsidR="005B7459" w:rsidRDefault="005B7459">
            <w:pPr>
              <w:rPr>
                <w:moveTo w:id="7069" w:author="Lucy Lucy" w:date="2018-09-01T00:04:00Z"/>
              </w:rPr>
            </w:pPr>
            <w:moveTo w:id="7070" w:author="Lucy Lucy" w:date="2018-09-01T00:04:00Z">
              <w:r>
                <w:t>Đặc tính hàng hóa</w:t>
              </w:r>
            </w:moveTo>
          </w:p>
        </w:tc>
      </w:tr>
      <w:tr w:rsidR="005B7459" w:rsidRPr="009C09B2" w14:paraId="7EF158B5" w14:textId="77777777" w:rsidTr="00CF568F">
        <w:tc>
          <w:tcPr>
            <w:tcW w:w="1643" w:type="pct"/>
          </w:tcPr>
          <w:p w14:paraId="489B1C0A" w14:textId="77777777" w:rsidR="005B7459" w:rsidRPr="007F117A" w:rsidRDefault="005B7459">
            <w:pPr>
              <w:rPr>
                <w:moveTo w:id="7071" w:author="Lucy Lucy" w:date="2018-09-01T00:04:00Z"/>
              </w:rPr>
            </w:pPr>
            <w:moveTo w:id="7072" w:author="Lucy Lucy" w:date="2018-09-01T00:04:00Z">
              <w:r w:rsidRPr="00410FBB">
                <w:t xml:space="preserve">COLOR   </w:t>
              </w:r>
            </w:moveTo>
          </w:p>
        </w:tc>
        <w:tc>
          <w:tcPr>
            <w:tcW w:w="946" w:type="pct"/>
          </w:tcPr>
          <w:p w14:paraId="018F785D" w14:textId="77777777" w:rsidR="005B7459" w:rsidRPr="007F117A" w:rsidRDefault="005B7459">
            <w:pPr>
              <w:rPr>
                <w:moveTo w:id="7073" w:author="Lucy Lucy" w:date="2018-09-01T00:04:00Z"/>
              </w:rPr>
            </w:pPr>
            <w:moveTo w:id="7074" w:author="Lucy Lucy" w:date="2018-09-01T00:04:00Z">
              <w:r w:rsidRPr="00410FBB">
                <w:t>VARCHAR2(200 CHAR)</w:t>
              </w:r>
            </w:moveTo>
          </w:p>
        </w:tc>
        <w:tc>
          <w:tcPr>
            <w:tcW w:w="342" w:type="pct"/>
          </w:tcPr>
          <w:p w14:paraId="78093B42" w14:textId="77777777" w:rsidR="005B7459" w:rsidRPr="009C09B2" w:rsidRDefault="005B7459">
            <w:pPr>
              <w:rPr>
                <w:moveTo w:id="7075" w:author="Lucy Lucy" w:date="2018-09-01T00:04:00Z"/>
              </w:rPr>
            </w:pPr>
          </w:p>
        </w:tc>
        <w:tc>
          <w:tcPr>
            <w:tcW w:w="330" w:type="pct"/>
          </w:tcPr>
          <w:p w14:paraId="15334B04" w14:textId="77777777" w:rsidR="005B7459" w:rsidRPr="009C09B2" w:rsidRDefault="005B7459">
            <w:pPr>
              <w:rPr>
                <w:moveTo w:id="7076" w:author="Lucy Lucy" w:date="2018-09-01T00:04:00Z"/>
              </w:rPr>
            </w:pPr>
          </w:p>
        </w:tc>
        <w:tc>
          <w:tcPr>
            <w:tcW w:w="496" w:type="pct"/>
          </w:tcPr>
          <w:p w14:paraId="6BD19704" w14:textId="77777777" w:rsidR="005B7459" w:rsidRPr="009C09B2" w:rsidRDefault="005B7459">
            <w:pPr>
              <w:rPr>
                <w:moveTo w:id="7077" w:author="Lucy Lucy" w:date="2018-09-01T00:04:00Z"/>
              </w:rPr>
            </w:pPr>
          </w:p>
        </w:tc>
        <w:tc>
          <w:tcPr>
            <w:tcW w:w="1243" w:type="pct"/>
          </w:tcPr>
          <w:p w14:paraId="629B67FE" w14:textId="77777777" w:rsidR="005B7459" w:rsidRDefault="005B7459">
            <w:pPr>
              <w:rPr>
                <w:moveTo w:id="7078" w:author="Lucy Lucy" w:date="2018-09-01T00:04:00Z"/>
              </w:rPr>
            </w:pPr>
            <w:moveTo w:id="7079" w:author="Lucy Lucy" w:date="2018-09-01T00:04:00Z">
              <w:r>
                <w:t>Mầu sấc</w:t>
              </w:r>
            </w:moveTo>
          </w:p>
        </w:tc>
      </w:tr>
      <w:tr w:rsidR="005B7459" w:rsidRPr="009C09B2" w14:paraId="091C185B" w14:textId="77777777" w:rsidTr="00CF568F">
        <w:tc>
          <w:tcPr>
            <w:tcW w:w="1643" w:type="pct"/>
          </w:tcPr>
          <w:p w14:paraId="0BE50501" w14:textId="77777777" w:rsidR="005B7459" w:rsidRPr="00410FBB" w:rsidRDefault="005B7459">
            <w:pPr>
              <w:rPr>
                <w:moveTo w:id="7080" w:author="Lucy Lucy" w:date="2018-09-01T00:04:00Z"/>
              </w:rPr>
            </w:pPr>
            <w:moveTo w:id="7081" w:author="Lucy Lucy" w:date="2018-09-01T00:04:00Z">
              <w:r w:rsidRPr="00EE0003">
                <w:t>DESCRIPTION   VARCHAR2(200 CHAR)</w:t>
              </w:r>
            </w:moveTo>
          </w:p>
        </w:tc>
        <w:tc>
          <w:tcPr>
            <w:tcW w:w="946" w:type="pct"/>
          </w:tcPr>
          <w:p w14:paraId="6BFDA48B" w14:textId="77777777" w:rsidR="005B7459" w:rsidRPr="00410FBB" w:rsidRDefault="005B7459">
            <w:pPr>
              <w:rPr>
                <w:moveTo w:id="7082" w:author="Lucy Lucy" w:date="2018-09-01T00:04:00Z"/>
              </w:rPr>
            </w:pPr>
          </w:p>
        </w:tc>
        <w:tc>
          <w:tcPr>
            <w:tcW w:w="342" w:type="pct"/>
          </w:tcPr>
          <w:p w14:paraId="7C9E56A3" w14:textId="77777777" w:rsidR="005B7459" w:rsidRPr="009C09B2" w:rsidRDefault="005B7459">
            <w:pPr>
              <w:rPr>
                <w:moveTo w:id="7083" w:author="Lucy Lucy" w:date="2018-09-01T00:04:00Z"/>
              </w:rPr>
            </w:pPr>
          </w:p>
        </w:tc>
        <w:tc>
          <w:tcPr>
            <w:tcW w:w="330" w:type="pct"/>
          </w:tcPr>
          <w:p w14:paraId="616EAC04" w14:textId="77777777" w:rsidR="005B7459" w:rsidRPr="009C09B2" w:rsidRDefault="005B7459">
            <w:pPr>
              <w:rPr>
                <w:moveTo w:id="7084" w:author="Lucy Lucy" w:date="2018-09-01T00:04:00Z"/>
              </w:rPr>
            </w:pPr>
          </w:p>
        </w:tc>
        <w:tc>
          <w:tcPr>
            <w:tcW w:w="496" w:type="pct"/>
          </w:tcPr>
          <w:p w14:paraId="6DC9F895" w14:textId="77777777" w:rsidR="005B7459" w:rsidRPr="009C09B2" w:rsidRDefault="005B7459">
            <w:pPr>
              <w:rPr>
                <w:moveTo w:id="7085" w:author="Lucy Lucy" w:date="2018-09-01T00:04:00Z"/>
              </w:rPr>
            </w:pPr>
          </w:p>
        </w:tc>
        <w:tc>
          <w:tcPr>
            <w:tcW w:w="1243" w:type="pct"/>
          </w:tcPr>
          <w:p w14:paraId="785251E1" w14:textId="77777777" w:rsidR="005B7459" w:rsidRDefault="005B7459">
            <w:pPr>
              <w:rPr>
                <w:moveTo w:id="7086" w:author="Lucy Lucy" w:date="2018-09-01T00:04:00Z"/>
              </w:rPr>
            </w:pPr>
          </w:p>
        </w:tc>
      </w:tr>
      <w:tr w:rsidR="005B7459" w:rsidRPr="009C09B2" w14:paraId="70809820" w14:textId="77777777" w:rsidTr="00CF568F">
        <w:tc>
          <w:tcPr>
            <w:tcW w:w="1643" w:type="pct"/>
          </w:tcPr>
          <w:p w14:paraId="15DF1907" w14:textId="77777777" w:rsidR="005B7459" w:rsidRPr="00EE0003" w:rsidRDefault="005B7459">
            <w:pPr>
              <w:rPr>
                <w:moveTo w:id="7087" w:author="Lucy Lucy" w:date="2018-09-01T00:04:00Z"/>
              </w:rPr>
            </w:pPr>
            <w:moveTo w:id="7088" w:author="Lucy Lucy" w:date="2018-09-01T00:04:00Z">
              <w:r w:rsidRPr="00EE0003">
                <w:t>HUONGQUYENUUTIEN   NUMBER(1,0)</w:t>
              </w:r>
            </w:moveTo>
          </w:p>
        </w:tc>
        <w:tc>
          <w:tcPr>
            <w:tcW w:w="946" w:type="pct"/>
          </w:tcPr>
          <w:p w14:paraId="2ACFDD56" w14:textId="77777777" w:rsidR="005B7459" w:rsidRPr="00410FBB" w:rsidRDefault="005B7459">
            <w:pPr>
              <w:rPr>
                <w:moveTo w:id="7089" w:author="Lucy Lucy" w:date="2018-09-01T00:04:00Z"/>
              </w:rPr>
            </w:pPr>
          </w:p>
        </w:tc>
        <w:tc>
          <w:tcPr>
            <w:tcW w:w="342" w:type="pct"/>
          </w:tcPr>
          <w:p w14:paraId="036B0423" w14:textId="77777777" w:rsidR="005B7459" w:rsidRPr="009C09B2" w:rsidRDefault="005B7459">
            <w:pPr>
              <w:rPr>
                <w:moveTo w:id="7090" w:author="Lucy Lucy" w:date="2018-09-01T00:04:00Z"/>
              </w:rPr>
            </w:pPr>
          </w:p>
        </w:tc>
        <w:tc>
          <w:tcPr>
            <w:tcW w:w="330" w:type="pct"/>
          </w:tcPr>
          <w:p w14:paraId="3B8A68AA" w14:textId="77777777" w:rsidR="005B7459" w:rsidRPr="009C09B2" w:rsidRDefault="005B7459">
            <w:pPr>
              <w:rPr>
                <w:moveTo w:id="7091" w:author="Lucy Lucy" w:date="2018-09-01T00:04:00Z"/>
              </w:rPr>
            </w:pPr>
          </w:p>
        </w:tc>
        <w:tc>
          <w:tcPr>
            <w:tcW w:w="496" w:type="pct"/>
          </w:tcPr>
          <w:p w14:paraId="47DE1334" w14:textId="77777777" w:rsidR="005B7459" w:rsidRPr="009C09B2" w:rsidRDefault="005B7459">
            <w:pPr>
              <w:rPr>
                <w:moveTo w:id="7092" w:author="Lucy Lucy" w:date="2018-09-01T00:04:00Z"/>
              </w:rPr>
            </w:pPr>
          </w:p>
        </w:tc>
        <w:tc>
          <w:tcPr>
            <w:tcW w:w="1243" w:type="pct"/>
          </w:tcPr>
          <w:p w14:paraId="2D939CBD" w14:textId="77777777" w:rsidR="005B7459" w:rsidRDefault="005B7459">
            <w:pPr>
              <w:rPr>
                <w:moveTo w:id="7093" w:author="Lucy Lucy" w:date="2018-09-01T00:04:00Z"/>
              </w:rPr>
            </w:pPr>
            <w:moveTo w:id="7094" w:author="Lucy Lucy" w:date="2018-09-01T00:04:00Z">
              <w:r>
                <w:t>Hưởng quyền ưu tiên</w:t>
              </w:r>
            </w:moveTo>
          </w:p>
          <w:p w14:paraId="12F0D940" w14:textId="77777777" w:rsidR="005B7459" w:rsidRDefault="005B7459">
            <w:pPr>
              <w:rPr>
                <w:moveTo w:id="7095" w:author="Lucy Lucy" w:date="2018-09-01T00:04:00Z"/>
              </w:rPr>
            </w:pPr>
            <w:moveTo w:id="7096" w:author="Lucy Lucy" w:date="2018-09-01T00:04:00Z">
              <w:r>
                <w:t>NTVN :Nộp tại VN</w:t>
              </w:r>
            </w:moveTo>
          </w:p>
          <w:p w14:paraId="3CCB36E1" w14:textId="77777777" w:rsidR="005B7459" w:rsidRDefault="005B7459">
            <w:pPr>
              <w:rPr>
                <w:moveTo w:id="7097" w:author="Lucy Lucy" w:date="2018-09-01T00:04:00Z"/>
              </w:rPr>
            </w:pPr>
            <w:moveTo w:id="7098" w:author="Lucy Lucy" w:date="2018-09-01T00:04:00Z">
              <w:r>
                <w:t>CUPR: Công ước Paris</w:t>
              </w:r>
            </w:moveTo>
          </w:p>
          <w:p w14:paraId="5B052C47" w14:textId="77777777" w:rsidR="005B7459" w:rsidRDefault="005B7459">
            <w:pPr>
              <w:rPr>
                <w:moveTo w:id="7099" w:author="Lucy Lucy" w:date="2018-09-01T00:04:00Z"/>
              </w:rPr>
            </w:pPr>
            <w:moveTo w:id="7100" w:author="Lucy Lucy" w:date="2018-09-01T00:04:00Z">
              <w:r>
                <w:t>TTTK :Theo thỏa thuận khác</w:t>
              </w:r>
            </w:moveTo>
          </w:p>
        </w:tc>
      </w:tr>
      <w:tr w:rsidR="005B7459" w:rsidRPr="009C09B2" w14:paraId="099BBE33" w14:textId="77777777" w:rsidTr="00CF568F">
        <w:tc>
          <w:tcPr>
            <w:tcW w:w="1643" w:type="pct"/>
          </w:tcPr>
          <w:p w14:paraId="1058F8E4" w14:textId="77777777" w:rsidR="005B7459" w:rsidRPr="00EE0003" w:rsidRDefault="005B7459">
            <w:pPr>
              <w:rPr>
                <w:moveTo w:id="7101" w:author="Lucy Lucy" w:date="2018-09-01T00:04:00Z"/>
              </w:rPr>
            </w:pPr>
            <w:moveTo w:id="7102" w:author="Lucy Lucy" w:date="2018-09-01T00:04:00Z">
              <w:r w:rsidRPr="00EE0003">
                <w:t>SODON_UT   VARCHAR2(50 CHAR)</w:t>
              </w:r>
            </w:moveTo>
          </w:p>
        </w:tc>
        <w:tc>
          <w:tcPr>
            <w:tcW w:w="946" w:type="pct"/>
          </w:tcPr>
          <w:p w14:paraId="405100A5" w14:textId="77777777" w:rsidR="005B7459" w:rsidRPr="00410FBB" w:rsidRDefault="005B7459">
            <w:pPr>
              <w:rPr>
                <w:moveTo w:id="7103" w:author="Lucy Lucy" w:date="2018-09-01T00:04:00Z"/>
              </w:rPr>
            </w:pPr>
          </w:p>
        </w:tc>
        <w:tc>
          <w:tcPr>
            <w:tcW w:w="342" w:type="pct"/>
          </w:tcPr>
          <w:p w14:paraId="7E928E28" w14:textId="77777777" w:rsidR="005B7459" w:rsidRPr="009C09B2" w:rsidRDefault="005B7459">
            <w:pPr>
              <w:rPr>
                <w:moveTo w:id="7104" w:author="Lucy Lucy" w:date="2018-09-01T00:04:00Z"/>
              </w:rPr>
            </w:pPr>
          </w:p>
        </w:tc>
        <w:tc>
          <w:tcPr>
            <w:tcW w:w="330" w:type="pct"/>
          </w:tcPr>
          <w:p w14:paraId="57649B07" w14:textId="77777777" w:rsidR="005B7459" w:rsidRPr="009C09B2" w:rsidRDefault="005B7459">
            <w:pPr>
              <w:rPr>
                <w:moveTo w:id="7105" w:author="Lucy Lucy" w:date="2018-09-01T00:04:00Z"/>
              </w:rPr>
            </w:pPr>
          </w:p>
        </w:tc>
        <w:tc>
          <w:tcPr>
            <w:tcW w:w="496" w:type="pct"/>
          </w:tcPr>
          <w:p w14:paraId="499C372E" w14:textId="77777777" w:rsidR="005B7459" w:rsidRPr="009C09B2" w:rsidRDefault="005B7459">
            <w:pPr>
              <w:rPr>
                <w:moveTo w:id="7106" w:author="Lucy Lucy" w:date="2018-09-01T00:04:00Z"/>
              </w:rPr>
            </w:pPr>
          </w:p>
        </w:tc>
        <w:tc>
          <w:tcPr>
            <w:tcW w:w="1243" w:type="pct"/>
          </w:tcPr>
          <w:p w14:paraId="08FDBF2C" w14:textId="77777777" w:rsidR="005B7459" w:rsidRDefault="005B7459">
            <w:pPr>
              <w:rPr>
                <w:moveTo w:id="7107" w:author="Lucy Lucy" w:date="2018-09-01T00:04:00Z"/>
              </w:rPr>
            </w:pPr>
          </w:p>
        </w:tc>
      </w:tr>
      <w:tr w:rsidR="005B7459" w:rsidRPr="009C09B2" w14:paraId="6267C0EF" w14:textId="77777777" w:rsidTr="00CF568F">
        <w:tc>
          <w:tcPr>
            <w:tcW w:w="1643" w:type="pct"/>
          </w:tcPr>
          <w:p w14:paraId="36DC5B62" w14:textId="77777777" w:rsidR="005B7459" w:rsidRPr="00EE0003" w:rsidRDefault="005B7459">
            <w:pPr>
              <w:rPr>
                <w:moveTo w:id="7108" w:author="Lucy Lucy" w:date="2018-09-01T00:04:00Z"/>
              </w:rPr>
            </w:pPr>
            <w:moveTo w:id="7109" w:author="Lucy Lucy" w:date="2018-09-01T00:04:00Z">
              <w:r w:rsidRPr="00EE0003">
                <w:t>NGAYNOPDON_UT   DATE</w:t>
              </w:r>
            </w:moveTo>
          </w:p>
        </w:tc>
        <w:tc>
          <w:tcPr>
            <w:tcW w:w="946" w:type="pct"/>
          </w:tcPr>
          <w:p w14:paraId="3EAA8290" w14:textId="77777777" w:rsidR="005B7459" w:rsidRPr="00410FBB" w:rsidRDefault="005B7459">
            <w:pPr>
              <w:rPr>
                <w:moveTo w:id="7110" w:author="Lucy Lucy" w:date="2018-09-01T00:04:00Z"/>
              </w:rPr>
            </w:pPr>
          </w:p>
        </w:tc>
        <w:tc>
          <w:tcPr>
            <w:tcW w:w="342" w:type="pct"/>
          </w:tcPr>
          <w:p w14:paraId="2E5F9E7D" w14:textId="77777777" w:rsidR="005B7459" w:rsidRPr="009C09B2" w:rsidRDefault="005B7459">
            <w:pPr>
              <w:rPr>
                <w:moveTo w:id="7111" w:author="Lucy Lucy" w:date="2018-09-01T00:04:00Z"/>
              </w:rPr>
            </w:pPr>
          </w:p>
        </w:tc>
        <w:tc>
          <w:tcPr>
            <w:tcW w:w="330" w:type="pct"/>
          </w:tcPr>
          <w:p w14:paraId="254FE286" w14:textId="77777777" w:rsidR="005B7459" w:rsidRPr="009C09B2" w:rsidRDefault="005B7459">
            <w:pPr>
              <w:rPr>
                <w:moveTo w:id="7112" w:author="Lucy Lucy" w:date="2018-09-01T00:04:00Z"/>
              </w:rPr>
            </w:pPr>
          </w:p>
        </w:tc>
        <w:tc>
          <w:tcPr>
            <w:tcW w:w="496" w:type="pct"/>
          </w:tcPr>
          <w:p w14:paraId="04B2029A" w14:textId="77777777" w:rsidR="005B7459" w:rsidRPr="009C09B2" w:rsidRDefault="005B7459">
            <w:pPr>
              <w:rPr>
                <w:moveTo w:id="7113" w:author="Lucy Lucy" w:date="2018-09-01T00:04:00Z"/>
              </w:rPr>
            </w:pPr>
          </w:p>
        </w:tc>
        <w:tc>
          <w:tcPr>
            <w:tcW w:w="1243" w:type="pct"/>
          </w:tcPr>
          <w:p w14:paraId="3C1A9235" w14:textId="77777777" w:rsidR="005B7459" w:rsidRDefault="005B7459">
            <w:pPr>
              <w:rPr>
                <w:moveTo w:id="7114" w:author="Lucy Lucy" w:date="2018-09-01T00:04:00Z"/>
              </w:rPr>
            </w:pPr>
          </w:p>
        </w:tc>
      </w:tr>
      <w:tr w:rsidR="005B7459" w:rsidRPr="009C09B2" w14:paraId="7BBE5C0E" w14:textId="77777777" w:rsidTr="00CF568F">
        <w:tc>
          <w:tcPr>
            <w:tcW w:w="1643" w:type="pct"/>
          </w:tcPr>
          <w:p w14:paraId="41618E2E" w14:textId="77777777" w:rsidR="005B7459" w:rsidRPr="00EE0003" w:rsidRDefault="005B7459">
            <w:pPr>
              <w:rPr>
                <w:moveTo w:id="7115" w:author="Lucy Lucy" w:date="2018-09-01T00:04:00Z"/>
              </w:rPr>
            </w:pPr>
            <w:moveTo w:id="7116" w:author="Lucy Lucy" w:date="2018-09-01T00:04:00Z">
              <w:r w:rsidRPr="00EE0003">
                <w:t>NUOCNOPDON_UT   VARCHAR2(150 CHAR)</w:t>
              </w:r>
            </w:moveTo>
          </w:p>
        </w:tc>
        <w:tc>
          <w:tcPr>
            <w:tcW w:w="946" w:type="pct"/>
          </w:tcPr>
          <w:p w14:paraId="56985021" w14:textId="77777777" w:rsidR="005B7459" w:rsidRPr="00410FBB" w:rsidRDefault="005B7459">
            <w:pPr>
              <w:rPr>
                <w:moveTo w:id="7117" w:author="Lucy Lucy" w:date="2018-09-01T00:04:00Z"/>
              </w:rPr>
            </w:pPr>
          </w:p>
        </w:tc>
        <w:tc>
          <w:tcPr>
            <w:tcW w:w="342" w:type="pct"/>
          </w:tcPr>
          <w:p w14:paraId="2C46DE87" w14:textId="77777777" w:rsidR="005B7459" w:rsidRPr="009C09B2" w:rsidRDefault="005B7459">
            <w:pPr>
              <w:rPr>
                <w:moveTo w:id="7118" w:author="Lucy Lucy" w:date="2018-09-01T00:04:00Z"/>
              </w:rPr>
            </w:pPr>
          </w:p>
        </w:tc>
        <w:tc>
          <w:tcPr>
            <w:tcW w:w="330" w:type="pct"/>
          </w:tcPr>
          <w:p w14:paraId="35D3A108" w14:textId="77777777" w:rsidR="005B7459" w:rsidRPr="009C09B2" w:rsidRDefault="005B7459">
            <w:pPr>
              <w:rPr>
                <w:moveTo w:id="7119" w:author="Lucy Lucy" w:date="2018-09-01T00:04:00Z"/>
              </w:rPr>
            </w:pPr>
          </w:p>
        </w:tc>
        <w:tc>
          <w:tcPr>
            <w:tcW w:w="496" w:type="pct"/>
          </w:tcPr>
          <w:p w14:paraId="12D58E65" w14:textId="77777777" w:rsidR="005B7459" w:rsidRPr="009C09B2" w:rsidRDefault="005B7459">
            <w:pPr>
              <w:rPr>
                <w:moveTo w:id="7120" w:author="Lucy Lucy" w:date="2018-09-01T00:04:00Z"/>
              </w:rPr>
            </w:pPr>
          </w:p>
        </w:tc>
        <w:tc>
          <w:tcPr>
            <w:tcW w:w="1243" w:type="pct"/>
          </w:tcPr>
          <w:p w14:paraId="25C46E0B" w14:textId="77777777" w:rsidR="005B7459" w:rsidRDefault="005B7459">
            <w:pPr>
              <w:rPr>
                <w:moveTo w:id="7121" w:author="Lucy Lucy" w:date="2018-09-01T00:04:00Z"/>
              </w:rPr>
            </w:pPr>
            <w:moveTo w:id="7122" w:author="Lucy Lucy" w:date="2018-09-01T00:04:00Z">
              <w:r>
                <w:t>Nước nộp đơn ưu tiên</w:t>
              </w:r>
            </w:moveTo>
          </w:p>
        </w:tc>
      </w:tr>
      <w:tr w:rsidR="005B7459" w:rsidRPr="009C09B2" w14:paraId="1BD1EE5E" w14:textId="77777777" w:rsidTr="00CF568F">
        <w:tc>
          <w:tcPr>
            <w:tcW w:w="1643" w:type="pct"/>
          </w:tcPr>
          <w:p w14:paraId="50DE90E7" w14:textId="77777777" w:rsidR="005B7459" w:rsidRPr="00EE0003" w:rsidRDefault="005B7459">
            <w:pPr>
              <w:rPr>
                <w:moveTo w:id="7123" w:author="Lucy Lucy" w:date="2018-09-01T00:04:00Z"/>
              </w:rPr>
            </w:pPr>
            <w:moveTo w:id="7124" w:author="Lucy Lucy" w:date="2018-09-01T00:04:00Z">
              <w:r w:rsidRPr="00F46A49">
                <w:t>LOAINHANHIEU</w:t>
              </w:r>
            </w:moveTo>
          </w:p>
        </w:tc>
        <w:tc>
          <w:tcPr>
            <w:tcW w:w="946" w:type="pct"/>
          </w:tcPr>
          <w:p w14:paraId="0569C5AA" w14:textId="77777777" w:rsidR="005B7459" w:rsidRPr="00410FBB" w:rsidRDefault="005B7459">
            <w:pPr>
              <w:rPr>
                <w:moveTo w:id="7125" w:author="Lucy Lucy" w:date="2018-09-01T00:04:00Z"/>
              </w:rPr>
            </w:pPr>
          </w:p>
        </w:tc>
        <w:tc>
          <w:tcPr>
            <w:tcW w:w="342" w:type="pct"/>
          </w:tcPr>
          <w:p w14:paraId="45D0B2C5" w14:textId="77777777" w:rsidR="005B7459" w:rsidRPr="009C09B2" w:rsidRDefault="005B7459">
            <w:pPr>
              <w:rPr>
                <w:moveTo w:id="7126" w:author="Lucy Lucy" w:date="2018-09-01T00:04:00Z"/>
              </w:rPr>
            </w:pPr>
          </w:p>
        </w:tc>
        <w:tc>
          <w:tcPr>
            <w:tcW w:w="330" w:type="pct"/>
          </w:tcPr>
          <w:p w14:paraId="72670941" w14:textId="77777777" w:rsidR="005B7459" w:rsidRPr="009C09B2" w:rsidRDefault="005B7459">
            <w:pPr>
              <w:rPr>
                <w:moveTo w:id="7127" w:author="Lucy Lucy" w:date="2018-09-01T00:04:00Z"/>
              </w:rPr>
            </w:pPr>
          </w:p>
        </w:tc>
        <w:tc>
          <w:tcPr>
            <w:tcW w:w="496" w:type="pct"/>
          </w:tcPr>
          <w:p w14:paraId="75DAECB5" w14:textId="77777777" w:rsidR="005B7459" w:rsidRPr="009C09B2" w:rsidRDefault="005B7459">
            <w:pPr>
              <w:rPr>
                <w:moveTo w:id="7128" w:author="Lucy Lucy" w:date="2018-09-01T00:04:00Z"/>
              </w:rPr>
            </w:pPr>
          </w:p>
        </w:tc>
        <w:tc>
          <w:tcPr>
            <w:tcW w:w="1243" w:type="pct"/>
          </w:tcPr>
          <w:p w14:paraId="6AB7E3BF" w14:textId="77777777" w:rsidR="005B7459" w:rsidRDefault="005B7459">
            <w:pPr>
              <w:rPr>
                <w:moveTo w:id="7129" w:author="Lucy Lucy" w:date="2018-09-01T00:04:00Z"/>
              </w:rPr>
            </w:pPr>
            <w:moveTo w:id="7130" w:author="Lucy Lucy" w:date="2018-09-01T00:04:00Z">
              <w:r>
                <w:t>NHTT: Nhãn hiệu tập thể</w:t>
              </w:r>
            </w:moveTo>
          </w:p>
          <w:p w14:paraId="2BA90A4D" w14:textId="77777777" w:rsidR="005B7459" w:rsidRDefault="005B7459">
            <w:pPr>
              <w:rPr>
                <w:moveTo w:id="7131" w:author="Lucy Lucy" w:date="2018-09-01T00:04:00Z"/>
              </w:rPr>
            </w:pPr>
            <w:moveTo w:id="7132" w:author="Lucy Lucy" w:date="2018-09-01T00:04:00Z">
              <w:r>
                <w:t>NHLK:Nhãn hiệu liên kết</w:t>
              </w:r>
            </w:moveTo>
          </w:p>
          <w:p w14:paraId="0EFD05BD" w14:textId="77777777" w:rsidR="005B7459" w:rsidRDefault="005B7459">
            <w:pPr>
              <w:rPr>
                <w:moveTo w:id="7133" w:author="Lucy Lucy" w:date="2018-09-01T00:04:00Z"/>
              </w:rPr>
            </w:pPr>
            <w:moveTo w:id="7134" w:author="Lucy Lucy" w:date="2018-09-01T00:04:00Z">
              <w:r>
                <w:t>NHCN:Nhãn hiệu chứng nhận</w:t>
              </w:r>
            </w:moveTo>
          </w:p>
        </w:tc>
      </w:tr>
      <w:tr w:rsidR="005B7459" w:rsidRPr="009C09B2" w14:paraId="75060670" w14:textId="77777777" w:rsidTr="00CF568F">
        <w:tc>
          <w:tcPr>
            <w:tcW w:w="1643" w:type="pct"/>
          </w:tcPr>
          <w:p w14:paraId="5FB2434B" w14:textId="77777777" w:rsidR="005B7459" w:rsidRPr="00794FAB" w:rsidRDefault="005B7459">
            <w:pPr>
              <w:rPr>
                <w:moveTo w:id="7135" w:author="Lucy Lucy" w:date="2018-09-01T00:04:00Z"/>
                <w:highlight w:val="yellow"/>
              </w:rPr>
            </w:pPr>
            <w:moveTo w:id="7136" w:author="Lucy Lucy" w:date="2018-09-01T00:04:00Z">
              <w:r w:rsidRPr="00794FAB">
                <w:rPr>
                  <w:highlight w:val="yellow"/>
                </w:rPr>
                <w:t>SODON_UT2   VARCHAR2(50 CHAR)</w:t>
              </w:r>
            </w:moveTo>
          </w:p>
        </w:tc>
        <w:tc>
          <w:tcPr>
            <w:tcW w:w="946" w:type="pct"/>
          </w:tcPr>
          <w:p w14:paraId="54CC8875" w14:textId="77777777" w:rsidR="005B7459" w:rsidRPr="00794FAB" w:rsidRDefault="005B7459">
            <w:pPr>
              <w:rPr>
                <w:moveTo w:id="7137" w:author="Lucy Lucy" w:date="2018-09-01T00:04:00Z"/>
                <w:highlight w:val="yellow"/>
              </w:rPr>
            </w:pPr>
          </w:p>
        </w:tc>
        <w:tc>
          <w:tcPr>
            <w:tcW w:w="342" w:type="pct"/>
          </w:tcPr>
          <w:p w14:paraId="459BE624" w14:textId="77777777" w:rsidR="005B7459" w:rsidRPr="00794FAB" w:rsidRDefault="005B7459">
            <w:pPr>
              <w:rPr>
                <w:moveTo w:id="7138" w:author="Lucy Lucy" w:date="2018-09-01T00:04:00Z"/>
                <w:highlight w:val="yellow"/>
              </w:rPr>
            </w:pPr>
          </w:p>
        </w:tc>
        <w:tc>
          <w:tcPr>
            <w:tcW w:w="330" w:type="pct"/>
          </w:tcPr>
          <w:p w14:paraId="08D8D3AA" w14:textId="77777777" w:rsidR="005B7459" w:rsidRPr="00794FAB" w:rsidRDefault="005B7459">
            <w:pPr>
              <w:rPr>
                <w:moveTo w:id="7139" w:author="Lucy Lucy" w:date="2018-09-01T00:04:00Z"/>
                <w:highlight w:val="yellow"/>
              </w:rPr>
            </w:pPr>
          </w:p>
        </w:tc>
        <w:tc>
          <w:tcPr>
            <w:tcW w:w="496" w:type="pct"/>
          </w:tcPr>
          <w:p w14:paraId="013CD968" w14:textId="77777777" w:rsidR="005B7459" w:rsidRPr="00794FAB" w:rsidRDefault="005B7459">
            <w:pPr>
              <w:rPr>
                <w:moveTo w:id="7140" w:author="Lucy Lucy" w:date="2018-09-01T00:04:00Z"/>
                <w:highlight w:val="yellow"/>
              </w:rPr>
            </w:pPr>
          </w:p>
        </w:tc>
        <w:tc>
          <w:tcPr>
            <w:tcW w:w="1243" w:type="pct"/>
          </w:tcPr>
          <w:p w14:paraId="166D2A8C" w14:textId="77777777" w:rsidR="005B7459" w:rsidRPr="00794FAB" w:rsidRDefault="005B7459">
            <w:pPr>
              <w:rPr>
                <w:moveTo w:id="7141" w:author="Lucy Lucy" w:date="2018-09-01T00:04:00Z"/>
                <w:highlight w:val="yellow"/>
              </w:rPr>
            </w:pPr>
            <w:moveTo w:id="7142" w:author="Lucy Lucy" w:date="2018-09-01T00:04:00Z">
              <w:r w:rsidRPr="00794FAB">
                <w:rPr>
                  <w:highlight w:val="yellow"/>
                </w:rPr>
                <w:t>Đơn số 2 fixed cứng là 2</w:t>
              </w:r>
            </w:moveTo>
          </w:p>
        </w:tc>
      </w:tr>
      <w:tr w:rsidR="005B7459" w:rsidRPr="009C09B2" w14:paraId="66B67D18" w14:textId="77777777" w:rsidTr="00CF568F">
        <w:tc>
          <w:tcPr>
            <w:tcW w:w="1643" w:type="pct"/>
          </w:tcPr>
          <w:p w14:paraId="0331EA45" w14:textId="77777777" w:rsidR="005B7459" w:rsidRPr="00EE0003" w:rsidRDefault="005B7459">
            <w:pPr>
              <w:rPr>
                <w:moveTo w:id="7143" w:author="Lucy Lucy" w:date="2018-09-01T00:04:00Z"/>
              </w:rPr>
            </w:pPr>
            <w:moveTo w:id="7144" w:author="Lucy Lucy" w:date="2018-09-01T00:04:00Z">
              <w:r w:rsidRPr="00EE0003">
                <w:t>NGAYNOPDON_UT</w:t>
              </w:r>
              <w:r>
                <w:t>2</w:t>
              </w:r>
              <w:r w:rsidRPr="00EE0003">
                <w:t xml:space="preserve">   DATE</w:t>
              </w:r>
            </w:moveTo>
          </w:p>
        </w:tc>
        <w:tc>
          <w:tcPr>
            <w:tcW w:w="946" w:type="pct"/>
          </w:tcPr>
          <w:p w14:paraId="2CF50068" w14:textId="77777777" w:rsidR="005B7459" w:rsidRPr="00410FBB" w:rsidRDefault="005B7459">
            <w:pPr>
              <w:rPr>
                <w:moveTo w:id="7145" w:author="Lucy Lucy" w:date="2018-09-01T00:04:00Z"/>
              </w:rPr>
            </w:pPr>
          </w:p>
        </w:tc>
        <w:tc>
          <w:tcPr>
            <w:tcW w:w="342" w:type="pct"/>
          </w:tcPr>
          <w:p w14:paraId="4E1D571F" w14:textId="77777777" w:rsidR="005B7459" w:rsidRPr="009C09B2" w:rsidRDefault="005B7459">
            <w:pPr>
              <w:rPr>
                <w:moveTo w:id="7146" w:author="Lucy Lucy" w:date="2018-09-01T00:04:00Z"/>
              </w:rPr>
            </w:pPr>
          </w:p>
        </w:tc>
        <w:tc>
          <w:tcPr>
            <w:tcW w:w="330" w:type="pct"/>
          </w:tcPr>
          <w:p w14:paraId="56A419BA" w14:textId="77777777" w:rsidR="005B7459" w:rsidRPr="009C09B2" w:rsidRDefault="005B7459">
            <w:pPr>
              <w:rPr>
                <w:moveTo w:id="7147" w:author="Lucy Lucy" w:date="2018-09-01T00:04:00Z"/>
              </w:rPr>
            </w:pPr>
          </w:p>
        </w:tc>
        <w:tc>
          <w:tcPr>
            <w:tcW w:w="496" w:type="pct"/>
          </w:tcPr>
          <w:p w14:paraId="707BC9C3" w14:textId="77777777" w:rsidR="005B7459" w:rsidRPr="009C09B2" w:rsidRDefault="005B7459">
            <w:pPr>
              <w:rPr>
                <w:moveTo w:id="7148" w:author="Lucy Lucy" w:date="2018-09-01T00:04:00Z"/>
              </w:rPr>
            </w:pPr>
          </w:p>
        </w:tc>
        <w:tc>
          <w:tcPr>
            <w:tcW w:w="1243" w:type="pct"/>
          </w:tcPr>
          <w:p w14:paraId="57F82BD5" w14:textId="77777777" w:rsidR="005B7459" w:rsidRDefault="005B7459">
            <w:pPr>
              <w:rPr>
                <w:moveTo w:id="7149" w:author="Lucy Lucy" w:date="2018-09-01T00:04:00Z"/>
              </w:rPr>
            </w:pPr>
          </w:p>
        </w:tc>
      </w:tr>
      <w:tr w:rsidR="005B7459" w:rsidRPr="009C09B2" w14:paraId="76E82CFB" w14:textId="77777777" w:rsidTr="00CF568F">
        <w:tc>
          <w:tcPr>
            <w:tcW w:w="1643" w:type="pct"/>
          </w:tcPr>
          <w:p w14:paraId="01E9DF15" w14:textId="77777777" w:rsidR="005B7459" w:rsidRPr="00EE0003" w:rsidRDefault="005B7459">
            <w:pPr>
              <w:rPr>
                <w:moveTo w:id="7150" w:author="Lucy Lucy" w:date="2018-09-01T00:04:00Z"/>
              </w:rPr>
            </w:pPr>
            <w:moveTo w:id="7151" w:author="Lucy Lucy" w:date="2018-09-01T00:04:00Z">
              <w:r w:rsidRPr="00EE0003">
                <w:t>NUOCNOPDON_UT</w:t>
              </w:r>
              <w:r>
                <w:t>2</w:t>
              </w:r>
              <w:r w:rsidRPr="00EE0003">
                <w:t xml:space="preserve">   VARCHAR2(150 CHAR)</w:t>
              </w:r>
            </w:moveTo>
          </w:p>
        </w:tc>
        <w:tc>
          <w:tcPr>
            <w:tcW w:w="946" w:type="pct"/>
          </w:tcPr>
          <w:p w14:paraId="041FE88C" w14:textId="77777777" w:rsidR="005B7459" w:rsidRPr="00410FBB" w:rsidRDefault="005B7459">
            <w:pPr>
              <w:rPr>
                <w:moveTo w:id="7152" w:author="Lucy Lucy" w:date="2018-09-01T00:04:00Z"/>
              </w:rPr>
            </w:pPr>
          </w:p>
        </w:tc>
        <w:tc>
          <w:tcPr>
            <w:tcW w:w="342" w:type="pct"/>
          </w:tcPr>
          <w:p w14:paraId="5728F403" w14:textId="77777777" w:rsidR="005B7459" w:rsidRPr="009C09B2" w:rsidRDefault="005B7459">
            <w:pPr>
              <w:rPr>
                <w:moveTo w:id="7153" w:author="Lucy Lucy" w:date="2018-09-01T00:04:00Z"/>
              </w:rPr>
            </w:pPr>
          </w:p>
        </w:tc>
        <w:tc>
          <w:tcPr>
            <w:tcW w:w="330" w:type="pct"/>
          </w:tcPr>
          <w:p w14:paraId="59260DEA" w14:textId="77777777" w:rsidR="005B7459" w:rsidRPr="009C09B2" w:rsidRDefault="005B7459">
            <w:pPr>
              <w:rPr>
                <w:moveTo w:id="7154" w:author="Lucy Lucy" w:date="2018-09-01T00:04:00Z"/>
              </w:rPr>
            </w:pPr>
          </w:p>
        </w:tc>
        <w:tc>
          <w:tcPr>
            <w:tcW w:w="496" w:type="pct"/>
          </w:tcPr>
          <w:p w14:paraId="23F0BE13" w14:textId="77777777" w:rsidR="005B7459" w:rsidRPr="009C09B2" w:rsidRDefault="005B7459">
            <w:pPr>
              <w:rPr>
                <w:moveTo w:id="7155" w:author="Lucy Lucy" w:date="2018-09-01T00:04:00Z"/>
              </w:rPr>
            </w:pPr>
          </w:p>
        </w:tc>
        <w:tc>
          <w:tcPr>
            <w:tcW w:w="1243" w:type="pct"/>
          </w:tcPr>
          <w:p w14:paraId="65B8A03D" w14:textId="77777777" w:rsidR="005B7459" w:rsidRDefault="005B7459">
            <w:pPr>
              <w:rPr>
                <w:moveTo w:id="7156" w:author="Lucy Lucy" w:date="2018-09-01T00:04:00Z"/>
              </w:rPr>
            </w:pPr>
            <w:moveTo w:id="7157" w:author="Lucy Lucy" w:date="2018-09-01T00:04:00Z">
              <w:r>
                <w:t>Nước nộp đơn ưu tiên</w:t>
              </w:r>
            </w:moveTo>
          </w:p>
        </w:tc>
      </w:tr>
      <w:tr w:rsidR="005B7459" w:rsidRPr="009C09B2" w14:paraId="731C13AD" w14:textId="77777777" w:rsidTr="00CF568F">
        <w:tc>
          <w:tcPr>
            <w:tcW w:w="1643" w:type="pct"/>
          </w:tcPr>
          <w:p w14:paraId="44129DCF" w14:textId="77777777" w:rsidR="005B7459" w:rsidRPr="00EE0003" w:rsidRDefault="005B7459">
            <w:pPr>
              <w:rPr>
                <w:moveTo w:id="7158" w:author="Lucy Lucy" w:date="2018-09-01T00:04:00Z"/>
              </w:rPr>
            </w:pPr>
            <w:moveTo w:id="7159" w:author="Lucy Lucy" w:date="2018-09-01T00:04:00Z">
              <w:r>
                <w:t>HUONGQUYENUUTIEN2</w:t>
              </w:r>
            </w:moveTo>
          </w:p>
        </w:tc>
        <w:tc>
          <w:tcPr>
            <w:tcW w:w="946" w:type="pct"/>
          </w:tcPr>
          <w:p w14:paraId="193CD529" w14:textId="77777777" w:rsidR="005B7459" w:rsidRPr="00410FBB" w:rsidRDefault="005B7459">
            <w:pPr>
              <w:rPr>
                <w:moveTo w:id="7160" w:author="Lucy Lucy" w:date="2018-09-01T00:04:00Z"/>
              </w:rPr>
            </w:pPr>
          </w:p>
        </w:tc>
        <w:tc>
          <w:tcPr>
            <w:tcW w:w="342" w:type="pct"/>
          </w:tcPr>
          <w:p w14:paraId="4DCA39E5" w14:textId="77777777" w:rsidR="005B7459" w:rsidRPr="009C09B2" w:rsidRDefault="005B7459">
            <w:pPr>
              <w:rPr>
                <w:moveTo w:id="7161" w:author="Lucy Lucy" w:date="2018-09-01T00:04:00Z"/>
              </w:rPr>
            </w:pPr>
          </w:p>
        </w:tc>
        <w:tc>
          <w:tcPr>
            <w:tcW w:w="330" w:type="pct"/>
          </w:tcPr>
          <w:p w14:paraId="621BE247" w14:textId="77777777" w:rsidR="005B7459" w:rsidRPr="009C09B2" w:rsidRDefault="005B7459">
            <w:pPr>
              <w:rPr>
                <w:moveTo w:id="7162" w:author="Lucy Lucy" w:date="2018-09-01T00:04:00Z"/>
              </w:rPr>
            </w:pPr>
          </w:p>
        </w:tc>
        <w:tc>
          <w:tcPr>
            <w:tcW w:w="496" w:type="pct"/>
          </w:tcPr>
          <w:p w14:paraId="62C4A0B2" w14:textId="77777777" w:rsidR="005B7459" w:rsidRPr="009C09B2" w:rsidRDefault="005B7459">
            <w:pPr>
              <w:rPr>
                <w:moveTo w:id="7163" w:author="Lucy Lucy" w:date="2018-09-01T00:04:00Z"/>
              </w:rPr>
            </w:pPr>
          </w:p>
        </w:tc>
        <w:tc>
          <w:tcPr>
            <w:tcW w:w="1243" w:type="pct"/>
          </w:tcPr>
          <w:p w14:paraId="2C55C3E0" w14:textId="77777777" w:rsidR="005B7459" w:rsidRDefault="005B7459">
            <w:pPr>
              <w:rPr>
                <w:moveTo w:id="7164" w:author="Lucy Lucy" w:date="2018-09-01T00:04:00Z"/>
              </w:rPr>
            </w:pPr>
            <w:moveTo w:id="7165" w:author="Lucy Lucy" w:date="2018-09-01T00:04:00Z">
              <w:r>
                <w:t>NHTT: Nhãn hiệu tập thể</w:t>
              </w:r>
            </w:moveTo>
          </w:p>
          <w:p w14:paraId="714841D6" w14:textId="77777777" w:rsidR="005B7459" w:rsidRDefault="005B7459">
            <w:pPr>
              <w:rPr>
                <w:moveTo w:id="7166" w:author="Lucy Lucy" w:date="2018-09-01T00:04:00Z"/>
              </w:rPr>
            </w:pPr>
            <w:moveTo w:id="7167" w:author="Lucy Lucy" w:date="2018-09-01T00:04:00Z">
              <w:r>
                <w:t>NHLK:Nhãn hiệu liên kết</w:t>
              </w:r>
            </w:moveTo>
          </w:p>
          <w:p w14:paraId="7C12AA4C" w14:textId="77777777" w:rsidR="005B7459" w:rsidRDefault="005B7459">
            <w:pPr>
              <w:rPr>
                <w:moveTo w:id="7168" w:author="Lucy Lucy" w:date="2018-09-01T00:04:00Z"/>
              </w:rPr>
            </w:pPr>
            <w:moveTo w:id="7169" w:author="Lucy Lucy" w:date="2018-09-01T00:04:00Z">
              <w:r>
                <w:lastRenderedPageBreak/>
                <w:t>NHCN:Nhãn hiệu chứng nhận</w:t>
              </w:r>
            </w:moveTo>
          </w:p>
        </w:tc>
      </w:tr>
      <w:moveToRangeEnd w:id="6981"/>
    </w:tbl>
    <w:p w14:paraId="5812938A" w14:textId="77777777" w:rsidR="005B7459" w:rsidRPr="005B7459" w:rsidRDefault="005B7459">
      <w:pPr>
        <w:rPr>
          <w:ins w:id="7170" w:author="Lucy Lucy" w:date="2018-09-01T00:03:00Z"/>
          <w:rPrChange w:id="7171" w:author="Lucy Lucy" w:date="2018-09-01T00:04:00Z">
            <w:rPr>
              <w:ins w:id="7172" w:author="Lucy Lucy" w:date="2018-09-01T00:03:00Z"/>
            </w:rPr>
          </w:rPrChange>
        </w:rPr>
        <w:pPrChange w:id="7173" w:author="Lucy Lucy" w:date="2018-09-01T00:05:00Z">
          <w:pPr>
            <w:pStyle w:val="Heading2"/>
          </w:pPr>
        </w:pPrChange>
      </w:pPr>
    </w:p>
    <w:p w14:paraId="5FD980B3" w14:textId="77777777" w:rsidR="005B7459" w:rsidRPr="009C09B2" w:rsidRDefault="005B7459">
      <w:pPr>
        <w:pStyle w:val="Heading3"/>
        <w:rPr>
          <w:ins w:id="7174" w:author="Lucy Lucy" w:date="2018-09-01T00:03:00Z"/>
        </w:rPr>
        <w:pPrChange w:id="7175" w:author="Lucy Lucy" w:date="2018-09-01T00:05:00Z">
          <w:pPr>
            <w:pStyle w:val="Heading2"/>
          </w:pPr>
        </w:pPrChange>
      </w:pPr>
      <w:bookmarkStart w:id="7176" w:name="_Toc523526416"/>
      <w:ins w:id="7177" w:author="Lucy Lucy" w:date="2018-09-01T00:03:00Z">
        <w:r>
          <w:t>App_DDSHCN</w:t>
        </w:r>
        <w:bookmarkEnd w:id="7176"/>
      </w:ins>
    </w:p>
    <w:p w14:paraId="362B3303" w14:textId="77777777" w:rsidR="005B7459" w:rsidRDefault="005B7459">
      <w:pPr>
        <w:pStyle w:val="ListParagraph"/>
        <w:numPr>
          <w:ilvl w:val="0"/>
          <w:numId w:val="8"/>
        </w:numPr>
        <w:rPr>
          <w:ins w:id="7178" w:author="Lucy Lucy" w:date="2018-09-01T00:03:00Z"/>
        </w:rPr>
      </w:pPr>
      <w:ins w:id="7179" w:author="Lucy Lucy" w:date="2018-09-01T00:03:00Z">
        <w:r w:rsidRPr="009C09B2">
          <w:t xml:space="preserve">Mục đích: </w:t>
        </w:r>
        <w:r>
          <w:t>Lưu thông tin về đại diện sở hữu công nghiệp</w:t>
        </w:r>
      </w:ins>
    </w:p>
    <w:p w14:paraId="3250C7B7" w14:textId="77777777" w:rsidR="005B7459" w:rsidRDefault="005B7459">
      <w:pPr>
        <w:pStyle w:val="ListParagraph"/>
        <w:ind w:left="360"/>
        <w:rPr>
          <w:ins w:id="7180" w:author="Lucy Lucy" w:date="2018-09-01T00:03:00Z"/>
        </w:rPr>
      </w:pPr>
      <w:ins w:id="7181" w:author="Lucy Lucy" w:date="2018-09-01T00:03:00Z">
        <w:r>
          <w:t>Chọn người ký trong đơn</w:t>
        </w:r>
      </w:ins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5B7459" w:rsidRPr="009C09B2" w14:paraId="35FCE777" w14:textId="77777777" w:rsidTr="00CF568F">
        <w:trPr>
          <w:tblHeader/>
          <w:ins w:id="7182" w:author="Lucy Lucy" w:date="2018-09-01T00:03:00Z"/>
        </w:trPr>
        <w:tc>
          <w:tcPr>
            <w:tcW w:w="1421" w:type="pct"/>
            <w:shd w:val="clear" w:color="auto" w:fill="E6E6E6"/>
          </w:tcPr>
          <w:p w14:paraId="600A9836" w14:textId="77777777" w:rsidR="005B7459" w:rsidRPr="009C09B2" w:rsidRDefault="005B7459">
            <w:pPr>
              <w:rPr>
                <w:ins w:id="7183" w:author="Lucy Lucy" w:date="2018-09-01T00:03:00Z"/>
                <w:b/>
              </w:rPr>
            </w:pPr>
            <w:ins w:id="7184" w:author="Lucy Lucy" w:date="2018-09-01T00:03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804" w:type="pct"/>
            <w:shd w:val="clear" w:color="auto" w:fill="E6E6E6"/>
          </w:tcPr>
          <w:p w14:paraId="117E3C91" w14:textId="77777777" w:rsidR="005B7459" w:rsidRPr="009C09B2" w:rsidRDefault="005B7459">
            <w:pPr>
              <w:rPr>
                <w:ins w:id="7185" w:author="Lucy Lucy" w:date="2018-09-01T00:03:00Z"/>
                <w:b/>
              </w:rPr>
            </w:pPr>
            <w:ins w:id="7186" w:author="Lucy Lucy" w:date="2018-09-01T00:03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70" w:type="pct"/>
            <w:shd w:val="clear" w:color="auto" w:fill="E6E6E6"/>
          </w:tcPr>
          <w:p w14:paraId="32E63E33" w14:textId="77777777" w:rsidR="005B7459" w:rsidRPr="009C09B2" w:rsidRDefault="005B7459">
            <w:pPr>
              <w:rPr>
                <w:ins w:id="7187" w:author="Lucy Lucy" w:date="2018-09-01T00:03:00Z"/>
                <w:b/>
              </w:rPr>
            </w:pPr>
            <w:ins w:id="7188" w:author="Lucy Lucy" w:date="2018-09-01T00:03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1" w:type="pct"/>
            <w:shd w:val="clear" w:color="auto" w:fill="E6E6E6"/>
          </w:tcPr>
          <w:p w14:paraId="45ECF4DB" w14:textId="77777777" w:rsidR="005B7459" w:rsidRPr="009C09B2" w:rsidRDefault="005B7459">
            <w:pPr>
              <w:rPr>
                <w:ins w:id="7189" w:author="Lucy Lucy" w:date="2018-09-01T00:03:00Z"/>
                <w:b/>
              </w:rPr>
            </w:pPr>
            <w:ins w:id="7190" w:author="Lucy Lucy" w:date="2018-09-01T00:03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6" w:type="pct"/>
            <w:shd w:val="clear" w:color="auto" w:fill="E6E6E6"/>
          </w:tcPr>
          <w:p w14:paraId="2E7A5698" w14:textId="77777777" w:rsidR="005B7459" w:rsidRPr="009C09B2" w:rsidRDefault="005B7459">
            <w:pPr>
              <w:rPr>
                <w:ins w:id="7191" w:author="Lucy Lucy" w:date="2018-09-01T00:03:00Z"/>
                <w:b/>
              </w:rPr>
            </w:pPr>
            <w:ins w:id="7192" w:author="Lucy Lucy" w:date="2018-09-01T00:03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37" w:type="pct"/>
            <w:shd w:val="clear" w:color="auto" w:fill="E6E6E6"/>
          </w:tcPr>
          <w:p w14:paraId="2658C150" w14:textId="77777777" w:rsidR="005B7459" w:rsidRPr="009C09B2" w:rsidRDefault="005B7459">
            <w:pPr>
              <w:jc w:val="left"/>
              <w:rPr>
                <w:ins w:id="7193" w:author="Lucy Lucy" w:date="2018-09-01T00:03:00Z"/>
                <w:b/>
              </w:rPr>
            </w:pPr>
            <w:ins w:id="7194" w:author="Lucy Lucy" w:date="2018-09-01T00:03:00Z">
              <w:r w:rsidRPr="009C09B2">
                <w:rPr>
                  <w:b/>
                </w:rPr>
                <w:t>Mô tả</w:t>
              </w:r>
            </w:ins>
          </w:p>
        </w:tc>
      </w:tr>
      <w:tr w:rsidR="005B7459" w:rsidRPr="009C09B2" w14:paraId="23E2F787" w14:textId="77777777" w:rsidTr="00CF568F">
        <w:trPr>
          <w:ins w:id="7195" w:author="Lucy Lucy" w:date="2018-09-01T00:03:00Z"/>
        </w:trPr>
        <w:tc>
          <w:tcPr>
            <w:tcW w:w="1421" w:type="pct"/>
          </w:tcPr>
          <w:p w14:paraId="42488C0F" w14:textId="77777777" w:rsidR="005B7459" w:rsidRPr="009C09B2" w:rsidRDefault="005B7459">
            <w:pPr>
              <w:rPr>
                <w:ins w:id="7196" w:author="Lucy Lucy" w:date="2018-09-01T00:03:00Z"/>
              </w:rPr>
            </w:pPr>
            <w:ins w:id="7197" w:author="Lucy Lucy" w:date="2018-09-01T00:03:00Z">
              <w:r w:rsidRPr="009C09B2">
                <w:t>ID</w:t>
              </w:r>
            </w:ins>
          </w:p>
        </w:tc>
        <w:tc>
          <w:tcPr>
            <w:tcW w:w="804" w:type="pct"/>
          </w:tcPr>
          <w:p w14:paraId="7431EE64" w14:textId="77777777" w:rsidR="005B7459" w:rsidRPr="009C09B2" w:rsidRDefault="005B7459">
            <w:pPr>
              <w:rPr>
                <w:ins w:id="7198" w:author="Lucy Lucy" w:date="2018-09-01T00:03:00Z"/>
              </w:rPr>
            </w:pPr>
            <w:ins w:id="7199" w:author="Lucy Lucy" w:date="2018-09-01T00:03:00Z">
              <w:r w:rsidRPr="009C09B2">
                <w:t>NUMBER</w:t>
              </w:r>
            </w:ins>
          </w:p>
        </w:tc>
        <w:tc>
          <w:tcPr>
            <w:tcW w:w="370" w:type="pct"/>
          </w:tcPr>
          <w:p w14:paraId="3A937574" w14:textId="77777777" w:rsidR="005B7459" w:rsidRPr="009C09B2" w:rsidRDefault="005B7459">
            <w:pPr>
              <w:rPr>
                <w:ins w:id="7200" w:author="Lucy Lucy" w:date="2018-09-01T00:03:00Z"/>
              </w:rPr>
            </w:pPr>
          </w:p>
        </w:tc>
        <w:tc>
          <w:tcPr>
            <w:tcW w:w="371" w:type="pct"/>
          </w:tcPr>
          <w:p w14:paraId="460DB82F" w14:textId="77777777" w:rsidR="005B7459" w:rsidRPr="009C09B2" w:rsidRDefault="005B7459">
            <w:pPr>
              <w:rPr>
                <w:ins w:id="7201" w:author="Lucy Lucy" w:date="2018-09-01T00:03:00Z"/>
              </w:rPr>
            </w:pPr>
          </w:p>
        </w:tc>
        <w:tc>
          <w:tcPr>
            <w:tcW w:w="496" w:type="pct"/>
          </w:tcPr>
          <w:p w14:paraId="175FC323" w14:textId="77777777" w:rsidR="005B7459" w:rsidRPr="009C09B2" w:rsidRDefault="005B7459">
            <w:pPr>
              <w:rPr>
                <w:ins w:id="7202" w:author="Lucy Lucy" w:date="2018-09-01T00:03:00Z"/>
              </w:rPr>
            </w:pPr>
          </w:p>
        </w:tc>
        <w:tc>
          <w:tcPr>
            <w:tcW w:w="1537" w:type="pct"/>
          </w:tcPr>
          <w:p w14:paraId="4FCDC3F2" w14:textId="77777777" w:rsidR="005B7459" w:rsidRPr="009C09B2" w:rsidRDefault="005B7459">
            <w:pPr>
              <w:rPr>
                <w:ins w:id="7203" w:author="Lucy Lucy" w:date="2018-09-01T00:03:00Z"/>
              </w:rPr>
            </w:pPr>
            <w:ins w:id="7204" w:author="Lucy Lucy" w:date="2018-09-01T00:03:00Z">
              <w:r w:rsidRPr="009C09B2">
                <w:t>ID tự tăng</w:t>
              </w:r>
            </w:ins>
          </w:p>
        </w:tc>
      </w:tr>
      <w:tr w:rsidR="005B7459" w:rsidRPr="009C09B2" w14:paraId="77D9CE64" w14:textId="77777777" w:rsidTr="00CF568F">
        <w:trPr>
          <w:ins w:id="7205" w:author="Lucy Lucy" w:date="2018-09-01T00:03:00Z"/>
        </w:trPr>
        <w:tc>
          <w:tcPr>
            <w:tcW w:w="1421" w:type="pct"/>
          </w:tcPr>
          <w:p w14:paraId="553EBD00" w14:textId="77777777" w:rsidR="005B7459" w:rsidRPr="009C09B2" w:rsidRDefault="005B7459">
            <w:pPr>
              <w:rPr>
                <w:ins w:id="7206" w:author="Lucy Lucy" w:date="2018-09-01T00:03:00Z"/>
              </w:rPr>
            </w:pPr>
            <w:ins w:id="7207" w:author="Lucy Lucy" w:date="2018-09-01T00:03:00Z">
              <w:r>
                <w:t>Name_VI</w:t>
              </w:r>
            </w:ins>
          </w:p>
        </w:tc>
        <w:tc>
          <w:tcPr>
            <w:tcW w:w="804" w:type="pct"/>
          </w:tcPr>
          <w:p w14:paraId="62E5835D" w14:textId="77777777" w:rsidR="005B7459" w:rsidRPr="009C09B2" w:rsidRDefault="005B7459">
            <w:pPr>
              <w:rPr>
                <w:ins w:id="7208" w:author="Lucy Lucy" w:date="2018-09-01T00:03:00Z"/>
              </w:rPr>
            </w:pPr>
            <w:ins w:id="7209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19ED62E0" w14:textId="77777777" w:rsidR="005B7459" w:rsidRPr="009C09B2" w:rsidRDefault="005B7459">
            <w:pPr>
              <w:rPr>
                <w:ins w:id="7210" w:author="Lucy Lucy" w:date="2018-09-01T00:03:00Z"/>
              </w:rPr>
            </w:pPr>
            <w:ins w:id="7211" w:author="Lucy Lucy" w:date="2018-09-01T00:03:00Z">
              <w:r>
                <w:t>200</w:t>
              </w:r>
            </w:ins>
          </w:p>
        </w:tc>
        <w:tc>
          <w:tcPr>
            <w:tcW w:w="371" w:type="pct"/>
          </w:tcPr>
          <w:p w14:paraId="42F6E7EB" w14:textId="77777777" w:rsidR="005B7459" w:rsidRPr="009C09B2" w:rsidRDefault="005B7459">
            <w:pPr>
              <w:rPr>
                <w:ins w:id="7212" w:author="Lucy Lucy" w:date="2018-09-01T00:03:00Z"/>
              </w:rPr>
            </w:pPr>
          </w:p>
        </w:tc>
        <w:tc>
          <w:tcPr>
            <w:tcW w:w="496" w:type="pct"/>
          </w:tcPr>
          <w:p w14:paraId="152BF339" w14:textId="77777777" w:rsidR="005B7459" w:rsidRPr="009C09B2" w:rsidRDefault="005B7459">
            <w:pPr>
              <w:rPr>
                <w:ins w:id="7213" w:author="Lucy Lucy" w:date="2018-09-01T00:03:00Z"/>
              </w:rPr>
            </w:pPr>
          </w:p>
        </w:tc>
        <w:tc>
          <w:tcPr>
            <w:tcW w:w="1537" w:type="pct"/>
          </w:tcPr>
          <w:p w14:paraId="521E84CF" w14:textId="77777777" w:rsidR="005B7459" w:rsidRPr="009C09B2" w:rsidRDefault="005B7459">
            <w:pPr>
              <w:rPr>
                <w:ins w:id="7214" w:author="Lucy Lucy" w:date="2018-09-01T00:03:00Z"/>
              </w:rPr>
            </w:pPr>
            <w:ins w:id="7215" w:author="Lucy Lucy" w:date="2018-09-01T00:03:00Z">
              <w:r>
                <w:t>Tên đầy đủ</w:t>
              </w:r>
            </w:ins>
          </w:p>
        </w:tc>
      </w:tr>
      <w:tr w:rsidR="005B7459" w:rsidRPr="009C09B2" w14:paraId="3B505D25" w14:textId="77777777" w:rsidTr="00CF568F">
        <w:trPr>
          <w:ins w:id="7216" w:author="Lucy Lucy" w:date="2018-09-01T00:03:00Z"/>
        </w:trPr>
        <w:tc>
          <w:tcPr>
            <w:tcW w:w="1421" w:type="pct"/>
          </w:tcPr>
          <w:p w14:paraId="79CFC052" w14:textId="77777777" w:rsidR="005B7459" w:rsidRDefault="005B7459">
            <w:pPr>
              <w:rPr>
                <w:ins w:id="7217" w:author="Lucy Lucy" w:date="2018-09-01T00:03:00Z"/>
              </w:rPr>
            </w:pPr>
            <w:ins w:id="7218" w:author="Lucy Lucy" w:date="2018-09-01T00:03:00Z">
              <w:r>
                <w:t>Address_VI</w:t>
              </w:r>
            </w:ins>
          </w:p>
        </w:tc>
        <w:tc>
          <w:tcPr>
            <w:tcW w:w="804" w:type="pct"/>
          </w:tcPr>
          <w:p w14:paraId="3211FC81" w14:textId="77777777" w:rsidR="005B7459" w:rsidRDefault="005B7459">
            <w:pPr>
              <w:rPr>
                <w:ins w:id="7219" w:author="Lucy Lucy" w:date="2018-09-01T00:03:00Z"/>
              </w:rPr>
            </w:pPr>
            <w:ins w:id="7220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7710BE4C" w14:textId="77777777" w:rsidR="005B7459" w:rsidRDefault="005B7459">
            <w:pPr>
              <w:rPr>
                <w:ins w:id="7221" w:author="Lucy Lucy" w:date="2018-09-01T00:03:00Z"/>
              </w:rPr>
            </w:pPr>
            <w:ins w:id="7222" w:author="Lucy Lucy" w:date="2018-09-01T00:03:00Z">
              <w:r>
                <w:t>250</w:t>
              </w:r>
            </w:ins>
          </w:p>
        </w:tc>
        <w:tc>
          <w:tcPr>
            <w:tcW w:w="371" w:type="pct"/>
          </w:tcPr>
          <w:p w14:paraId="586156DB" w14:textId="77777777" w:rsidR="005B7459" w:rsidRPr="009C09B2" w:rsidRDefault="005B7459">
            <w:pPr>
              <w:rPr>
                <w:ins w:id="7223" w:author="Lucy Lucy" w:date="2018-09-01T00:03:00Z"/>
              </w:rPr>
            </w:pPr>
          </w:p>
        </w:tc>
        <w:tc>
          <w:tcPr>
            <w:tcW w:w="496" w:type="pct"/>
          </w:tcPr>
          <w:p w14:paraId="294DE31B" w14:textId="77777777" w:rsidR="005B7459" w:rsidRPr="009C09B2" w:rsidRDefault="005B7459">
            <w:pPr>
              <w:rPr>
                <w:ins w:id="7224" w:author="Lucy Lucy" w:date="2018-09-01T00:03:00Z"/>
              </w:rPr>
            </w:pPr>
          </w:p>
        </w:tc>
        <w:tc>
          <w:tcPr>
            <w:tcW w:w="1537" w:type="pct"/>
          </w:tcPr>
          <w:p w14:paraId="2C0E4A97" w14:textId="77777777" w:rsidR="005B7459" w:rsidRDefault="005B7459">
            <w:pPr>
              <w:rPr>
                <w:ins w:id="7225" w:author="Lucy Lucy" w:date="2018-09-01T00:03:00Z"/>
              </w:rPr>
            </w:pPr>
            <w:ins w:id="7226" w:author="Lucy Lucy" w:date="2018-09-01T00:03:00Z">
              <w:r>
                <w:t>Địa chỉ</w:t>
              </w:r>
            </w:ins>
          </w:p>
        </w:tc>
      </w:tr>
      <w:tr w:rsidR="005B7459" w:rsidRPr="009C09B2" w14:paraId="281963F4" w14:textId="77777777" w:rsidTr="00CF568F">
        <w:trPr>
          <w:ins w:id="7227" w:author="Lucy Lucy" w:date="2018-09-01T00:03:00Z"/>
        </w:trPr>
        <w:tc>
          <w:tcPr>
            <w:tcW w:w="1421" w:type="pct"/>
          </w:tcPr>
          <w:p w14:paraId="15122990" w14:textId="77777777" w:rsidR="005B7459" w:rsidRDefault="005B7459">
            <w:pPr>
              <w:rPr>
                <w:ins w:id="7228" w:author="Lucy Lucy" w:date="2018-09-01T00:03:00Z"/>
              </w:rPr>
            </w:pPr>
            <w:ins w:id="7229" w:author="Lucy Lucy" w:date="2018-09-01T00:03:00Z">
              <w:r>
                <w:t>Name_EN</w:t>
              </w:r>
            </w:ins>
          </w:p>
        </w:tc>
        <w:tc>
          <w:tcPr>
            <w:tcW w:w="804" w:type="pct"/>
          </w:tcPr>
          <w:p w14:paraId="74D139F9" w14:textId="77777777" w:rsidR="005B7459" w:rsidRDefault="005B7459">
            <w:pPr>
              <w:rPr>
                <w:ins w:id="7230" w:author="Lucy Lucy" w:date="2018-09-01T00:03:00Z"/>
              </w:rPr>
            </w:pPr>
            <w:ins w:id="7231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19A9FC4C" w14:textId="77777777" w:rsidR="005B7459" w:rsidRDefault="005B7459">
            <w:pPr>
              <w:rPr>
                <w:ins w:id="7232" w:author="Lucy Lucy" w:date="2018-09-01T00:03:00Z"/>
              </w:rPr>
            </w:pPr>
            <w:ins w:id="7233" w:author="Lucy Lucy" w:date="2018-09-01T00:03:00Z">
              <w:r>
                <w:t>200</w:t>
              </w:r>
            </w:ins>
          </w:p>
        </w:tc>
        <w:tc>
          <w:tcPr>
            <w:tcW w:w="371" w:type="pct"/>
          </w:tcPr>
          <w:p w14:paraId="2940A662" w14:textId="77777777" w:rsidR="005B7459" w:rsidRPr="009C09B2" w:rsidRDefault="005B7459">
            <w:pPr>
              <w:rPr>
                <w:ins w:id="7234" w:author="Lucy Lucy" w:date="2018-09-01T00:03:00Z"/>
              </w:rPr>
            </w:pPr>
          </w:p>
        </w:tc>
        <w:tc>
          <w:tcPr>
            <w:tcW w:w="496" w:type="pct"/>
          </w:tcPr>
          <w:p w14:paraId="303BCEFA" w14:textId="77777777" w:rsidR="005B7459" w:rsidRPr="009C09B2" w:rsidRDefault="005B7459">
            <w:pPr>
              <w:rPr>
                <w:ins w:id="7235" w:author="Lucy Lucy" w:date="2018-09-01T00:03:00Z"/>
              </w:rPr>
            </w:pPr>
          </w:p>
        </w:tc>
        <w:tc>
          <w:tcPr>
            <w:tcW w:w="1537" w:type="pct"/>
          </w:tcPr>
          <w:p w14:paraId="01800A57" w14:textId="77777777" w:rsidR="005B7459" w:rsidRDefault="005B7459">
            <w:pPr>
              <w:rPr>
                <w:ins w:id="7236" w:author="Lucy Lucy" w:date="2018-09-01T00:03:00Z"/>
              </w:rPr>
            </w:pPr>
            <w:ins w:id="7237" w:author="Lucy Lucy" w:date="2018-09-01T00:03:00Z">
              <w:r>
                <w:t>Tên tiếng anh</w:t>
              </w:r>
            </w:ins>
          </w:p>
        </w:tc>
      </w:tr>
      <w:tr w:rsidR="005B7459" w:rsidRPr="009C09B2" w14:paraId="5B78E6F4" w14:textId="77777777" w:rsidTr="00CF568F">
        <w:trPr>
          <w:ins w:id="7238" w:author="Lucy Lucy" w:date="2018-09-01T00:03:00Z"/>
        </w:trPr>
        <w:tc>
          <w:tcPr>
            <w:tcW w:w="1421" w:type="pct"/>
          </w:tcPr>
          <w:p w14:paraId="711C51E5" w14:textId="77777777" w:rsidR="005B7459" w:rsidRDefault="005B7459">
            <w:pPr>
              <w:rPr>
                <w:ins w:id="7239" w:author="Lucy Lucy" w:date="2018-09-01T00:03:00Z"/>
              </w:rPr>
            </w:pPr>
            <w:ins w:id="7240" w:author="Lucy Lucy" w:date="2018-09-01T00:03:00Z">
              <w:r>
                <w:t>Address_EN</w:t>
              </w:r>
            </w:ins>
          </w:p>
        </w:tc>
        <w:tc>
          <w:tcPr>
            <w:tcW w:w="804" w:type="pct"/>
          </w:tcPr>
          <w:p w14:paraId="667EA3C1" w14:textId="77777777" w:rsidR="005B7459" w:rsidRDefault="005B7459">
            <w:pPr>
              <w:rPr>
                <w:ins w:id="7241" w:author="Lucy Lucy" w:date="2018-09-01T00:03:00Z"/>
              </w:rPr>
            </w:pPr>
            <w:ins w:id="7242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235D1861" w14:textId="77777777" w:rsidR="005B7459" w:rsidRDefault="005B7459">
            <w:pPr>
              <w:rPr>
                <w:ins w:id="7243" w:author="Lucy Lucy" w:date="2018-09-01T00:03:00Z"/>
              </w:rPr>
            </w:pPr>
            <w:ins w:id="7244" w:author="Lucy Lucy" w:date="2018-09-01T00:03:00Z">
              <w:r>
                <w:t>250</w:t>
              </w:r>
            </w:ins>
          </w:p>
        </w:tc>
        <w:tc>
          <w:tcPr>
            <w:tcW w:w="371" w:type="pct"/>
          </w:tcPr>
          <w:p w14:paraId="457CFEFB" w14:textId="77777777" w:rsidR="005B7459" w:rsidRPr="009C09B2" w:rsidRDefault="005B7459">
            <w:pPr>
              <w:rPr>
                <w:ins w:id="7245" w:author="Lucy Lucy" w:date="2018-09-01T00:03:00Z"/>
              </w:rPr>
            </w:pPr>
          </w:p>
        </w:tc>
        <w:tc>
          <w:tcPr>
            <w:tcW w:w="496" w:type="pct"/>
          </w:tcPr>
          <w:p w14:paraId="674EB06F" w14:textId="77777777" w:rsidR="005B7459" w:rsidRPr="009C09B2" w:rsidRDefault="005B7459">
            <w:pPr>
              <w:rPr>
                <w:ins w:id="7246" w:author="Lucy Lucy" w:date="2018-09-01T00:03:00Z"/>
              </w:rPr>
            </w:pPr>
          </w:p>
        </w:tc>
        <w:tc>
          <w:tcPr>
            <w:tcW w:w="1537" w:type="pct"/>
          </w:tcPr>
          <w:p w14:paraId="50D37694" w14:textId="77777777" w:rsidR="005B7459" w:rsidRDefault="005B7459">
            <w:pPr>
              <w:rPr>
                <w:ins w:id="7247" w:author="Lucy Lucy" w:date="2018-09-01T00:03:00Z"/>
              </w:rPr>
            </w:pPr>
            <w:ins w:id="7248" w:author="Lucy Lucy" w:date="2018-09-01T00:03:00Z">
              <w:r>
                <w:t>Tên tiếng việt</w:t>
              </w:r>
            </w:ins>
          </w:p>
        </w:tc>
      </w:tr>
      <w:tr w:rsidR="005B7459" w:rsidRPr="009C09B2" w14:paraId="17EE60E3" w14:textId="77777777" w:rsidTr="00CF568F">
        <w:trPr>
          <w:ins w:id="7249" w:author="Lucy Lucy" w:date="2018-09-01T00:03:00Z"/>
        </w:trPr>
        <w:tc>
          <w:tcPr>
            <w:tcW w:w="1421" w:type="pct"/>
          </w:tcPr>
          <w:p w14:paraId="4840FAA7" w14:textId="77777777" w:rsidR="005B7459" w:rsidRDefault="005B7459">
            <w:pPr>
              <w:rPr>
                <w:ins w:id="7250" w:author="Lucy Lucy" w:date="2018-09-01T00:03:00Z"/>
              </w:rPr>
            </w:pPr>
            <w:ins w:id="7251" w:author="Lucy Lucy" w:date="2018-09-01T00:03:00Z">
              <w:r>
                <w:t>Phone</w:t>
              </w:r>
            </w:ins>
          </w:p>
        </w:tc>
        <w:tc>
          <w:tcPr>
            <w:tcW w:w="804" w:type="pct"/>
          </w:tcPr>
          <w:p w14:paraId="7FDCB49A" w14:textId="77777777" w:rsidR="005B7459" w:rsidRDefault="005B7459">
            <w:pPr>
              <w:rPr>
                <w:ins w:id="7252" w:author="Lucy Lucy" w:date="2018-09-01T00:03:00Z"/>
              </w:rPr>
            </w:pPr>
            <w:ins w:id="7253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51097347" w14:textId="77777777" w:rsidR="005B7459" w:rsidRDefault="005B7459">
            <w:pPr>
              <w:rPr>
                <w:ins w:id="7254" w:author="Lucy Lucy" w:date="2018-09-01T00:03:00Z"/>
              </w:rPr>
            </w:pPr>
            <w:ins w:id="7255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72984408" w14:textId="77777777" w:rsidR="005B7459" w:rsidRPr="009C09B2" w:rsidRDefault="005B7459">
            <w:pPr>
              <w:rPr>
                <w:ins w:id="7256" w:author="Lucy Lucy" w:date="2018-09-01T00:03:00Z"/>
              </w:rPr>
            </w:pPr>
          </w:p>
        </w:tc>
        <w:tc>
          <w:tcPr>
            <w:tcW w:w="496" w:type="pct"/>
          </w:tcPr>
          <w:p w14:paraId="5676CD8F" w14:textId="77777777" w:rsidR="005B7459" w:rsidRPr="009C09B2" w:rsidRDefault="005B7459">
            <w:pPr>
              <w:rPr>
                <w:ins w:id="7257" w:author="Lucy Lucy" w:date="2018-09-01T00:03:00Z"/>
              </w:rPr>
            </w:pPr>
          </w:p>
        </w:tc>
        <w:tc>
          <w:tcPr>
            <w:tcW w:w="1537" w:type="pct"/>
          </w:tcPr>
          <w:p w14:paraId="26B8BB18" w14:textId="77777777" w:rsidR="005B7459" w:rsidRDefault="005B7459">
            <w:pPr>
              <w:rPr>
                <w:ins w:id="7258" w:author="Lucy Lucy" w:date="2018-09-01T00:03:00Z"/>
              </w:rPr>
            </w:pPr>
            <w:ins w:id="7259" w:author="Lucy Lucy" w:date="2018-09-01T00:03:00Z">
              <w:r>
                <w:t>Phone</w:t>
              </w:r>
            </w:ins>
          </w:p>
        </w:tc>
      </w:tr>
      <w:tr w:rsidR="005B7459" w:rsidRPr="009C09B2" w14:paraId="6B8C3AD3" w14:textId="77777777" w:rsidTr="00CF568F">
        <w:trPr>
          <w:ins w:id="7260" w:author="Lucy Lucy" w:date="2018-09-01T00:03:00Z"/>
        </w:trPr>
        <w:tc>
          <w:tcPr>
            <w:tcW w:w="1421" w:type="pct"/>
          </w:tcPr>
          <w:p w14:paraId="2F079DC9" w14:textId="77777777" w:rsidR="005B7459" w:rsidRDefault="005B7459">
            <w:pPr>
              <w:rPr>
                <w:ins w:id="7261" w:author="Lucy Lucy" w:date="2018-09-01T00:03:00Z"/>
              </w:rPr>
            </w:pPr>
            <w:ins w:id="7262" w:author="Lucy Lucy" w:date="2018-09-01T00:03:00Z">
              <w:r>
                <w:t>Fax</w:t>
              </w:r>
            </w:ins>
          </w:p>
        </w:tc>
        <w:tc>
          <w:tcPr>
            <w:tcW w:w="804" w:type="pct"/>
          </w:tcPr>
          <w:p w14:paraId="523D0022" w14:textId="77777777" w:rsidR="005B7459" w:rsidRDefault="005B7459">
            <w:pPr>
              <w:rPr>
                <w:ins w:id="7263" w:author="Lucy Lucy" w:date="2018-09-01T00:03:00Z"/>
              </w:rPr>
            </w:pPr>
            <w:ins w:id="7264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093B0992" w14:textId="77777777" w:rsidR="005B7459" w:rsidRDefault="005B7459">
            <w:pPr>
              <w:rPr>
                <w:ins w:id="7265" w:author="Lucy Lucy" w:date="2018-09-01T00:03:00Z"/>
              </w:rPr>
            </w:pPr>
            <w:ins w:id="7266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38EAEB20" w14:textId="77777777" w:rsidR="005B7459" w:rsidRPr="009C09B2" w:rsidRDefault="005B7459">
            <w:pPr>
              <w:rPr>
                <w:ins w:id="7267" w:author="Lucy Lucy" w:date="2018-09-01T00:03:00Z"/>
              </w:rPr>
            </w:pPr>
          </w:p>
        </w:tc>
        <w:tc>
          <w:tcPr>
            <w:tcW w:w="496" w:type="pct"/>
          </w:tcPr>
          <w:p w14:paraId="274AF03C" w14:textId="77777777" w:rsidR="005B7459" w:rsidRPr="009C09B2" w:rsidRDefault="005B7459">
            <w:pPr>
              <w:rPr>
                <w:ins w:id="7268" w:author="Lucy Lucy" w:date="2018-09-01T00:03:00Z"/>
              </w:rPr>
            </w:pPr>
          </w:p>
        </w:tc>
        <w:tc>
          <w:tcPr>
            <w:tcW w:w="1537" w:type="pct"/>
          </w:tcPr>
          <w:p w14:paraId="00EEFDD3" w14:textId="77777777" w:rsidR="005B7459" w:rsidRDefault="005B7459">
            <w:pPr>
              <w:rPr>
                <w:ins w:id="7269" w:author="Lucy Lucy" w:date="2018-09-01T00:03:00Z"/>
              </w:rPr>
            </w:pPr>
            <w:ins w:id="7270" w:author="Lucy Lucy" w:date="2018-09-01T00:03:00Z">
              <w:r>
                <w:t>Fax</w:t>
              </w:r>
            </w:ins>
          </w:p>
        </w:tc>
      </w:tr>
      <w:tr w:rsidR="005B7459" w:rsidRPr="009C09B2" w14:paraId="34169962" w14:textId="77777777" w:rsidTr="00CF568F">
        <w:trPr>
          <w:ins w:id="7271" w:author="Lucy Lucy" w:date="2018-09-01T00:03:00Z"/>
        </w:trPr>
        <w:tc>
          <w:tcPr>
            <w:tcW w:w="1421" w:type="pct"/>
          </w:tcPr>
          <w:p w14:paraId="7DB9B32D" w14:textId="77777777" w:rsidR="005B7459" w:rsidRDefault="005B7459">
            <w:pPr>
              <w:rPr>
                <w:ins w:id="7272" w:author="Lucy Lucy" w:date="2018-09-01T00:03:00Z"/>
              </w:rPr>
            </w:pPr>
            <w:ins w:id="7273" w:author="Lucy Lucy" w:date="2018-09-01T00:03:00Z">
              <w:r>
                <w:t>Email</w:t>
              </w:r>
            </w:ins>
          </w:p>
        </w:tc>
        <w:tc>
          <w:tcPr>
            <w:tcW w:w="804" w:type="pct"/>
          </w:tcPr>
          <w:p w14:paraId="581BBAC2" w14:textId="77777777" w:rsidR="005B7459" w:rsidRDefault="005B7459">
            <w:pPr>
              <w:rPr>
                <w:ins w:id="7274" w:author="Lucy Lucy" w:date="2018-09-01T00:03:00Z"/>
              </w:rPr>
            </w:pPr>
            <w:ins w:id="7275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3AD89698" w14:textId="77777777" w:rsidR="005B7459" w:rsidRDefault="005B7459">
            <w:pPr>
              <w:rPr>
                <w:ins w:id="7276" w:author="Lucy Lucy" w:date="2018-09-01T00:03:00Z"/>
              </w:rPr>
            </w:pPr>
            <w:ins w:id="7277" w:author="Lucy Lucy" w:date="2018-09-01T00:03:00Z">
              <w:r>
                <w:t>150</w:t>
              </w:r>
            </w:ins>
          </w:p>
        </w:tc>
        <w:tc>
          <w:tcPr>
            <w:tcW w:w="371" w:type="pct"/>
          </w:tcPr>
          <w:p w14:paraId="22161133" w14:textId="77777777" w:rsidR="005B7459" w:rsidRPr="009C09B2" w:rsidRDefault="005B7459">
            <w:pPr>
              <w:rPr>
                <w:ins w:id="7278" w:author="Lucy Lucy" w:date="2018-09-01T00:03:00Z"/>
              </w:rPr>
            </w:pPr>
          </w:p>
        </w:tc>
        <w:tc>
          <w:tcPr>
            <w:tcW w:w="496" w:type="pct"/>
          </w:tcPr>
          <w:p w14:paraId="439E8C0C" w14:textId="77777777" w:rsidR="005B7459" w:rsidRPr="009C09B2" w:rsidRDefault="005B7459">
            <w:pPr>
              <w:rPr>
                <w:ins w:id="7279" w:author="Lucy Lucy" w:date="2018-09-01T00:03:00Z"/>
              </w:rPr>
            </w:pPr>
          </w:p>
        </w:tc>
        <w:tc>
          <w:tcPr>
            <w:tcW w:w="1537" w:type="pct"/>
          </w:tcPr>
          <w:p w14:paraId="346F7CE1" w14:textId="77777777" w:rsidR="005B7459" w:rsidRDefault="005B7459">
            <w:pPr>
              <w:rPr>
                <w:ins w:id="7280" w:author="Lucy Lucy" w:date="2018-09-01T00:03:00Z"/>
              </w:rPr>
            </w:pPr>
            <w:ins w:id="7281" w:author="Lucy Lucy" w:date="2018-09-01T00:03:00Z">
              <w:r>
                <w:t>Email</w:t>
              </w:r>
            </w:ins>
          </w:p>
        </w:tc>
      </w:tr>
      <w:tr w:rsidR="005B7459" w:rsidRPr="009C09B2" w14:paraId="2CFDF2DB" w14:textId="77777777" w:rsidTr="00CF568F">
        <w:trPr>
          <w:ins w:id="7282" w:author="Lucy Lucy" w:date="2018-09-01T00:03:00Z"/>
        </w:trPr>
        <w:tc>
          <w:tcPr>
            <w:tcW w:w="1421" w:type="pct"/>
          </w:tcPr>
          <w:p w14:paraId="62070FAE" w14:textId="77777777" w:rsidR="005B7459" w:rsidRDefault="005B7459">
            <w:pPr>
              <w:rPr>
                <w:ins w:id="7283" w:author="Lucy Lucy" w:date="2018-09-01T00:03:00Z"/>
              </w:rPr>
            </w:pPr>
            <w:ins w:id="7284" w:author="Lucy Lucy" w:date="2018-09-01T00:03:00Z">
              <w:r>
                <w:t>CreatedDate</w:t>
              </w:r>
            </w:ins>
          </w:p>
        </w:tc>
        <w:tc>
          <w:tcPr>
            <w:tcW w:w="804" w:type="pct"/>
          </w:tcPr>
          <w:p w14:paraId="43F16033" w14:textId="77777777" w:rsidR="005B7459" w:rsidRDefault="005B7459">
            <w:pPr>
              <w:rPr>
                <w:ins w:id="7285" w:author="Lucy Lucy" w:date="2018-09-01T00:03:00Z"/>
              </w:rPr>
            </w:pPr>
            <w:ins w:id="7286" w:author="Lucy Lucy" w:date="2018-09-01T00:03:00Z">
              <w:r>
                <w:t>Date</w:t>
              </w:r>
            </w:ins>
          </w:p>
        </w:tc>
        <w:tc>
          <w:tcPr>
            <w:tcW w:w="370" w:type="pct"/>
          </w:tcPr>
          <w:p w14:paraId="1E046423" w14:textId="77777777" w:rsidR="005B7459" w:rsidRDefault="005B7459">
            <w:pPr>
              <w:rPr>
                <w:ins w:id="7287" w:author="Lucy Lucy" w:date="2018-09-01T00:03:00Z"/>
              </w:rPr>
            </w:pPr>
            <w:ins w:id="7288" w:author="Lucy Lucy" w:date="2018-09-01T00:03:00Z">
              <w:r>
                <w:t>10</w:t>
              </w:r>
            </w:ins>
          </w:p>
        </w:tc>
        <w:tc>
          <w:tcPr>
            <w:tcW w:w="371" w:type="pct"/>
          </w:tcPr>
          <w:p w14:paraId="298263DD" w14:textId="77777777" w:rsidR="005B7459" w:rsidRPr="009C09B2" w:rsidRDefault="005B7459">
            <w:pPr>
              <w:rPr>
                <w:ins w:id="7289" w:author="Lucy Lucy" w:date="2018-09-01T00:03:00Z"/>
              </w:rPr>
            </w:pPr>
          </w:p>
        </w:tc>
        <w:tc>
          <w:tcPr>
            <w:tcW w:w="496" w:type="pct"/>
          </w:tcPr>
          <w:p w14:paraId="0A3DE443" w14:textId="77777777" w:rsidR="005B7459" w:rsidRPr="009C09B2" w:rsidRDefault="005B7459">
            <w:pPr>
              <w:rPr>
                <w:ins w:id="7290" w:author="Lucy Lucy" w:date="2018-09-01T00:03:00Z"/>
              </w:rPr>
            </w:pPr>
          </w:p>
        </w:tc>
        <w:tc>
          <w:tcPr>
            <w:tcW w:w="1537" w:type="pct"/>
          </w:tcPr>
          <w:p w14:paraId="036AA30E" w14:textId="77777777" w:rsidR="005B7459" w:rsidRDefault="005B7459">
            <w:pPr>
              <w:rPr>
                <w:ins w:id="7291" w:author="Lucy Lucy" w:date="2018-09-01T00:03:00Z"/>
              </w:rPr>
            </w:pPr>
          </w:p>
        </w:tc>
      </w:tr>
      <w:tr w:rsidR="005B7459" w:rsidRPr="009C09B2" w14:paraId="63385D71" w14:textId="77777777" w:rsidTr="00CF568F">
        <w:trPr>
          <w:ins w:id="7292" w:author="Lucy Lucy" w:date="2018-09-01T00:03:00Z"/>
        </w:trPr>
        <w:tc>
          <w:tcPr>
            <w:tcW w:w="1421" w:type="pct"/>
          </w:tcPr>
          <w:p w14:paraId="255A79D3" w14:textId="77777777" w:rsidR="005B7459" w:rsidRDefault="005B7459">
            <w:pPr>
              <w:rPr>
                <w:ins w:id="7293" w:author="Lucy Lucy" w:date="2018-09-01T00:03:00Z"/>
              </w:rPr>
            </w:pPr>
            <w:ins w:id="7294" w:author="Lucy Lucy" w:date="2018-09-01T00:03:00Z">
              <w:r>
                <w:t>CreatedBy</w:t>
              </w:r>
            </w:ins>
          </w:p>
        </w:tc>
        <w:tc>
          <w:tcPr>
            <w:tcW w:w="804" w:type="pct"/>
          </w:tcPr>
          <w:p w14:paraId="1B006B52" w14:textId="77777777" w:rsidR="005B7459" w:rsidRDefault="005B7459">
            <w:pPr>
              <w:rPr>
                <w:ins w:id="7295" w:author="Lucy Lucy" w:date="2018-09-01T00:03:00Z"/>
              </w:rPr>
            </w:pPr>
            <w:ins w:id="7296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7A21F031" w14:textId="77777777" w:rsidR="005B7459" w:rsidRDefault="005B7459">
            <w:pPr>
              <w:rPr>
                <w:ins w:id="7297" w:author="Lucy Lucy" w:date="2018-09-01T00:03:00Z"/>
              </w:rPr>
            </w:pPr>
            <w:ins w:id="7298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03088BFA" w14:textId="77777777" w:rsidR="005B7459" w:rsidRPr="009C09B2" w:rsidRDefault="005B7459">
            <w:pPr>
              <w:rPr>
                <w:ins w:id="7299" w:author="Lucy Lucy" w:date="2018-09-01T00:03:00Z"/>
              </w:rPr>
            </w:pPr>
          </w:p>
        </w:tc>
        <w:tc>
          <w:tcPr>
            <w:tcW w:w="496" w:type="pct"/>
          </w:tcPr>
          <w:p w14:paraId="79EEB92D" w14:textId="77777777" w:rsidR="005B7459" w:rsidRPr="009C09B2" w:rsidRDefault="005B7459">
            <w:pPr>
              <w:rPr>
                <w:ins w:id="7300" w:author="Lucy Lucy" w:date="2018-09-01T00:03:00Z"/>
              </w:rPr>
            </w:pPr>
          </w:p>
        </w:tc>
        <w:tc>
          <w:tcPr>
            <w:tcW w:w="1537" w:type="pct"/>
          </w:tcPr>
          <w:p w14:paraId="5642FEDE" w14:textId="77777777" w:rsidR="005B7459" w:rsidRDefault="005B7459">
            <w:pPr>
              <w:rPr>
                <w:ins w:id="7301" w:author="Lucy Lucy" w:date="2018-09-01T00:03:00Z"/>
              </w:rPr>
            </w:pPr>
          </w:p>
        </w:tc>
      </w:tr>
      <w:tr w:rsidR="005B7459" w:rsidRPr="009C09B2" w14:paraId="18517FE4" w14:textId="77777777" w:rsidTr="00CF568F">
        <w:trPr>
          <w:ins w:id="7302" w:author="Lucy Lucy" w:date="2018-09-01T00:03:00Z"/>
        </w:trPr>
        <w:tc>
          <w:tcPr>
            <w:tcW w:w="1421" w:type="pct"/>
          </w:tcPr>
          <w:p w14:paraId="0465AD3E" w14:textId="77777777" w:rsidR="005B7459" w:rsidRDefault="005B7459">
            <w:pPr>
              <w:rPr>
                <w:ins w:id="7303" w:author="Lucy Lucy" w:date="2018-09-01T00:03:00Z"/>
              </w:rPr>
            </w:pPr>
            <w:ins w:id="7304" w:author="Lucy Lucy" w:date="2018-09-01T00:03:00Z">
              <w:r>
                <w:t>ModifiedDate</w:t>
              </w:r>
            </w:ins>
          </w:p>
        </w:tc>
        <w:tc>
          <w:tcPr>
            <w:tcW w:w="804" w:type="pct"/>
          </w:tcPr>
          <w:p w14:paraId="4BB3DA4C" w14:textId="77777777" w:rsidR="005B7459" w:rsidRDefault="005B7459">
            <w:pPr>
              <w:rPr>
                <w:ins w:id="7305" w:author="Lucy Lucy" w:date="2018-09-01T00:03:00Z"/>
              </w:rPr>
            </w:pPr>
            <w:ins w:id="7306" w:author="Lucy Lucy" w:date="2018-09-01T00:03:00Z">
              <w:r>
                <w:t>Date</w:t>
              </w:r>
            </w:ins>
          </w:p>
        </w:tc>
        <w:tc>
          <w:tcPr>
            <w:tcW w:w="370" w:type="pct"/>
          </w:tcPr>
          <w:p w14:paraId="4DCA66FB" w14:textId="77777777" w:rsidR="005B7459" w:rsidRDefault="005B7459">
            <w:pPr>
              <w:rPr>
                <w:ins w:id="7307" w:author="Lucy Lucy" w:date="2018-09-01T00:03:00Z"/>
              </w:rPr>
            </w:pPr>
            <w:ins w:id="7308" w:author="Lucy Lucy" w:date="2018-09-01T00:03:00Z">
              <w:r>
                <w:t>10</w:t>
              </w:r>
            </w:ins>
          </w:p>
        </w:tc>
        <w:tc>
          <w:tcPr>
            <w:tcW w:w="371" w:type="pct"/>
          </w:tcPr>
          <w:p w14:paraId="68DD8F10" w14:textId="77777777" w:rsidR="005B7459" w:rsidRPr="009C09B2" w:rsidRDefault="005B7459">
            <w:pPr>
              <w:rPr>
                <w:ins w:id="7309" w:author="Lucy Lucy" w:date="2018-09-01T00:03:00Z"/>
              </w:rPr>
            </w:pPr>
          </w:p>
        </w:tc>
        <w:tc>
          <w:tcPr>
            <w:tcW w:w="496" w:type="pct"/>
          </w:tcPr>
          <w:p w14:paraId="16C63786" w14:textId="77777777" w:rsidR="005B7459" w:rsidRPr="009C09B2" w:rsidRDefault="005B7459">
            <w:pPr>
              <w:rPr>
                <w:ins w:id="7310" w:author="Lucy Lucy" w:date="2018-09-01T00:03:00Z"/>
              </w:rPr>
            </w:pPr>
          </w:p>
        </w:tc>
        <w:tc>
          <w:tcPr>
            <w:tcW w:w="1537" w:type="pct"/>
          </w:tcPr>
          <w:p w14:paraId="4D4CD9EF" w14:textId="77777777" w:rsidR="005B7459" w:rsidRDefault="005B7459">
            <w:pPr>
              <w:rPr>
                <w:ins w:id="7311" w:author="Lucy Lucy" w:date="2018-09-01T00:03:00Z"/>
              </w:rPr>
            </w:pPr>
          </w:p>
        </w:tc>
      </w:tr>
      <w:tr w:rsidR="005B7459" w:rsidRPr="009C09B2" w14:paraId="72807353" w14:textId="77777777" w:rsidTr="00CF568F">
        <w:trPr>
          <w:ins w:id="7312" w:author="Lucy Lucy" w:date="2018-09-01T00:03:00Z"/>
        </w:trPr>
        <w:tc>
          <w:tcPr>
            <w:tcW w:w="1421" w:type="pct"/>
          </w:tcPr>
          <w:p w14:paraId="09A40E0C" w14:textId="77777777" w:rsidR="005B7459" w:rsidRDefault="005B7459">
            <w:pPr>
              <w:rPr>
                <w:ins w:id="7313" w:author="Lucy Lucy" w:date="2018-09-01T00:03:00Z"/>
              </w:rPr>
            </w:pPr>
            <w:ins w:id="7314" w:author="Lucy Lucy" w:date="2018-09-01T00:03:00Z">
              <w:r>
                <w:t>ModifiedBy</w:t>
              </w:r>
            </w:ins>
          </w:p>
        </w:tc>
        <w:tc>
          <w:tcPr>
            <w:tcW w:w="804" w:type="pct"/>
          </w:tcPr>
          <w:p w14:paraId="75BB8905" w14:textId="77777777" w:rsidR="005B7459" w:rsidRDefault="005B7459">
            <w:pPr>
              <w:rPr>
                <w:ins w:id="7315" w:author="Lucy Lucy" w:date="2018-09-01T00:03:00Z"/>
              </w:rPr>
            </w:pPr>
            <w:ins w:id="7316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36847A88" w14:textId="77777777" w:rsidR="005B7459" w:rsidRDefault="005B7459">
            <w:pPr>
              <w:rPr>
                <w:ins w:id="7317" w:author="Lucy Lucy" w:date="2018-09-01T00:03:00Z"/>
              </w:rPr>
            </w:pPr>
            <w:ins w:id="7318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135D74AC" w14:textId="77777777" w:rsidR="005B7459" w:rsidRPr="009C09B2" w:rsidRDefault="005B7459">
            <w:pPr>
              <w:rPr>
                <w:ins w:id="7319" w:author="Lucy Lucy" w:date="2018-09-01T00:03:00Z"/>
              </w:rPr>
            </w:pPr>
          </w:p>
        </w:tc>
        <w:tc>
          <w:tcPr>
            <w:tcW w:w="496" w:type="pct"/>
          </w:tcPr>
          <w:p w14:paraId="0351A5FB" w14:textId="77777777" w:rsidR="005B7459" w:rsidRPr="009C09B2" w:rsidRDefault="005B7459">
            <w:pPr>
              <w:rPr>
                <w:ins w:id="7320" w:author="Lucy Lucy" w:date="2018-09-01T00:03:00Z"/>
              </w:rPr>
            </w:pPr>
          </w:p>
        </w:tc>
        <w:tc>
          <w:tcPr>
            <w:tcW w:w="1537" w:type="pct"/>
          </w:tcPr>
          <w:p w14:paraId="6E594A33" w14:textId="77777777" w:rsidR="005B7459" w:rsidRDefault="005B7459">
            <w:pPr>
              <w:rPr>
                <w:ins w:id="7321" w:author="Lucy Lucy" w:date="2018-09-01T00:03:00Z"/>
              </w:rPr>
            </w:pPr>
          </w:p>
        </w:tc>
      </w:tr>
      <w:tr w:rsidR="005B7459" w:rsidRPr="009C09B2" w14:paraId="25106F25" w14:textId="77777777" w:rsidTr="00CF568F">
        <w:trPr>
          <w:ins w:id="7322" w:author="Lucy Lucy" w:date="2018-09-01T00:03:00Z"/>
        </w:trPr>
        <w:tc>
          <w:tcPr>
            <w:tcW w:w="1421" w:type="pct"/>
          </w:tcPr>
          <w:p w14:paraId="44D51E2E" w14:textId="77777777" w:rsidR="005B7459" w:rsidRDefault="005B7459">
            <w:pPr>
              <w:rPr>
                <w:ins w:id="7323" w:author="Lucy Lucy" w:date="2018-09-01T00:03:00Z"/>
              </w:rPr>
            </w:pPr>
            <w:ins w:id="7324" w:author="Lucy Lucy" w:date="2018-09-01T00:03:00Z">
              <w:r w:rsidRPr="009C09B2">
                <w:t>DELETED</w:t>
              </w:r>
            </w:ins>
          </w:p>
        </w:tc>
        <w:tc>
          <w:tcPr>
            <w:tcW w:w="804" w:type="pct"/>
          </w:tcPr>
          <w:p w14:paraId="3EF39B42" w14:textId="77777777" w:rsidR="005B7459" w:rsidRDefault="005B7459">
            <w:pPr>
              <w:rPr>
                <w:ins w:id="7325" w:author="Lucy Lucy" w:date="2018-09-01T00:03:00Z"/>
              </w:rPr>
            </w:pPr>
            <w:ins w:id="7326" w:author="Lucy Lucy" w:date="2018-09-01T00:03:00Z">
              <w:r w:rsidRPr="009C09B2">
                <w:t>Number</w:t>
              </w:r>
            </w:ins>
          </w:p>
        </w:tc>
        <w:tc>
          <w:tcPr>
            <w:tcW w:w="370" w:type="pct"/>
          </w:tcPr>
          <w:p w14:paraId="229816EF" w14:textId="77777777" w:rsidR="005B7459" w:rsidRDefault="005B7459">
            <w:pPr>
              <w:rPr>
                <w:ins w:id="7327" w:author="Lucy Lucy" w:date="2018-09-01T00:03:00Z"/>
              </w:rPr>
            </w:pPr>
            <w:ins w:id="7328" w:author="Lucy Lucy" w:date="2018-09-01T00:03:00Z">
              <w:r w:rsidRPr="009C09B2">
                <w:t>1</w:t>
              </w:r>
            </w:ins>
          </w:p>
        </w:tc>
        <w:tc>
          <w:tcPr>
            <w:tcW w:w="371" w:type="pct"/>
          </w:tcPr>
          <w:p w14:paraId="3FB48E24" w14:textId="77777777" w:rsidR="005B7459" w:rsidRPr="009C09B2" w:rsidRDefault="005B7459">
            <w:pPr>
              <w:rPr>
                <w:ins w:id="7329" w:author="Lucy Lucy" w:date="2018-09-01T00:03:00Z"/>
              </w:rPr>
            </w:pPr>
          </w:p>
        </w:tc>
        <w:tc>
          <w:tcPr>
            <w:tcW w:w="496" w:type="pct"/>
          </w:tcPr>
          <w:p w14:paraId="0CBDC137" w14:textId="77777777" w:rsidR="005B7459" w:rsidRPr="009C09B2" w:rsidRDefault="005B7459">
            <w:pPr>
              <w:rPr>
                <w:ins w:id="7330" w:author="Lucy Lucy" w:date="2018-09-01T00:03:00Z"/>
              </w:rPr>
            </w:pPr>
            <w:ins w:id="7331" w:author="Lucy Lucy" w:date="2018-09-01T00:03:00Z">
              <w:r w:rsidRPr="009C09B2">
                <w:t>0</w:t>
              </w:r>
            </w:ins>
          </w:p>
        </w:tc>
        <w:tc>
          <w:tcPr>
            <w:tcW w:w="1537" w:type="pct"/>
          </w:tcPr>
          <w:p w14:paraId="66AA0F0E" w14:textId="77777777" w:rsidR="005B7459" w:rsidRDefault="005B7459">
            <w:pPr>
              <w:rPr>
                <w:ins w:id="7332" w:author="Lucy Lucy" w:date="2018-09-01T00:03:00Z"/>
              </w:rPr>
            </w:pPr>
          </w:p>
        </w:tc>
      </w:tr>
    </w:tbl>
    <w:p w14:paraId="03A85BED" w14:textId="77777777" w:rsidR="005B7459" w:rsidRPr="009C09B2" w:rsidRDefault="005B7459">
      <w:pPr>
        <w:pStyle w:val="Heading3"/>
        <w:rPr>
          <w:moveTo w:id="7333" w:author="Lucy Lucy" w:date="2018-09-01T00:04:00Z"/>
        </w:rPr>
        <w:pPrChange w:id="7334" w:author="Lucy Lucy" w:date="2018-09-01T00:05:00Z">
          <w:pPr>
            <w:pStyle w:val="Heading2"/>
          </w:pPr>
        </w:pPrChange>
      </w:pPr>
      <w:bookmarkStart w:id="7335" w:name="_Toc523526417"/>
      <w:moveToRangeStart w:id="7336" w:author="Lucy Lucy" w:date="2018-09-01T00:04:00Z" w:name="move523523528"/>
      <w:moveTo w:id="7337" w:author="Lucy Lucy" w:date="2018-09-01T00:04:00Z">
        <w:r>
          <w:t>App_DDSHCN</w:t>
        </w:r>
        <w:bookmarkEnd w:id="7335"/>
      </w:moveTo>
    </w:p>
    <w:p w14:paraId="6CDB40CD" w14:textId="77777777" w:rsidR="005B7459" w:rsidRDefault="005B7459" w:rsidP="005B7459">
      <w:pPr>
        <w:pStyle w:val="ListParagraph"/>
        <w:numPr>
          <w:ilvl w:val="0"/>
          <w:numId w:val="8"/>
        </w:numPr>
        <w:rPr>
          <w:moveTo w:id="7338" w:author="Lucy Lucy" w:date="2018-09-01T00:04:00Z"/>
        </w:rPr>
      </w:pPr>
      <w:moveTo w:id="7339" w:author="Lucy Lucy" w:date="2018-09-01T00:04:00Z">
        <w:r w:rsidRPr="009C09B2">
          <w:t xml:space="preserve">Mục đích: </w:t>
        </w:r>
        <w:r>
          <w:t>Lưu thông tin về đại diện sở hữu công nghiệp</w:t>
        </w:r>
      </w:moveTo>
    </w:p>
    <w:p w14:paraId="3251F109" w14:textId="77777777" w:rsidR="005B7459" w:rsidRDefault="005B7459" w:rsidP="005B7459">
      <w:pPr>
        <w:pStyle w:val="ListParagraph"/>
        <w:ind w:left="360"/>
        <w:rPr>
          <w:moveTo w:id="7340" w:author="Lucy Lucy" w:date="2018-09-01T00:04:00Z"/>
        </w:rPr>
      </w:pPr>
      <w:moveTo w:id="7341" w:author="Lucy Lucy" w:date="2018-09-01T00:04:00Z">
        <w:r>
          <w:t>Chọn người ký trong đơn</w:t>
        </w:r>
      </w:moveTo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5B7459" w:rsidRPr="009C09B2" w14:paraId="64BCD098" w14:textId="77777777" w:rsidTr="00CF568F">
        <w:trPr>
          <w:tblHeader/>
        </w:trPr>
        <w:tc>
          <w:tcPr>
            <w:tcW w:w="1421" w:type="pct"/>
            <w:shd w:val="clear" w:color="auto" w:fill="E6E6E6"/>
          </w:tcPr>
          <w:p w14:paraId="0C98A3CA" w14:textId="77777777" w:rsidR="005B7459" w:rsidRPr="009C09B2" w:rsidRDefault="005B7459" w:rsidP="00CF568F">
            <w:pPr>
              <w:rPr>
                <w:moveTo w:id="7342" w:author="Lucy Lucy" w:date="2018-09-01T00:04:00Z"/>
                <w:b/>
              </w:rPr>
            </w:pPr>
            <w:moveTo w:id="7343" w:author="Lucy Lucy" w:date="2018-09-01T00:04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804" w:type="pct"/>
            <w:shd w:val="clear" w:color="auto" w:fill="E6E6E6"/>
          </w:tcPr>
          <w:p w14:paraId="56D034BA" w14:textId="77777777" w:rsidR="005B7459" w:rsidRPr="009C09B2" w:rsidRDefault="005B7459" w:rsidP="00CF568F">
            <w:pPr>
              <w:rPr>
                <w:moveTo w:id="7344" w:author="Lucy Lucy" w:date="2018-09-01T00:04:00Z"/>
                <w:b/>
              </w:rPr>
            </w:pPr>
            <w:moveTo w:id="7345" w:author="Lucy Lucy" w:date="2018-09-01T00:04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70" w:type="pct"/>
            <w:shd w:val="clear" w:color="auto" w:fill="E6E6E6"/>
          </w:tcPr>
          <w:p w14:paraId="0C83B431" w14:textId="77777777" w:rsidR="005B7459" w:rsidRPr="009C09B2" w:rsidRDefault="005B7459" w:rsidP="00CF568F">
            <w:pPr>
              <w:rPr>
                <w:moveTo w:id="7346" w:author="Lucy Lucy" w:date="2018-09-01T00:04:00Z"/>
                <w:b/>
              </w:rPr>
            </w:pPr>
            <w:moveTo w:id="7347" w:author="Lucy Lucy" w:date="2018-09-01T00:04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71" w:type="pct"/>
            <w:shd w:val="clear" w:color="auto" w:fill="E6E6E6"/>
          </w:tcPr>
          <w:p w14:paraId="33A46F81" w14:textId="77777777" w:rsidR="005B7459" w:rsidRPr="009C09B2" w:rsidRDefault="005B7459" w:rsidP="00CF568F">
            <w:pPr>
              <w:rPr>
                <w:moveTo w:id="7348" w:author="Lucy Lucy" w:date="2018-09-01T00:04:00Z"/>
                <w:b/>
              </w:rPr>
            </w:pPr>
            <w:moveTo w:id="7349" w:author="Lucy Lucy" w:date="2018-09-01T00:04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46566814" w14:textId="77777777" w:rsidR="005B7459" w:rsidRPr="009C09B2" w:rsidRDefault="005B7459" w:rsidP="00CF568F">
            <w:pPr>
              <w:rPr>
                <w:moveTo w:id="7350" w:author="Lucy Lucy" w:date="2018-09-01T00:04:00Z"/>
                <w:b/>
              </w:rPr>
            </w:pPr>
            <w:moveTo w:id="7351" w:author="Lucy Lucy" w:date="2018-09-01T00:04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537" w:type="pct"/>
            <w:shd w:val="clear" w:color="auto" w:fill="E6E6E6"/>
          </w:tcPr>
          <w:p w14:paraId="7BE3944A" w14:textId="77777777" w:rsidR="005B7459" w:rsidRPr="009C09B2" w:rsidRDefault="005B7459" w:rsidP="00CF568F">
            <w:pPr>
              <w:jc w:val="left"/>
              <w:rPr>
                <w:moveTo w:id="7352" w:author="Lucy Lucy" w:date="2018-09-01T00:04:00Z"/>
                <w:b/>
              </w:rPr>
            </w:pPr>
            <w:moveTo w:id="7353" w:author="Lucy Lucy" w:date="2018-09-01T00:04:00Z">
              <w:r w:rsidRPr="009C09B2">
                <w:rPr>
                  <w:b/>
                </w:rPr>
                <w:t>Mô tả</w:t>
              </w:r>
            </w:moveTo>
          </w:p>
        </w:tc>
      </w:tr>
      <w:tr w:rsidR="005B7459" w:rsidRPr="009C09B2" w14:paraId="67D86F55" w14:textId="77777777" w:rsidTr="00CF568F">
        <w:tc>
          <w:tcPr>
            <w:tcW w:w="1421" w:type="pct"/>
          </w:tcPr>
          <w:p w14:paraId="3A9B3ED8" w14:textId="77777777" w:rsidR="005B7459" w:rsidRPr="009C09B2" w:rsidRDefault="005B7459" w:rsidP="00CF568F">
            <w:pPr>
              <w:rPr>
                <w:moveTo w:id="7354" w:author="Lucy Lucy" w:date="2018-09-01T00:04:00Z"/>
              </w:rPr>
            </w:pPr>
            <w:moveTo w:id="7355" w:author="Lucy Lucy" w:date="2018-09-01T00:04:00Z">
              <w:r w:rsidRPr="009C09B2">
                <w:t>ID</w:t>
              </w:r>
            </w:moveTo>
          </w:p>
        </w:tc>
        <w:tc>
          <w:tcPr>
            <w:tcW w:w="804" w:type="pct"/>
          </w:tcPr>
          <w:p w14:paraId="70C6C653" w14:textId="77777777" w:rsidR="005B7459" w:rsidRPr="009C09B2" w:rsidRDefault="005B7459" w:rsidP="00CF568F">
            <w:pPr>
              <w:rPr>
                <w:moveTo w:id="7356" w:author="Lucy Lucy" w:date="2018-09-01T00:04:00Z"/>
              </w:rPr>
            </w:pPr>
            <w:moveTo w:id="7357" w:author="Lucy Lucy" w:date="2018-09-01T00:04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14B34089" w14:textId="77777777" w:rsidR="005B7459" w:rsidRPr="009C09B2" w:rsidRDefault="005B7459" w:rsidP="00CF568F">
            <w:pPr>
              <w:rPr>
                <w:moveTo w:id="7358" w:author="Lucy Lucy" w:date="2018-09-01T00:04:00Z"/>
              </w:rPr>
            </w:pPr>
          </w:p>
        </w:tc>
        <w:tc>
          <w:tcPr>
            <w:tcW w:w="371" w:type="pct"/>
          </w:tcPr>
          <w:p w14:paraId="3BBF8E47" w14:textId="77777777" w:rsidR="005B7459" w:rsidRPr="009C09B2" w:rsidRDefault="005B7459" w:rsidP="00CF568F">
            <w:pPr>
              <w:rPr>
                <w:moveTo w:id="7359" w:author="Lucy Lucy" w:date="2018-09-01T00:04:00Z"/>
              </w:rPr>
            </w:pPr>
          </w:p>
        </w:tc>
        <w:tc>
          <w:tcPr>
            <w:tcW w:w="496" w:type="pct"/>
          </w:tcPr>
          <w:p w14:paraId="3EC210B6" w14:textId="77777777" w:rsidR="005B7459" w:rsidRPr="009C09B2" w:rsidRDefault="005B7459" w:rsidP="00CF568F">
            <w:pPr>
              <w:rPr>
                <w:moveTo w:id="7360" w:author="Lucy Lucy" w:date="2018-09-01T00:04:00Z"/>
              </w:rPr>
            </w:pPr>
          </w:p>
        </w:tc>
        <w:tc>
          <w:tcPr>
            <w:tcW w:w="1537" w:type="pct"/>
          </w:tcPr>
          <w:p w14:paraId="3607E491" w14:textId="77777777" w:rsidR="005B7459" w:rsidRPr="009C09B2" w:rsidRDefault="005B7459" w:rsidP="00CF568F">
            <w:pPr>
              <w:rPr>
                <w:moveTo w:id="7361" w:author="Lucy Lucy" w:date="2018-09-01T00:04:00Z"/>
              </w:rPr>
            </w:pPr>
            <w:moveTo w:id="7362" w:author="Lucy Lucy" w:date="2018-09-01T00:04:00Z">
              <w:r w:rsidRPr="009C09B2">
                <w:t>ID tự tăng</w:t>
              </w:r>
            </w:moveTo>
          </w:p>
        </w:tc>
      </w:tr>
      <w:tr w:rsidR="005B7459" w:rsidRPr="009C09B2" w14:paraId="1810C805" w14:textId="77777777" w:rsidTr="00CF568F">
        <w:tc>
          <w:tcPr>
            <w:tcW w:w="1421" w:type="pct"/>
          </w:tcPr>
          <w:p w14:paraId="7533F5DA" w14:textId="77777777" w:rsidR="005B7459" w:rsidRPr="009C09B2" w:rsidRDefault="005B7459" w:rsidP="00CF568F">
            <w:pPr>
              <w:rPr>
                <w:moveTo w:id="7363" w:author="Lucy Lucy" w:date="2018-09-01T00:04:00Z"/>
              </w:rPr>
            </w:pPr>
            <w:moveTo w:id="7364" w:author="Lucy Lucy" w:date="2018-09-01T00:04:00Z">
              <w:r>
                <w:t>Name_VI</w:t>
              </w:r>
            </w:moveTo>
          </w:p>
        </w:tc>
        <w:tc>
          <w:tcPr>
            <w:tcW w:w="804" w:type="pct"/>
          </w:tcPr>
          <w:p w14:paraId="656BB490" w14:textId="77777777" w:rsidR="005B7459" w:rsidRPr="009C09B2" w:rsidRDefault="005B7459" w:rsidP="00CF568F">
            <w:pPr>
              <w:rPr>
                <w:moveTo w:id="7365" w:author="Lucy Lucy" w:date="2018-09-01T00:04:00Z"/>
              </w:rPr>
            </w:pPr>
            <w:moveTo w:id="7366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6FFAE8A1" w14:textId="77777777" w:rsidR="005B7459" w:rsidRPr="009C09B2" w:rsidRDefault="005B7459" w:rsidP="00CF568F">
            <w:pPr>
              <w:rPr>
                <w:moveTo w:id="7367" w:author="Lucy Lucy" w:date="2018-09-01T00:04:00Z"/>
              </w:rPr>
            </w:pPr>
            <w:moveTo w:id="7368" w:author="Lucy Lucy" w:date="2018-09-01T00:04:00Z">
              <w:r>
                <w:t>200</w:t>
              </w:r>
            </w:moveTo>
          </w:p>
        </w:tc>
        <w:tc>
          <w:tcPr>
            <w:tcW w:w="371" w:type="pct"/>
          </w:tcPr>
          <w:p w14:paraId="07BB4D0C" w14:textId="77777777" w:rsidR="005B7459" w:rsidRPr="009C09B2" w:rsidRDefault="005B7459" w:rsidP="00CF568F">
            <w:pPr>
              <w:rPr>
                <w:moveTo w:id="7369" w:author="Lucy Lucy" w:date="2018-09-01T00:04:00Z"/>
              </w:rPr>
            </w:pPr>
          </w:p>
        </w:tc>
        <w:tc>
          <w:tcPr>
            <w:tcW w:w="496" w:type="pct"/>
          </w:tcPr>
          <w:p w14:paraId="37876FD8" w14:textId="77777777" w:rsidR="005B7459" w:rsidRPr="009C09B2" w:rsidRDefault="005B7459" w:rsidP="00CF568F">
            <w:pPr>
              <w:rPr>
                <w:moveTo w:id="7370" w:author="Lucy Lucy" w:date="2018-09-01T00:04:00Z"/>
              </w:rPr>
            </w:pPr>
          </w:p>
        </w:tc>
        <w:tc>
          <w:tcPr>
            <w:tcW w:w="1537" w:type="pct"/>
          </w:tcPr>
          <w:p w14:paraId="61DA8AEE" w14:textId="77777777" w:rsidR="005B7459" w:rsidRPr="009C09B2" w:rsidRDefault="005B7459" w:rsidP="00CF568F">
            <w:pPr>
              <w:rPr>
                <w:moveTo w:id="7371" w:author="Lucy Lucy" w:date="2018-09-01T00:04:00Z"/>
              </w:rPr>
            </w:pPr>
            <w:moveTo w:id="7372" w:author="Lucy Lucy" w:date="2018-09-01T00:04:00Z">
              <w:r>
                <w:t>Tên đầy đủ</w:t>
              </w:r>
            </w:moveTo>
          </w:p>
        </w:tc>
      </w:tr>
      <w:tr w:rsidR="005B7459" w:rsidRPr="009C09B2" w14:paraId="6A462C86" w14:textId="77777777" w:rsidTr="00CF568F">
        <w:tc>
          <w:tcPr>
            <w:tcW w:w="1421" w:type="pct"/>
          </w:tcPr>
          <w:p w14:paraId="56D62F72" w14:textId="77777777" w:rsidR="005B7459" w:rsidRDefault="005B7459" w:rsidP="00CF568F">
            <w:pPr>
              <w:rPr>
                <w:moveTo w:id="7373" w:author="Lucy Lucy" w:date="2018-09-01T00:04:00Z"/>
              </w:rPr>
            </w:pPr>
            <w:moveTo w:id="7374" w:author="Lucy Lucy" w:date="2018-09-01T00:04:00Z">
              <w:r>
                <w:t>Address_VI</w:t>
              </w:r>
            </w:moveTo>
          </w:p>
        </w:tc>
        <w:tc>
          <w:tcPr>
            <w:tcW w:w="804" w:type="pct"/>
          </w:tcPr>
          <w:p w14:paraId="71E71B20" w14:textId="77777777" w:rsidR="005B7459" w:rsidRDefault="005B7459" w:rsidP="00CF568F">
            <w:pPr>
              <w:rPr>
                <w:moveTo w:id="7375" w:author="Lucy Lucy" w:date="2018-09-01T00:04:00Z"/>
              </w:rPr>
            </w:pPr>
            <w:moveTo w:id="7376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4A089E59" w14:textId="77777777" w:rsidR="005B7459" w:rsidRDefault="005B7459" w:rsidP="00CF568F">
            <w:pPr>
              <w:rPr>
                <w:moveTo w:id="7377" w:author="Lucy Lucy" w:date="2018-09-01T00:04:00Z"/>
              </w:rPr>
            </w:pPr>
            <w:moveTo w:id="7378" w:author="Lucy Lucy" w:date="2018-09-01T00:04:00Z">
              <w:r>
                <w:t>250</w:t>
              </w:r>
            </w:moveTo>
          </w:p>
        </w:tc>
        <w:tc>
          <w:tcPr>
            <w:tcW w:w="371" w:type="pct"/>
          </w:tcPr>
          <w:p w14:paraId="47AFA2C2" w14:textId="77777777" w:rsidR="005B7459" w:rsidRPr="009C09B2" w:rsidRDefault="005B7459" w:rsidP="00CF568F">
            <w:pPr>
              <w:rPr>
                <w:moveTo w:id="7379" w:author="Lucy Lucy" w:date="2018-09-01T00:04:00Z"/>
              </w:rPr>
            </w:pPr>
          </w:p>
        </w:tc>
        <w:tc>
          <w:tcPr>
            <w:tcW w:w="496" w:type="pct"/>
          </w:tcPr>
          <w:p w14:paraId="3803D1EE" w14:textId="77777777" w:rsidR="005B7459" w:rsidRPr="009C09B2" w:rsidRDefault="005B7459" w:rsidP="00CF568F">
            <w:pPr>
              <w:rPr>
                <w:moveTo w:id="7380" w:author="Lucy Lucy" w:date="2018-09-01T00:04:00Z"/>
              </w:rPr>
            </w:pPr>
          </w:p>
        </w:tc>
        <w:tc>
          <w:tcPr>
            <w:tcW w:w="1537" w:type="pct"/>
          </w:tcPr>
          <w:p w14:paraId="05996F0E" w14:textId="77777777" w:rsidR="005B7459" w:rsidRDefault="005B7459" w:rsidP="00CF568F">
            <w:pPr>
              <w:rPr>
                <w:moveTo w:id="7381" w:author="Lucy Lucy" w:date="2018-09-01T00:04:00Z"/>
              </w:rPr>
            </w:pPr>
            <w:moveTo w:id="7382" w:author="Lucy Lucy" w:date="2018-09-01T00:04:00Z">
              <w:r>
                <w:t>Địa chỉ</w:t>
              </w:r>
            </w:moveTo>
          </w:p>
        </w:tc>
      </w:tr>
      <w:tr w:rsidR="005B7459" w:rsidRPr="009C09B2" w14:paraId="4A52601E" w14:textId="77777777" w:rsidTr="00CF568F">
        <w:tc>
          <w:tcPr>
            <w:tcW w:w="1421" w:type="pct"/>
          </w:tcPr>
          <w:p w14:paraId="2126F29D" w14:textId="77777777" w:rsidR="005B7459" w:rsidRDefault="005B7459" w:rsidP="00CF568F">
            <w:pPr>
              <w:rPr>
                <w:moveTo w:id="7383" w:author="Lucy Lucy" w:date="2018-09-01T00:04:00Z"/>
              </w:rPr>
            </w:pPr>
            <w:moveTo w:id="7384" w:author="Lucy Lucy" w:date="2018-09-01T00:04:00Z">
              <w:r>
                <w:t>Name_EN</w:t>
              </w:r>
            </w:moveTo>
          </w:p>
        </w:tc>
        <w:tc>
          <w:tcPr>
            <w:tcW w:w="804" w:type="pct"/>
          </w:tcPr>
          <w:p w14:paraId="6E363405" w14:textId="77777777" w:rsidR="005B7459" w:rsidRDefault="005B7459" w:rsidP="00CF568F">
            <w:pPr>
              <w:rPr>
                <w:moveTo w:id="7385" w:author="Lucy Lucy" w:date="2018-09-01T00:04:00Z"/>
              </w:rPr>
            </w:pPr>
            <w:moveTo w:id="7386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30768C7E" w14:textId="77777777" w:rsidR="005B7459" w:rsidRDefault="005B7459" w:rsidP="00CF568F">
            <w:pPr>
              <w:rPr>
                <w:moveTo w:id="7387" w:author="Lucy Lucy" w:date="2018-09-01T00:04:00Z"/>
              </w:rPr>
            </w:pPr>
            <w:moveTo w:id="7388" w:author="Lucy Lucy" w:date="2018-09-01T00:04:00Z">
              <w:r>
                <w:t>200</w:t>
              </w:r>
            </w:moveTo>
          </w:p>
        </w:tc>
        <w:tc>
          <w:tcPr>
            <w:tcW w:w="371" w:type="pct"/>
          </w:tcPr>
          <w:p w14:paraId="4EF88E2C" w14:textId="77777777" w:rsidR="005B7459" w:rsidRPr="009C09B2" w:rsidRDefault="005B7459" w:rsidP="00CF568F">
            <w:pPr>
              <w:rPr>
                <w:moveTo w:id="7389" w:author="Lucy Lucy" w:date="2018-09-01T00:04:00Z"/>
              </w:rPr>
            </w:pPr>
          </w:p>
        </w:tc>
        <w:tc>
          <w:tcPr>
            <w:tcW w:w="496" w:type="pct"/>
          </w:tcPr>
          <w:p w14:paraId="30730401" w14:textId="77777777" w:rsidR="005B7459" w:rsidRPr="009C09B2" w:rsidRDefault="005B7459" w:rsidP="00CF568F">
            <w:pPr>
              <w:rPr>
                <w:moveTo w:id="7390" w:author="Lucy Lucy" w:date="2018-09-01T00:04:00Z"/>
              </w:rPr>
            </w:pPr>
          </w:p>
        </w:tc>
        <w:tc>
          <w:tcPr>
            <w:tcW w:w="1537" w:type="pct"/>
          </w:tcPr>
          <w:p w14:paraId="476D61EB" w14:textId="77777777" w:rsidR="005B7459" w:rsidRDefault="005B7459" w:rsidP="00CF568F">
            <w:pPr>
              <w:rPr>
                <w:moveTo w:id="7391" w:author="Lucy Lucy" w:date="2018-09-01T00:04:00Z"/>
              </w:rPr>
            </w:pPr>
            <w:moveTo w:id="7392" w:author="Lucy Lucy" w:date="2018-09-01T00:04:00Z">
              <w:r>
                <w:t>Tên tiếng anh</w:t>
              </w:r>
            </w:moveTo>
          </w:p>
        </w:tc>
      </w:tr>
      <w:tr w:rsidR="005B7459" w:rsidRPr="009C09B2" w14:paraId="2D75B275" w14:textId="77777777" w:rsidTr="00CF568F">
        <w:tc>
          <w:tcPr>
            <w:tcW w:w="1421" w:type="pct"/>
          </w:tcPr>
          <w:p w14:paraId="553E4061" w14:textId="77777777" w:rsidR="005B7459" w:rsidRDefault="005B7459" w:rsidP="00CF568F">
            <w:pPr>
              <w:rPr>
                <w:moveTo w:id="7393" w:author="Lucy Lucy" w:date="2018-09-01T00:04:00Z"/>
              </w:rPr>
            </w:pPr>
            <w:moveTo w:id="7394" w:author="Lucy Lucy" w:date="2018-09-01T00:04:00Z">
              <w:r>
                <w:t>Address_EN</w:t>
              </w:r>
            </w:moveTo>
          </w:p>
        </w:tc>
        <w:tc>
          <w:tcPr>
            <w:tcW w:w="804" w:type="pct"/>
          </w:tcPr>
          <w:p w14:paraId="5038AF24" w14:textId="77777777" w:rsidR="005B7459" w:rsidRDefault="005B7459" w:rsidP="00CF568F">
            <w:pPr>
              <w:rPr>
                <w:moveTo w:id="7395" w:author="Lucy Lucy" w:date="2018-09-01T00:04:00Z"/>
              </w:rPr>
            </w:pPr>
            <w:moveTo w:id="7396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29A3D31E" w14:textId="77777777" w:rsidR="005B7459" w:rsidRDefault="005B7459" w:rsidP="00CF568F">
            <w:pPr>
              <w:rPr>
                <w:moveTo w:id="7397" w:author="Lucy Lucy" w:date="2018-09-01T00:04:00Z"/>
              </w:rPr>
            </w:pPr>
            <w:moveTo w:id="7398" w:author="Lucy Lucy" w:date="2018-09-01T00:04:00Z">
              <w:r>
                <w:t>250</w:t>
              </w:r>
            </w:moveTo>
          </w:p>
        </w:tc>
        <w:tc>
          <w:tcPr>
            <w:tcW w:w="371" w:type="pct"/>
          </w:tcPr>
          <w:p w14:paraId="0CE6F3FA" w14:textId="77777777" w:rsidR="005B7459" w:rsidRPr="009C09B2" w:rsidRDefault="005B7459" w:rsidP="00CF568F">
            <w:pPr>
              <w:rPr>
                <w:moveTo w:id="7399" w:author="Lucy Lucy" w:date="2018-09-01T00:04:00Z"/>
              </w:rPr>
            </w:pPr>
          </w:p>
        </w:tc>
        <w:tc>
          <w:tcPr>
            <w:tcW w:w="496" w:type="pct"/>
          </w:tcPr>
          <w:p w14:paraId="132A7BA4" w14:textId="77777777" w:rsidR="005B7459" w:rsidRPr="009C09B2" w:rsidRDefault="005B7459" w:rsidP="00CF568F">
            <w:pPr>
              <w:rPr>
                <w:moveTo w:id="7400" w:author="Lucy Lucy" w:date="2018-09-01T00:04:00Z"/>
              </w:rPr>
            </w:pPr>
          </w:p>
        </w:tc>
        <w:tc>
          <w:tcPr>
            <w:tcW w:w="1537" w:type="pct"/>
          </w:tcPr>
          <w:p w14:paraId="5FD5F06F" w14:textId="77777777" w:rsidR="005B7459" w:rsidRDefault="005B7459" w:rsidP="00CF568F">
            <w:pPr>
              <w:rPr>
                <w:moveTo w:id="7401" w:author="Lucy Lucy" w:date="2018-09-01T00:04:00Z"/>
              </w:rPr>
            </w:pPr>
            <w:moveTo w:id="7402" w:author="Lucy Lucy" w:date="2018-09-01T00:04:00Z">
              <w:r>
                <w:t>Tên tiếng việt</w:t>
              </w:r>
            </w:moveTo>
          </w:p>
        </w:tc>
      </w:tr>
      <w:tr w:rsidR="005B7459" w:rsidRPr="009C09B2" w14:paraId="54DD0064" w14:textId="77777777" w:rsidTr="00CF568F">
        <w:tc>
          <w:tcPr>
            <w:tcW w:w="1421" w:type="pct"/>
          </w:tcPr>
          <w:p w14:paraId="174C0E12" w14:textId="77777777" w:rsidR="005B7459" w:rsidRDefault="005B7459" w:rsidP="00CF568F">
            <w:pPr>
              <w:rPr>
                <w:moveTo w:id="7403" w:author="Lucy Lucy" w:date="2018-09-01T00:04:00Z"/>
              </w:rPr>
            </w:pPr>
            <w:moveTo w:id="7404" w:author="Lucy Lucy" w:date="2018-09-01T00:04:00Z">
              <w:r>
                <w:t>Phone</w:t>
              </w:r>
            </w:moveTo>
          </w:p>
        </w:tc>
        <w:tc>
          <w:tcPr>
            <w:tcW w:w="804" w:type="pct"/>
          </w:tcPr>
          <w:p w14:paraId="5BC47AAA" w14:textId="77777777" w:rsidR="005B7459" w:rsidRDefault="005B7459" w:rsidP="00CF568F">
            <w:pPr>
              <w:rPr>
                <w:moveTo w:id="7405" w:author="Lucy Lucy" w:date="2018-09-01T00:04:00Z"/>
              </w:rPr>
            </w:pPr>
            <w:moveTo w:id="7406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1BA2B975" w14:textId="77777777" w:rsidR="005B7459" w:rsidRDefault="005B7459" w:rsidP="00CF568F">
            <w:pPr>
              <w:rPr>
                <w:moveTo w:id="7407" w:author="Lucy Lucy" w:date="2018-09-01T00:04:00Z"/>
              </w:rPr>
            </w:pPr>
            <w:moveTo w:id="7408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4CB16DFB" w14:textId="77777777" w:rsidR="005B7459" w:rsidRPr="009C09B2" w:rsidRDefault="005B7459" w:rsidP="00CF568F">
            <w:pPr>
              <w:rPr>
                <w:moveTo w:id="7409" w:author="Lucy Lucy" w:date="2018-09-01T00:04:00Z"/>
              </w:rPr>
            </w:pPr>
          </w:p>
        </w:tc>
        <w:tc>
          <w:tcPr>
            <w:tcW w:w="496" w:type="pct"/>
          </w:tcPr>
          <w:p w14:paraId="4DD52407" w14:textId="77777777" w:rsidR="005B7459" w:rsidRPr="009C09B2" w:rsidRDefault="005B7459" w:rsidP="00CF568F">
            <w:pPr>
              <w:rPr>
                <w:moveTo w:id="7410" w:author="Lucy Lucy" w:date="2018-09-01T00:04:00Z"/>
              </w:rPr>
            </w:pPr>
          </w:p>
        </w:tc>
        <w:tc>
          <w:tcPr>
            <w:tcW w:w="1537" w:type="pct"/>
          </w:tcPr>
          <w:p w14:paraId="04D40553" w14:textId="77777777" w:rsidR="005B7459" w:rsidRDefault="005B7459" w:rsidP="00CF568F">
            <w:pPr>
              <w:rPr>
                <w:moveTo w:id="7411" w:author="Lucy Lucy" w:date="2018-09-01T00:04:00Z"/>
              </w:rPr>
            </w:pPr>
            <w:moveTo w:id="7412" w:author="Lucy Lucy" w:date="2018-09-01T00:04:00Z">
              <w:r>
                <w:t>Phone</w:t>
              </w:r>
            </w:moveTo>
          </w:p>
        </w:tc>
      </w:tr>
      <w:tr w:rsidR="005B7459" w:rsidRPr="009C09B2" w14:paraId="21AAFA8B" w14:textId="77777777" w:rsidTr="00CF568F">
        <w:tc>
          <w:tcPr>
            <w:tcW w:w="1421" w:type="pct"/>
          </w:tcPr>
          <w:p w14:paraId="3D64E1DB" w14:textId="77777777" w:rsidR="005B7459" w:rsidRDefault="005B7459" w:rsidP="00CF568F">
            <w:pPr>
              <w:rPr>
                <w:moveTo w:id="7413" w:author="Lucy Lucy" w:date="2018-09-01T00:04:00Z"/>
              </w:rPr>
            </w:pPr>
            <w:moveTo w:id="7414" w:author="Lucy Lucy" w:date="2018-09-01T00:04:00Z">
              <w:r>
                <w:t>Fax</w:t>
              </w:r>
            </w:moveTo>
          </w:p>
        </w:tc>
        <w:tc>
          <w:tcPr>
            <w:tcW w:w="804" w:type="pct"/>
          </w:tcPr>
          <w:p w14:paraId="62396D1E" w14:textId="77777777" w:rsidR="005B7459" w:rsidRDefault="005B7459" w:rsidP="00CF568F">
            <w:pPr>
              <w:rPr>
                <w:moveTo w:id="7415" w:author="Lucy Lucy" w:date="2018-09-01T00:04:00Z"/>
              </w:rPr>
            </w:pPr>
            <w:moveTo w:id="7416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501BFA94" w14:textId="77777777" w:rsidR="005B7459" w:rsidRDefault="005B7459" w:rsidP="00CF568F">
            <w:pPr>
              <w:rPr>
                <w:moveTo w:id="7417" w:author="Lucy Lucy" w:date="2018-09-01T00:04:00Z"/>
              </w:rPr>
            </w:pPr>
            <w:moveTo w:id="7418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5C68E212" w14:textId="77777777" w:rsidR="005B7459" w:rsidRPr="009C09B2" w:rsidRDefault="005B7459" w:rsidP="00CF568F">
            <w:pPr>
              <w:rPr>
                <w:moveTo w:id="7419" w:author="Lucy Lucy" w:date="2018-09-01T00:04:00Z"/>
              </w:rPr>
            </w:pPr>
          </w:p>
        </w:tc>
        <w:tc>
          <w:tcPr>
            <w:tcW w:w="496" w:type="pct"/>
          </w:tcPr>
          <w:p w14:paraId="3EB5B25E" w14:textId="77777777" w:rsidR="005B7459" w:rsidRPr="009C09B2" w:rsidRDefault="005B7459" w:rsidP="00CF568F">
            <w:pPr>
              <w:rPr>
                <w:moveTo w:id="7420" w:author="Lucy Lucy" w:date="2018-09-01T00:04:00Z"/>
              </w:rPr>
            </w:pPr>
          </w:p>
        </w:tc>
        <w:tc>
          <w:tcPr>
            <w:tcW w:w="1537" w:type="pct"/>
          </w:tcPr>
          <w:p w14:paraId="5B889437" w14:textId="77777777" w:rsidR="005B7459" w:rsidRDefault="005B7459" w:rsidP="00CF568F">
            <w:pPr>
              <w:rPr>
                <w:moveTo w:id="7421" w:author="Lucy Lucy" w:date="2018-09-01T00:04:00Z"/>
              </w:rPr>
            </w:pPr>
            <w:moveTo w:id="7422" w:author="Lucy Lucy" w:date="2018-09-01T00:04:00Z">
              <w:r>
                <w:t>Fax</w:t>
              </w:r>
            </w:moveTo>
          </w:p>
        </w:tc>
      </w:tr>
      <w:tr w:rsidR="005B7459" w:rsidRPr="009C09B2" w14:paraId="18E4F61C" w14:textId="77777777" w:rsidTr="00CF568F">
        <w:tc>
          <w:tcPr>
            <w:tcW w:w="1421" w:type="pct"/>
          </w:tcPr>
          <w:p w14:paraId="375A63F0" w14:textId="77777777" w:rsidR="005B7459" w:rsidRDefault="005B7459" w:rsidP="00CF568F">
            <w:pPr>
              <w:rPr>
                <w:moveTo w:id="7423" w:author="Lucy Lucy" w:date="2018-09-01T00:04:00Z"/>
              </w:rPr>
            </w:pPr>
            <w:moveTo w:id="7424" w:author="Lucy Lucy" w:date="2018-09-01T00:04:00Z">
              <w:r>
                <w:lastRenderedPageBreak/>
                <w:t>Email</w:t>
              </w:r>
            </w:moveTo>
          </w:p>
        </w:tc>
        <w:tc>
          <w:tcPr>
            <w:tcW w:w="804" w:type="pct"/>
          </w:tcPr>
          <w:p w14:paraId="21B8C5EE" w14:textId="77777777" w:rsidR="005B7459" w:rsidRDefault="005B7459" w:rsidP="00CF568F">
            <w:pPr>
              <w:rPr>
                <w:moveTo w:id="7425" w:author="Lucy Lucy" w:date="2018-09-01T00:04:00Z"/>
              </w:rPr>
            </w:pPr>
            <w:moveTo w:id="7426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488E09D6" w14:textId="77777777" w:rsidR="005B7459" w:rsidRDefault="005B7459" w:rsidP="00CF568F">
            <w:pPr>
              <w:rPr>
                <w:moveTo w:id="7427" w:author="Lucy Lucy" w:date="2018-09-01T00:04:00Z"/>
              </w:rPr>
            </w:pPr>
            <w:moveTo w:id="7428" w:author="Lucy Lucy" w:date="2018-09-01T00:04:00Z">
              <w:r>
                <w:t>150</w:t>
              </w:r>
            </w:moveTo>
          </w:p>
        </w:tc>
        <w:tc>
          <w:tcPr>
            <w:tcW w:w="371" w:type="pct"/>
          </w:tcPr>
          <w:p w14:paraId="0C1C306F" w14:textId="77777777" w:rsidR="005B7459" w:rsidRPr="009C09B2" w:rsidRDefault="005B7459" w:rsidP="00CF568F">
            <w:pPr>
              <w:rPr>
                <w:moveTo w:id="7429" w:author="Lucy Lucy" w:date="2018-09-01T00:04:00Z"/>
              </w:rPr>
            </w:pPr>
          </w:p>
        </w:tc>
        <w:tc>
          <w:tcPr>
            <w:tcW w:w="496" w:type="pct"/>
          </w:tcPr>
          <w:p w14:paraId="307AD610" w14:textId="77777777" w:rsidR="005B7459" w:rsidRPr="009C09B2" w:rsidRDefault="005B7459" w:rsidP="00CF568F">
            <w:pPr>
              <w:rPr>
                <w:moveTo w:id="7430" w:author="Lucy Lucy" w:date="2018-09-01T00:04:00Z"/>
              </w:rPr>
            </w:pPr>
          </w:p>
        </w:tc>
        <w:tc>
          <w:tcPr>
            <w:tcW w:w="1537" w:type="pct"/>
          </w:tcPr>
          <w:p w14:paraId="7372DF14" w14:textId="77777777" w:rsidR="005B7459" w:rsidRDefault="005B7459" w:rsidP="00CF568F">
            <w:pPr>
              <w:rPr>
                <w:moveTo w:id="7431" w:author="Lucy Lucy" w:date="2018-09-01T00:04:00Z"/>
              </w:rPr>
            </w:pPr>
            <w:moveTo w:id="7432" w:author="Lucy Lucy" w:date="2018-09-01T00:04:00Z">
              <w:r>
                <w:t>Email</w:t>
              </w:r>
            </w:moveTo>
          </w:p>
        </w:tc>
      </w:tr>
      <w:tr w:rsidR="005B7459" w:rsidRPr="009C09B2" w14:paraId="198B7540" w14:textId="77777777" w:rsidTr="00CF568F">
        <w:tc>
          <w:tcPr>
            <w:tcW w:w="1421" w:type="pct"/>
          </w:tcPr>
          <w:p w14:paraId="22C23CC2" w14:textId="77777777" w:rsidR="005B7459" w:rsidRDefault="005B7459" w:rsidP="00CF568F">
            <w:pPr>
              <w:rPr>
                <w:moveTo w:id="7433" w:author="Lucy Lucy" w:date="2018-09-01T00:04:00Z"/>
              </w:rPr>
            </w:pPr>
            <w:moveTo w:id="7434" w:author="Lucy Lucy" w:date="2018-09-01T00:04:00Z">
              <w:r>
                <w:t>CreatedDate</w:t>
              </w:r>
            </w:moveTo>
          </w:p>
        </w:tc>
        <w:tc>
          <w:tcPr>
            <w:tcW w:w="804" w:type="pct"/>
          </w:tcPr>
          <w:p w14:paraId="10A194E1" w14:textId="77777777" w:rsidR="005B7459" w:rsidRDefault="005B7459" w:rsidP="00CF568F">
            <w:pPr>
              <w:rPr>
                <w:moveTo w:id="7435" w:author="Lucy Lucy" w:date="2018-09-01T00:04:00Z"/>
              </w:rPr>
            </w:pPr>
            <w:moveTo w:id="7436" w:author="Lucy Lucy" w:date="2018-09-01T00:04:00Z">
              <w:r>
                <w:t>Date</w:t>
              </w:r>
            </w:moveTo>
          </w:p>
        </w:tc>
        <w:tc>
          <w:tcPr>
            <w:tcW w:w="370" w:type="pct"/>
          </w:tcPr>
          <w:p w14:paraId="21D92A45" w14:textId="77777777" w:rsidR="005B7459" w:rsidRDefault="005B7459" w:rsidP="00CF568F">
            <w:pPr>
              <w:rPr>
                <w:moveTo w:id="7437" w:author="Lucy Lucy" w:date="2018-09-01T00:04:00Z"/>
              </w:rPr>
            </w:pPr>
            <w:moveTo w:id="7438" w:author="Lucy Lucy" w:date="2018-09-01T00:04:00Z">
              <w:r>
                <w:t>10</w:t>
              </w:r>
            </w:moveTo>
          </w:p>
        </w:tc>
        <w:tc>
          <w:tcPr>
            <w:tcW w:w="371" w:type="pct"/>
          </w:tcPr>
          <w:p w14:paraId="23376B31" w14:textId="77777777" w:rsidR="005B7459" w:rsidRPr="009C09B2" w:rsidRDefault="005B7459" w:rsidP="00CF568F">
            <w:pPr>
              <w:rPr>
                <w:moveTo w:id="7439" w:author="Lucy Lucy" w:date="2018-09-01T00:04:00Z"/>
              </w:rPr>
            </w:pPr>
          </w:p>
        </w:tc>
        <w:tc>
          <w:tcPr>
            <w:tcW w:w="496" w:type="pct"/>
          </w:tcPr>
          <w:p w14:paraId="2017ED47" w14:textId="77777777" w:rsidR="005B7459" w:rsidRPr="009C09B2" w:rsidRDefault="005B7459" w:rsidP="00CF568F">
            <w:pPr>
              <w:rPr>
                <w:moveTo w:id="7440" w:author="Lucy Lucy" w:date="2018-09-01T00:04:00Z"/>
              </w:rPr>
            </w:pPr>
          </w:p>
        </w:tc>
        <w:tc>
          <w:tcPr>
            <w:tcW w:w="1537" w:type="pct"/>
          </w:tcPr>
          <w:p w14:paraId="50F6724B" w14:textId="77777777" w:rsidR="005B7459" w:rsidRDefault="005B7459" w:rsidP="00CF568F">
            <w:pPr>
              <w:rPr>
                <w:moveTo w:id="7441" w:author="Lucy Lucy" w:date="2018-09-01T00:04:00Z"/>
              </w:rPr>
            </w:pPr>
          </w:p>
        </w:tc>
      </w:tr>
      <w:tr w:rsidR="005B7459" w:rsidRPr="009C09B2" w14:paraId="3C8AD45C" w14:textId="77777777" w:rsidTr="00CF568F">
        <w:tc>
          <w:tcPr>
            <w:tcW w:w="1421" w:type="pct"/>
          </w:tcPr>
          <w:p w14:paraId="161DCF1A" w14:textId="77777777" w:rsidR="005B7459" w:rsidRDefault="005B7459" w:rsidP="00CF568F">
            <w:pPr>
              <w:rPr>
                <w:moveTo w:id="7442" w:author="Lucy Lucy" w:date="2018-09-01T00:04:00Z"/>
              </w:rPr>
            </w:pPr>
            <w:moveTo w:id="7443" w:author="Lucy Lucy" w:date="2018-09-01T00:04:00Z">
              <w:r>
                <w:t>CreatedBy</w:t>
              </w:r>
            </w:moveTo>
          </w:p>
        </w:tc>
        <w:tc>
          <w:tcPr>
            <w:tcW w:w="804" w:type="pct"/>
          </w:tcPr>
          <w:p w14:paraId="109ECA6D" w14:textId="77777777" w:rsidR="005B7459" w:rsidRDefault="005B7459" w:rsidP="00CF568F">
            <w:pPr>
              <w:rPr>
                <w:moveTo w:id="7444" w:author="Lucy Lucy" w:date="2018-09-01T00:04:00Z"/>
              </w:rPr>
            </w:pPr>
            <w:moveTo w:id="7445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36C870FE" w14:textId="77777777" w:rsidR="005B7459" w:rsidRDefault="005B7459" w:rsidP="00CF568F">
            <w:pPr>
              <w:rPr>
                <w:moveTo w:id="7446" w:author="Lucy Lucy" w:date="2018-09-01T00:04:00Z"/>
              </w:rPr>
            </w:pPr>
            <w:moveTo w:id="7447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42A39F5C" w14:textId="77777777" w:rsidR="005B7459" w:rsidRPr="009C09B2" w:rsidRDefault="005B7459" w:rsidP="00CF568F">
            <w:pPr>
              <w:rPr>
                <w:moveTo w:id="7448" w:author="Lucy Lucy" w:date="2018-09-01T00:04:00Z"/>
              </w:rPr>
            </w:pPr>
          </w:p>
        </w:tc>
        <w:tc>
          <w:tcPr>
            <w:tcW w:w="496" w:type="pct"/>
          </w:tcPr>
          <w:p w14:paraId="1A255328" w14:textId="77777777" w:rsidR="005B7459" w:rsidRPr="009C09B2" w:rsidRDefault="005B7459" w:rsidP="00CF568F">
            <w:pPr>
              <w:rPr>
                <w:moveTo w:id="7449" w:author="Lucy Lucy" w:date="2018-09-01T00:04:00Z"/>
              </w:rPr>
            </w:pPr>
          </w:p>
        </w:tc>
        <w:tc>
          <w:tcPr>
            <w:tcW w:w="1537" w:type="pct"/>
          </w:tcPr>
          <w:p w14:paraId="24F3EAFE" w14:textId="77777777" w:rsidR="005B7459" w:rsidRDefault="005B7459" w:rsidP="00CF568F">
            <w:pPr>
              <w:rPr>
                <w:moveTo w:id="7450" w:author="Lucy Lucy" w:date="2018-09-01T00:04:00Z"/>
              </w:rPr>
            </w:pPr>
          </w:p>
        </w:tc>
      </w:tr>
      <w:tr w:rsidR="005B7459" w:rsidRPr="009C09B2" w14:paraId="4DD631F1" w14:textId="77777777" w:rsidTr="00CF568F">
        <w:tc>
          <w:tcPr>
            <w:tcW w:w="1421" w:type="pct"/>
          </w:tcPr>
          <w:p w14:paraId="3501AF34" w14:textId="77777777" w:rsidR="005B7459" w:rsidRDefault="005B7459" w:rsidP="00CF568F">
            <w:pPr>
              <w:rPr>
                <w:moveTo w:id="7451" w:author="Lucy Lucy" w:date="2018-09-01T00:04:00Z"/>
              </w:rPr>
            </w:pPr>
            <w:moveTo w:id="7452" w:author="Lucy Lucy" w:date="2018-09-01T00:04:00Z">
              <w:r>
                <w:t>ModifiedDate</w:t>
              </w:r>
            </w:moveTo>
          </w:p>
        </w:tc>
        <w:tc>
          <w:tcPr>
            <w:tcW w:w="804" w:type="pct"/>
          </w:tcPr>
          <w:p w14:paraId="1CAB394E" w14:textId="77777777" w:rsidR="005B7459" w:rsidRDefault="005B7459" w:rsidP="00CF568F">
            <w:pPr>
              <w:rPr>
                <w:moveTo w:id="7453" w:author="Lucy Lucy" w:date="2018-09-01T00:04:00Z"/>
              </w:rPr>
            </w:pPr>
            <w:moveTo w:id="7454" w:author="Lucy Lucy" w:date="2018-09-01T00:04:00Z">
              <w:r>
                <w:t>Date</w:t>
              </w:r>
            </w:moveTo>
          </w:p>
        </w:tc>
        <w:tc>
          <w:tcPr>
            <w:tcW w:w="370" w:type="pct"/>
          </w:tcPr>
          <w:p w14:paraId="6FC22FE3" w14:textId="77777777" w:rsidR="005B7459" w:rsidRDefault="005B7459" w:rsidP="00CF568F">
            <w:pPr>
              <w:rPr>
                <w:moveTo w:id="7455" w:author="Lucy Lucy" w:date="2018-09-01T00:04:00Z"/>
              </w:rPr>
            </w:pPr>
            <w:moveTo w:id="7456" w:author="Lucy Lucy" w:date="2018-09-01T00:04:00Z">
              <w:r>
                <w:t>10</w:t>
              </w:r>
            </w:moveTo>
          </w:p>
        </w:tc>
        <w:tc>
          <w:tcPr>
            <w:tcW w:w="371" w:type="pct"/>
          </w:tcPr>
          <w:p w14:paraId="07B40D68" w14:textId="77777777" w:rsidR="005B7459" w:rsidRPr="009C09B2" w:rsidRDefault="005B7459" w:rsidP="00CF568F">
            <w:pPr>
              <w:rPr>
                <w:moveTo w:id="7457" w:author="Lucy Lucy" w:date="2018-09-01T00:04:00Z"/>
              </w:rPr>
            </w:pPr>
          </w:p>
        </w:tc>
        <w:tc>
          <w:tcPr>
            <w:tcW w:w="496" w:type="pct"/>
          </w:tcPr>
          <w:p w14:paraId="2172FEAA" w14:textId="77777777" w:rsidR="005B7459" w:rsidRPr="009C09B2" w:rsidRDefault="005B7459" w:rsidP="00CF568F">
            <w:pPr>
              <w:rPr>
                <w:moveTo w:id="7458" w:author="Lucy Lucy" w:date="2018-09-01T00:04:00Z"/>
              </w:rPr>
            </w:pPr>
          </w:p>
        </w:tc>
        <w:tc>
          <w:tcPr>
            <w:tcW w:w="1537" w:type="pct"/>
          </w:tcPr>
          <w:p w14:paraId="53A075DB" w14:textId="77777777" w:rsidR="005B7459" w:rsidRDefault="005B7459" w:rsidP="00CF568F">
            <w:pPr>
              <w:rPr>
                <w:moveTo w:id="7459" w:author="Lucy Lucy" w:date="2018-09-01T00:04:00Z"/>
              </w:rPr>
            </w:pPr>
          </w:p>
        </w:tc>
      </w:tr>
      <w:tr w:rsidR="005B7459" w:rsidRPr="009C09B2" w14:paraId="132FC062" w14:textId="77777777" w:rsidTr="00CF568F">
        <w:tc>
          <w:tcPr>
            <w:tcW w:w="1421" w:type="pct"/>
          </w:tcPr>
          <w:p w14:paraId="2D46CD28" w14:textId="77777777" w:rsidR="005B7459" w:rsidRDefault="005B7459" w:rsidP="00CF568F">
            <w:pPr>
              <w:rPr>
                <w:moveTo w:id="7460" w:author="Lucy Lucy" w:date="2018-09-01T00:04:00Z"/>
              </w:rPr>
            </w:pPr>
            <w:moveTo w:id="7461" w:author="Lucy Lucy" w:date="2018-09-01T00:04:00Z">
              <w:r>
                <w:t>ModifiedBy</w:t>
              </w:r>
            </w:moveTo>
          </w:p>
        </w:tc>
        <w:tc>
          <w:tcPr>
            <w:tcW w:w="804" w:type="pct"/>
          </w:tcPr>
          <w:p w14:paraId="103952DF" w14:textId="77777777" w:rsidR="005B7459" w:rsidRDefault="005B7459" w:rsidP="00CF568F">
            <w:pPr>
              <w:rPr>
                <w:moveTo w:id="7462" w:author="Lucy Lucy" w:date="2018-09-01T00:04:00Z"/>
              </w:rPr>
            </w:pPr>
            <w:moveTo w:id="7463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022CF89A" w14:textId="77777777" w:rsidR="005B7459" w:rsidRDefault="005B7459" w:rsidP="00CF568F">
            <w:pPr>
              <w:rPr>
                <w:moveTo w:id="7464" w:author="Lucy Lucy" w:date="2018-09-01T00:04:00Z"/>
              </w:rPr>
            </w:pPr>
            <w:moveTo w:id="7465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1249D948" w14:textId="77777777" w:rsidR="005B7459" w:rsidRPr="009C09B2" w:rsidRDefault="005B7459" w:rsidP="00CF568F">
            <w:pPr>
              <w:rPr>
                <w:moveTo w:id="7466" w:author="Lucy Lucy" w:date="2018-09-01T00:04:00Z"/>
              </w:rPr>
            </w:pPr>
          </w:p>
        </w:tc>
        <w:tc>
          <w:tcPr>
            <w:tcW w:w="496" w:type="pct"/>
          </w:tcPr>
          <w:p w14:paraId="36214E84" w14:textId="77777777" w:rsidR="005B7459" w:rsidRPr="009C09B2" w:rsidRDefault="005B7459" w:rsidP="00CF568F">
            <w:pPr>
              <w:rPr>
                <w:moveTo w:id="7467" w:author="Lucy Lucy" w:date="2018-09-01T00:04:00Z"/>
              </w:rPr>
            </w:pPr>
          </w:p>
        </w:tc>
        <w:tc>
          <w:tcPr>
            <w:tcW w:w="1537" w:type="pct"/>
          </w:tcPr>
          <w:p w14:paraId="36CDE0A4" w14:textId="77777777" w:rsidR="005B7459" w:rsidRDefault="005B7459" w:rsidP="00CF568F">
            <w:pPr>
              <w:rPr>
                <w:moveTo w:id="7468" w:author="Lucy Lucy" w:date="2018-09-01T00:04:00Z"/>
              </w:rPr>
            </w:pPr>
          </w:p>
        </w:tc>
      </w:tr>
      <w:tr w:rsidR="005B7459" w:rsidRPr="009C09B2" w14:paraId="01188391" w14:textId="77777777" w:rsidTr="00CF568F">
        <w:tc>
          <w:tcPr>
            <w:tcW w:w="1421" w:type="pct"/>
          </w:tcPr>
          <w:p w14:paraId="29F42A0C" w14:textId="77777777" w:rsidR="005B7459" w:rsidRDefault="005B7459" w:rsidP="00CF568F">
            <w:pPr>
              <w:rPr>
                <w:moveTo w:id="7469" w:author="Lucy Lucy" w:date="2018-09-01T00:04:00Z"/>
              </w:rPr>
            </w:pPr>
            <w:moveTo w:id="7470" w:author="Lucy Lucy" w:date="2018-09-01T00:04:00Z">
              <w:r w:rsidRPr="009C09B2">
                <w:t>DELETED</w:t>
              </w:r>
            </w:moveTo>
          </w:p>
        </w:tc>
        <w:tc>
          <w:tcPr>
            <w:tcW w:w="804" w:type="pct"/>
          </w:tcPr>
          <w:p w14:paraId="16FDDBEA" w14:textId="77777777" w:rsidR="005B7459" w:rsidRDefault="005B7459" w:rsidP="00CF568F">
            <w:pPr>
              <w:rPr>
                <w:moveTo w:id="7471" w:author="Lucy Lucy" w:date="2018-09-01T00:04:00Z"/>
              </w:rPr>
            </w:pPr>
            <w:moveTo w:id="7472" w:author="Lucy Lucy" w:date="2018-09-01T00:04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23EA5369" w14:textId="77777777" w:rsidR="005B7459" w:rsidRDefault="005B7459" w:rsidP="00CF568F">
            <w:pPr>
              <w:rPr>
                <w:moveTo w:id="7473" w:author="Lucy Lucy" w:date="2018-09-01T00:04:00Z"/>
              </w:rPr>
            </w:pPr>
            <w:moveTo w:id="7474" w:author="Lucy Lucy" w:date="2018-09-01T00:04:00Z">
              <w:r w:rsidRPr="009C09B2">
                <w:t>1</w:t>
              </w:r>
            </w:moveTo>
          </w:p>
        </w:tc>
        <w:tc>
          <w:tcPr>
            <w:tcW w:w="371" w:type="pct"/>
          </w:tcPr>
          <w:p w14:paraId="6F8EADD8" w14:textId="77777777" w:rsidR="005B7459" w:rsidRPr="009C09B2" w:rsidRDefault="005B7459" w:rsidP="00CF568F">
            <w:pPr>
              <w:rPr>
                <w:moveTo w:id="7475" w:author="Lucy Lucy" w:date="2018-09-01T00:04:00Z"/>
              </w:rPr>
            </w:pPr>
          </w:p>
        </w:tc>
        <w:tc>
          <w:tcPr>
            <w:tcW w:w="496" w:type="pct"/>
          </w:tcPr>
          <w:p w14:paraId="4FB03B58" w14:textId="77777777" w:rsidR="005B7459" w:rsidRPr="009C09B2" w:rsidRDefault="005B7459" w:rsidP="00CF568F">
            <w:pPr>
              <w:rPr>
                <w:moveTo w:id="7476" w:author="Lucy Lucy" w:date="2018-09-01T00:04:00Z"/>
              </w:rPr>
            </w:pPr>
            <w:moveTo w:id="7477" w:author="Lucy Lucy" w:date="2018-09-01T00:04:00Z">
              <w:r w:rsidRPr="009C09B2">
                <w:t>0</w:t>
              </w:r>
            </w:moveTo>
          </w:p>
        </w:tc>
        <w:tc>
          <w:tcPr>
            <w:tcW w:w="1537" w:type="pct"/>
          </w:tcPr>
          <w:p w14:paraId="36E16CD2" w14:textId="77777777" w:rsidR="005B7459" w:rsidRDefault="005B7459" w:rsidP="00CF568F">
            <w:pPr>
              <w:rPr>
                <w:moveTo w:id="7478" w:author="Lucy Lucy" w:date="2018-09-01T00:04:00Z"/>
              </w:rPr>
            </w:pPr>
          </w:p>
        </w:tc>
      </w:tr>
      <w:moveToRangeEnd w:id="7336"/>
    </w:tbl>
    <w:p w14:paraId="57B6979E" w14:textId="77777777" w:rsidR="005B7459" w:rsidRPr="005B7459" w:rsidRDefault="005B7459">
      <w:pPr>
        <w:rPr>
          <w:ins w:id="7479" w:author="Lucy Lucy" w:date="2018-09-01T00:03:00Z"/>
          <w:rPrChange w:id="7480" w:author="Lucy Lucy" w:date="2018-09-01T00:03:00Z">
            <w:rPr>
              <w:ins w:id="7481" w:author="Lucy Lucy" w:date="2018-09-01T00:03:00Z"/>
            </w:rPr>
          </w:rPrChange>
        </w:rPr>
        <w:pPrChange w:id="7482" w:author="Lucy Lucy" w:date="2018-09-01T00:03:00Z">
          <w:pPr>
            <w:pStyle w:val="Heading2"/>
          </w:pPr>
        </w:pPrChange>
      </w:pPr>
    </w:p>
    <w:p w14:paraId="0F2D4305" w14:textId="38B0DA09" w:rsidR="00FB2947" w:rsidRPr="009C09B2" w:rsidRDefault="00FB2947" w:rsidP="00FB2947">
      <w:pPr>
        <w:pStyle w:val="Heading2"/>
      </w:pPr>
      <w:bookmarkStart w:id="7483" w:name="_Toc523526418"/>
      <w:r w:rsidRPr="009C09B2">
        <w:t>Danh sách các bảng liên quan tới cấu hình phân quyền hệ thống</w:t>
      </w:r>
      <w:bookmarkEnd w:id="7483"/>
    </w:p>
    <w:p w14:paraId="2EDF1CA2" w14:textId="0660375A" w:rsidR="00AB2E80" w:rsidRPr="009C09B2" w:rsidRDefault="00AB2E80">
      <w:pPr>
        <w:pStyle w:val="Heading3"/>
      </w:pPr>
      <w:bookmarkStart w:id="7484" w:name="_Toc523526419"/>
      <w:r w:rsidRPr="009C09B2">
        <w:t>S_User</w:t>
      </w:r>
      <w:bookmarkEnd w:id="7484"/>
    </w:p>
    <w:p w14:paraId="6A0B0696" w14:textId="77777777" w:rsidR="00AB2E80" w:rsidRPr="009C09B2" w:rsidRDefault="00AB2E80" w:rsidP="00AB2E80">
      <w:pPr>
        <w:pStyle w:val="ListParagrap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44088CAC" w14:textId="77777777" w:rsidR="00AB2E80" w:rsidRPr="009C09B2" w:rsidRDefault="00AB2E80" w:rsidP="00AB2E80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9C09B2" w14:paraId="141111F4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9C09B2" w:rsidRDefault="00AB2E80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B2E80" w:rsidRPr="009C09B2" w14:paraId="3A74B6A3" w14:textId="77777777" w:rsidTr="00254C1C">
        <w:tc>
          <w:tcPr>
            <w:tcW w:w="1432" w:type="pct"/>
          </w:tcPr>
          <w:p w14:paraId="6DEA8605" w14:textId="3855EEA6" w:rsidR="00AB2E80" w:rsidRPr="009C09B2" w:rsidRDefault="00AB2E80" w:rsidP="00254C1C">
            <w:r w:rsidRPr="009C09B2">
              <w:t>User_Id</w:t>
            </w:r>
          </w:p>
        </w:tc>
        <w:tc>
          <w:tcPr>
            <w:tcW w:w="743" w:type="pct"/>
          </w:tcPr>
          <w:p w14:paraId="5924597D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6289EAFF" w14:textId="77777777" w:rsidR="00AB2E80" w:rsidRPr="009C09B2" w:rsidRDefault="00AB2E80" w:rsidP="00254C1C"/>
        </w:tc>
        <w:tc>
          <w:tcPr>
            <w:tcW w:w="379" w:type="pct"/>
          </w:tcPr>
          <w:p w14:paraId="600929A0" w14:textId="77777777" w:rsidR="00AB2E80" w:rsidRPr="009C09B2" w:rsidRDefault="00AB2E80" w:rsidP="00254C1C"/>
        </w:tc>
        <w:tc>
          <w:tcPr>
            <w:tcW w:w="497" w:type="pct"/>
          </w:tcPr>
          <w:p w14:paraId="5A8EDC07" w14:textId="77777777" w:rsidR="00AB2E80" w:rsidRPr="009C09B2" w:rsidRDefault="00AB2E80" w:rsidP="00254C1C"/>
        </w:tc>
        <w:tc>
          <w:tcPr>
            <w:tcW w:w="1553" w:type="pct"/>
          </w:tcPr>
          <w:p w14:paraId="359BF0E1" w14:textId="77777777" w:rsidR="00AB2E80" w:rsidRPr="009C09B2" w:rsidRDefault="00AB2E80" w:rsidP="00254C1C">
            <w:r w:rsidRPr="009C09B2">
              <w:t>ID tự tăng</w:t>
            </w:r>
          </w:p>
        </w:tc>
      </w:tr>
      <w:tr w:rsidR="00AB2E80" w:rsidRPr="009C09B2" w14:paraId="5C501BC6" w14:textId="77777777" w:rsidTr="00254C1C">
        <w:tc>
          <w:tcPr>
            <w:tcW w:w="1432" w:type="pct"/>
          </w:tcPr>
          <w:p w14:paraId="2A8F6F52" w14:textId="538878DA" w:rsidR="00AB2E80" w:rsidRPr="009C09B2" w:rsidRDefault="00AB2E80" w:rsidP="00254C1C">
            <w:r w:rsidRPr="009C09B2">
              <w:t>USERNAME</w:t>
            </w:r>
          </w:p>
        </w:tc>
        <w:tc>
          <w:tcPr>
            <w:tcW w:w="743" w:type="pct"/>
          </w:tcPr>
          <w:p w14:paraId="5BAE6A0A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4D26E5E3" w14:textId="1BD72B26" w:rsidR="00AB2E80" w:rsidRPr="009C09B2" w:rsidRDefault="00AB2E80" w:rsidP="00254C1C">
            <w:r w:rsidRPr="009C09B2">
              <w:t>50</w:t>
            </w:r>
          </w:p>
        </w:tc>
        <w:tc>
          <w:tcPr>
            <w:tcW w:w="379" w:type="pct"/>
          </w:tcPr>
          <w:p w14:paraId="684E10A7" w14:textId="77777777" w:rsidR="00AB2E80" w:rsidRPr="009C09B2" w:rsidRDefault="00AB2E80" w:rsidP="00254C1C"/>
        </w:tc>
        <w:tc>
          <w:tcPr>
            <w:tcW w:w="497" w:type="pct"/>
          </w:tcPr>
          <w:p w14:paraId="15E1B2AF" w14:textId="77777777" w:rsidR="00AB2E80" w:rsidRPr="009C09B2" w:rsidRDefault="00AB2E80" w:rsidP="00254C1C"/>
        </w:tc>
        <w:tc>
          <w:tcPr>
            <w:tcW w:w="1553" w:type="pct"/>
          </w:tcPr>
          <w:p w14:paraId="0E909927" w14:textId="03228212" w:rsidR="00AB2E80" w:rsidRPr="009C09B2" w:rsidRDefault="00AB2E80" w:rsidP="00254C1C">
            <w:r w:rsidRPr="009C09B2">
              <w:t>Tài khoản đăng nhập</w:t>
            </w:r>
          </w:p>
        </w:tc>
      </w:tr>
      <w:tr w:rsidR="00AB2E80" w:rsidRPr="009C09B2" w14:paraId="571DBDCF" w14:textId="77777777" w:rsidTr="00254C1C">
        <w:tc>
          <w:tcPr>
            <w:tcW w:w="1432" w:type="pct"/>
          </w:tcPr>
          <w:p w14:paraId="08465406" w14:textId="478451FC" w:rsidR="00AB2E80" w:rsidRPr="009C09B2" w:rsidRDefault="00AB2E80" w:rsidP="00254C1C">
            <w:r w:rsidRPr="009C09B2">
              <w:t>PASSWORD</w:t>
            </w:r>
          </w:p>
        </w:tc>
        <w:tc>
          <w:tcPr>
            <w:tcW w:w="743" w:type="pct"/>
          </w:tcPr>
          <w:p w14:paraId="0D121C89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0ADD69A6" w14:textId="53D6C944" w:rsidR="00AB2E80" w:rsidRPr="009C09B2" w:rsidRDefault="00AB2E80" w:rsidP="00254C1C">
            <w:r w:rsidRPr="009C09B2">
              <w:t>100</w:t>
            </w:r>
          </w:p>
        </w:tc>
        <w:tc>
          <w:tcPr>
            <w:tcW w:w="379" w:type="pct"/>
          </w:tcPr>
          <w:p w14:paraId="6B2AA96B" w14:textId="77777777" w:rsidR="00AB2E80" w:rsidRPr="009C09B2" w:rsidRDefault="00AB2E80" w:rsidP="00254C1C"/>
        </w:tc>
        <w:tc>
          <w:tcPr>
            <w:tcW w:w="497" w:type="pct"/>
          </w:tcPr>
          <w:p w14:paraId="5EB25CD7" w14:textId="77777777" w:rsidR="00AB2E80" w:rsidRPr="009C09B2" w:rsidRDefault="00AB2E80" w:rsidP="00254C1C"/>
        </w:tc>
        <w:tc>
          <w:tcPr>
            <w:tcW w:w="1553" w:type="pct"/>
          </w:tcPr>
          <w:p w14:paraId="7BA07E64" w14:textId="62BF13D5" w:rsidR="003D72BE" w:rsidRPr="009C09B2" w:rsidRDefault="003D72BE" w:rsidP="003D72BE">
            <w:r w:rsidRPr="009C09B2">
              <w:t>Mật khẩu mã hóa MD5</w:t>
            </w:r>
          </w:p>
        </w:tc>
      </w:tr>
      <w:tr w:rsidR="00AB2E80" w:rsidRPr="009C09B2" w14:paraId="2224D0E3" w14:textId="77777777" w:rsidTr="00254C1C">
        <w:tc>
          <w:tcPr>
            <w:tcW w:w="1432" w:type="pct"/>
          </w:tcPr>
          <w:p w14:paraId="56F27608" w14:textId="1B59C501" w:rsidR="00AB2E80" w:rsidRPr="009C09B2" w:rsidRDefault="00AB2E80" w:rsidP="00254C1C">
            <w:r w:rsidRPr="009C09B2">
              <w:t>Type</w:t>
            </w:r>
          </w:p>
        </w:tc>
        <w:tc>
          <w:tcPr>
            <w:tcW w:w="743" w:type="pct"/>
          </w:tcPr>
          <w:p w14:paraId="2EA70053" w14:textId="2CCF240E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57C44DD0" w14:textId="21A6F312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20EA005A" w14:textId="77777777" w:rsidR="00AB2E80" w:rsidRPr="009C09B2" w:rsidRDefault="00AB2E80" w:rsidP="00254C1C"/>
        </w:tc>
        <w:tc>
          <w:tcPr>
            <w:tcW w:w="497" w:type="pct"/>
          </w:tcPr>
          <w:p w14:paraId="4C1C43BA" w14:textId="77777777" w:rsidR="00AB2E80" w:rsidRPr="009C09B2" w:rsidRDefault="00AB2E80" w:rsidP="00254C1C"/>
        </w:tc>
        <w:tc>
          <w:tcPr>
            <w:tcW w:w="1553" w:type="pct"/>
          </w:tcPr>
          <w:p w14:paraId="531DACA9" w14:textId="77777777" w:rsidR="00AB2E80" w:rsidRPr="009C09B2" w:rsidRDefault="00AB2E80" w:rsidP="00254C1C">
            <w:r w:rsidRPr="009C09B2">
              <w:t>Loại người dùng</w:t>
            </w:r>
          </w:p>
          <w:p w14:paraId="15E753A2" w14:textId="77777777" w:rsidR="00AB2E80" w:rsidRPr="009C09B2" w:rsidRDefault="00AB2E80" w:rsidP="00254C1C">
            <w:r w:rsidRPr="009C09B2">
              <w:t>1: Admin</w:t>
            </w:r>
          </w:p>
          <w:p w14:paraId="19EC768A" w14:textId="77777777" w:rsidR="00AB2E80" w:rsidRPr="009C09B2" w:rsidRDefault="00AB2E80" w:rsidP="00254C1C">
            <w:r w:rsidRPr="009C09B2">
              <w:t>2: Lawer</w:t>
            </w:r>
          </w:p>
          <w:p w14:paraId="735F17E6" w14:textId="055091CA" w:rsidR="00AB2E80" w:rsidRPr="009C09B2" w:rsidRDefault="00AB2E80" w:rsidP="00254C1C">
            <w:r w:rsidRPr="009C09B2">
              <w:t>3: Khách hàng</w:t>
            </w:r>
          </w:p>
        </w:tc>
      </w:tr>
      <w:tr w:rsidR="00AB2E80" w:rsidRPr="009C09B2" w14:paraId="41906C47" w14:textId="77777777" w:rsidTr="00254C1C">
        <w:tc>
          <w:tcPr>
            <w:tcW w:w="1432" w:type="pct"/>
          </w:tcPr>
          <w:p w14:paraId="2B07953A" w14:textId="78C4BEA1" w:rsidR="00AB2E80" w:rsidRPr="009C09B2" w:rsidRDefault="00AB2E80" w:rsidP="00254C1C">
            <w:r w:rsidRPr="009C09B2">
              <w:t>FULLNAME</w:t>
            </w:r>
          </w:p>
        </w:tc>
        <w:tc>
          <w:tcPr>
            <w:tcW w:w="743" w:type="pct"/>
          </w:tcPr>
          <w:p w14:paraId="5CF4A28B" w14:textId="432A4C39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300C8B7C" w14:textId="1AC2A844" w:rsidR="00AB2E80" w:rsidRPr="009C09B2" w:rsidRDefault="00AB2E80" w:rsidP="00254C1C">
            <w:r w:rsidRPr="009C09B2">
              <w:t>200</w:t>
            </w:r>
          </w:p>
        </w:tc>
        <w:tc>
          <w:tcPr>
            <w:tcW w:w="379" w:type="pct"/>
          </w:tcPr>
          <w:p w14:paraId="6C4FD77B" w14:textId="77777777" w:rsidR="00AB2E80" w:rsidRPr="009C09B2" w:rsidRDefault="00AB2E80" w:rsidP="00254C1C"/>
        </w:tc>
        <w:tc>
          <w:tcPr>
            <w:tcW w:w="497" w:type="pct"/>
          </w:tcPr>
          <w:p w14:paraId="4E0A75CE" w14:textId="77777777" w:rsidR="00AB2E80" w:rsidRPr="009C09B2" w:rsidRDefault="00AB2E80" w:rsidP="00254C1C"/>
        </w:tc>
        <w:tc>
          <w:tcPr>
            <w:tcW w:w="1553" w:type="pct"/>
          </w:tcPr>
          <w:p w14:paraId="02563DE0" w14:textId="6BE202DF" w:rsidR="00AB2E80" w:rsidRPr="009C09B2" w:rsidRDefault="003D72BE" w:rsidP="00254C1C">
            <w:r w:rsidRPr="009C09B2">
              <w:t>Tên đầy đủ khách hàng</w:t>
            </w:r>
          </w:p>
        </w:tc>
      </w:tr>
      <w:tr w:rsidR="00AB2E80" w:rsidRPr="009C09B2" w14:paraId="3C4EED12" w14:textId="77777777" w:rsidTr="00254C1C">
        <w:tc>
          <w:tcPr>
            <w:tcW w:w="1432" w:type="pct"/>
          </w:tcPr>
          <w:p w14:paraId="5C96B895" w14:textId="27690C9E" w:rsidR="00AB2E80" w:rsidRPr="009C09B2" w:rsidRDefault="00AB2E80" w:rsidP="00254C1C">
            <w:r w:rsidRPr="009C09B2">
              <w:t>DATEOFBIRTH</w:t>
            </w:r>
          </w:p>
        </w:tc>
        <w:tc>
          <w:tcPr>
            <w:tcW w:w="743" w:type="pct"/>
          </w:tcPr>
          <w:p w14:paraId="1D342657" w14:textId="65BC31A1" w:rsidR="00AB2E80" w:rsidRPr="009C09B2" w:rsidRDefault="00AB2E80" w:rsidP="00254C1C">
            <w:r w:rsidRPr="009C09B2">
              <w:t>Date</w:t>
            </w:r>
          </w:p>
        </w:tc>
        <w:tc>
          <w:tcPr>
            <w:tcW w:w="396" w:type="pct"/>
          </w:tcPr>
          <w:p w14:paraId="74AF94E5" w14:textId="77777777" w:rsidR="00AB2E80" w:rsidRPr="009C09B2" w:rsidRDefault="00AB2E80" w:rsidP="00254C1C"/>
        </w:tc>
        <w:tc>
          <w:tcPr>
            <w:tcW w:w="379" w:type="pct"/>
          </w:tcPr>
          <w:p w14:paraId="0EF0055D" w14:textId="77777777" w:rsidR="00AB2E80" w:rsidRPr="009C09B2" w:rsidRDefault="00AB2E80" w:rsidP="00254C1C"/>
        </w:tc>
        <w:tc>
          <w:tcPr>
            <w:tcW w:w="497" w:type="pct"/>
          </w:tcPr>
          <w:p w14:paraId="290A711E" w14:textId="77777777" w:rsidR="00AB2E80" w:rsidRPr="009C09B2" w:rsidRDefault="00AB2E80" w:rsidP="00254C1C"/>
        </w:tc>
        <w:tc>
          <w:tcPr>
            <w:tcW w:w="1553" w:type="pct"/>
          </w:tcPr>
          <w:p w14:paraId="10A24572" w14:textId="3037AFD7" w:rsidR="00AB2E80" w:rsidRPr="009C09B2" w:rsidRDefault="003D72BE" w:rsidP="00254C1C">
            <w:r w:rsidRPr="009C09B2">
              <w:t>Ngày sinh</w:t>
            </w:r>
          </w:p>
        </w:tc>
      </w:tr>
      <w:tr w:rsidR="00AB2E80" w:rsidRPr="009C09B2" w14:paraId="27525580" w14:textId="77777777" w:rsidTr="00254C1C">
        <w:tc>
          <w:tcPr>
            <w:tcW w:w="1432" w:type="pct"/>
          </w:tcPr>
          <w:p w14:paraId="3AE9B065" w14:textId="15376877" w:rsidR="00AB2E80" w:rsidRPr="009C09B2" w:rsidRDefault="00AB2E80" w:rsidP="00254C1C">
            <w:r w:rsidRPr="009C09B2">
              <w:t>SEX</w:t>
            </w:r>
          </w:p>
        </w:tc>
        <w:tc>
          <w:tcPr>
            <w:tcW w:w="743" w:type="pct"/>
          </w:tcPr>
          <w:p w14:paraId="3220D8E6" w14:textId="076EB9B8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312DD0F6" w14:textId="3DD76969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45B64C4D" w14:textId="77777777" w:rsidR="00AB2E80" w:rsidRPr="009C09B2" w:rsidRDefault="00AB2E80" w:rsidP="00254C1C"/>
        </w:tc>
        <w:tc>
          <w:tcPr>
            <w:tcW w:w="497" w:type="pct"/>
          </w:tcPr>
          <w:p w14:paraId="7D9A0521" w14:textId="77777777" w:rsidR="00AB2E80" w:rsidRPr="009C09B2" w:rsidRDefault="00AB2E80" w:rsidP="00254C1C"/>
        </w:tc>
        <w:tc>
          <w:tcPr>
            <w:tcW w:w="1553" w:type="pct"/>
          </w:tcPr>
          <w:p w14:paraId="11B06EA2" w14:textId="77777777" w:rsidR="00AB2E80" w:rsidRPr="009C09B2" w:rsidRDefault="003D72BE" w:rsidP="00254C1C">
            <w:r w:rsidRPr="009C09B2">
              <w:t>Giới tính</w:t>
            </w:r>
          </w:p>
          <w:p w14:paraId="2995B01F" w14:textId="5B9BD445" w:rsidR="003D72BE" w:rsidRPr="009C09B2" w:rsidRDefault="00307FBE" w:rsidP="00254C1C">
            <w:r>
              <w:t>M</w:t>
            </w:r>
            <w:r w:rsidR="003D72BE" w:rsidRPr="009C09B2">
              <w:t>: Nam</w:t>
            </w:r>
          </w:p>
          <w:p w14:paraId="1583A83D" w14:textId="07BF03C9" w:rsidR="003D72BE" w:rsidRPr="009C09B2" w:rsidRDefault="00307FBE" w:rsidP="00254C1C">
            <w:r>
              <w:t>F</w:t>
            </w:r>
            <w:r w:rsidR="003D72BE" w:rsidRPr="009C09B2">
              <w:t>: Nữ</w:t>
            </w:r>
          </w:p>
          <w:p w14:paraId="18C3B70E" w14:textId="2CEAB4B9" w:rsidR="003D72BE" w:rsidRPr="009C09B2" w:rsidRDefault="00307FBE" w:rsidP="00254C1C">
            <w:r>
              <w:t>O</w:t>
            </w:r>
            <w:r w:rsidR="003D72BE" w:rsidRPr="009C09B2">
              <w:t>: Khác</w:t>
            </w:r>
          </w:p>
        </w:tc>
      </w:tr>
      <w:tr w:rsidR="008D2D9A" w:rsidRPr="009C09B2" w14:paraId="48ED5B6A" w14:textId="77777777" w:rsidTr="00254C1C">
        <w:tc>
          <w:tcPr>
            <w:tcW w:w="1432" w:type="pct"/>
          </w:tcPr>
          <w:p w14:paraId="4DF25BDB" w14:textId="483716E6" w:rsidR="008D2D9A" w:rsidRPr="009C09B2" w:rsidRDefault="008D2D9A" w:rsidP="00254C1C">
            <w:r>
              <w:t>ADDRESS</w:t>
            </w:r>
          </w:p>
        </w:tc>
        <w:tc>
          <w:tcPr>
            <w:tcW w:w="743" w:type="pct"/>
          </w:tcPr>
          <w:p w14:paraId="65BACA6E" w14:textId="745D8A91" w:rsidR="008D2D9A" w:rsidRPr="009C09B2" w:rsidRDefault="008D2D9A" w:rsidP="00254C1C">
            <w:r w:rsidRPr="009C09B2">
              <w:t>Varchar2</w:t>
            </w:r>
          </w:p>
        </w:tc>
        <w:tc>
          <w:tcPr>
            <w:tcW w:w="396" w:type="pct"/>
          </w:tcPr>
          <w:p w14:paraId="49F4D10D" w14:textId="031E2AE4" w:rsidR="008D2D9A" w:rsidRPr="009C09B2" w:rsidRDefault="008D2D9A" w:rsidP="00254C1C">
            <w:r>
              <w:t>200</w:t>
            </w:r>
          </w:p>
        </w:tc>
        <w:tc>
          <w:tcPr>
            <w:tcW w:w="379" w:type="pct"/>
          </w:tcPr>
          <w:p w14:paraId="5004B990" w14:textId="77777777" w:rsidR="008D2D9A" w:rsidRPr="009C09B2" w:rsidRDefault="008D2D9A" w:rsidP="00254C1C"/>
        </w:tc>
        <w:tc>
          <w:tcPr>
            <w:tcW w:w="497" w:type="pct"/>
          </w:tcPr>
          <w:p w14:paraId="604F9AFC" w14:textId="77777777" w:rsidR="008D2D9A" w:rsidRPr="009C09B2" w:rsidRDefault="008D2D9A" w:rsidP="00254C1C"/>
        </w:tc>
        <w:tc>
          <w:tcPr>
            <w:tcW w:w="1553" w:type="pct"/>
          </w:tcPr>
          <w:p w14:paraId="68F98EEF" w14:textId="398A98EC" w:rsidR="008D2D9A" w:rsidRPr="009C09B2" w:rsidRDefault="008D2D9A" w:rsidP="00254C1C">
            <w:r>
              <w:t>Địa chỉ</w:t>
            </w:r>
            <w:r w:rsidR="00A226E3">
              <w:t xml:space="preserve"> khách hàng</w:t>
            </w:r>
          </w:p>
        </w:tc>
      </w:tr>
      <w:tr w:rsidR="00AB2E80" w:rsidRPr="009C09B2" w14:paraId="59291FFD" w14:textId="77777777" w:rsidTr="00254C1C">
        <w:tc>
          <w:tcPr>
            <w:tcW w:w="1432" w:type="pct"/>
          </w:tcPr>
          <w:p w14:paraId="1CA6D8EF" w14:textId="5BBFE904" w:rsidR="00AB2E80" w:rsidRPr="009C09B2" w:rsidRDefault="00AB2E80" w:rsidP="00AB2E80">
            <w:r w:rsidRPr="009C09B2">
              <w:t>EMAIL</w:t>
            </w:r>
          </w:p>
        </w:tc>
        <w:tc>
          <w:tcPr>
            <w:tcW w:w="743" w:type="pct"/>
          </w:tcPr>
          <w:p w14:paraId="47DCFC99" w14:textId="04B6D031" w:rsidR="00AB2E80" w:rsidRPr="009C09B2" w:rsidRDefault="008D2D9A" w:rsidP="00AB2E80">
            <w:r w:rsidRPr="009C09B2">
              <w:t>Varchar2</w:t>
            </w:r>
          </w:p>
        </w:tc>
        <w:tc>
          <w:tcPr>
            <w:tcW w:w="396" w:type="pct"/>
          </w:tcPr>
          <w:p w14:paraId="03D36722" w14:textId="0D422230" w:rsidR="00AB2E80" w:rsidRPr="009C09B2" w:rsidRDefault="00AB2E80" w:rsidP="00AB2E80">
            <w:r w:rsidRPr="009C09B2">
              <w:t>100</w:t>
            </w:r>
          </w:p>
        </w:tc>
        <w:tc>
          <w:tcPr>
            <w:tcW w:w="379" w:type="pct"/>
          </w:tcPr>
          <w:p w14:paraId="602825E4" w14:textId="77777777" w:rsidR="00AB2E80" w:rsidRPr="009C09B2" w:rsidRDefault="00AB2E80" w:rsidP="00AB2E80"/>
        </w:tc>
        <w:tc>
          <w:tcPr>
            <w:tcW w:w="497" w:type="pct"/>
          </w:tcPr>
          <w:p w14:paraId="7F4291E9" w14:textId="77777777" w:rsidR="00AB2E80" w:rsidRPr="009C09B2" w:rsidRDefault="00AB2E80" w:rsidP="00AB2E80"/>
        </w:tc>
        <w:tc>
          <w:tcPr>
            <w:tcW w:w="1553" w:type="pct"/>
          </w:tcPr>
          <w:p w14:paraId="37E4A20A" w14:textId="63631631" w:rsidR="00AB2E80" w:rsidRPr="009C09B2" w:rsidRDefault="003D72BE" w:rsidP="00AB2E80">
            <w:r w:rsidRPr="009C09B2">
              <w:t>Email</w:t>
            </w:r>
          </w:p>
        </w:tc>
      </w:tr>
      <w:tr w:rsidR="009E2673" w:rsidRPr="009C09B2" w14:paraId="42C81D53" w14:textId="77777777" w:rsidTr="00254C1C">
        <w:tc>
          <w:tcPr>
            <w:tcW w:w="1432" w:type="pct"/>
          </w:tcPr>
          <w:p w14:paraId="19BD1C42" w14:textId="4B4B4E56" w:rsidR="009E2673" w:rsidRPr="009C09B2" w:rsidRDefault="009E2673" w:rsidP="009E2673">
            <w:r w:rsidRPr="009C09B2">
              <w:t>PHONE</w:t>
            </w:r>
          </w:p>
        </w:tc>
        <w:tc>
          <w:tcPr>
            <w:tcW w:w="743" w:type="pct"/>
          </w:tcPr>
          <w:p w14:paraId="06F1C04F" w14:textId="31379686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036B5040" w14:textId="6F5E380D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46F2478B" w14:textId="77777777" w:rsidR="009E2673" w:rsidRPr="009C09B2" w:rsidRDefault="009E2673" w:rsidP="009E2673"/>
        </w:tc>
        <w:tc>
          <w:tcPr>
            <w:tcW w:w="497" w:type="pct"/>
          </w:tcPr>
          <w:p w14:paraId="57AF8459" w14:textId="77777777" w:rsidR="009E2673" w:rsidRPr="009C09B2" w:rsidRDefault="009E2673" w:rsidP="009E2673"/>
        </w:tc>
        <w:tc>
          <w:tcPr>
            <w:tcW w:w="1553" w:type="pct"/>
          </w:tcPr>
          <w:p w14:paraId="037536E8" w14:textId="6BD44632" w:rsidR="009E2673" w:rsidRPr="009C09B2" w:rsidRDefault="009E2673" w:rsidP="009E2673">
            <w:r w:rsidRPr="009C09B2">
              <w:t>Số điện thoại</w:t>
            </w:r>
          </w:p>
        </w:tc>
      </w:tr>
      <w:tr w:rsidR="009E2673" w:rsidRPr="009C09B2" w14:paraId="2478F327" w14:textId="77777777" w:rsidTr="00254C1C">
        <w:tc>
          <w:tcPr>
            <w:tcW w:w="1432" w:type="pct"/>
          </w:tcPr>
          <w:p w14:paraId="0D6F6021" w14:textId="45BE8F4C" w:rsidR="009E2673" w:rsidRPr="009C09B2" w:rsidRDefault="009E2673" w:rsidP="009E2673">
            <w:r>
              <w:t>FAX</w:t>
            </w:r>
          </w:p>
        </w:tc>
        <w:tc>
          <w:tcPr>
            <w:tcW w:w="743" w:type="pct"/>
          </w:tcPr>
          <w:p w14:paraId="04C78BD6" w14:textId="294C1259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764C4CE8" w14:textId="6668A530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682F5B03" w14:textId="77777777" w:rsidR="009E2673" w:rsidRPr="009C09B2" w:rsidRDefault="009E2673" w:rsidP="009E2673"/>
        </w:tc>
        <w:tc>
          <w:tcPr>
            <w:tcW w:w="497" w:type="pct"/>
          </w:tcPr>
          <w:p w14:paraId="7BC3704E" w14:textId="77777777" w:rsidR="009E2673" w:rsidRPr="009C09B2" w:rsidRDefault="009E2673" w:rsidP="009E2673"/>
        </w:tc>
        <w:tc>
          <w:tcPr>
            <w:tcW w:w="1553" w:type="pct"/>
          </w:tcPr>
          <w:p w14:paraId="13B867F6" w14:textId="1B1771F0" w:rsidR="009E2673" w:rsidRPr="009C09B2" w:rsidRDefault="009E2673" w:rsidP="009E2673">
            <w:r w:rsidRPr="009C09B2">
              <w:t xml:space="preserve">Số </w:t>
            </w:r>
            <w:r>
              <w:t>fax</w:t>
            </w:r>
          </w:p>
        </w:tc>
      </w:tr>
      <w:tr w:rsidR="009E2673" w:rsidRPr="009C09B2" w14:paraId="23400D8E" w14:textId="77777777" w:rsidTr="00254C1C">
        <w:tc>
          <w:tcPr>
            <w:tcW w:w="1432" w:type="pct"/>
          </w:tcPr>
          <w:p w14:paraId="1219D817" w14:textId="3CF0C244" w:rsidR="009E2673" w:rsidRPr="009C09B2" w:rsidRDefault="009E2673" w:rsidP="009E2673">
            <w:r w:rsidRPr="009C09B2">
              <w:t>STATUS</w:t>
            </w:r>
          </w:p>
        </w:tc>
        <w:tc>
          <w:tcPr>
            <w:tcW w:w="743" w:type="pct"/>
          </w:tcPr>
          <w:p w14:paraId="0483A328" w14:textId="77777777" w:rsidR="009E2673" w:rsidRPr="009C09B2" w:rsidRDefault="009E2673" w:rsidP="009E2673">
            <w:r w:rsidRPr="009C09B2">
              <w:t>NUMBER</w:t>
            </w:r>
          </w:p>
        </w:tc>
        <w:tc>
          <w:tcPr>
            <w:tcW w:w="396" w:type="pct"/>
          </w:tcPr>
          <w:p w14:paraId="4916DCDE" w14:textId="7B598E81" w:rsidR="009E2673" w:rsidRPr="009C09B2" w:rsidRDefault="009E2673" w:rsidP="009E2673">
            <w:r w:rsidRPr="009C09B2">
              <w:t>1</w:t>
            </w:r>
          </w:p>
        </w:tc>
        <w:tc>
          <w:tcPr>
            <w:tcW w:w="379" w:type="pct"/>
          </w:tcPr>
          <w:p w14:paraId="0D24185A" w14:textId="77777777" w:rsidR="009E2673" w:rsidRPr="009C09B2" w:rsidRDefault="009E2673" w:rsidP="009E2673"/>
        </w:tc>
        <w:tc>
          <w:tcPr>
            <w:tcW w:w="497" w:type="pct"/>
          </w:tcPr>
          <w:p w14:paraId="3CC6F728" w14:textId="77777777" w:rsidR="009E2673" w:rsidRPr="009C09B2" w:rsidRDefault="009E2673" w:rsidP="009E2673"/>
        </w:tc>
        <w:tc>
          <w:tcPr>
            <w:tcW w:w="1553" w:type="pct"/>
          </w:tcPr>
          <w:p w14:paraId="42E9A3D8" w14:textId="5768C278" w:rsidR="009E2673" w:rsidRPr="009C09B2" w:rsidRDefault="009E2673" w:rsidP="009E2673">
            <w:r w:rsidRPr="009C09B2">
              <w:t>Trạng thái</w:t>
            </w:r>
          </w:p>
          <w:p w14:paraId="68F96B9B" w14:textId="50D59F2C" w:rsidR="009E2673" w:rsidRPr="009C09B2" w:rsidRDefault="009E2673" w:rsidP="009E2673">
            <w:r w:rsidRPr="009C09B2">
              <w:lastRenderedPageBreak/>
              <w:t>0: Mới tạo, chưa confirm</w:t>
            </w:r>
          </w:p>
          <w:p w14:paraId="34C863BA" w14:textId="4DA9AC98" w:rsidR="009E2673" w:rsidRPr="009C09B2" w:rsidRDefault="009E2673" w:rsidP="009E2673">
            <w:r w:rsidRPr="009C09B2">
              <w:t>1: Bình thường, đã confrim</w:t>
            </w:r>
          </w:p>
          <w:p w14:paraId="380497CB" w14:textId="34E761B0" w:rsidR="009E2673" w:rsidRPr="009C09B2" w:rsidRDefault="009E2673" w:rsidP="009E2673">
            <w:r w:rsidRPr="009C09B2">
              <w:t>2: Khóa</w:t>
            </w:r>
          </w:p>
        </w:tc>
      </w:tr>
      <w:tr w:rsidR="009E2673" w:rsidRPr="009C09B2" w14:paraId="5342AF0A" w14:textId="77777777" w:rsidTr="00254C1C">
        <w:tc>
          <w:tcPr>
            <w:tcW w:w="1432" w:type="pct"/>
          </w:tcPr>
          <w:p w14:paraId="6C97C050" w14:textId="76EFAB99" w:rsidR="009E2673" w:rsidRPr="009C09B2" w:rsidRDefault="009E2673" w:rsidP="009E2673">
            <w:r>
              <w:lastRenderedPageBreak/>
              <w:t>DELTED</w:t>
            </w:r>
          </w:p>
        </w:tc>
        <w:tc>
          <w:tcPr>
            <w:tcW w:w="743" w:type="pct"/>
          </w:tcPr>
          <w:p w14:paraId="14B9AE48" w14:textId="61CE4FC7" w:rsidR="009E2673" w:rsidRPr="009C09B2" w:rsidRDefault="009E2673" w:rsidP="009E2673">
            <w:r>
              <w:t>NUMBER</w:t>
            </w:r>
          </w:p>
        </w:tc>
        <w:tc>
          <w:tcPr>
            <w:tcW w:w="396" w:type="pct"/>
          </w:tcPr>
          <w:p w14:paraId="325FC551" w14:textId="42D76281" w:rsidR="009E2673" w:rsidRPr="009C09B2" w:rsidRDefault="009E2673" w:rsidP="009E2673">
            <w:r>
              <w:t>1</w:t>
            </w:r>
          </w:p>
        </w:tc>
        <w:tc>
          <w:tcPr>
            <w:tcW w:w="379" w:type="pct"/>
          </w:tcPr>
          <w:p w14:paraId="1F218101" w14:textId="77777777" w:rsidR="009E2673" w:rsidRPr="009C09B2" w:rsidRDefault="009E2673" w:rsidP="009E2673"/>
        </w:tc>
        <w:tc>
          <w:tcPr>
            <w:tcW w:w="497" w:type="pct"/>
          </w:tcPr>
          <w:p w14:paraId="635ECF44" w14:textId="5BEAC734" w:rsidR="009E2673" w:rsidRPr="009C09B2" w:rsidRDefault="009E2673" w:rsidP="009E2673">
            <w:r>
              <w:t>0</w:t>
            </w:r>
          </w:p>
        </w:tc>
        <w:tc>
          <w:tcPr>
            <w:tcW w:w="1553" w:type="pct"/>
          </w:tcPr>
          <w:p w14:paraId="4E650FAF" w14:textId="77777777" w:rsidR="009E2673" w:rsidRDefault="009E2673" w:rsidP="009E2673">
            <w:r>
              <w:t>0: binh thường</w:t>
            </w:r>
          </w:p>
          <w:p w14:paraId="47423D9E" w14:textId="007953DD" w:rsidR="009E2673" w:rsidRPr="009C09B2" w:rsidRDefault="009E2673" w:rsidP="009E2673">
            <w:r>
              <w:t>1 đã xóa</w:t>
            </w:r>
          </w:p>
        </w:tc>
      </w:tr>
      <w:tr w:rsidR="009E2673" w:rsidRPr="009C09B2" w14:paraId="6654689C" w14:textId="77777777" w:rsidTr="00254C1C">
        <w:tc>
          <w:tcPr>
            <w:tcW w:w="1432" w:type="pct"/>
          </w:tcPr>
          <w:p w14:paraId="6B54CD03" w14:textId="3A0E88C2" w:rsidR="009E2673" w:rsidRPr="009C09B2" w:rsidRDefault="009E2673" w:rsidP="009E2673">
            <w:r w:rsidRPr="009C09B2">
              <w:t>Created_By</w:t>
            </w:r>
          </w:p>
        </w:tc>
        <w:tc>
          <w:tcPr>
            <w:tcW w:w="743" w:type="pct"/>
          </w:tcPr>
          <w:p w14:paraId="2F49D06C" w14:textId="55C26999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3DCD7B1A" w14:textId="0F54C301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0EF8734F" w14:textId="77777777" w:rsidR="009E2673" w:rsidRPr="009C09B2" w:rsidRDefault="009E2673" w:rsidP="009E2673"/>
        </w:tc>
        <w:tc>
          <w:tcPr>
            <w:tcW w:w="497" w:type="pct"/>
          </w:tcPr>
          <w:p w14:paraId="6C6C4F86" w14:textId="77777777" w:rsidR="009E2673" w:rsidRPr="009C09B2" w:rsidRDefault="009E2673" w:rsidP="009E2673"/>
        </w:tc>
        <w:tc>
          <w:tcPr>
            <w:tcW w:w="1553" w:type="pct"/>
          </w:tcPr>
          <w:p w14:paraId="1233BFDE" w14:textId="41C9C66B" w:rsidR="009E2673" w:rsidRPr="009C09B2" w:rsidRDefault="009E2673" w:rsidP="009E2673">
            <w:r w:rsidRPr="009C09B2">
              <w:t>Người tạo</w:t>
            </w:r>
          </w:p>
        </w:tc>
      </w:tr>
      <w:tr w:rsidR="009E2673" w:rsidRPr="009C09B2" w14:paraId="5DE01782" w14:textId="77777777" w:rsidTr="00254C1C">
        <w:tc>
          <w:tcPr>
            <w:tcW w:w="1432" w:type="pct"/>
          </w:tcPr>
          <w:p w14:paraId="62560334" w14:textId="74CDD487" w:rsidR="009E2673" w:rsidRPr="009C09B2" w:rsidRDefault="009E2673" w:rsidP="009E2673">
            <w:r w:rsidRPr="009C09B2">
              <w:t>Created_Date</w:t>
            </w:r>
          </w:p>
        </w:tc>
        <w:tc>
          <w:tcPr>
            <w:tcW w:w="743" w:type="pct"/>
          </w:tcPr>
          <w:p w14:paraId="18C5CAA5" w14:textId="175F4132" w:rsidR="009E2673" w:rsidRPr="009C09B2" w:rsidRDefault="009E2673" w:rsidP="009E2673">
            <w:r w:rsidRPr="009C09B2">
              <w:t>Date</w:t>
            </w:r>
          </w:p>
        </w:tc>
        <w:tc>
          <w:tcPr>
            <w:tcW w:w="396" w:type="pct"/>
          </w:tcPr>
          <w:p w14:paraId="76FBCCDE" w14:textId="77777777" w:rsidR="009E2673" w:rsidRPr="009C09B2" w:rsidRDefault="009E2673" w:rsidP="009E2673"/>
        </w:tc>
        <w:tc>
          <w:tcPr>
            <w:tcW w:w="379" w:type="pct"/>
          </w:tcPr>
          <w:p w14:paraId="34EF51F1" w14:textId="77777777" w:rsidR="009E2673" w:rsidRPr="009C09B2" w:rsidRDefault="009E2673" w:rsidP="009E2673"/>
        </w:tc>
        <w:tc>
          <w:tcPr>
            <w:tcW w:w="497" w:type="pct"/>
          </w:tcPr>
          <w:p w14:paraId="5C27569A" w14:textId="77777777" w:rsidR="009E2673" w:rsidRPr="009C09B2" w:rsidRDefault="009E2673" w:rsidP="009E2673"/>
        </w:tc>
        <w:tc>
          <w:tcPr>
            <w:tcW w:w="1553" w:type="pct"/>
          </w:tcPr>
          <w:p w14:paraId="6C3239CB" w14:textId="3C54E246" w:rsidR="009E2673" w:rsidRPr="009C09B2" w:rsidRDefault="009E2673" w:rsidP="009E2673">
            <w:r w:rsidRPr="009C09B2">
              <w:t>Ngày tạo</w:t>
            </w:r>
          </w:p>
        </w:tc>
      </w:tr>
      <w:tr w:rsidR="009E2673" w:rsidRPr="009C09B2" w14:paraId="26BF11B7" w14:textId="77777777" w:rsidTr="00254C1C">
        <w:tc>
          <w:tcPr>
            <w:tcW w:w="1432" w:type="pct"/>
          </w:tcPr>
          <w:p w14:paraId="255B822F" w14:textId="1F79595E" w:rsidR="009E2673" w:rsidRPr="009C09B2" w:rsidRDefault="009E2673" w:rsidP="009E2673">
            <w:r w:rsidRPr="009C09B2">
              <w:t>Modify_By</w:t>
            </w:r>
          </w:p>
        </w:tc>
        <w:tc>
          <w:tcPr>
            <w:tcW w:w="743" w:type="pct"/>
          </w:tcPr>
          <w:p w14:paraId="429E17A5" w14:textId="7A00C637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5FDF539" w14:textId="268B79EE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3AB57535" w14:textId="77777777" w:rsidR="009E2673" w:rsidRPr="009C09B2" w:rsidRDefault="009E2673" w:rsidP="009E2673"/>
        </w:tc>
        <w:tc>
          <w:tcPr>
            <w:tcW w:w="497" w:type="pct"/>
          </w:tcPr>
          <w:p w14:paraId="5E5E4280" w14:textId="77777777" w:rsidR="009E2673" w:rsidRPr="009C09B2" w:rsidRDefault="009E2673" w:rsidP="009E2673"/>
        </w:tc>
        <w:tc>
          <w:tcPr>
            <w:tcW w:w="1553" w:type="pct"/>
          </w:tcPr>
          <w:p w14:paraId="612A16F1" w14:textId="4FD16944" w:rsidR="009E2673" w:rsidRPr="009C09B2" w:rsidRDefault="009E2673" w:rsidP="009E2673">
            <w:r w:rsidRPr="009C09B2">
              <w:t>Người sửa</w:t>
            </w:r>
          </w:p>
        </w:tc>
      </w:tr>
      <w:tr w:rsidR="009E2673" w:rsidRPr="009C09B2" w14:paraId="2059EA96" w14:textId="77777777" w:rsidTr="00254C1C">
        <w:tc>
          <w:tcPr>
            <w:tcW w:w="1432" w:type="pct"/>
          </w:tcPr>
          <w:p w14:paraId="00797F8C" w14:textId="2FC02C52" w:rsidR="009E2673" w:rsidRPr="009C09B2" w:rsidRDefault="009E2673" w:rsidP="009E2673">
            <w:r w:rsidRPr="009C09B2">
              <w:t>Modify_Date</w:t>
            </w:r>
          </w:p>
        </w:tc>
        <w:tc>
          <w:tcPr>
            <w:tcW w:w="743" w:type="pct"/>
          </w:tcPr>
          <w:p w14:paraId="501EC7E5" w14:textId="7A711EBA" w:rsidR="009E2673" w:rsidRPr="009C09B2" w:rsidRDefault="009E2673" w:rsidP="009E2673">
            <w:r w:rsidRPr="009C09B2">
              <w:t>Date</w:t>
            </w:r>
          </w:p>
        </w:tc>
        <w:tc>
          <w:tcPr>
            <w:tcW w:w="396" w:type="pct"/>
          </w:tcPr>
          <w:p w14:paraId="47E77236" w14:textId="77777777" w:rsidR="009E2673" w:rsidRPr="009C09B2" w:rsidRDefault="009E2673" w:rsidP="009E2673"/>
        </w:tc>
        <w:tc>
          <w:tcPr>
            <w:tcW w:w="379" w:type="pct"/>
          </w:tcPr>
          <w:p w14:paraId="151554A4" w14:textId="77777777" w:rsidR="009E2673" w:rsidRPr="009C09B2" w:rsidRDefault="009E2673" w:rsidP="009E2673"/>
        </w:tc>
        <w:tc>
          <w:tcPr>
            <w:tcW w:w="497" w:type="pct"/>
          </w:tcPr>
          <w:p w14:paraId="6E5CD4F1" w14:textId="77777777" w:rsidR="009E2673" w:rsidRPr="009C09B2" w:rsidRDefault="009E2673" w:rsidP="009E2673"/>
        </w:tc>
        <w:tc>
          <w:tcPr>
            <w:tcW w:w="1553" w:type="pct"/>
          </w:tcPr>
          <w:p w14:paraId="7A6218AF" w14:textId="60B4B6B6" w:rsidR="009E2673" w:rsidRPr="009C09B2" w:rsidRDefault="009E2673" w:rsidP="009E2673">
            <w:r w:rsidRPr="009C09B2">
              <w:t>Ngày sửa</w:t>
            </w:r>
          </w:p>
        </w:tc>
      </w:tr>
      <w:tr w:rsidR="009E2673" w:rsidRPr="009C09B2" w14:paraId="22A2CA6A" w14:textId="77777777" w:rsidTr="00254C1C">
        <w:tc>
          <w:tcPr>
            <w:tcW w:w="1432" w:type="pct"/>
          </w:tcPr>
          <w:p w14:paraId="25DF2056" w14:textId="1A06A2B6" w:rsidR="009E2673" w:rsidRPr="009C09B2" w:rsidRDefault="009E2673" w:rsidP="009E2673">
            <w:r w:rsidRPr="009E2673">
              <w:t>COUNTRY</w:t>
            </w:r>
          </w:p>
        </w:tc>
        <w:tc>
          <w:tcPr>
            <w:tcW w:w="743" w:type="pct"/>
          </w:tcPr>
          <w:p w14:paraId="7BE83D3C" w14:textId="705E5F1A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17821744" w14:textId="35DF23F4" w:rsidR="009E2673" w:rsidRPr="009C09B2" w:rsidRDefault="009E2673" w:rsidP="009E2673">
            <w:r>
              <w:t>10</w:t>
            </w:r>
          </w:p>
        </w:tc>
        <w:tc>
          <w:tcPr>
            <w:tcW w:w="379" w:type="pct"/>
          </w:tcPr>
          <w:p w14:paraId="74C357E7" w14:textId="77777777" w:rsidR="009E2673" w:rsidRPr="009C09B2" w:rsidRDefault="009E2673" w:rsidP="009E2673"/>
        </w:tc>
        <w:tc>
          <w:tcPr>
            <w:tcW w:w="497" w:type="pct"/>
          </w:tcPr>
          <w:p w14:paraId="05102EB6" w14:textId="77777777" w:rsidR="009E2673" w:rsidRPr="009C09B2" w:rsidRDefault="009E2673" w:rsidP="009E2673"/>
        </w:tc>
        <w:tc>
          <w:tcPr>
            <w:tcW w:w="1553" w:type="pct"/>
          </w:tcPr>
          <w:p w14:paraId="58DC9DE9" w14:textId="4DF36E89" w:rsidR="009E2673" w:rsidRPr="009C09B2" w:rsidRDefault="009E2673" w:rsidP="009E2673">
            <w:r>
              <w:t>ID Quốc gia, link vs bảng country</w:t>
            </w:r>
          </w:p>
        </w:tc>
      </w:tr>
      <w:tr w:rsidR="009E2673" w:rsidRPr="009C09B2" w14:paraId="30383C65" w14:textId="77777777" w:rsidTr="00254C1C">
        <w:tc>
          <w:tcPr>
            <w:tcW w:w="1432" w:type="pct"/>
          </w:tcPr>
          <w:p w14:paraId="03319ABC" w14:textId="3C240BA5" w:rsidR="009E2673" w:rsidRPr="009C09B2" w:rsidRDefault="009E2673" w:rsidP="009E2673">
            <w:r w:rsidRPr="009E2673">
              <w:t>COMPANY_NAME</w:t>
            </w:r>
          </w:p>
        </w:tc>
        <w:tc>
          <w:tcPr>
            <w:tcW w:w="743" w:type="pct"/>
          </w:tcPr>
          <w:p w14:paraId="2109D1B3" w14:textId="7E3550BA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10BE8ABD" w14:textId="6F444A8D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78DD1C72" w14:textId="77777777" w:rsidR="009E2673" w:rsidRPr="009C09B2" w:rsidRDefault="009E2673" w:rsidP="009E2673"/>
        </w:tc>
        <w:tc>
          <w:tcPr>
            <w:tcW w:w="497" w:type="pct"/>
          </w:tcPr>
          <w:p w14:paraId="55992C8F" w14:textId="77777777" w:rsidR="009E2673" w:rsidRPr="009C09B2" w:rsidRDefault="009E2673" w:rsidP="009E2673"/>
        </w:tc>
        <w:tc>
          <w:tcPr>
            <w:tcW w:w="1553" w:type="pct"/>
          </w:tcPr>
          <w:p w14:paraId="704F608F" w14:textId="02FC82C9" w:rsidR="009E2673" w:rsidRPr="009C09B2" w:rsidRDefault="009E2673" w:rsidP="009E2673">
            <w:r w:rsidRPr="009E2673">
              <w:t>Tên công ty</w:t>
            </w:r>
          </w:p>
        </w:tc>
      </w:tr>
      <w:tr w:rsidR="009E2673" w:rsidRPr="009C09B2" w14:paraId="59DBA7F5" w14:textId="77777777" w:rsidTr="00254C1C">
        <w:tc>
          <w:tcPr>
            <w:tcW w:w="1432" w:type="pct"/>
          </w:tcPr>
          <w:p w14:paraId="0714B7E1" w14:textId="36453D42" w:rsidR="009E2673" w:rsidRPr="009C09B2" w:rsidRDefault="009E2673" w:rsidP="009E2673">
            <w:r w:rsidRPr="009E2673">
              <w:t>MAIN_BUSINESS</w:t>
            </w:r>
          </w:p>
        </w:tc>
        <w:tc>
          <w:tcPr>
            <w:tcW w:w="743" w:type="pct"/>
          </w:tcPr>
          <w:p w14:paraId="40DEF49A" w14:textId="7C665E1C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45A84D2" w14:textId="057C1404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5FA65410" w14:textId="77777777" w:rsidR="009E2673" w:rsidRPr="009C09B2" w:rsidRDefault="009E2673" w:rsidP="009E2673"/>
        </w:tc>
        <w:tc>
          <w:tcPr>
            <w:tcW w:w="497" w:type="pct"/>
          </w:tcPr>
          <w:p w14:paraId="0AF3D99C" w14:textId="77777777" w:rsidR="009E2673" w:rsidRPr="009C09B2" w:rsidRDefault="009E2673" w:rsidP="009E2673"/>
        </w:tc>
        <w:tc>
          <w:tcPr>
            <w:tcW w:w="1553" w:type="pct"/>
          </w:tcPr>
          <w:p w14:paraId="47EFE972" w14:textId="6F370CA8" w:rsidR="009E2673" w:rsidRPr="009C09B2" w:rsidRDefault="009E2673" w:rsidP="009E2673">
            <w:r w:rsidRPr="009E2673">
              <w:t>Ngành nghề chính</w:t>
            </w:r>
          </w:p>
        </w:tc>
      </w:tr>
      <w:tr w:rsidR="009E2673" w:rsidRPr="009C09B2" w14:paraId="583F5EA4" w14:textId="77777777" w:rsidTr="00254C1C">
        <w:tc>
          <w:tcPr>
            <w:tcW w:w="1432" w:type="pct"/>
          </w:tcPr>
          <w:p w14:paraId="224E0C84" w14:textId="225D75B9" w:rsidR="009E2673" w:rsidRPr="009C09B2" w:rsidRDefault="009E2673" w:rsidP="009E2673">
            <w:r w:rsidRPr="009E2673">
              <w:t>TITLE</w:t>
            </w:r>
          </w:p>
        </w:tc>
        <w:tc>
          <w:tcPr>
            <w:tcW w:w="743" w:type="pct"/>
          </w:tcPr>
          <w:p w14:paraId="2742EE22" w14:textId="5B879B87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DB66172" w14:textId="0F3D6D27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68C53D1C" w14:textId="77777777" w:rsidR="009E2673" w:rsidRPr="009C09B2" w:rsidRDefault="009E2673" w:rsidP="009E2673"/>
        </w:tc>
        <w:tc>
          <w:tcPr>
            <w:tcW w:w="497" w:type="pct"/>
          </w:tcPr>
          <w:p w14:paraId="71C64E2F" w14:textId="77777777" w:rsidR="009E2673" w:rsidRPr="009C09B2" w:rsidRDefault="009E2673" w:rsidP="009E2673"/>
        </w:tc>
        <w:tc>
          <w:tcPr>
            <w:tcW w:w="1553" w:type="pct"/>
          </w:tcPr>
          <w:p w14:paraId="5FB25A4E" w14:textId="1C3AB55C" w:rsidR="009E2673" w:rsidRPr="009C09B2" w:rsidRDefault="009E2673" w:rsidP="009E2673">
            <w:r w:rsidRPr="009E2673">
              <w:t>Chức vụ</w:t>
            </w:r>
          </w:p>
        </w:tc>
      </w:tr>
      <w:tr w:rsidR="009E2673" w:rsidRPr="009C09B2" w14:paraId="6A5A045A" w14:textId="77777777" w:rsidTr="00254C1C">
        <w:tc>
          <w:tcPr>
            <w:tcW w:w="1432" w:type="pct"/>
          </w:tcPr>
          <w:p w14:paraId="465CB8CD" w14:textId="72CBF210" w:rsidR="009E2673" w:rsidRPr="009C09B2" w:rsidRDefault="009E2673" w:rsidP="009E2673">
            <w:r w:rsidRPr="009E2673">
              <w:t>COPYTO</w:t>
            </w:r>
          </w:p>
        </w:tc>
        <w:tc>
          <w:tcPr>
            <w:tcW w:w="743" w:type="pct"/>
          </w:tcPr>
          <w:p w14:paraId="6E2A5FAB" w14:textId="5F9E6B4F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AA52319" w14:textId="0313E36A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5C405936" w14:textId="77777777" w:rsidR="009E2673" w:rsidRPr="009C09B2" w:rsidRDefault="009E2673" w:rsidP="009E2673"/>
        </w:tc>
        <w:tc>
          <w:tcPr>
            <w:tcW w:w="497" w:type="pct"/>
          </w:tcPr>
          <w:p w14:paraId="2BAB525F" w14:textId="77777777" w:rsidR="009E2673" w:rsidRPr="009C09B2" w:rsidRDefault="009E2673" w:rsidP="009E2673"/>
        </w:tc>
        <w:tc>
          <w:tcPr>
            <w:tcW w:w="1553" w:type="pct"/>
          </w:tcPr>
          <w:p w14:paraId="6683D39C" w14:textId="693D45ED" w:rsidR="009E2673" w:rsidRPr="009C09B2" w:rsidRDefault="009E2673" w:rsidP="009E2673">
            <w:r w:rsidRPr="009E2673">
              <w:t>Người quản lý</w:t>
            </w:r>
          </w:p>
        </w:tc>
      </w:tr>
      <w:tr w:rsidR="009E2673" w:rsidRPr="009C09B2" w14:paraId="7DCAAFF1" w14:textId="77777777" w:rsidTr="00254C1C">
        <w:tc>
          <w:tcPr>
            <w:tcW w:w="1432" w:type="pct"/>
          </w:tcPr>
          <w:p w14:paraId="57B7FB08" w14:textId="61AF9D98" w:rsidR="009E2673" w:rsidRPr="009E2673" w:rsidRDefault="009E2673" w:rsidP="009E2673">
            <w:r w:rsidRPr="009E2673">
              <w:t>FACE_LINK</w:t>
            </w:r>
          </w:p>
        </w:tc>
        <w:tc>
          <w:tcPr>
            <w:tcW w:w="743" w:type="pct"/>
          </w:tcPr>
          <w:p w14:paraId="48263441" w14:textId="7F6EFAF4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7CAF6CFD" w14:textId="6FC2849D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70F51BC5" w14:textId="77777777" w:rsidR="009E2673" w:rsidRPr="009C09B2" w:rsidRDefault="009E2673" w:rsidP="009E2673"/>
        </w:tc>
        <w:tc>
          <w:tcPr>
            <w:tcW w:w="497" w:type="pct"/>
          </w:tcPr>
          <w:p w14:paraId="06374A22" w14:textId="77777777" w:rsidR="009E2673" w:rsidRPr="009C09B2" w:rsidRDefault="009E2673" w:rsidP="009E2673"/>
        </w:tc>
        <w:tc>
          <w:tcPr>
            <w:tcW w:w="1553" w:type="pct"/>
          </w:tcPr>
          <w:p w14:paraId="1223ADAE" w14:textId="2E0F1476" w:rsidR="009E2673" w:rsidRPr="009C09B2" w:rsidRDefault="009E2673" w:rsidP="009E2673">
            <w:r>
              <w:t>Link tài khoản face</w:t>
            </w:r>
          </w:p>
        </w:tc>
      </w:tr>
      <w:tr w:rsidR="009E2673" w:rsidRPr="009C09B2" w14:paraId="132ECA31" w14:textId="77777777" w:rsidTr="00254C1C">
        <w:tc>
          <w:tcPr>
            <w:tcW w:w="1432" w:type="pct"/>
          </w:tcPr>
          <w:p w14:paraId="23866E11" w14:textId="677AB00D" w:rsidR="009E2673" w:rsidRPr="009E2673" w:rsidRDefault="009E2673" w:rsidP="009E2673">
            <w:r w:rsidRPr="009E2673">
              <w:t>LINKEDIN_LINK</w:t>
            </w:r>
          </w:p>
        </w:tc>
        <w:tc>
          <w:tcPr>
            <w:tcW w:w="743" w:type="pct"/>
          </w:tcPr>
          <w:p w14:paraId="77393C64" w14:textId="1C3D86F4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9CECDB3" w14:textId="2B177532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3DB63228" w14:textId="77777777" w:rsidR="009E2673" w:rsidRPr="009C09B2" w:rsidRDefault="009E2673" w:rsidP="009E2673"/>
        </w:tc>
        <w:tc>
          <w:tcPr>
            <w:tcW w:w="497" w:type="pct"/>
          </w:tcPr>
          <w:p w14:paraId="11AEF21D" w14:textId="77777777" w:rsidR="009E2673" w:rsidRPr="009C09B2" w:rsidRDefault="009E2673" w:rsidP="009E2673"/>
        </w:tc>
        <w:tc>
          <w:tcPr>
            <w:tcW w:w="1553" w:type="pct"/>
          </w:tcPr>
          <w:p w14:paraId="7F8B043E" w14:textId="350E3B88" w:rsidR="009E2673" w:rsidRPr="009C09B2" w:rsidRDefault="009E2673" w:rsidP="009E2673">
            <w:r>
              <w:t>Link tài khoản linkein</w:t>
            </w:r>
          </w:p>
        </w:tc>
      </w:tr>
      <w:tr w:rsidR="009E2673" w:rsidRPr="009C09B2" w14:paraId="17C1E76B" w14:textId="77777777" w:rsidTr="00254C1C">
        <w:tc>
          <w:tcPr>
            <w:tcW w:w="1432" w:type="pct"/>
          </w:tcPr>
          <w:p w14:paraId="5CFF91E6" w14:textId="74F8F0DA" w:rsidR="009E2673" w:rsidRPr="009E2673" w:rsidRDefault="009E2673" w:rsidP="009E2673">
            <w:r w:rsidRPr="009E2673">
              <w:t>WECHAT_LINK</w:t>
            </w:r>
          </w:p>
        </w:tc>
        <w:tc>
          <w:tcPr>
            <w:tcW w:w="743" w:type="pct"/>
          </w:tcPr>
          <w:p w14:paraId="538CFE78" w14:textId="6DA98AC5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30B1A3B" w14:textId="3DF7CF90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3BFA4511" w14:textId="77777777" w:rsidR="009E2673" w:rsidRPr="009C09B2" w:rsidRDefault="009E2673" w:rsidP="009E2673"/>
        </w:tc>
        <w:tc>
          <w:tcPr>
            <w:tcW w:w="497" w:type="pct"/>
          </w:tcPr>
          <w:p w14:paraId="0B386BC7" w14:textId="77777777" w:rsidR="009E2673" w:rsidRPr="009C09B2" w:rsidRDefault="009E2673" w:rsidP="009E2673"/>
        </w:tc>
        <w:tc>
          <w:tcPr>
            <w:tcW w:w="1553" w:type="pct"/>
          </w:tcPr>
          <w:p w14:paraId="0E8B7987" w14:textId="7583FBCA" w:rsidR="009E2673" w:rsidRPr="009C09B2" w:rsidRDefault="009E2673" w:rsidP="009E2673">
            <w:r>
              <w:t>Link tài khoản wechat</w:t>
            </w:r>
          </w:p>
        </w:tc>
      </w:tr>
      <w:tr w:rsidR="009E2673" w:rsidRPr="009C09B2" w14:paraId="6BF2CEB9" w14:textId="77777777" w:rsidTr="00254C1C">
        <w:tc>
          <w:tcPr>
            <w:tcW w:w="1432" w:type="pct"/>
          </w:tcPr>
          <w:p w14:paraId="70BD0251" w14:textId="566B8B2C" w:rsidR="009E2673" w:rsidRPr="009E2673" w:rsidRDefault="009E2673" w:rsidP="009E2673">
            <w:r w:rsidRPr="009E2673">
              <w:t>OTHER_LINK</w:t>
            </w:r>
          </w:p>
        </w:tc>
        <w:tc>
          <w:tcPr>
            <w:tcW w:w="743" w:type="pct"/>
          </w:tcPr>
          <w:p w14:paraId="1E0EC08F" w14:textId="7FB213AB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36FDED6A" w14:textId="66E29D54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4689CF94" w14:textId="77777777" w:rsidR="009E2673" w:rsidRPr="009C09B2" w:rsidRDefault="009E2673" w:rsidP="009E2673"/>
        </w:tc>
        <w:tc>
          <w:tcPr>
            <w:tcW w:w="497" w:type="pct"/>
          </w:tcPr>
          <w:p w14:paraId="2FED32F7" w14:textId="77777777" w:rsidR="009E2673" w:rsidRPr="009C09B2" w:rsidRDefault="009E2673" w:rsidP="009E2673"/>
        </w:tc>
        <w:tc>
          <w:tcPr>
            <w:tcW w:w="1553" w:type="pct"/>
          </w:tcPr>
          <w:p w14:paraId="39C8EB2C" w14:textId="651F5362" w:rsidR="009E2673" w:rsidRPr="009C09B2" w:rsidRDefault="009E2673" w:rsidP="009E2673">
            <w:r>
              <w:t>Link tài khoản khác</w:t>
            </w:r>
          </w:p>
        </w:tc>
      </w:tr>
      <w:tr w:rsidR="009E2673" w:rsidRPr="009C09B2" w14:paraId="58A0363E" w14:textId="77777777" w:rsidTr="00254C1C">
        <w:tc>
          <w:tcPr>
            <w:tcW w:w="1432" w:type="pct"/>
          </w:tcPr>
          <w:p w14:paraId="32E207AE" w14:textId="4559BF5A" w:rsidR="009E2673" w:rsidRPr="009E2673" w:rsidRDefault="009E2673" w:rsidP="009E2673">
            <w:r w:rsidRPr="009E2673">
              <w:t>REASON_SELECT</w:t>
            </w:r>
          </w:p>
        </w:tc>
        <w:tc>
          <w:tcPr>
            <w:tcW w:w="743" w:type="pct"/>
          </w:tcPr>
          <w:p w14:paraId="244D7F18" w14:textId="77777777" w:rsidR="009E2673" w:rsidRPr="009C09B2" w:rsidRDefault="009E2673" w:rsidP="009E2673"/>
        </w:tc>
        <w:tc>
          <w:tcPr>
            <w:tcW w:w="396" w:type="pct"/>
          </w:tcPr>
          <w:p w14:paraId="4C11903D" w14:textId="77777777" w:rsidR="009E2673" w:rsidRPr="009C09B2" w:rsidRDefault="009E2673" w:rsidP="009E2673"/>
        </w:tc>
        <w:tc>
          <w:tcPr>
            <w:tcW w:w="379" w:type="pct"/>
          </w:tcPr>
          <w:p w14:paraId="58D749CD" w14:textId="77777777" w:rsidR="009E2673" w:rsidRPr="009C09B2" w:rsidRDefault="009E2673" w:rsidP="009E2673"/>
        </w:tc>
        <w:tc>
          <w:tcPr>
            <w:tcW w:w="497" w:type="pct"/>
          </w:tcPr>
          <w:p w14:paraId="56372EEA" w14:textId="77777777" w:rsidR="009E2673" w:rsidRPr="009C09B2" w:rsidRDefault="009E2673" w:rsidP="009E2673"/>
        </w:tc>
        <w:tc>
          <w:tcPr>
            <w:tcW w:w="1553" w:type="pct"/>
          </w:tcPr>
          <w:p w14:paraId="59B6A9A2" w14:textId="77777777" w:rsidR="009E2673" w:rsidRPr="006B366A" w:rsidRDefault="009E2673" w:rsidP="009E2673">
            <w:pPr>
              <w:spacing w:before="0" w:line="240" w:lineRule="auto"/>
            </w:pPr>
            <w:r w:rsidRPr="006B366A">
              <w:t>Lý do dùng ipace</w:t>
            </w:r>
          </w:p>
          <w:p w14:paraId="1BAEB1E7" w14:textId="023E1689" w:rsidR="009E2673" w:rsidRPr="006B366A" w:rsidRDefault="009E2673" w:rsidP="009E2673">
            <w:pPr>
              <w:spacing w:before="0" w:line="240" w:lineRule="auto"/>
            </w:pPr>
            <w:r w:rsidRPr="006B366A">
              <w:t>1:</w:t>
            </w:r>
            <w:r>
              <w:t xml:space="preserve"> </w:t>
            </w:r>
            <w:r w:rsidRPr="006B366A">
              <w:t>Law group/Network</w:t>
            </w:r>
          </w:p>
          <w:p w14:paraId="536E3528" w14:textId="0164A80C" w:rsidR="009E2673" w:rsidRPr="006B366A" w:rsidRDefault="009E2673" w:rsidP="009E2673">
            <w:pPr>
              <w:spacing w:before="0" w:line="240" w:lineRule="auto"/>
            </w:pPr>
            <w:r w:rsidRPr="006B366A">
              <w:t>2:</w:t>
            </w:r>
            <w:r>
              <w:t xml:space="preserve"> </w:t>
            </w:r>
            <w:r w:rsidRPr="006B366A">
              <w:t>Continuing Relationship</w:t>
            </w:r>
          </w:p>
          <w:p w14:paraId="2B092CDB" w14:textId="6549F107" w:rsidR="009E2673" w:rsidRPr="006B366A" w:rsidRDefault="009E2673" w:rsidP="009E2673">
            <w:pPr>
              <w:spacing w:before="0" w:line="240" w:lineRule="auto"/>
            </w:pPr>
            <w:r w:rsidRPr="006B366A">
              <w:t>3:</w:t>
            </w:r>
            <w:r>
              <w:t xml:space="preserve"> </w:t>
            </w:r>
            <w:r w:rsidRPr="006B366A">
              <w:t>Referred by client/friends</w:t>
            </w:r>
          </w:p>
          <w:p w14:paraId="1E0FA100" w14:textId="218C60F1" w:rsidR="009E2673" w:rsidRPr="006B366A" w:rsidRDefault="009E2673" w:rsidP="009E2673">
            <w:pPr>
              <w:spacing w:before="0" w:line="240" w:lineRule="auto"/>
            </w:pPr>
            <w:r w:rsidRPr="006B366A">
              <w:t>4:</w:t>
            </w:r>
            <w:r>
              <w:t xml:space="preserve"> </w:t>
            </w:r>
            <w:r w:rsidRPr="006B366A">
              <w:t>Marketing (Ad., Brochure, Articles, Speaker, Seminar, etc.)</w:t>
            </w:r>
          </w:p>
        </w:tc>
      </w:tr>
      <w:tr w:rsidR="009E2673" w:rsidRPr="009C09B2" w14:paraId="62708823" w14:textId="77777777" w:rsidTr="00254C1C">
        <w:tc>
          <w:tcPr>
            <w:tcW w:w="1432" w:type="pct"/>
          </w:tcPr>
          <w:p w14:paraId="1A2DA881" w14:textId="68C821F0" w:rsidR="009E2673" w:rsidRPr="009E2673" w:rsidRDefault="009E2673" w:rsidP="009E2673">
            <w:r w:rsidRPr="009E2673">
              <w:t>REQUEST_CREDIT</w:t>
            </w:r>
          </w:p>
        </w:tc>
        <w:tc>
          <w:tcPr>
            <w:tcW w:w="743" w:type="pct"/>
          </w:tcPr>
          <w:p w14:paraId="64A60F10" w14:textId="77777777" w:rsidR="009E2673" w:rsidRPr="009C09B2" w:rsidRDefault="009E2673" w:rsidP="009E2673"/>
        </w:tc>
        <w:tc>
          <w:tcPr>
            <w:tcW w:w="396" w:type="pct"/>
          </w:tcPr>
          <w:p w14:paraId="519CCD7A" w14:textId="77777777" w:rsidR="009E2673" w:rsidRPr="009C09B2" w:rsidRDefault="009E2673" w:rsidP="009E2673"/>
        </w:tc>
        <w:tc>
          <w:tcPr>
            <w:tcW w:w="379" w:type="pct"/>
          </w:tcPr>
          <w:p w14:paraId="0783940B" w14:textId="77777777" w:rsidR="009E2673" w:rsidRPr="009C09B2" w:rsidRDefault="009E2673" w:rsidP="009E2673"/>
        </w:tc>
        <w:tc>
          <w:tcPr>
            <w:tcW w:w="497" w:type="pct"/>
          </w:tcPr>
          <w:p w14:paraId="5DD331DA" w14:textId="77777777" w:rsidR="009E2673" w:rsidRPr="009C09B2" w:rsidRDefault="009E2673" w:rsidP="009E2673"/>
        </w:tc>
        <w:tc>
          <w:tcPr>
            <w:tcW w:w="1553" w:type="pct"/>
          </w:tcPr>
          <w:p w14:paraId="5881E1B3" w14:textId="77777777" w:rsidR="009E2673" w:rsidRDefault="009E2673" w:rsidP="009E2673">
            <w:r w:rsidRPr="009E2673">
              <w:t>Thông tin YÊU CẦU CHÍNH SÁCH GIÁ ĐẶC BIỆT</w:t>
            </w:r>
          </w:p>
          <w:p w14:paraId="3C38A1E7" w14:textId="77777777" w:rsidR="009E2673" w:rsidRDefault="009E2673" w:rsidP="009E2673">
            <w:r>
              <w:t xml:space="preserve">1: </w:t>
            </w:r>
            <w:r w:rsidRPr="009E2673">
              <w:t>New Client</w:t>
            </w:r>
          </w:p>
          <w:p w14:paraId="6C896C88" w14:textId="7B194E4D" w:rsidR="009E2673" w:rsidRDefault="009E2673" w:rsidP="009E2673">
            <w:r>
              <w:t xml:space="preserve">2: </w:t>
            </w:r>
            <w:r w:rsidRPr="009E2673">
              <w:t>Pharmaceutical Company</w:t>
            </w:r>
          </w:p>
          <w:p w14:paraId="18202B8C" w14:textId="0993B3DF" w:rsidR="009E2673" w:rsidRDefault="009E2673" w:rsidP="009E2673">
            <w:r>
              <w:t xml:space="preserve">3: </w:t>
            </w:r>
            <w:r w:rsidRPr="009E2673">
              <w:t>ICT Company</w:t>
            </w:r>
          </w:p>
          <w:p w14:paraId="0A2C5975" w14:textId="1FD26691" w:rsidR="009E2673" w:rsidRPr="009C09B2" w:rsidRDefault="009E2673" w:rsidP="009E2673">
            <w:r>
              <w:t>4: Others</w:t>
            </w:r>
          </w:p>
        </w:tc>
      </w:tr>
      <w:tr w:rsidR="009E2673" w:rsidRPr="009C09B2" w14:paraId="6CDCC19A" w14:textId="77777777" w:rsidTr="00254C1C">
        <w:tc>
          <w:tcPr>
            <w:tcW w:w="1432" w:type="pct"/>
          </w:tcPr>
          <w:p w14:paraId="3BA1B55C" w14:textId="68738DC1" w:rsidR="009E2673" w:rsidRPr="009E2673" w:rsidRDefault="009E2673" w:rsidP="009E2673">
            <w:r w:rsidRPr="009E2673">
              <w:t>CUSTOMER_CODE</w:t>
            </w:r>
          </w:p>
        </w:tc>
        <w:tc>
          <w:tcPr>
            <w:tcW w:w="743" w:type="pct"/>
          </w:tcPr>
          <w:p w14:paraId="45B74EFB" w14:textId="7F7D299B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245DD4BE" w14:textId="75D0C711" w:rsidR="009E2673" w:rsidRPr="009C09B2" w:rsidRDefault="009E2673" w:rsidP="009E2673">
            <w:r>
              <w:t>50</w:t>
            </w:r>
          </w:p>
        </w:tc>
        <w:tc>
          <w:tcPr>
            <w:tcW w:w="379" w:type="pct"/>
          </w:tcPr>
          <w:p w14:paraId="3EB74388" w14:textId="77777777" w:rsidR="009E2673" w:rsidRPr="009C09B2" w:rsidRDefault="009E2673" w:rsidP="009E2673"/>
        </w:tc>
        <w:tc>
          <w:tcPr>
            <w:tcW w:w="497" w:type="pct"/>
          </w:tcPr>
          <w:p w14:paraId="17A68F53" w14:textId="77777777" w:rsidR="009E2673" w:rsidRPr="009C09B2" w:rsidRDefault="009E2673" w:rsidP="009E2673"/>
        </w:tc>
        <w:tc>
          <w:tcPr>
            <w:tcW w:w="1553" w:type="pct"/>
          </w:tcPr>
          <w:p w14:paraId="6BD5319A" w14:textId="77BDC0F6" w:rsidR="009E2673" w:rsidRPr="009C09B2" w:rsidRDefault="009E2673" w:rsidP="009E2673">
            <w:r>
              <w:t>Mã khách hàng</w:t>
            </w:r>
          </w:p>
        </w:tc>
      </w:tr>
      <w:tr w:rsidR="009E2673" w:rsidRPr="009C09B2" w14:paraId="1DDD2F1F" w14:textId="77777777" w:rsidTr="00254C1C">
        <w:tc>
          <w:tcPr>
            <w:tcW w:w="1432" w:type="pct"/>
          </w:tcPr>
          <w:p w14:paraId="6EF2997A" w14:textId="004EF7F1" w:rsidR="009E2673" w:rsidRPr="009E2673" w:rsidRDefault="009E2673" w:rsidP="009E2673">
            <w:r w:rsidRPr="009E2673">
              <w:t>OTHER_TYPE</w:t>
            </w:r>
          </w:p>
        </w:tc>
        <w:tc>
          <w:tcPr>
            <w:tcW w:w="743" w:type="pct"/>
          </w:tcPr>
          <w:p w14:paraId="6BF6E157" w14:textId="77777777" w:rsidR="009E2673" w:rsidRPr="009C09B2" w:rsidRDefault="009E2673" w:rsidP="009E2673"/>
        </w:tc>
        <w:tc>
          <w:tcPr>
            <w:tcW w:w="396" w:type="pct"/>
          </w:tcPr>
          <w:p w14:paraId="792FC8E7" w14:textId="77777777" w:rsidR="009E2673" w:rsidRPr="009C09B2" w:rsidRDefault="009E2673" w:rsidP="009E2673"/>
        </w:tc>
        <w:tc>
          <w:tcPr>
            <w:tcW w:w="379" w:type="pct"/>
          </w:tcPr>
          <w:p w14:paraId="393B4153" w14:textId="77777777" w:rsidR="009E2673" w:rsidRPr="009C09B2" w:rsidRDefault="009E2673" w:rsidP="009E2673"/>
        </w:tc>
        <w:tc>
          <w:tcPr>
            <w:tcW w:w="497" w:type="pct"/>
          </w:tcPr>
          <w:p w14:paraId="3145ED49" w14:textId="77777777" w:rsidR="009E2673" w:rsidRPr="009C09B2" w:rsidRDefault="009E2673" w:rsidP="009E2673"/>
        </w:tc>
        <w:tc>
          <w:tcPr>
            <w:tcW w:w="1553" w:type="pct"/>
          </w:tcPr>
          <w:p w14:paraId="71A6715D" w14:textId="77777777" w:rsidR="009E2673" w:rsidRDefault="009E2673" w:rsidP="009E2673">
            <w:r>
              <w:t>Loại luật sư</w:t>
            </w:r>
          </w:p>
          <w:p w14:paraId="420E2361" w14:textId="77777777" w:rsidR="009E2673" w:rsidRDefault="009E2673" w:rsidP="009E2673">
            <w:r>
              <w:lastRenderedPageBreak/>
              <w:t>1: trademark</w:t>
            </w:r>
          </w:p>
          <w:p w14:paraId="62ACE515" w14:textId="4D743ECB" w:rsidR="009E2673" w:rsidRPr="009C09B2" w:rsidRDefault="009E2673" w:rsidP="009E2673">
            <w:r>
              <w:t>2: patent</w:t>
            </w:r>
          </w:p>
        </w:tc>
      </w:tr>
      <w:tr w:rsidR="009E2673" w:rsidRPr="009C09B2" w14:paraId="17BC2414" w14:textId="77777777" w:rsidTr="00254C1C">
        <w:tc>
          <w:tcPr>
            <w:tcW w:w="1432" w:type="pct"/>
          </w:tcPr>
          <w:p w14:paraId="3BF006A2" w14:textId="2FA4FA22" w:rsidR="009E2673" w:rsidRPr="009E2673" w:rsidRDefault="009E2673" w:rsidP="009E2673">
            <w:r w:rsidRPr="009E2673">
              <w:lastRenderedPageBreak/>
              <w:t>HOURLY_RATE</w:t>
            </w:r>
          </w:p>
        </w:tc>
        <w:tc>
          <w:tcPr>
            <w:tcW w:w="743" w:type="pct"/>
          </w:tcPr>
          <w:p w14:paraId="023B57B0" w14:textId="77777777" w:rsidR="009E2673" w:rsidRPr="009C09B2" w:rsidRDefault="009E2673" w:rsidP="009E2673"/>
        </w:tc>
        <w:tc>
          <w:tcPr>
            <w:tcW w:w="396" w:type="pct"/>
          </w:tcPr>
          <w:p w14:paraId="399F9E74" w14:textId="77777777" w:rsidR="009E2673" w:rsidRPr="009C09B2" w:rsidRDefault="009E2673" w:rsidP="009E2673"/>
        </w:tc>
        <w:tc>
          <w:tcPr>
            <w:tcW w:w="379" w:type="pct"/>
          </w:tcPr>
          <w:p w14:paraId="3B8EA5BB" w14:textId="77777777" w:rsidR="009E2673" w:rsidRPr="009C09B2" w:rsidRDefault="009E2673" w:rsidP="009E2673"/>
        </w:tc>
        <w:tc>
          <w:tcPr>
            <w:tcW w:w="497" w:type="pct"/>
          </w:tcPr>
          <w:p w14:paraId="6A78BC64" w14:textId="77777777" w:rsidR="009E2673" w:rsidRPr="009C09B2" w:rsidRDefault="009E2673" w:rsidP="009E2673"/>
        </w:tc>
        <w:tc>
          <w:tcPr>
            <w:tcW w:w="1553" w:type="pct"/>
          </w:tcPr>
          <w:p w14:paraId="4066672A" w14:textId="77777777" w:rsidR="009E2673" w:rsidRPr="006B366A" w:rsidRDefault="009E2673" w:rsidP="009E2673">
            <w:pPr>
              <w:spacing w:before="0" w:line="240" w:lineRule="auto"/>
            </w:pPr>
            <w:r w:rsidRPr="006B366A">
              <w:t>Số tiền / 1 giờ</w:t>
            </w:r>
          </w:p>
          <w:p w14:paraId="34E030C7" w14:textId="77777777" w:rsidR="009E2673" w:rsidRPr="009C09B2" w:rsidRDefault="009E2673" w:rsidP="009E2673"/>
        </w:tc>
      </w:tr>
      <w:tr w:rsidR="006B4F19" w:rsidRPr="009C09B2" w14:paraId="28E953EA" w14:textId="77777777" w:rsidTr="00254C1C">
        <w:tc>
          <w:tcPr>
            <w:tcW w:w="1432" w:type="pct"/>
          </w:tcPr>
          <w:p w14:paraId="20D65D20" w14:textId="5C3D0CA4" w:rsidR="006B4F19" w:rsidRPr="009E2673" w:rsidRDefault="006B4F19" w:rsidP="009E2673">
            <w:r>
              <w:t>CONTACT_PERSON</w:t>
            </w:r>
          </w:p>
        </w:tc>
        <w:tc>
          <w:tcPr>
            <w:tcW w:w="743" w:type="pct"/>
          </w:tcPr>
          <w:p w14:paraId="5ABF4C25" w14:textId="7C680918" w:rsidR="006B4F19" w:rsidRPr="009C09B2" w:rsidRDefault="006B4F19" w:rsidP="009E2673">
            <w:r w:rsidRPr="009C09B2">
              <w:t>VARCHAR2</w:t>
            </w:r>
          </w:p>
        </w:tc>
        <w:tc>
          <w:tcPr>
            <w:tcW w:w="396" w:type="pct"/>
          </w:tcPr>
          <w:p w14:paraId="77D91821" w14:textId="18BFA835" w:rsidR="006B4F19" w:rsidRPr="009C09B2" w:rsidRDefault="006B4F19" w:rsidP="009E2673">
            <w:r>
              <w:t>10</w:t>
            </w:r>
          </w:p>
        </w:tc>
        <w:tc>
          <w:tcPr>
            <w:tcW w:w="379" w:type="pct"/>
          </w:tcPr>
          <w:p w14:paraId="5E7FB162" w14:textId="77777777" w:rsidR="006B4F19" w:rsidRPr="009C09B2" w:rsidRDefault="006B4F19" w:rsidP="009E2673"/>
        </w:tc>
        <w:tc>
          <w:tcPr>
            <w:tcW w:w="497" w:type="pct"/>
          </w:tcPr>
          <w:p w14:paraId="63C4DF21" w14:textId="77777777" w:rsidR="006B4F19" w:rsidRPr="009C09B2" w:rsidRDefault="006B4F19" w:rsidP="009E2673"/>
        </w:tc>
        <w:tc>
          <w:tcPr>
            <w:tcW w:w="1553" w:type="pct"/>
          </w:tcPr>
          <w:p w14:paraId="12B0EFB9" w14:textId="0347FDDE" w:rsidR="006B4F19" w:rsidRPr="006B366A" w:rsidRDefault="006B4F19" w:rsidP="009E2673">
            <w:pPr>
              <w:spacing w:before="0" w:line="240" w:lineRule="auto"/>
            </w:pPr>
            <w:r>
              <w:t>Mr/Ms/Miss…</w:t>
            </w:r>
          </w:p>
        </w:tc>
      </w:tr>
      <w:tr w:rsidR="00115061" w:rsidRPr="009C09B2" w14:paraId="7CA400A5" w14:textId="77777777" w:rsidTr="005E559D">
        <w:trPr>
          <w:trHeight w:val="320"/>
        </w:trPr>
        <w:tc>
          <w:tcPr>
            <w:tcW w:w="1432" w:type="pct"/>
          </w:tcPr>
          <w:p w14:paraId="32CC5477" w14:textId="4F3AD266" w:rsidR="00115061" w:rsidRDefault="00115061" w:rsidP="009E2673">
            <w:r>
              <w:t>Rating</w:t>
            </w:r>
          </w:p>
        </w:tc>
        <w:tc>
          <w:tcPr>
            <w:tcW w:w="743" w:type="pct"/>
          </w:tcPr>
          <w:p w14:paraId="63D1297A" w14:textId="1CCA63E9" w:rsidR="00115061" w:rsidRPr="009C09B2" w:rsidRDefault="00115061" w:rsidP="009E2673">
            <w:r>
              <w:t>Number</w:t>
            </w:r>
          </w:p>
        </w:tc>
        <w:tc>
          <w:tcPr>
            <w:tcW w:w="396" w:type="pct"/>
          </w:tcPr>
          <w:p w14:paraId="6A311BC3" w14:textId="77777777" w:rsidR="00115061" w:rsidRDefault="00115061" w:rsidP="009E2673"/>
        </w:tc>
        <w:tc>
          <w:tcPr>
            <w:tcW w:w="379" w:type="pct"/>
          </w:tcPr>
          <w:p w14:paraId="7902FE00" w14:textId="77777777" w:rsidR="00115061" w:rsidRPr="009C09B2" w:rsidRDefault="00115061" w:rsidP="009E2673"/>
        </w:tc>
        <w:tc>
          <w:tcPr>
            <w:tcW w:w="497" w:type="pct"/>
          </w:tcPr>
          <w:p w14:paraId="02D73100" w14:textId="77777777" w:rsidR="00115061" w:rsidRPr="009C09B2" w:rsidRDefault="00115061" w:rsidP="009E2673"/>
        </w:tc>
        <w:tc>
          <w:tcPr>
            <w:tcW w:w="1553" w:type="pct"/>
          </w:tcPr>
          <w:p w14:paraId="147F8F2A" w14:textId="3E790052" w:rsidR="00115061" w:rsidRDefault="00115061" w:rsidP="009E2673">
            <w:pPr>
              <w:spacing w:before="0" w:line="240" w:lineRule="auto"/>
            </w:pPr>
            <w:r>
              <w:t>Tổng điểm đánh giá bài viết chung của luật sư.</w:t>
            </w:r>
          </w:p>
        </w:tc>
      </w:tr>
    </w:tbl>
    <w:p w14:paraId="34382C5F" w14:textId="77777777" w:rsidR="00AB2E80" w:rsidRPr="009C09B2" w:rsidRDefault="00AB2E80" w:rsidP="00AB2E80"/>
    <w:p w14:paraId="150D740C" w14:textId="23758698" w:rsidR="00FB2947" w:rsidRPr="009C09B2" w:rsidRDefault="000B4F06" w:rsidP="00FB2947">
      <w:pPr>
        <w:pStyle w:val="Heading3"/>
      </w:pPr>
      <w:bookmarkStart w:id="7485" w:name="_Toc523526420"/>
      <w:r w:rsidRPr="009C09B2">
        <w:t>S_Function</w:t>
      </w:r>
      <w:bookmarkEnd w:id="7485"/>
    </w:p>
    <w:p w14:paraId="4029AEB3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1A1FE7AA" w14:textId="1890EDD4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04C1F09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0FFAC6A2" w14:textId="77777777" w:rsidTr="00254C1C">
        <w:tc>
          <w:tcPr>
            <w:tcW w:w="1432" w:type="pct"/>
          </w:tcPr>
          <w:p w14:paraId="1F37854F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3001E0D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31C9531" w14:textId="77777777" w:rsidR="00FB2947" w:rsidRPr="009C09B2" w:rsidRDefault="00FB2947" w:rsidP="00254C1C"/>
        </w:tc>
        <w:tc>
          <w:tcPr>
            <w:tcW w:w="379" w:type="pct"/>
          </w:tcPr>
          <w:p w14:paraId="0A944BE6" w14:textId="77777777" w:rsidR="00FB2947" w:rsidRPr="009C09B2" w:rsidRDefault="00FB2947" w:rsidP="00254C1C"/>
        </w:tc>
        <w:tc>
          <w:tcPr>
            <w:tcW w:w="497" w:type="pct"/>
          </w:tcPr>
          <w:p w14:paraId="76307AE3" w14:textId="77777777" w:rsidR="00FB2947" w:rsidRPr="009C09B2" w:rsidRDefault="00FB2947" w:rsidP="00254C1C"/>
        </w:tc>
        <w:tc>
          <w:tcPr>
            <w:tcW w:w="1553" w:type="pct"/>
          </w:tcPr>
          <w:p w14:paraId="3CE7497B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4E4D3E79" w14:textId="77777777" w:rsidTr="00254C1C">
        <w:tc>
          <w:tcPr>
            <w:tcW w:w="1432" w:type="pct"/>
          </w:tcPr>
          <w:p w14:paraId="22A2EB40" w14:textId="77777777" w:rsidR="00FB2947" w:rsidRPr="009C09B2" w:rsidRDefault="00FB2947" w:rsidP="00254C1C">
            <w:r w:rsidRPr="009C09B2"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14A91C91" w14:textId="77777777" w:rsidR="00FB2947" w:rsidRPr="009C09B2" w:rsidRDefault="00FB2947" w:rsidP="00254C1C"/>
        </w:tc>
        <w:tc>
          <w:tcPr>
            <w:tcW w:w="379" w:type="pct"/>
          </w:tcPr>
          <w:p w14:paraId="36B99D26" w14:textId="77777777" w:rsidR="00FB2947" w:rsidRPr="009C09B2" w:rsidRDefault="00FB2947" w:rsidP="00254C1C"/>
        </w:tc>
        <w:tc>
          <w:tcPr>
            <w:tcW w:w="497" w:type="pct"/>
          </w:tcPr>
          <w:p w14:paraId="09CE96AC" w14:textId="77777777" w:rsidR="00FB2947" w:rsidRPr="009C09B2" w:rsidRDefault="00FB2947" w:rsidP="00254C1C"/>
        </w:tc>
        <w:tc>
          <w:tcPr>
            <w:tcW w:w="1553" w:type="pct"/>
          </w:tcPr>
          <w:p w14:paraId="5576EC1F" w14:textId="77777777" w:rsidR="00FB2947" w:rsidRPr="009C09B2" w:rsidRDefault="00FB2947" w:rsidP="00254C1C">
            <w:r w:rsidRPr="009C09B2">
              <w:t>Tên chức năng</w:t>
            </w:r>
          </w:p>
        </w:tc>
      </w:tr>
      <w:tr w:rsidR="00FB2947" w:rsidRPr="009C09B2" w14:paraId="04447215" w14:textId="77777777" w:rsidTr="00254C1C">
        <w:tc>
          <w:tcPr>
            <w:tcW w:w="1432" w:type="pct"/>
          </w:tcPr>
          <w:p w14:paraId="0462804D" w14:textId="77777777" w:rsidR="00FB2947" w:rsidRPr="009C09B2" w:rsidRDefault="00FB2947" w:rsidP="00254C1C">
            <w:r w:rsidRPr="009C09B2">
              <w:t>DISPLAYNAME</w:t>
            </w:r>
          </w:p>
        </w:tc>
        <w:tc>
          <w:tcPr>
            <w:tcW w:w="743" w:type="pct"/>
          </w:tcPr>
          <w:p w14:paraId="51E0C35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36B3CC3C" w14:textId="77777777" w:rsidR="00FB2947" w:rsidRPr="009C09B2" w:rsidRDefault="00FB2947" w:rsidP="00254C1C"/>
        </w:tc>
        <w:tc>
          <w:tcPr>
            <w:tcW w:w="379" w:type="pct"/>
          </w:tcPr>
          <w:p w14:paraId="2AAEE088" w14:textId="77777777" w:rsidR="00FB2947" w:rsidRPr="009C09B2" w:rsidRDefault="00FB2947" w:rsidP="00254C1C"/>
        </w:tc>
        <w:tc>
          <w:tcPr>
            <w:tcW w:w="497" w:type="pct"/>
          </w:tcPr>
          <w:p w14:paraId="11E886DE" w14:textId="77777777" w:rsidR="00FB2947" w:rsidRPr="009C09B2" w:rsidRDefault="00FB2947" w:rsidP="00254C1C"/>
        </w:tc>
        <w:tc>
          <w:tcPr>
            <w:tcW w:w="1553" w:type="pct"/>
          </w:tcPr>
          <w:p w14:paraId="208AB4BD" w14:textId="77777777" w:rsidR="00FB2947" w:rsidRPr="009C09B2" w:rsidRDefault="00FB2947" w:rsidP="00254C1C"/>
        </w:tc>
      </w:tr>
      <w:tr w:rsidR="0089083B" w:rsidRPr="009C09B2" w14:paraId="6AC63992" w14:textId="77777777" w:rsidTr="00254C1C">
        <w:tc>
          <w:tcPr>
            <w:tcW w:w="1432" w:type="pct"/>
          </w:tcPr>
          <w:p w14:paraId="39A8EF4D" w14:textId="46FE13FE" w:rsidR="0089083B" w:rsidRPr="009C09B2" w:rsidRDefault="0089083B" w:rsidP="0089083B">
            <w:r w:rsidRPr="009C09B2">
              <w:t xml:space="preserve">FUNCTIONNAME_ENG   </w:t>
            </w:r>
          </w:p>
        </w:tc>
        <w:tc>
          <w:tcPr>
            <w:tcW w:w="743" w:type="pct"/>
          </w:tcPr>
          <w:p w14:paraId="20F12DE6" w14:textId="394E26F3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5F7A8A9F" w14:textId="77777777" w:rsidR="0089083B" w:rsidRPr="009C09B2" w:rsidRDefault="0089083B" w:rsidP="0089083B"/>
        </w:tc>
        <w:tc>
          <w:tcPr>
            <w:tcW w:w="379" w:type="pct"/>
          </w:tcPr>
          <w:p w14:paraId="7B24ED32" w14:textId="77777777" w:rsidR="0089083B" w:rsidRPr="009C09B2" w:rsidRDefault="0089083B" w:rsidP="0089083B"/>
        </w:tc>
        <w:tc>
          <w:tcPr>
            <w:tcW w:w="497" w:type="pct"/>
          </w:tcPr>
          <w:p w14:paraId="52AC8588" w14:textId="77777777" w:rsidR="0089083B" w:rsidRPr="009C09B2" w:rsidRDefault="0089083B" w:rsidP="0089083B"/>
        </w:tc>
        <w:tc>
          <w:tcPr>
            <w:tcW w:w="1553" w:type="pct"/>
          </w:tcPr>
          <w:p w14:paraId="3F8BA1AD" w14:textId="249E83E2" w:rsidR="0089083B" w:rsidRPr="009C09B2" w:rsidRDefault="0089083B" w:rsidP="0089083B">
            <w:r w:rsidRPr="009C09B2">
              <w:t>Tên chức năng ngôn ngữ tiếng anh</w:t>
            </w:r>
          </w:p>
        </w:tc>
      </w:tr>
      <w:tr w:rsidR="0089083B" w:rsidRPr="009C09B2" w14:paraId="6A332BCD" w14:textId="77777777" w:rsidTr="00254C1C">
        <w:tc>
          <w:tcPr>
            <w:tcW w:w="1432" w:type="pct"/>
          </w:tcPr>
          <w:p w14:paraId="369E1299" w14:textId="0A9C2E07" w:rsidR="0089083B" w:rsidRPr="009C09B2" w:rsidRDefault="0089083B" w:rsidP="0089083B">
            <w:r w:rsidRPr="009C09B2">
              <w:t xml:space="preserve">DISPLAYNAME_ENG   </w:t>
            </w:r>
          </w:p>
        </w:tc>
        <w:tc>
          <w:tcPr>
            <w:tcW w:w="743" w:type="pct"/>
          </w:tcPr>
          <w:p w14:paraId="693C5192" w14:textId="47D4BA5B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4A122DA6" w14:textId="77777777" w:rsidR="0089083B" w:rsidRPr="009C09B2" w:rsidRDefault="0089083B" w:rsidP="0089083B"/>
        </w:tc>
        <w:tc>
          <w:tcPr>
            <w:tcW w:w="379" w:type="pct"/>
          </w:tcPr>
          <w:p w14:paraId="366E0A74" w14:textId="77777777" w:rsidR="0089083B" w:rsidRPr="009C09B2" w:rsidRDefault="0089083B" w:rsidP="0089083B"/>
        </w:tc>
        <w:tc>
          <w:tcPr>
            <w:tcW w:w="497" w:type="pct"/>
          </w:tcPr>
          <w:p w14:paraId="3693D31E" w14:textId="77777777" w:rsidR="0089083B" w:rsidRPr="009C09B2" w:rsidRDefault="0089083B" w:rsidP="0089083B"/>
        </w:tc>
        <w:tc>
          <w:tcPr>
            <w:tcW w:w="1553" w:type="pct"/>
          </w:tcPr>
          <w:p w14:paraId="6016EA9B" w14:textId="7036378F" w:rsidR="0089083B" w:rsidRPr="009C09B2" w:rsidRDefault="0089083B" w:rsidP="0089083B">
            <w:r w:rsidRPr="009C09B2">
              <w:t>Tên hiển thị cho tiếng anh</w:t>
            </w:r>
          </w:p>
        </w:tc>
      </w:tr>
      <w:tr w:rsidR="00FB2947" w:rsidRPr="009C09B2" w14:paraId="114B4921" w14:textId="77777777" w:rsidTr="00254C1C">
        <w:tc>
          <w:tcPr>
            <w:tcW w:w="1432" w:type="pct"/>
          </w:tcPr>
          <w:p w14:paraId="50D944AD" w14:textId="77777777" w:rsidR="00FB2947" w:rsidRPr="009C09B2" w:rsidRDefault="00FB2947" w:rsidP="00254C1C">
            <w:r w:rsidRPr="009C09B2">
              <w:t>FUNCTIONTYPE</w:t>
            </w:r>
          </w:p>
        </w:tc>
        <w:tc>
          <w:tcPr>
            <w:tcW w:w="743" w:type="pct"/>
          </w:tcPr>
          <w:p w14:paraId="3A2C91C4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AE0DBC7" w14:textId="77777777" w:rsidR="00FB2947" w:rsidRPr="009C09B2" w:rsidRDefault="00FB2947" w:rsidP="00254C1C"/>
        </w:tc>
        <w:tc>
          <w:tcPr>
            <w:tcW w:w="379" w:type="pct"/>
          </w:tcPr>
          <w:p w14:paraId="7F5C3762" w14:textId="77777777" w:rsidR="00FB2947" w:rsidRPr="009C09B2" w:rsidRDefault="00FB2947" w:rsidP="00254C1C"/>
        </w:tc>
        <w:tc>
          <w:tcPr>
            <w:tcW w:w="497" w:type="pct"/>
          </w:tcPr>
          <w:p w14:paraId="0FC59F7E" w14:textId="77777777" w:rsidR="00FB2947" w:rsidRPr="009C09B2" w:rsidRDefault="00FB2947" w:rsidP="00254C1C"/>
        </w:tc>
        <w:tc>
          <w:tcPr>
            <w:tcW w:w="1553" w:type="pct"/>
          </w:tcPr>
          <w:p w14:paraId="2B84660A" w14:textId="77777777" w:rsidR="00FB2947" w:rsidRPr="009C09B2" w:rsidRDefault="00FB2947" w:rsidP="00254C1C"/>
        </w:tc>
      </w:tr>
      <w:tr w:rsidR="00FB2947" w:rsidRPr="009C09B2" w14:paraId="67C16F79" w14:textId="77777777" w:rsidTr="00254C1C">
        <w:tc>
          <w:tcPr>
            <w:tcW w:w="1432" w:type="pct"/>
          </w:tcPr>
          <w:p w14:paraId="10413302" w14:textId="77777777" w:rsidR="00FB2947" w:rsidRPr="009C09B2" w:rsidRDefault="00FB2947" w:rsidP="00254C1C">
            <w:r w:rsidRPr="009C09B2">
              <w:t>HREFGET</w:t>
            </w:r>
          </w:p>
        </w:tc>
        <w:tc>
          <w:tcPr>
            <w:tcW w:w="743" w:type="pct"/>
          </w:tcPr>
          <w:p w14:paraId="304E9A29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7CE6D8" w14:textId="77777777" w:rsidR="00FB2947" w:rsidRPr="009C09B2" w:rsidRDefault="00FB2947" w:rsidP="00254C1C"/>
        </w:tc>
        <w:tc>
          <w:tcPr>
            <w:tcW w:w="379" w:type="pct"/>
          </w:tcPr>
          <w:p w14:paraId="1CB0BF0B" w14:textId="77777777" w:rsidR="00FB2947" w:rsidRPr="009C09B2" w:rsidRDefault="00FB2947" w:rsidP="00254C1C"/>
        </w:tc>
        <w:tc>
          <w:tcPr>
            <w:tcW w:w="497" w:type="pct"/>
          </w:tcPr>
          <w:p w14:paraId="439DC2EA" w14:textId="77777777" w:rsidR="00FB2947" w:rsidRPr="009C09B2" w:rsidRDefault="00FB2947" w:rsidP="00254C1C"/>
        </w:tc>
        <w:tc>
          <w:tcPr>
            <w:tcW w:w="1553" w:type="pct"/>
          </w:tcPr>
          <w:p w14:paraId="164B7482" w14:textId="77777777" w:rsidR="00FB2947" w:rsidRPr="009C09B2" w:rsidRDefault="00FB2947" w:rsidP="00254C1C"/>
        </w:tc>
      </w:tr>
      <w:tr w:rsidR="00FB2947" w:rsidRPr="009C09B2" w14:paraId="1BE5E6D3" w14:textId="77777777" w:rsidTr="00254C1C">
        <w:tc>
          <w:tcPr>
            <w:tcW w:w="1432" w:type="pct"/>
          </w:tcPr>
          <w:p w14:paraId="02DE6368" w14:textId="77777777" w:rsidR="00FB2947" w:rsidRPr="009C09B2" w:rsidRDefault="00FB2947" w:rsidP="00254C1C">
            <w:r w:rsidRPr="009C09B2">
              <w:t>HREFPOST</w:t>
            </w:r>
          </w:p>
        </w:tc>
        <w:tc>
          <w:tcPr>
            <w:tcW w:w="743" w:type="pct"/>
          </w:tcPr>
          <w:p w14:paraId="28983638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7264C6FA" w14:textId="77777777" w:rsidR="00FB2947" w:rsidRPr="009C09B2" w:rsidRDefault="00FB2947" w:rsidP="00254C1C"/>
        </w:tc>
        <w:tc>
          <w:tcPr>
            <w:tcW w:w="379" w:type="pct"/>
          </w:tcPr>
          <w:p w14:paraId="1F32645A" w14:textId="77777777" w:rsidR="00FB2947" w:rsidRPr="009C09B2" w:rsidRDefault="00FB2947" w:rsidP="00254C1C"/>
        </w:tc>
        <w:tc>
          <w:tcPr>
            <w:tcW w:w="497" w:type="pct"/>
          </w:tcPr>
          <w:p w14:paraId="6B408A2A" w14:textId="77777777" w:rsidR="00FB2947" w:rsidRPr="009C09B2" w:rsidRDefault="00FB2947" w:rsidP="00254C1C"/>
        </w:tc>
        <w:tc>
          <w:tcPr>
            <w:tcW w:w="1553" w:type="pct"/>
          </w:tcPr>
          <w:p w14:paraId="26015350" w14:textId="77777777" w:rsidR="00FB2947" w:rsidRPr="009C09B2" w:rsidRDefault="00FB2947" w:rsidP="00254C1C"/>
        </w:tc>
      </w:tr>
      <w:tr w:rsidR="00FB2947" w:rsidRPr="009C09B2" w14:paraId="40CC3E0A" w14:textId="77777777" w:rsidTr="00254C1C">
        <w:tc>
          <w:tcPr>
            <w:tcW w:w="1432" w:type="pct"/>
          </w:tcPr>
          <w:p w14:paraId="5DD5006C" w14:textId="77777777" w:rsidR="00FB2947" w:rsidRPr="009C09B2" w:rsidRDefault="00FB2947" w:rsidP="00254C1C">
            <w:r w:rsidRPr="009C09B2">
              <w:t>POSITION</w:t>
            </w:r>
          </w:p>
        </w:tc>
        <w:tc>
          <w:tcPr>
            <w:tcW w:w="743" w:type="pct"/>
          </w:tcPr>
          <w:p w14:paraId="4F7E0BEC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9C2AA9" w14:textId="77777777" w:rsidR="00FB2947" w:rsidRPr="009C09B2" w:rsidRDefault="00FB2947" w:rsidP="00254C1C"/>
        </w:tc>
        <w:tc>
          <w:tcPr>
            <w:tcW w:w="379" w:type="pct"/>
          </w:tcPr>
          <w:p w14:paraId="4F1D6BA3" w14:textId="77777777" w:rsidR="00FB2947" w:rsidRPr="009C09B2" w:rsidRDefault="00FB2947" w:rsidP="00254C1C"/>
        </w:tc>
        <w:tc>
          <w:tcPr>
            <w:tcW w:w="497" w:type="pct"/>
          </w:tcPr>
          <w:p w14:paraId="36B728AD" w14:textId="77777777" w:rsidR="00FB2947" w:rsidRPr="009C09B2" w:rsidRDefault="00FB2947" w:rsidP="00254C1C"/>
        </w:tc>
        <w:tc>
          <w:tcPr>
            <w:tcW w:w="1553" w:type="pct"/>
          </w:tcPr>
          <w:p w14:paraId="2BA0543C" w14:textId="77777777" w:rsidR="00FB2947" w:rsidRPr="009C09B2" w:rsidRDefault="00FB2947" w:rsidP="00254C1C"/>
        </w:tc>
      </w:tr>
      <w:tr w:rsidR="00FB2947" w:rsidRPr="009C09B2" w14:paraId="66D92D17" w14:textId="77777777" w:rsidTr="00254C1C">
        <w:tc>
          <w:tcPr>
            <w:tcW w:w="1432" w:type="pct"/>
          </w:tcPr>
          <w:p w14:paraId="7674E0F8" w14:textId="77777777" w:rsidR="00FB2947" w:rsidRPr="009C09B2" w:rsidRDefault="00FB2947" w:rsidP="00254C1C">
            <w:r w:rsidRPr="009C09B2">
              <w:t>PARENTID</w:t>
            </w:r>
          </w:p>
        </w:tc>
        <w:tc>
          <w:tcPr>
            <w:tcW w:w="743" w:type="pct"/>
          </w:tcPr>
          <w:p w14:paraId="7CE7740A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65B9DD7" w14:textId="77777777" w:rsidR="00FB2947" w:rsidRPr="009C09B2" w:rsidRDefault="00FB2947" w:rsidP="00254C1C"/>
        </w:tc>
        <w:tc>
          <w:tcPr>
            <w:tcW w:w="379" w:type="pct"/>
          </w:tcPr>
          <w:p w14:paraId="13C324D7" w14:textId="77777777" w:rsidR="00FB2947" w:rsidRPr="009C09B2" w:rsidRDefault="00FB2947" w:rsidP="00254C1C"/>
        </w:tc>
        <w:tc>
          <w:tcPr>
            <w:tcW w:w="497" w:type="pct"/>
          </w:tcPr>
          <w:p w14:paraId="4068F684" w14:textId="77777777" w:rsidR="00FB2947" w:rsidRPr="009C09B2" w:rsidRDefault="00FB2947" w:rsidP="00254C1C"/>
        </w:tc>
        <w:tc>
          <w:tcPr>
            <w:tcW w:w="1553" w:type="pct"/>
          </w:tcPr>
          <w:p w14:paraId="15C5F874" w14:textId="77777777" w:rsidR="00FB2947" w:rsidRPr="009C09B2" w:rsidRDefault="00FB2947" w:rsidP="00254C1C"/>
        </w:tc>
      </w:tr>
      <w:tr w:rsidR="00FB2947" w:rsidRPr="009C09B2" w14:paraId="5E66F2E7" w14:textId="77777777" w:rsidTr="00254C1C">
        <w:tc>
          <w:tcPr>
            <w:tcW w:w="1432" w:type="pct"/>
          </w:tcPr>
          <w:p w14:paraId="34A3B8FA" w14:textId="77777777" w:rsidR="00FB2947" w:rsidRPr="009C09B2" w:rsidRDefault="00FB2947" w:rsidP="00254C1C">
            <w:r w:rsidRPr="009C09B2">
              <w:t>LEV</w:t>
            </w:r>
          </w:p>
        </w:tc>
        <w:tc>
          <w:tcPr>
            <w:tcW w:w="743" w:type="pct"/>
          </w:tcPr>
          <w:p w14:paraId="07FC1EB3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E325E44" w14:textId="77777777" w:rsidR="00FB2947" w:rsidRPr="009C09B2" w:rsidRDefault="00FB2947" w:rsidP="00254C1C"/>
        </w:tc>
        <w:tc>
          <w:tcPr>
            <w:tcW w:w="379" w:type="pct"/>
          </w:tcPr>
          <w:p w14:paraId="1D573B1C" w14:textId="77777777" w:rsidR="00FB2947" w:rsidRPr="009C09B2" w:rsidRDefault="00FB2947" w:rsidP="00254C1C"/>
        </w:tc>
        <w:tc>
          <w:tcPr>
            <w:tcW w:w="497" w:type="pct"/>
          </w:tcPr>
          <w:p w14:paraId="368363EF" w14:textId="77777777" w:rsidR="00FB2947" w:rsidRPr="009C09B2" w:rsidRDefault="00FB2947" w:rsidP="00254C1C"/>
        </w:tc>
        <w:tc>
          <w:tcPr>
            <w:tcW w:w="1553" w:type="pct"/>
          </w:tcPr>
          <w:p w14:paraId="699D9B98" w14:textId="77777777" w:rsidR="00FB2947" w:rsidRPr="009C09B2" w:rsidRDefault="00FB2947" w:rsidP="00254C1C"/>
        </w:tc>
      </w:tr>
      <w:tr w:rsidR="00FB2947" w:rsidRPr="009C09B2" w14:paraId="6F4A2AB6" w14:textId="77777777" w:rsidTr="00254C1C">
        <w:tc>
          <w:tcPr>
            <w:tcW w:w="1432" w:type="pct"/>
          </w:tcPr>
          <w:p w14:paraId="2E817C35" w14:textId="77777777" w:rsidR="00FB2947" w:rsidRPr="009C09B2" w:rsidRDefault="00FB2947" w:rsidP="00254C1C">
            <w:r w:rsidRPr="009C09B2">
              <w:t>MENUID</w:t>
            </w:r>
          </w:p>
        </w:tc>
        <w:tc>
          <w:tcPr>
            <w:tcW w:w="743" w:type="pct"/>
          </w:tcPr>
          <w:p w14:paraId="3886D37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76C8B9A" w14:textId="77777777" w:rsidR="00FB2947" w:rsidRPr="009C09B2" w:rsidRDefault="00FB2947" w:rsidP="00254C1C"/>
        </w:tc>
        <w:tc>
          <w:tcPr>
            <w:tcW w:w="379" w:type="pct"/>
          </w:tcPr>
          <w:p w14:paraId="0A344BF8" w14:textId="77777777" w:rsidR="00FB2947" w:rsidRPr="009C09B2" w:rsidRDefault="00FB2947" w:rsidP="00254C1C"/>
        </w:tc>
        <w:tc>
          <w:tcPr>
            <w:tcW w:w="497" w:type="pct"/>
          </w:tcPr>
          <w:p w14:paraId="13532557" w14:textId="77777777" w:rsidR="00FB2947" w:rsidRPr="009C09B2" w:rsidRDefault="00FB2947" w:rsidP="00254C1C"/>
        </w:tc>
        <w:tc>
          <w:tcPr>
            <w:tcW w:w="1553" w:type="pct"/>
          </w:tcPr>
          <w:p w14:paraId="77CC2F94" w14:textId="77777777" w:rsidR="00FB2947" w:rsidRPr="009C09B2" w:rsidRDefault="00FB2947" w:rsidP="00254C1C"/>
        </w:tc>
      </w:tr>
    </w:tbl>
    <w:p w14:paraId="6A758DE1" w14:textId="3A16CC31" w:rsidR="00FB2947" w:rsidRPr="009C09B2" w:rsidRDefault="00FB2947" w:rsidP="00FB2947">
      <w:pPr>
        <w:pStyle w:val="Heading3"/>
      </w:pPr>
      <w:bookmarkStart w:id="7486" w:name="_Toc523526421"/>
      <w:r w:rsidRPr="009C09B2">
        <w:t>S_</w:t>
      </w:r>
      <w:r w:rsidR="000B4F06" w:rsidRPr="009C09B2">
        <w:t>Group</w:t>
      </w:r>
      <w:r w:rsidRPr="009C09B2">
        <w:t>_F</w:t>
      </w:r>
      <w:r w:rsidR="000B4F06" w:rsidRPr="009C09B2">
        <w:t>unction</w:t>
      </w:r>
      <w:bookmarkEnd w:id="7486"/>
    </w:p>
    <w:p w14:paraId="3AD0E7E0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Các chức năng thuộc nhóm hệ thống</w:t>
      </w:r>
    </w:p>
    <w:p w14:paraId="7B5C4EDE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259E0675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2ECED7A1" w14:textId="77777777" w:rsidTr="00254C1C">
        <w:tc>
          <w:tcPr>
            <w:tcW w:w="1432" w:type="pct"/>
          </w:tcPr>
          <w:p w14:paraId="3A6A6CD4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1FDDCEF1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1B58C9CC" w14:textId="77777777" w:rsidR="00FB2947" w:rsidRPr="009C09B2" w:rsidRDefault="00FB2947" w:rsidP="00254C1C"/>
        </w:tc>
        <w:tc>
          <w:tcPr>
            <w:tcW w:w="379" w:type="pct"/>
          </w:tcPr>
          <w:p w14:paraId="38424D35" w14:textId="77777777" w:rsidR="00FB2947" w:rsidRPr="009C09B2" w:rsidRDefault="00FB2947" w:rsidP="00254C1C"/>
        </w:tc>
        <w:tc>
          <w:tcPr>
            <w:tcW w:w="497" w:type="pct"/>
          </w:tcPr>
          <w:p w14:paraId="6298C9A3" w14:textId="77777777" w:rsidR="00FB2947" w:rsidRPr="009C09B2" w:rsidRDefault="00FB2947" w:rsidP="00254C1C"/>
        </w:tc>
        <w:tc>
          <w:tcPr>
            <w:tcW w:w="1553" w:type="pct"/>
          </w:tcPr>
          <w:p w14:paraId="1A7C54D3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3BB57B14" w14:textId="77777777" w:rsidTr="00254C1C">
        <w:tc>
          <w:tcPr>
            <w:tcW w:w="1432" w:type="pct"/>
          </w:tcPr>
          <w:p w14:paraId="5032FF13" w14:textId="77777777" w:rsidR="00FB2947" w:rsidRPr="009C09B2" w:rsidRDefault="00FB2947" w:rsidP="00254C1C">
            <w:r w:rsidRPr="009C09B2">
              <w:lastRenderedPageBreak/>
              <w:t>FUNCTIONID</w:t>
            </w:r>
          </w:p>
        </w:tc>
        <w:tc>
          <w:tcPr>
            <w:tcW w:w="743" w:type="pct"/>
          </w:tcPr>
          <w:p w14:paraId="4F704F99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2AA764D" w14:textId="77777777" w:rsidR="00FB2947" w:rsidRPr="009C09B2" w:rsidRDefault="00FB2947" w:rsidP="00254C1C"/>
        </w:tc>
        <w:tc>
          <w:tcPr>
            <w:tcW w:w="379" w:type="pct"/>
          </w:tcPr>
          <w:p w14:paraId="00893A06" w14:textId="77777777" w:rsidR="00FB2947" w:rsidRPr="009C09B2" w:rsidRDefault="00FB2947" w:rsidP="00254C1C"/>
        </w:tc>
        <w:tc>
          <w:tcPr>
            <w:tcW w:w="497" w:type="pct"/>
          </w:tcPr>
          <w:p w14:paraId="2B83A7B0" w14:textId="77777777" w:rsidR="00FB2947" w:rsidRPr="009C09B2" w:rsidRDefault="00FB2947" w:rsidP="00254C1C"/>
        </w:tc>
        <w:tc>
          <w:tcPr>
            <w:tcW w:w="1553" w:type="pct"/>
          </w:tcPr>
          <w:p w14:paraId="74C4C48E" w14:textId="77777777" w:rsidR="00FB2947" w:rsidRPr="009C09B2" w:rsidRDefault="00FB2947" w:rsidP="00254C1C"/>
        </w:tc>
      </w:tr>
    </w:tbl>
    <w:p w14:paraId="69D16272" w14:textId="285C69E2" w:rsidR="00FB2947" w:rsidRPr="009C09B2" w:rsidRDefault="00FB2947" w:rsidP="00FB2947">
      <w:pPr>
        <w:pStyle w:val="Heading3"/>
      </w:pPr>
      <w:bookmarkStart w:id="7487" w:name="_Toc523526422"/>
      <w:r w:rsidRPr="009C09B2">
        <w:t>S_G</w:t>
      </w:r>
      <w:r w:rsidR="000B4F06" w:rsidRPr="009C09B2">
        <w:t>roup</w:t>
      </w:r>
      <w:r w:rsidRPr="009C09B2">
        <w:t>_U</w:t>
      </w:r>
      <w:r w:rsidR="000B4F06" w:rsidRPr="009C09B2">
        <w:t>ser</w:t>
      </w:r>
      <w:bookmarkEnd w:id="7487"/>
    </w:p>
    <w:p w14:paraId="20BAB191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Nhóm các tài khoản</w:t>
      </w:r>
    </w:p>
    <w:p w14:paraId="353ACEB5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30FDDD89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30EC2E8C" w14:textId="77777777" w:rsidTr="00254C1C">
        <w:tc>
          <w:tcPr>
            <w:tcW w:w="1432" w:type="pct"/>
          </w:tcPr>
          <w:p w14:paraId="1628A930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30EF56CD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8E1D16F" w14:textId="77777777" w:rsidR="00FB2947" w:rsidRPr="009C09B2" w:rsidRDefault="00FB2947" w:rsidP="00254C1C"/>
        </w:tc>
        <w:tc>
          <w:tcPr>
            <w:tcW w:w="379" w:type="pct"/>
          </w:tcPr>
          <w:p w14:paraId="3A2C7CCC" w14:textId="77777777" w:rsidR="00FB2947" w:rsidRPr="009C09B2" w:rsidRDefault="00FB2947" w:rsidP="00254C1C"/>
        </w:tc>
        <w:tc>
          <w:tcPr>
            <w:tcW w:w="497" w:type="pct"/>
          </w:tcPr>
          <w:p w14:paraId="57BC600C" w14:textId="77777777" w:rsidR="00FB2947" w:rsidRPr="009C09B2" w:rsidRDefault="00FB2947" w:rsidP="00254C1C"/>
        </w:tc>
        <w:tc>
          <w:tcPr>
            <w:tcW w:w="1553" w:type="pct"/>
          </w:tcPr>
          <w:p w14:paraId="70BD8034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799871A9" w14:textId="77777777" w:rsidTr="00254C1C">
        <w:tc>
          <w:tcPr>
            <w:tcW w:w="1432" w:type="pct"/>
          </w:tcPr>
          <w:p w14:paraId="6FC27AD0" w14:textId="77777777" w:rsidR="00FB2947" w:rsidRPr="009C09B2" w:rsidRDefault="00FB2947" w:rsidP="00254C1C">
            <w:r w:rsidRPr="009C09B2">
              <w:t>USERID</w:t>
            </w:r>
          </w:p>
        </w:tc>
        <w:tc>
          <w:tcPr>
            <w:tcW w:w="743" w:type="pct"/>
          </w:tcPr>
          <w:p w14:paraId="12EE621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E36E9BF" w14:textId="77777777" w:rsidR="00FB2947" w:rsidRPr="009C09B2" w:rsidRDefault="00FB2947" w:rsidP="00254C1C"/>
        </w:tc>
        <w:tc>
          <w:tcPr>
            <w:tcW w:w="379" w:type="pct"/>
          </w:tcPr>
          <w:p w14:paraId="7BB21DD9" w14:textId="77777777" w:rsidR="00FB2947" w:rsidRPr="009C09B2" w:rsidRDefault="00FB2947" w:rsidP="00254C1C"/>
        </w:tc>
        <w:tc>
          <w:tcPr>
            <w:tcW w:w="497" w:type="pct"/>
          </w:tcPr>
          <w:p w14:paraId="7B300963" w14:textId="77777777" w:rsidR="00FB2947" w:rsidRPr="009C09B2" w:rsidRDefault="00FB2947" w:rsidP="00254C1C"/>
        </w:tc>
        <w:tc>
          <w:tcPr>
            <w:tcW w:w="1553" w:type="pct"/>
          </w:tcPr>
          <w:p w14:paraId="7CE50908" w14:textId="77777777" w:rsidR="00FB2947" w:rsidRPr="009C09B2" w:rsidRDefault="00FB2947" w:rsidP="00254C1C"/>
        </w:tc>
      </w:tr>
    </w:tbl>
    <w:p w14:paraId="7C76D434" w14:textId="2045F779" w:rsidR="00FB2947" w:rsidRPr="009C09B2" w:rsidRDefault="00FB2947" w:rsidP="00FB2947">
      <w:pPr>
        <w:pStyle w:val="Heading3"/>
      </w:pPr>
      <w:bookmarkStart w:id="7488" w:name="_Toc523526423"/>
      <w:r w:rsidRPr="009C09B2">
        <w:t>S_G</w:t>
      </w:r>
      <w:r w:rsidR="000B4F06" w:rsidRPr="009C09B2">
        <w:t>roups</w:t>
      </w:r>
      <w:bookmarkEnd w:id="7488"/>
    </w:p>
    <w:p w14:paraId="75B7CC78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 xml:space="preserve">Mục đích: Định nghĩa các nhóm </w:t>
      </w:r>
    </w:p>
    <w:p w14:paraId="272C01EB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1B1997E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69B1AC19" w14:textId="77777777" w:rsidTr="00254C1C">
        <w:tc>
          <w:tcPr>
            <w:tcW w:w="1432" w:type="pct"/>
          </w:tcPr>
          <w:p w14:paraId="3FE52B6C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55BF920B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529899" w14:textId="77777777" w:rsidR="00FB2947" w:rsidRPr="009C09B2" w:rsidRDefault="00FB2947" w:rsidP="00254C1C"/>
        </w:tc>
        <w:tc>
          <w:tcPr>
            <w:tcW w:w="379" w:type="pct"/>
          </w:tcPr>
          <w:p w14:paraId="48B4EEF0" w14:textId="77777777" w:rsidR="00FB2947" w:rsidRPr="009C09B2" w:rsidRDefault="00FB2947" w:rsidP="00254C1C"/>
        </w:tc>
        <w:tc>
          <w:tcPr>
            <w:tcW w:w="497" w:type="pct"/>
          </w:tcPr>
          <w:p w14:paraId="603F405B" w14:textId="77777777" w:rsidR="00FB2947" w:rsidRPr="009C09B2" w:rsidRDefault="00FB2947" w:rsidP="00254C1C"/>
        </w:tc>
        <w:tc>
          <w:tcPr>
            <w:tcW w:w="1553" w:type="pct"/>
          </w:tcPr>
          <w:p w14:paraId="7594D4B9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295314C9" w14:textId="77777777" w:rsidTr="00254C1C">
        <w:tc>
          <w:tcPr>
            <w:tcW w:w="1432" w:type="pct"/>
          </w:tcPr>
          <w:p w14:paraId="602434B0" w14:textId="77777777" w:rsidR="00FB2947" w:rsidRPr="009C09B2" w:rsidRDefault="00FB2947" w:rsidP="00254C1C">
            <w:r w:rsidRPr="009C09B2">
              <w:t>NAME</w:t>
            </w:r>
          </w:p>
        </w:tc>
        <w:tc>
          <w:tcPr>
            <w:tcW w:w="743" w:type="pct"/>
          </w:tcPr>
          <w:p w14:paraId="68063C92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4E97D0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2C22DA2F" w14:textId="77777777" w:rsidR="00FB2947" w:rsidRPr="009C09B2" w:rsidRDefault="00FB2947" w:rsidP="00254C1C"/>
        </w:tc>
        <w:tc>
          <w:tcPr>
            <w:tcW w:w="497" w:type="pct"/>
          </w:tcPr>
          <w:p w14:paraId="50190BD3" w14:textId="77777777" w:rsidR="00FB2947" w:rsidRPr="009C09B2" w:rsidRDefault="00FB2947" w:rsidP="00254C1C"/>
        </w:tc>
        <w:tc>
          <w:tcPr>
            <w:tcW w:w="1553" w:type="pct"/>
          </w:tcPr>
          <w:p w14:paraId="6BE773D1" w14:textId="77777777" w:rsidR="00FB2947" w:rsidRPr="009C09B2" w:rsidRDefault="00FB2947" w:rsidP="00254C1C"/>
        </w:tc>
      </w:tr>
      <w:tr w:rsidR="00FB2947" w:rsidRPr="009C09B2" w14:paraId="37433AD7" w14:textId="77777777" w:rsidTr="00254C1C">
        <w:tc>
          <w:tcPr>
            <w:tcW w:w="1432" w:type="pct"/>
          </w:tcPr>
          <w:p w14:paraId="7351203C" w14:textId="77777777" w:rsidR="00FB2947" w:rsidRPr="009C09B2" w:rsidRDefault="00FB2947" w:rsidP="00254C1C">
            <w:r w:rsidRPr="009C09B2">
              <w:t>GROUPTYPE</w:t>
            </w:r>
          </w:p>
        </w:tc>
        <w:tc>
          <w:tcPr>
            <w:tcW w:w="743" w:type="pct"/>
          </w:tcPr>
          <w:p w14:paraId="0A4E8700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19DBF61" w14:textId="77777777" w:rsidR="00FB2947" w:rsidRPr="009C09B2" w:rsidRDefault="00FB2947" w:rsidP="00254C1C">
            <w:r w:rsidRPr="009C09B2">
              <w:t>3</w:t>
            </w:r>
          </w:p>
        </w:tc>
        <w:tc>
          <w:tcPr>
            <w:tcW w:w="379" w:type="pct"/>
          </w:tcPr>
          <w:p w14:paraId="1BC39E71" w14:textId="77777777" w:rsidR="00FB2947" w:rsidRPr="009C09B2" w:rsidRDefault="00FB2947" w:rsidP="00254C1C"/>
        </w:tc>
        <w:tc>
          <w:tcPr>
            <w:tcW w:w="497" w:type="pct"/>
          </w:tcPr>
          <w:p w14:paraId="3AA2235A" w14:textId="77777777" w:rsidR="00FB2947" w:rsidRPr="009C09B2" w:rsidRDefault="00FB2947" w:rsidP="00254C1C"/>
        </w:tc>
        <w:tc>
          <w:tcPr>
            <w:tcW w:w="1553" w:type="pct"/>
          </w:tcPr>
          <w:p w14:paraId="793311EA" w14:textId="77777777" w:rsidR="00FB2947" w:rsidRPr="009C09B2" w:rsidRDefault="00FB2947" w:rsidP="00254C1C"/>
        </w:tc>
      </w:tr>
      <w:tr w:rsidR="00FB2947" w:rsidRPr="009C09B2" w14:paraId="2B5B5CCF" w14:textId="77777777" w:rsidTr="00254C1C">
        <w:tc>
          <w:tcPr>
            <w:tcW w:w="1432" w:type="pct"/>
          </w:tcPr>
          <w:p w14:paraId="29351543" w14:textId="77777777" w:rsidR="00FB2947" w:rsidRPr="009C09B2" w:rsidRDefault="00FB2947" w:rsidP="00254C1C">
            <w:r w:rsidRPr="009C09B2">
              <w:t>CREATEDBY</w:t>
            </w:r>
          </w:p>
        </w:tc>
        <w:tc>
          <w:tcPr>
            <w:tcW w:w="743" w:type="pct"/>
          </w:tcPr>
          <w:p w14:paraId="747D65E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9BC5D51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1A5497A9" w14:textId="77777777" w:rsidR="00FB2947" w:rsidRPr="009C09B2" w:rsidRDefault="00FB2947" w:rsidP="00254C1C"/>
        </w:tc>
        <w:tc>
          <w:tcPr>
            <w:tcW w:w="497" w:type="pct"/>
          </w:tcPr>
          <w:p w14:paraId="3A4B00D1" w14:textId="77777777" w:rsidR="00FB2947" w:rsidRPr="009C09B2" w:rsidRDefault="00FB2947" w:rsidP="00254C1C"/>
        </w:tc>
        <w:tc>
          <w:tcPr>
            <w:tcW w:w="1553" w:type="pct"/>
          </w:tcPr>
          <w:p w14:paraId="6A6B2445" w14:textId="77777777" w:rsidR="00FB2947" w:rsidRPr="009C09B2" w:rsidRDefault="00FB2947" w:rsidP="00254C1C"/>
        </w:tc>
      </w:tr>
      <w:tr w:rsidR="00FB2947" w:rsidRPr="009C09B2" w14:paraId="3738E6E8" w14:textId="77777777" w:rsidTr="00254C1C">
        <w:tc>
          <w:tcPr>
            <w:tcW w:w="1432" w:type="pct"/>
          </w:tcPr>
          <w:p w14:paraId="6B0440B2" w14:textId="77777777" w:rsidR="00FB2947" w:rsidRPr="009C09B2" w:rsidRDefault="00FB2947" w:rsidP="00254C1C">
            <w:r w:rsidRPr="009C09B2"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441AC4D0" w14:textId="77777777" w:rsidR="00FB2947" w:rsidRPr="009C09B2" w:rsidRDefault="00FB2947" w:rsidP="00254C1C"/>
        </w:tc>
        <w:tc>
          <w:tcPr>
            <w:tcW w:w="379" w:type="pct"/>
          </w:tcPr>
          <w:p w14:paraId="51FD46D0" w14:textId="77777777" w:rsidR="00FB2947" w:rsidRPr="009C09B2" w:rsidRDefault="00FB2947" w:rsidP="00254C1C"/>
        </w:tc>
        <w:tc>
          <w:tcPr>
            <w:tcW w:w="497" w:type="pct"/>
          </w:tcPr>
          <w:p w14:paraId="7C927EF0" w14:textId="77777777" w:rsidR="00FB2947" w:rsidRPr="009C09B2" w:rsidRDefault="00FB2947" w:rsidP="00254C1C"/>
        </w:tc>
        <w:tc>
          <w:tcPr>
            <w:tcW w:w="1553" w:type="pct"/>
          </w:tcPr>
          <w:p w14:paraId="1B1CB42D" w14:textId="77777777" w:rsidR="00FB2947" w:rsidRPr="009C09B2" w:rsidRDefault="00FB2947" w:rsidP="00254C1C"/>
        </w:tc>
      </w:tr>
      <w:tr w:rsidR="00FB2947" w:rsidRPr="009C09B2" w14:paraId="7A0BD72E" w14:textId="77777777" w:rsidTr="00254C1C">
        <w:tc>
          <w:tcPr>
            <w:tcW w:w="1432" w:type="pct"/>
          </w:tcPr>
          <w:p w14:paraId="1CFF33D7" w14:textId="77777777" w:rsidR="00FB2947" w:rsidRPr="009C09B2" w:rsidRDefault="00FB2947" w:rsidP="00254C1C">
            <w:r w:rsidRPr="009C09B2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6236AEF3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66E29517" w14:textId="77777777" w:rsidR="00FB2947" w:rsidRPr="009C09B2" w:rsidRDefault="00FB2947" w:rsidP="00254C1C"/>
        </w:tc>
        <w:tc>
          <w:tcPr>
            <w:tcW w:w="497" w:type="pct"/>
          </w:tcPr>
          <w:p w14:paraId="1D7E7404" w14:textId="77777777" w:rsidR="00FB2947" w:rsidRPr="009C09B2" w:rsidRDefault="00FB2947" w:rsidP="00254C1C"/>
        </w:tc>
        <w:tc>
          <w:tcPr>
            <w:tcW w:w="1553" w:type="pct"/>
          </w:tcPr>
          <w:p w14:paraId="17357D12" w14:textId="77777777" w:rsidR="00FB2947" w:rsidRPr="009C09B2" w:rsidRDefault="00FB2947" w:rsidP="00254C1C"/>
        </w:tc>
      </w:tr>
      <w:tr w:rsidR="00FB2947" w:rsidRPr="009C09B2" w14:paraId="65DD4842" w14:textId="77777777" w:rsidTr="00254C1C">
        <w:trPr>
          <w:trHeight w:val="455"/>
        </w:trPr>
        <w:tc>
          <w:tcPr>
            <w:tcW w:w="1432" w:type="pct"/>
          </w:tcPr>
          <w:p w14:paraId="334AF008" w14:textId="77777777" w:rsidR="00FB2947" w:rsidRPr="009C09B2" w:rsidRDefault="00FB2947" w:rsidP="00254C1C">
            <w:r w:rsidRPr="009C09B2"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29F06CA7" w14:textId="77777777" w:rsidR="00FB2947" w:rsidRPr="009C09B2" w:rsidRDefault="00FB2947" w:rsidP="00254C1C"/>
        </w:tc>
        <w:tc>
          <w:tcPr>
            <w:tcW w:w="379" w:type="pct"/>
          </w:tcPr>
          <w:p w14:paraId="07850A14" w14:textId="77777777" w:rsidR="00FB2947" w:rsidRPr="009C09B2" w:rsidRDefault="00FB2947" w:rsidP="00254C1C"/>
        </w:tc>
        <w:tc>
          <w:tcPr>
            <w:tcW w:w="497" w:type="pct"/>
          </w:tcPr>
          <w:p w14:paraId="15E058B7" w14:textId="77777777" w:rsidR="00FB2947" w:rsidRPr="009C09B2" w:rsidRDefault="00FB2947" w:rsidP="00254C1C"/>
        </w:tc>
        <w:tc>
          <w:tcPr>
            <w:tcW w:w="1553" w:type="pct"/>
          </w:tcPr>
          <w:p w14:paraId="5AB827D7" w14:textId="77777777" w:rsidR="00FB2947" w:rsidRPr="009C09B2" w:rsidRDefault="00FB2947" w:rsidP="00254C1C"/>
        </w:tc>
      </w:tr>
      <w:tr w:rsidR="00FB2947" w:rsidRPr="009C09B2" w14:paraId="7C26BA83" w14:textId="77777777" w:rsidTr="00254C1C">
        <w:trPr>
          <w:trHeight w:val="455"/>
        </w:trPr>
        <w:tc>
          <w:tcPr>
            <w:tcW w:w="1432" w:type="pct"/>
          </w:tcPr>
          <w:p w14:paraId="7529EE0E" w14:textId="77777777" w:rsidR="00FB2947" w:rsidRPr="009C09B2" w:rsidRDefault="00FB2947" w:rsidP="00254C1C">
            <w:r w:rsidRPr="009C09B2">
              <w:t>DELETED</w:t>
            </w:r>
          </w:p>
        </w:tc>
        <w:tc>
          <w:tcPr>
            <w:tcW w:w="743" w:type="pct"/>
          </w:tcPr>
          <w:p w14:paraId="649E865F" w14:textId="77777777" w:rsidR="00FB2947" w:rsidRPr="009C09B2" w:rsidRDefault="00FB2947" w:rsidP="00254C1C">
            <w:r w:rsidRPr="009C09B2"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Pr="009C09B2" w:rsidRDefault="00FB2947" w:rsidP="00254C1C"/>
        </w:tc>
        <w:tc>
          <w:tcPr>
            <w:tcW w:w="379" w:type="pct"/>
          </w:tcPr>
          <w:p w14:paraId="7D9776FC" w14:textId="77777777" w:rsidR="00FB2947" w:rsidRPr="009C09B2" w:rsidRDefault="00FB2947" w:rsidP="00254C1C"/>
        </w:tc>
        <w:tc>
          <w:tcPr>
            <w:tcW w:w="497" w:type="pct"/>
          </w:tcPr>
          <w:p w14:paraId="36BC8FEB" w14:textId="77777777" w:rsidR="00FB2947" w:rsidRPr="009C09B2" w:rsidRDefault="00FB2947" w:rsidP="00254C1C"/>
        </w:tc>
        <w:tc>
          <w:tcPr>
            <w:tcW w:w="1553" w:type="pct"/>
          </w:tcPr>
          <w:p w14:paraId="7AE9F346" w14:textId="77777777" w:rsidR="00FB2947" w:rsidRPr="009C09B2" w:rsidRDefault="00FB2947" w:rsidP="00254C1C"/>
        </w:tc>
      </w:tr>
    </w:tbl>
    <w:p w14:paraId="07CB8548" w14:textId="6D33714A" w:rsidR="00A90B1F" w:rsidRPr="009C09B2" w:rsidRDefault="00A90B1F" w:rsidP="00A90B1F">
      <w:pPr>
        <w:pStyle w:val="Heading3"/>
      </w:pPr>
      <w:bookmarkStart w:id="7489" w:name="_Toc523526424"/>
      <w:r w:rsidRPr="009C09B2">
        <w:t>S_Menu</w:t>
      </w:r>
      <w:bookmarkEnd w:id="7489"/>
    </w:p>
    <w:p w14:paraId="25C4CAAA" w14:textId="31B627D8" w:rsidR="00A90B1F" w:rsidRPr="009C09B2" w:rsidRDefault="00A90B1F" w:rsidP="00A90B1F">
      <w:pPr>
        <w:pStyle w:val="ListParagraph"/>
        <w:numPr>
          <w:ilvl w:val="0"/>
          <w:numId w:val="32"/>
        </w:numPr>
      </w:pPr>
      <w:r w:rsidRPr="009C09B2">
        <w:t>Mục đích: lưu da</w:t>
      </w:r>
      <w:r w:rsidR="00070B20" w:rsidRPr="009C09B2">
        <w:t xml:space="preserve">nh sách các Menu trong hệ thống </w:t>
      </w:r>
    </w:p>
    <w:p w14:paraId="099F9562" w14:textId="0FDFD43E" w:rsidR="00A90B1F" w:rsidRPr="009C09B2" w:rsidRDefault="00A90B1F" w:rsidP="00A90B1F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 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90B1F" w:rsidRPr="009C09B2" w14:paraId="263FD506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4A3277DD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D2D3A05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B179867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33E5EF0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CD0DE1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79A51C5" w14:textId="77777777" w:rsidR="00A90B1F" w:rsidRPr="009C09B2" w:rsidRDefault="00A90B1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90B1F" w:rsidRPr="009C09B2" w14:paraId="414AC3A2" w14:textId="77777777" w:rsidTr="00F35832">
        <w:tc>
          <w:tcPr>
            <w:tcW w:w="1432" w:type="pct"/>
          </w:tcPr>
          <w:p w14:paraId="79DC1494" w14:textId="1C05C821" w:rsidR="00A90B1F" w:rsidRPr="009C09B2" w:rsidRDefault="00E07728" w:rsidP="00F35832">
            <w:r w:rsidRPr="009C09B2">
              <w:t>ID</w:t>
            </w:r>
          </w:p>
        </w:tc>
        <w:tc>
          <w:tcPr>
            <w:tcW w:w="743" w:type="pct"/>
          </w:tcPr>
          <w:p w14:paraId="0B0E63F6" w14:textId="77777777" w:rsidR="00A90B1F" w:rsidRPr="009C09B2" w:rsidRDefault="00A90B1F" w:rsidP="00F35832">
            <w:r w:rsidRPr="009C09B2">
              <w:t>NUMBER</w:t>
            </w:r>
          </w:p>
        </w:tc>
        <w:tc>
          <w:tcPr>
            <w:tcW w:w="396" w:type="pct"/>
          </w:tcPr>
          <w:p w14:paraId="421D80F3" w14:textId="77777777" w:rsidR="00A90B1F" w:rsidRPr="009C09B2" w:rsidRDefault="00A90B1F" w:rsidP="00F35832"/>
        </w:tc>
        <w:tc>
          <w:tcPr>
            <w:tcW w:w="379" w:type="pct"/>
          </w:tcPr>
          <w:p w14:paraId="00E8C70B" w14:textId="77777777" w:rsidR="00A90B1F" w:rsidRPr="009C09B2" w:rsidRDefault="00A90B1F" w:rsidP="00F35832"/>
        </w:tc>
        <w:tc>
          <w:tcPr>
            <w:tcW w:w="497" w:type="pct"/>
          </w:tcPr>
          <w:p w14:paraId="7D289F86" w14:textId="77777777" w:rsidR="00A90B1F" w:rsidRPr="009C09B2" w:rsidRDefault="00A90B1F" w:rsidP="00F35832"/>
        </w:tc>
        <w:tc>
          <w:tcPr>
            <w:tcW w:w="1553" w:type="pct"/>
          </w:tcPr>
          <w:p w14:paraId="1A7CD02B" w14:textId="77777777" w:rsidR="00A90B1F" w:rsidRPr="009C09B2" w:rsidRDefault="00A90B1F" w:rsidP="00F35832">
            <w:r w:rsidRPr="009C09B2">
              <w:t>ID tự tăng</w:t>
            </w:r>
          </w:p>
        </w:tc>
      </w:tr>
      <w:tr w:rsidR="00E07728" w:rsidRPr="009C09B2" w14:paraId="61B2CA83" w14:textId="77777777" w:rsidTr="00F35832">
        <w:tc>
          <w:tcPr>
            <w:tcW w:w="1432" w:type="pct"/>
          </w:tcPr>
          <w:p w14:paraId="54B3C61E" w14:textId="230FE06E" w:rsidR="00E07728" w:rsidRPr="009C09B2" w:rsidRDefault="00E07728" w:rsidP="00F35832">
            <w:r w:rsidRPr="009C09B2">
              <w:t>DISPLAYNAME</w:t>
            </w:r>
          </w:p>
        </w:tc>
        <w:tc>
          <w:tcPr>
            <w:tcW w:w="743" w:type="pct"/>
          </w:tcPr>
          <w:p w14:paraId="0FC44E3C" w14:textId="542F4F1C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78FA0565" w14:textId="08668695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2AADFD56" w14:textId="77777777" w:rsidR="00E07728" w:rsidRPr="009C09B2" w:rsidRDefault="00E07728" w:rsidP="00F35832"/>
        </w:tc>
        <w:tc>
          <w:tcPr>
            <w:tcW w:w="497" w:type="pct"/>
          </w:tcPr>
          <w:p w14:paraId="6FDC99A4" w14:textId="77777777" w:rsidR="00E07728" w:rsidRPr="009C09B2" w:rsidRDefault="00E07728" w:rsidP="00F35832"/>
        </w:tc>
        <w:tc>
          <w:tcPr>
            <w:tcW w:w="1553" w:type="pct"/>
          </w:tcPr>
          <w:p w14:paraId="7CFF1AC4" w14:textId="380CBEBA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1DFC2E61" w14:textId="77777777" w:rsidTr="00F35832">
        <w:tc>
          <w:tcPr>
            <w:tcW w:w="1432" w:type="pct"/>
          </w:tcPr>
          <w:p w14:paraId="3D3B2252" w14:textId="33219176" w:rsidR="00E07728" w:rsidRPr="009C09B2" w:rsidRDefault="00E07728" w:rsidP="00F35832">
            <w:r w:rsidRPr="009C09B2">
              <w:t>POSITION</w:t>
            </w:r>
          </w:p>
        </w:tc>
        <w:tc>
          <w:tcPr>
            <w:tcW w:w="743" w:type="pct"/>
          </w:tcPr>
          <w:p w14:paraId="20A067C0" w14:textId="1DE54559" w:rsidR="00E07728" w:rsidRPr="009C09B2" w:rsidRDefault="003D5F13" w:rsidP="00F35832">
            <w:r w:rsidRPr="009C09B2">
              <w:t xml:space="preserve">Number </w:t>
            </w:r>
          </w:p>
        </w:tc>
        <w:tc>
          <w:tcPr>
            <w:tcW w:w="396" w:type="pct"/>
          </w:tcPr>
          <w:p w14:paraId="44B900EC" w14:textId="7C8A300C" w:rsidR="00E07728" w:rsidRPr="009C09B2" w:rsidRDefault="003D5F13" w:rsidP="00F35832">
            <w:r w:rsidRPr="009C09B2">
              <w:t>3</w:t>
            </w:r>
          </w:p>
        </w:tc>
        <w:tc>
          <w:tcPr>
            <w:tcW w:w="379" w:type="pct"/>
          </w:tcPr>
          <w:p w14:paraId="08654537" w14:textId="77777777" w:rsidR="00E07728" w:rsidRPr="009C09B2" w:rsidRDefault="00E07728" w:rsidP="00F35832"/>
        </w:tc>
        <w:tc>
          <w:tcPr>
            <w:tcW w:w="497" w:type="pct"/>
          </w:tcPr>
          <w:p w14:paraId="301CFC8A" w14:textId="77777777" w:rsidR="00E07728" w:rsidRPr="009C09B2" w:rsidRDefault="00E07728" w:rsidP="00F35832"/>
        </w:tc>
        <w:tc>
          <w:tcPr>
            <w:tcW w:w="1553" w:type="pct"/>
          </w:tcPr>
          <w:p w14:paraId="6310FE64" w14:textId="35DE9BD3" w:rsidR="00E07728" w:rsidRPr="009C09B2" w:rsidRDefault="00E07728" w:rsidP="00F35832">
            <w:r w:rsidRPr="009C09B2">
              <w:t>Vị trí hiển thị</w:t>
            </w:r>
          </w:p>
        </w:tc>
      </w:tr>
      <w:tr w:rsidR="00E07728" w:rsidRPr="009C09B2" w14:paraId="59F2AD6B" w14:textId="77777777" w:rsidTr="00F35832">
        <w:tc>
          <w:tcPr>
            <w:tcW w:w="1432" w:type="pct"/>
          </w:tcPr>
          <w:p w14:paraId="66B6C974" w14:textId="29D629DF" w:rsidR="00E07728" w:rsidRPr="009C09B2" w:rsidRDefault="00E07728" w:rsidP="00F35832">
            <w:r w:rsidRPr="009C09B2">
              <w:t>NAME</w:t>
            </w:r>
          </w:p>
        </w:tc>
        <w:tc>
          <w:tcPr>
            <w:tcW w:w="743" w:type="pct"/>
          </w:tcPr>
          <w:p w14:paraId="0D5B5E94" w14:textId="4885E858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05481BC7" w14:textId="280BD109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3A5E43C3" w14:textId="77777777" w:rsidR="00E07728" w:rsidRPr="009C09B2" w:rsidRDefault="00E07728" w:rsidP="00F35832"/>
        </w:tc>
        <w:tc>
          <w:tcPr>
            <w:tcW w:w="497" w:type="pct"/>
          </w:tcPr>
          <w:p w14:paraId="4D5A5898" w14:textId="77777777" w:rsidR="00E07728" w:rsidRPr="009C09B2" w:rsidRDefault="00E07728" w:rsidP="00F35832"/>
        </w:tc>
        <w:tc>
          <w:tcPr>
            <w:tcW w:w="1553" w:type="pct"/>
          </w:tcPr>
          <w:p w14:paraId="1E05A75F" w14:textId="3D40E957" w:rsidR="00E07728" w:rsidRPr="009C09B2" w:rsidRDefault="00E07728" w:rsidP="00F35832">
            <w:r w:rsidRPr="009C09B2">
              <w:t xml:space="preserve">Hiển thị cho ngôn ngữ tiếng </w:t>
            </w:r>
            <w:r w:rsidRPr="009C09B2">
              <w:lastRenderedPageBreak/>
              <w:t>việt</w:t>
            </w:r>
          </w:p>
        </w:tc>
      </w:tr>
      <w:tr w:rsidR="00E07728" w:rsidRPr="009C09B2" w14:paraId="3D018EF1" w14:textId="77777777" w:rsidTr="00F35832">
        <w:tc>
          <w:tcPr>
            <w:tcW w:w="1432" w:type="pct"/>
          </w:tcPr>
          <w:p w14:paraId="191790DB" w14:textId="79330267" w:rsidR="00E07728" w:rsidRPr="009C09B2" w:rsidRDefault="00E07728" w:rsidP="00F35832">
            <w:r w:rsidRPr="009C09B2">
              <w:lastRenderedPageBreak/>
              <w:t>DISPLAYNAME_ENG</w:t>
            </w:r>
          </w:p>
        </w:tc>
        <w:tc>
          <w:tcPr>
            <w:tcW w:w="743" w:type="pct"/>
          </w:tcPr>
          <w:p w14:paraId="381CF3AE" w14:textId="06D2E568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49BD370C" w14:textId="43A00474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7AF5A338" w14:textId="77777777" w:rsidR="00E07728" w:rsidRPr="009C09B2" w:rsidRDefault="00E07728" w:rsidP="00F35832"/>
        </w:tc>
        <w:tc>
          <w:tcPr>
            <w:tcW w:w="497" w:type="pct"/>
          </w:tcPr>
          <w:p w14:paraId="3C838FB5" w14:textId="77777777" w:rsidR="00E07728" w:rsidRPr="009C09B2" w:rsidRDefault="00E07728" w:rsidP="00F35832"/>
        </w:tc>
        <w:tc>
          <w:tcPr>
            <w:tcW w:w="1553" w:type="pct"/>
          </w:tcPr>
          <w:p w14:paraId="1E2CF00B" w14:textId="6CAA3289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E07728" w:rsidRPr="009C09B2" w14:paraId="02F23F01" w14:textId="77777777" w:rsidTr="00F35832">
        <w:tc>
          <w:tcPr>
            <w:tcW w:w="1432" w:type="pct"/>
          </w:tcPr>
          <w:p w14:paraId="66E8B667" w14:textId="1572B583" w:rsidR="00E07728" w:rsidRPr="009C09B2" w:rsidRDefault="00E07728" w:rsidP="00F35832">
            <w:r w:rsidRPr="009C09B2">
              <w:t>NAME_ENG</w:t>
            </w:r>
          </w:p>
        </w:tc>
        <w:tc>
          <w:tcPr>
            <w:tcW w:w="743" w:type="pct"/>
          </w:tcPr>
          <w:p w14:paraId="08AA6F5A" w14:textId="782BE192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0D7E92AF" w14:textId="5342FE8F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4BCE05E3" w14:textId="77777777" w:rsidR="00E07728" w:rsidRPr="009C09B2" w:rsidRDefault="00E07728" w:rsidP="00F35832"/>
        </w:tc>
        <w:tc>
          <w:tcPr>
            <w:tcW w:w="497" w:type="pct"/>
          </w:tcPr>
          <w:p w14:paraId="39C4A5CA" w14:textId="77777777" w:rsidR="00E07728" w:rsidRPr="009C09B2" w:rsidRDefault="00E07728" w:rsidP="00F35832"/>
        </w:tc>
        <w:tc>
          <w:tcPr>
            <w:tcW w:w="1553" w:type="pct"/>
          </w:tcPr>
          <w:p w14:paraId="4819056F" w14:textId="5861AAB4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63053F" w:rsidRPr="006C524C" w14:paraId="52D0CE91" w14:textId="77777777" w:rsidTr="00F35832">
        <w:tc>
          <w:tcPr>
            <w:tcW w:w="1432" w:type="pct"/>
          </w:tcPr>
          <w:p w14:paraId="2D8A03FA" w14:textId="2F916712" w:rsidR="0063053F" w:rsidRPr="009C09B2" w:rsidRDefault="0063053F" w:rsidP="00F35832">
            <w:r w:rsidRPr="009C09B2">
              <w:t>DELETED</w:t>
            </w:r>
          </w:p>
        </w:tc>
        <w:tc>
          <w:tcPr>
            <w:tcW w:w="743" w:type="pct"/>
          </w:tcPr>
          <w:p w14:paraId="22C75F92" w14:textId="3DEFF8A4" w:rsidR="0063053F" w:rsidRPr="009C09B2" w:rsidRDefault="00292CF6" w:rsidP="00F35832">
            <w:r w:rsidRPr="009C09B2">
              <w:t>Number</w:t>
            </w:r>
          </w:p>
        </w:tc>
        <w:tc>
          <w:tcPr>
            <w:tcW w:w="396" w:type="pct"/>
          </w:tcPr>
          <w:p w14:paraId="55AA1E08" w14:textId="3A226F04" w:rsidR="0063053F" w:rsidRPr="009C09B2" w:rsidRDefault="00292CF6" w:rsidP="00F35832">
            <w:r w:rsidRPr="009C09B2">
              <w:t>1</w:t>
            </w:r>
          </w:p>
        </w:tc>
        <w:tc>
          <w:tcPr>
            <w:tcW w:w="379" w:type="pct"/>
          </w:tcPr>
          <w:p w14:paraId="7A4F095F" w14:textId="77777777" w:rsidR="0063053F" w:rsidRPr="009C09B2" w:rsidRDefault="0063053F" w:rsidP="00F35832"/>
        </w:tc>
        <w:tc>
          <w:tcPr>
            <w:tcW w:w="497" w:type="pct"/>
          </w:tcPr>
          <w:p w14:paraId="45277401" w14:textId="5609B236" w:rsidR="0063053F" w:rsidRDefault="00292CF6" w:rsidP="00F35832">
            <w:r w:rsidRPr="009C09B2">
              <w:t>0</w:t>
            </w:r>
          </w:p>
        </w:tc>
        <w:tc>
          <w:tcPr>
            <w:tcW w:w="1553" w:type="pct"/>
          </w:tcPr>
          <w:p w14:paraId="159A12D2" w14:textId="77777777" w:rsidR="0063053F" w:rsidRDefault="0063053F" w:rsidP="00F35832"/>
        </w:tc>
      </w:tr>
    </w:tbl>
    <w:p w14:paraId="171BD496" w14:textId="77777777" w:rsidR="00AD58CA" w:rsidRPr="009C09B2" w:rsidRDefault="00AD58CA" w:rsidP="00AD58CA">
      <w:pPr>
        <w:pStyle w:val="Heading3"/>
      </w:pPr>
      <w:bookmarkStart w:id="7490" w:name="_Toc523526425"/>
      <w:r w:rsidRPr="009C09B2">
        <w:t>S_Group_User</w:t>
      </w:r>
      <w:bookmarkEnd w:id="7490"/>
    </w:p>
    <w:p w14:paraId="21B74813" w14:textId="77777777" w:rsidR="00AD58CA" w:rsidRPr="009C09B2" w:rsidRDefault="00AD58CA" w:rsidP="00AD58CA">
      <w:pPr>
        <w:pStyle w:val="ListParagraph"/>
        <w:numPr>
          <w:ilvl w:val="0"/>
          <w:numId w:val="32"/>
        </w:numPr>
      </w:pPr>
      <w:r w:rsidRPr="009C09B2">
        <w:t>Mục đích: Nhóm các tài khoản</w:t>
      </w:r>
    </w:p>
    <w:p w14:paraId="0F54C29E" w14:textId="77777777" w:rsidR="00AD58CA" w:rsidRPr="009C09B2" w:rsidRDefault="00AD58CA" w:rsidP="00AD58CA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D58CA" w:rsidRPr="009C09B2" w14:paraId="1CF88984" w14:textId="77777777" w:rsidTr="008A1236">
        <w:trPr>
          <w:tblHeader/>
        </w:trPr>
        <w:tc>
          <w:tcPr>
            <w:tcW w:w="1432" w:type="pct"/>
            <w:shd w:val="clear" w:color="auto" w:fill="E6E6E6"/>
          </w:tcPr>
          <w:p w14:paraId="41BAE657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A236143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571004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90E70FF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11D71B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5975F302" w14:textId="77777777" w:rsidR="00AD58CA" w:rsidRPr="009C09B2" w:rsidRDefault="00AD58CA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D58CA" w:rsidRPr="009C09B2" w14:paraId="437ABD7D" w14:textId="77777777" w:rsidTr="008A1236">
        <w:tc>
          <w:tcPr>
            <w:tcW w:w="1432" w:type="pct"/>
          </w:tcPr>
          <w:p w14:paraId="05C0551D" w14:textId="77777777" w:rsidR="00AD58CA" w:rsidRPr="009C09B2" w:rsidRDefault="00AD58CA" w:rsidP="008A1236">
            <w:r w:rsidRPr="009C09B2">
              <w:t>GROUPID</w:t>
            </w:r>
          </w:p>
        </w:tc>
        <w:tc>
          <w:tcPr>
            <w:tcW w:w="743" w:type="pct"/>
          </w:tcPr>
          <w:p w14:paraId="3E8DE9F0" w14:textId="77777777" w:rsidR="00AD58CA" w:rsidRPr="009C09B2" w:rsidRDefault="00AD58CA" w:rsidP="008A1236">
            <w:r w:rsidRPr="009C09B2">
              <w:t>NUMBER</w:t>
            </w:r>
          </w:p>
        </w:tc>
        <w:tc>
          <w:tcPr>
            <w:tcW w:w="396" w:type="pct"/>
          </w:tcPr>
          <w:p w14:paraId="65548310" w14:textId="77777777" w:rsidR="00AD58CA" w:rsidRPr="009C09B2" w:rsidRDefault="00AD58CA" w:rsidP="008A1236"/>
        </w:tc>
        <w:tc>
          <w:tcPr>
            <w:tcW w:w="379" w:type="pct"/>
          </w:tcPr>
          <w:p w14:paraId="7634E5B6" w14:textId="77777777" w:rsidR="00AD58CA" w:rsidRPr="009C09B2" w:rsidRDefault="00AD58CA" w:rsidP="008A1236"/>
        </w:tc>
        <w:tc>
          <w:tcPr>
            <w:tcW w:w="497" w:type="pct"/>
          </w:tcPr>
          <w:p w14:paraId="665D5C58" w14:textId="77777777" w:rsidR="00AD58CA" w:rsidRPr="009C09B2" w:rsidRDefault="00AD58CA" w:rsidP="008A1236"/>
        </w:tc>
        <w:tc>
          <w:tcPr>
            <w:tcW w:w="1553" w:type="pct"/>
          </w:tcPr>
          <w:p w14:paraId="26AC8518" w14:textId="77777777" w:rsidR="00AD58CA" w:rsidRPr="009C09B2" w:rsidRDefault="00AD58CA" w:rsidP="008A1236">
            <w:r w:rsidRPr="009C09B2">
              <w:t>ID bảng group</w:t>
            </w:r>
          </w:p>
        </w:tc>
      </w:tr>
    </w:tbl>
    <w:p w14:paraId="271DECD8" w14:textId="032DBE2F" w:rsidR="00AD58CA" w:rsidRPr="009C09B2" w:rsidDel="005B7459" w:rsidRDefault="00AD58CA" w:rsidP="00AD58CA">
      <w:pPr>
        <w:pStyle w:val="Heading2"/>
        <w:rPr>
          <w:moveFrom w:id="7491" w:author="Lucy Lucy" w:date="2018-09-01T00:25:00Z"/>
        </w:rPr>
      </w:pPr>
      <w:moveFromRangeStart w:id="7492" w:author="Lucy Lucy" w:date="2018-09-01T00:25:00Z" w:name="move523523524"/>
      <w:moveFrom w:id="7493" w:author="Lucy Lucy" w:date="2018-09-01T00:25:00Z">
        <w:r w:rsidDel="005B7459">
          <w:t>App_Document_Others</w:t>
        </w:r>
        <w:r w:rsidRPr="009C09B2" w:rsidDel="005B7459">
          <w:tab/>
        </w:r>
      </w:moveFrom>
    </w:p>
    <w:p w14:paraId="10CA20CF" w14:textId="614903F9" w:rsidR="00AD58CA" w:rsidRPr="009C09B2" w:rsidDel="005B7459" w:rsidRDefault="00AD58CA" w:rsidP="00D96744">
      <w:pPr>
        <w:pStyle w:val="ListParagraph"/>
        <w:numPr>
          <w:ilvl w:val="0"/>
          <w:numId w:val="8"/>
        </w:numPr>
        <w:rPr>
          <w:moveFrom w:id="7494" w:author="Lucy Lucy" w:date="2018-09-01T00:25:00Z"/>
        </w:rPr>
      </w:pPr>
      <w:moveFrom w:id="7495" w:author="Lucy Lucy" w:date="2018-09-01T00:25:00Z">
        <w:r w:rsidRPr="009C09B2" w:rsidDel="005B7459">
          <w:t xml:space="preserve">Mục đích: </w:t>
        </w:r>
        <w:r w:rsidR="00D96744" w:rsidDel="005B7459">
          <w:t xml:space="preserve">Lưu trữ thông tin  các tài liệu khác đính trong đơn </w:t>
        </w:r>
      </w:moveFrom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AD58CA" w:rsidRPr="009C09B2" w:rsidDel="005B7459" w14:paraId="49DB3E0D" w14:textId="7937D6AE" w:rsidTr="008A1236">
        <w:trPr>
          <w:tblHeader/>
        </w:trPr>
        <w:tc>
          <w:tcPr>
            <w:tcW w:w="1421" w:type="pct"/>
            <w:shd w:val="clear" w:color="auto" w:fill="E6E6E6"/>
          </w:tcPr>
          <w:p w14:paraId="3559572D" w14:textId="492A5839" w:rsidR="00AD58CA" w:rsidRPr="009C09B2" w:rsidDel="005B7459" w:rsidRDefault="00AD58CA" w:rsidP="008A1236">
            <w:pPr>
              <w:rPr>
                <w:moveFrom w:id="7496" w:author="Lucy Lucy" w:date="2018-09-01T00:25:00Z"/>
                <w:b/>
              </w:rPr>
            </w:pPr>
            <w:moveFrom w:id="7497" w:author="Lucy Lucy" w:date="2018-09-01T00:25:00Z">
              <w:r w:rsidRPr="009C09B2" w:rsidDel="005B7459">
                <w:rPr>
                  <w:b/>
                </w:rPr>
                <w:t>Tên trường</w:t>
              </w:r>
            </w:moveFrom>
          </w:p>
        </w:tc>
        <w:tc>
          <w:tcPr>
            <w:tcW w:w="804" w:type="pct"/>
            <w:shd w:val="clear" w:color="auto" w:fill="E6E6E6"/>
          </w:tcPr>
          <w:p w14:paraId="3F72391B" w14:textId="7E158016" w:rsidR="00AD58CA" w:rsidRPr="009C09B2" w:rsidDel="005B7459" w:rsidRDefault="00AD58CA" w:rsidP="008A1236">
            <w:pPr>
              <w:rPr>
                <w:moveFrom w:id="7498" w:author="Lucy Lucy" w:date="2018-09-01T00:25:00Z"/>
                <w:b/>
              </w:rPr>
            </w:pPr>
            <w:moveFrom w:id="7499" w:author="Lucy Lucy" w:date="2018-09-01T00:25:00Z">
              <w:r w:rsidRPr="009C09B2" w:rsidDel="005B7459">
                <w:rPr>
                  <w:b/>
                </w:rPr>
                <w:t>Kiểu dữ liệu</w:t>
              </w:r>
            </w:moveFrom>
          </w:p>
        </w:tc>
        <w:tc>
          <w:tcPr>
            <w:tcW w:w="370" w:type="pct"/>
            <w:shd w:val="clear" w:color="auto" w:fill="E6E6E6"/>
          </w:tcPr>
          <w:p w14:paraId="1C059FE5" w14:textId="19DFC035" w:rsidR="00AD58CA" w:rsidRPr="009C09B2" w:rsidDel="005B7459" w:rsidRDefault="00AD58CA" w:rsidP="008A1236">
            <w:pPr>
              <w:rPr>
                <w:moveFrom w:id="7500" w:author="Lucy Lucy" w:date="2018-09-01T00:25:00Z"/>
                <w:b/>
              </w:rPr>
            </w:pPr>
            <w:moveFrom w:id="7501" w:author="Lucy Lucy" w:date="2018-09-01T00:25:00Z">
              <w:r w:rsidRPr="009C09B2" w:rsidDel="005B7459">
                <w:rPr>
                  <w:b/>
                </w:rPr>
                <w:t>Size</w:t>
              </w:r>
            </w:moveFrom>
          </w:p>
        </w:tc>
        <w:tc>
          <w:tcPr>
            <w:tcW w:w="371" w:type="pct"/>
            <w:shd w:val="clear" w:color="auto" w:fill="E6E6E6"/>
          </w:tcPr>
          <w:p w14:paraId="1ED3DAED" w14:textId="37DD809B" w:rsidR="00AD58CA" w:rsidRPr="009C09B2" w:rsidDel="005B7459" w:rsidRDefault="00AD58CA" w:rsidP="008A1236">
            <w:pPr>
              <w:rPr>
                <w:moveFrom w:id="7502" w:author="Lucy Lucy" w:date="2018-09-01T00:25:00Z"/>
                <w:b/>
              </w:rPr>
            </w:pPr>
            <w:moveFrom w:id="7503" w:author="Lucy Lucy" w:date="2018-09-01T00:25:00Z">
              <w:r w:rsidRPr="009C09B2" w:rsidDel="005B7459">
                <w:rPr>
                  <w:b/>
                </w:rPr>
                <w:t>Null</w:t>
              </w:r>
            </w:moveFrom>
          </w:p>
        </w:tc>
        <w:tc>
          <w:tcPr>
            <w:tcW w:w="496" w:type="pct"/>
            <w:shd w:val="clear" w:color="auto" w:fill="E6E6E6"/>
          </w:tcPr>
          <w:p w14:paraId="40827B8E" w14:textId="479B7B7F" w:rsidR="00AD58CA" w:rsidRPr="009C09B2" w:rsidDel="005B7459" w:rsidRDefault="00AD58CA" w:rsidP="008A1236">
            <w:pPr>
              <w:rPr>
                <w:moveFrom w:id="7504" w:author="Lucy Lucy" w:date="2018-09-01T00:25:00Z"/>
                <w:b/>
              </w:rPr>
            </w:pPr>
            <w:moveFrom w:id="7505" w:author="Lucy Lucy" w:date="2018-09-01T00:25:00Z">
              <w:r w:rsidRPr="009C09B2" w:rsidDel="005B7459">
                <w:rPr>
                  <w:b/>
                </w:rPr>
                <w:t>Default</w:t>
              </w:r>
            </w:moveFrom>
          </w:p>
        </w:tc>
        <w:tc>
          <w:tcPr>
            <w:tcW w:w="1537" w:type="pct"/>
            <w:shd w:val="clear" w:color="auto" w:fill="E6E6E6"/>
          </w:tcPr>
          <w:p w14:paraId="68CADF09" w14:textId="32DD9207" w:rsidR="00AD58CA" w:rsidRPr="009C09B2" w:rsidDel="005B7459" w:rsidRDefault="00AD58CA" w:rsidP="008A1236">
            <w:pPr>
              <w:jc w:val="left"/>
              <w:rPr>
                <w:moveFrom w:id="7506" w:author="Lucy Lucy" w:date="2018-09-01T00:25:00Z"/>
                <w:b/>
              </w:rPr>
            </w:pPr>
            <w:moveFrom w:id="7507" w:author="Lucy Lucy" w:date="2018-09-01T00:25:00Z">
              <w:r w:rsidRPr="009C09B2" w:rsidDel="005B7459">
                <w:rPr>
                  <w:b/>
                </w:rPr>
                <w:t>Mô tả</w:t>
              </w:r>
            </w:moveFrom>
          </w:p>
        </w:tc>
      </w:tr>
      <w:tr w:rsidR="00AD58CA" w:rsidRPr="009C09B2" w:rsidDel="005B7459" w14:paraId="33BCB2EC" w14:textId="2EBB8D19" w:rsidTr="008A1236">
        <w:tc>
          <w:tcPr>
            <w:tcW w:w="1421" w:type="pct"/>
          </w:tcPr>
          <w:p w14:paraId="7AE85422" w14:textId="6E33BDA1" w:rsidR="00AD58CA" w:rsidRPr="009C09B2" w:rsidDel="005B7459" w:rsidRDefault="00AD58CA" w:rsidP="008A1236">
            <w:pPr>
              <w:rPr>
                <w:moveFrom w:id="7508" w:author="Lucy Lucy" w:date="2018-09-01T00:25:00Z"/>
              </w:rPr>
            </w:pPr>
            <w:moveFrom w:id="7509" w:author="Lucy Lucy" w:date="2018-09-01T00:25:00Z">
              <w:r w:rsidRPr="009C09B2" w:rsidDel="005B7459">
                <w:t>ID</w:t>
              </w:r>
            </w:moveFrom>
          </w:p>
        </w:tc>
        <w:tc>
          <w:tcPr>
            <w:tcW w:w="804" w:type="pct"/>
          </w:tcPr>
          <w:p w14:paraId="3DF08D45" w14:textId="51FEC365" w:rsidR="00AD58CA" w:rsidRPr="009C09B2" w:rsidDel="005B7459" w:rsidRDefault="00AD58CA" w:rsidP="008A1236">
            <w:pPr>
              <w:rPr>
                <w:moveFrom w:id="7510" w:author="Lucy Lucy" w:date="2018-09-01T00:25:00Z"/>
              </w:rPr>
            </w:pPr>
            <w:moveFrom w:id="7511" w:author="Lucy Lucy" w:date="2018-09-01T00:25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50685FB7" w14:textId="359AE7E9" w:rsidR="00AD58CA" w:rsidRPr="009C09B2" w:rsidDel="005B7459" w:rsidRDefault="00AD58CA" w:rsidP="008A1236">
            <w:pPr>
              <w:rPr>
                <w:moveFrom w:id="7512" w:author="Lucy Lucy" w:date="2018-09-01T00:25:00Z"/>
              </w:rPr>
            </w:pPr>
          </w:p>
        </w:tc>
        <w:tc>
          <w:tcPr>
            <w:tcW w:w="371" w:type="pct"/>
          </w:tcPr>
          <w:p w14:paraId="4F2CCC8A" w14:textId="12BFB6E8" w:rsidR="00AD58CA" w:rsidRPr="009C09B2" w:rsidDel="005B7459" w:rsidRDefault="00AD58CA" w:rsidP="008A1236">
            <w:pPr>
              <w:rPr>
                <w:moveFrom w:id="7513" w:author="Lucy Lucy" w:date="2018-09-01T00:25:00Z"/>
              </w:rPr>
            </w:pPr>
          </w:p>
        </w:tc>
        <w:tc>
          <w:tcPr>
            <w:tcW w:w="496" w:type="pct"/>
          </w:tcPr>
          <w:p w14:paraId="04AFBAE7" w14:textId="5FD88CEA" w:rsidR="00AD58CA" w:rsidRPr="009C09B2" w:rsidDel="005B7459" w:rsidRDefault="00AD58CA" w:rsidP="008A1236">
            <w:pPr>
              <w:rPr>
                <w:moveFrom w:id="7514" w:author="Lucy Lucy" w:date="2018-09-01T00:25:00Z"/>
              </w:rPr>
            </w:pPr>
          </w:p>
        </w:tc>
        <w:tc>
          <w:tcPr>
            <w:tcW w:w="1537" w:type="pct"/>
          </w:tcPr>
          <w:p w14:paraId="64A1F18E" w14:textId="11A2D469" w:rsidR="00AD58CA" w:rsidRPr="009C09B2" w:rsidDel="005B7459" w:rsidRDefault="00AD58CA" w:rsidP="008A1236">
            <w:pPr>
              <w:rPr>
                <w:moveFrom w:id="7515" w:author="Lucy Lucy" w:date="2018-09-01T00:25:00Z"/>
              </w:rPr>
            </w:pPr>
            <w:moveFrom w:id="7516" w:author="Lucy Lucy" w:date="2018-09-01T00:25:00Z">
              <w:r w:rsidRPr="009C09B2" w:rsidDel="005B7459">
                <w:t>ID tự tăng</w:t>
              </w:r>
            </w:moveFrom>
          </w:p>
        </w:tc>
      </w:tr>
      <w:tr w:rsidR="00AD58CA" w:rsidRPr="009C09B2" w:rsidDel="005B7459" w14:paraId="156AA6BD" w14:textId="201D4C27" w:rsidTr="008A1236">
        <w:tc>
          <w:tcPr>
            <w:tcW w:w="1421" w:type="pct"/>
          </w:tcPr>
          <w:p w14:paraId="6928D582" w14:textId="3F845A8A" w:rsidR="00AD58CA" w:rsidRPr="009C09B2" w:rsidDel="005B7459" w:rsidRDefault="00553258" w:rsidP="008A1236">
            <w:pPr>
              <w:rPr>
                <w:moveFrom w:id="7517" w:author="Lucy Lucy" w:date="2018-09-01T00:25:00Z"/>
              </w:rPr>
            </w:pPr>
            <w:moveFrom w:id="7518" w:author="Lucy Lucy" w:date="2018-09-01T00:25:00Z">
              <w:r w:rsidDel="005B7459">
                <w:t>App_header_id</w:t>
              </w:r>
            </w:moveFrom>
          </w:p>
        </w:tc>
        <w:tc>
          <w:tcPr>
            <w:tcW w:w="804" w:type="pct"/>
          </w:tcPr>
          <w:p w14:paraId="5E93CAE5" w14:textId="53923AB8" w:rsidR="00AD58CA" w:rsidRPr="009C09B2" w:rsidDel="005B7459" w:rsidRDefault="00AD58CA" w:rsidP="008A1236">
            <w:pPr>
              <w:rPr>
                <w:moveFrom w:id="7519" w:author="Lucy Lucy" w:date="2018-09-01T00:25:00Z"/>
              </w:rPr>
            </w:pPr>
            <w:moveFrom w:id="7520" w:author="Lucy Lucy" w:date="2018-09-01T00:25:00Z">
              <w:r w:rsidRPr="009C09B2" w:rsidDel="005B7459">
                <w:t>VARCHAR2</w:t>
              </w:r>
            </w:moveFrom>
          </w:p>
        </w:tc>
        <w:tc>
          <w:tcPr>
            <w:tcW w:w="370" w:type="pct"/>
          </w:tcPr>
          <w:p w14:paraId="66DB97E5" w14:textId="54F80949" w:rsidR="00AD58CA" w:rsidRPr="009C09B2" w:rsidDel="005B7459" w:rsidRDefault="00553258" w:rsidP="008A1236">
            <w:pPr>
              <w:rPr>
                <w:moveFrom w:id="7521" w:author="Lucy Lucy" w:date="2018-09-01T00:25:00Z"/>
              </w:rPr>
            </w:pPr>
            <w:moveFrom w:id="7522" w:author="Lucy Lucy" w:date="2018-09-01T00:25:00Z">
              <w:r w:rsidDel="005B7459">
                <w:t>20</w:t>
              </w:r>
            </w:moveFrom>
          </w:p>
        </w:tc>
        <w:tc>
          <w:tcPr>
            <w:tcW w:w="371" w:type="pct"/>
          </w:tcPr>
          <w:p w14:paraId="115F0AD4" w14:textId="4A89077E" w:rsidR="00AD58CA" w:rsidRPr="009C09B2" w:rsidDel="005B7459" w:rsidRDefault="00AD58CA" w:rsidP="008A1236">
            <w:pPr>
              <w:rPr>
                <w:moveFrom w:id="7523" w:author="Lucy Lucy" w:date="2018-09-01T00:25:00Z"/>
              </w:rPr>
            </w:pPr>
          </w:p>
        </w:tc>
        <w:tc>
          <w:tcPr>
            <w:tcW w:w="496" w:type="pct"/>
          </w:tcPr>
          <w:p w14:paraId="062F2A4E" w14:textId="05F13BAD" w:rsidR="00AD58CA" w:rsidRPr="009C09B2" w:rsidDel="005B7459" w:rsidRDefault="00AD58CA" w:rsidP="008A1236">
            <w:pPr>
              <w:rPr>
                <w:moveFrom w:id="7524" w:author="Lucy Lucy" w:date="2018-09-01T00:25:00Z"/>
              </w:rPr>
            </w:pPr>
          </w:p>
        </w:tc>
        <w:tc>
          <w:tcPr>
            <w:tcW w:w="1537" w:type="pct"/>
          </w:tcPr>
          <w:p w14:paraId="5A76AA28" w14:textId="20EF8711" w:rsidR="00AD58CA" w:rsidRPr="009C09B2" w:rsidDel="005B7459" w:rsidRDefault="00AD58CA" w:rsidP="00553258">
            <w:pPr>
              <w:rPr>
                <w:moveFrom w:id="7525" w:author="Lucy Lucy" w:date="2018-09-01T00:25:00Z"/>
              </w:rPr>
            </w:pPr>
            <w:moveFrom w:id="7526" w:author="Lucy Lucy" w:date="2018-09-01T00:25:00Z">
              <w:r w:rsidRPr="009C09B2" w:rsidDel="005B7459">
                <w:t>Mã đơn</w:t>
              </w:r>
              <w:r w:rsidR="00553258" w:rsidDel="005B7459">
                <w:t xml:space="preserve"> </w:t>
              </w:r>
            </w:moveFrom>
          </w:p>
        </w:tc>
      </w:tr>
      <w:tr w:rsidR="00553258" w:rsidRPr="009C09B2" w:rsidDel="005B7459" w14:paraId="0DE43943" w14:textId="7945114C" w:rsidTr="008A1236">
        <w:tc>
          <w:tcPr>
            <w:tcW w:w="1421" w:type="pct"/>
          </w:tcPr>
          <w:p w14:paraId="4A9A6282" w14:textId="1EFF37C1" w:rsidR="00553258" w:rsidDel="005B7459" w:rsidRDefault="00553258" w:rsidP="008A1236">
            <w:pPr>
              <w:rPr>
                <w:moveFrom w:id="7527" w:author="Lucy Lucy" w:date="2018-09-01T00:25:00Z"/>
              </w:rPr>
            </w:pPr>
            <w:moveFrom w:id="7528" w:author="Lucy Lucy" w:date="2018-09-01T00:25:00Z">
              <w:r w:rsidDel="005B7459">
                <w:t>DocumentName</w:t>
              </w:r>
            </w:moveFrom>
          </w:p>
        </w:tc>
        <w:tc>
          <w:tcPr>
            <w:tcW w:w="804" w:type="pct"/>
          </w:tcPr>
          <w:p w14:paraId="1FC1EF5E" w14:textId="76AD6CEA" w:rsidR="00553258" w:rsidRPr="009C09B2" w:rsidDel="005B7459" w:rsidRDefault="00553258" w:rsidP="008A1236">
            <w:pPr>
              <w:rPr>
                <w:moveFrom w:id="7529" w:author="Lucy Lucy" w:date="2018-09-01T00:25:00Z"/>
              </w:rPr>
            </w:pPr>
            <w:moveFrom w:id="7530" w:author="Lucy Lucy" w:date="2018-09-01T00:25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6E08B054" w14:textId="7638456A" w:rsidR="00553258" w:rsidDel="005B7459" w:rsidRDefault="00553258" w:rsidP="008A1236">
            <w:pPr>
              <w:rPr>
                <w:moveFrom w:id="7531" w:author="Lucy Lucy" w:date="2018-09-01T00:25:00Z"/>
              </w:rPr>
            </w:pPr>
            <w:moveFrom w:id="7532" w:author="Lucy Lucy" w:date="2018-09-01T00:25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5E6175C8" w14:textId="67CBEFD0" w:rsidR="00553258" w:rsidRPr="009C09B2" w:rsidDel="005B7459" w:rsidRDefault="00553258" w:rsidP="008A1236">
            <w:pPr>
              <w:rPr>
                <w:moveFrom w:id="7533" w:author="Lucy Lucy" w:date="2018-09-01T00:25:00Z"/>
              </w:rPr>
            </w:pPr>
          </w:p>
        </w:tc>
        <w:tc>
          <w:tcPr>
            <w:tcW w:w="496" w:type="pct"/>
          </w:tcPr>
          <w:p w14:paraId="5BF06FD1" w14:textId="15BBE598" w:rsidR="00553258" w:rsidRPr="009C09B2" w:rsidDel="005B7459" w:rsidRDefault="00553258" w:rsidP="008A1236">
            <w:pPr>
              <w:rPr>
                <w:moveFrom w:id="7534" w:author="Lucy Lucy" w:date="2018-09-01T00:25:00Z"/>
              </w:rPr>
            </w:pPr>
          </w:p>
        </w:tc>
        <w:tc>
          <w:tcPr>
            <w:tcW w:w="1537" w:type="pct"/>
          </w:tcPr>
          <w:p w14:paraId="31FE8FED" w14:textId="5D574D80" w:rsidR="00553258" w:rsidRPr="009C09B2" w:rsidDel="005B7459" w:rsidRDefault="00553258" w:rsidP="00553258">
            <w:pPr>
              <w:rPr>
                <w:moveFrom w:id="7535" w:author="Lucy Lucy" w:date="2018-09-01T00:25:00Z"/>
              </w:rPr>
            </w:pPr>
            <w:moveFrom w:id="7536" w:author="Lucy Lucy" w:date="2018-09-01T00:25:00Z">
              <w:r w:rsidDel="005B7459">
                <w:t>Nội dung do người dùng tự đánh</w:t>
              </w:r>
            </w:moveFrom>
          </w:p>
        </w:tc>
      </w:tr>
      <w:tr w:rsidR="00553258" w:rsidRPr="009C09B2" w:rsidDel="005B7459" w14:paraId="434D0877" w14:textId="758CE679" w:rsidTr="008A1236">
        <w:tc>
          <w:tcPr>
            <w:tcW w:w="1421" w:type="pct"/>
          </w:tcPr>
          <w:p w14:paraId="2FC50441" w14:textId="69B57CBB" w:rsidR="00553258" w:rsidDel="005B7459" w:rsidRDefault="00553258" w:rsidP="008A1236">
            <w:pPr>
              <w:rPr>
                <w:moveFrom w:id="7537" w:author="Lucy Lucy" w:date="2018-09-01T00:25:00Z"/>
              </w:rPr>
            </w:pPr>
            <w:moveFrom w:id="7538" w:author="Lucy Lucy" w:date="2018-09-01T00:25:00Z">
              <w:r w:rsidDel="005B7459">
                <w:t>FileName</w:t>
              </w:r>
            </w:moveFrom>
          </w:p>
        </w:tc>
        <w:tc>
          <w:tcPr>
            <w:tcW w:w="804" w:type="pct"/>
          </w:tcPr>
          <w:p w14:paraId="344101CA" w14:textId="727EEFF7" w:rsidR="00553258" w:rsidDel="005B7459" w:rsidRDefault="00553258" w:rsidP="008A1236">
            <w:pPr>
              <w:rPr>
                <w:moveFrom w:id="7539" w:author="Lucy Lucy" w:date="2018-09-01T00:25:00Z"/>
              </w:rPr>
            </w:pPr>
            <w:moveFrom w:id="7540" w:author="Lucy Lucy" w:date="2018-09-01T00:25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3CEE637F" w14:textId="0AC8D55D" w:rsidR="00553258" w:rsidDel="005B7459" w:rsidRDefault="00553258" w:rsidP="008A1236">
            <w:pPr>
              <w:rPr>
                <w:moveFrom w:id="7541" w:author="Lucy Lucy" w:date="2018-09-01T00:25:00Z"/>
              </w:rPr>
            </w:pPr>
            <w:moveFrom w:id="7542" w:author="Lucy Lucy" w:date="2018-09-01T00:25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206BD30F" w14:textId="55AE035C" w:rsidR="00553258" w:rsidRPr="009C09B2" w:rsidDel="005B7459" w:rsidRDefault="00553258" w:rsidP="008A1236">
            <w:pPr>
              <w:rPr>
                <w:moveFrom w:id="7543" w:author="Lucy Lucy" w:date="2018-09-01T00:25:00Z"/>
              </w:rPr>
            </w:pPr>
          </w:p>
        </w:tc>
        <w:tc>
          <w:tcPr>
            <w:tcW w:w="496" w:type="pct"/>
          </w:tcPr>
          <w:p w14:paraId="638CAAB5" w14:textId="0FC3D191" w:rsidR="00553258" w:rsidRPr="009C09B2" w:rsidDel="005B7459" w:rsidRDefault="00553258" w:rsidP="008A1236">
            <w:pPr>
              <w:rPr>
                <w:moveFrom w:id="7544" w:author="Lucy Lucy" w:date="2018-09-01T00:25:00Z"/>
              </w:rPr>
            </w:pPr>
          </w:p>
        </w:tc>
        <w:tc>
          <w:tcPr>
            <w:tcW w:w="1537" w:type="pct"/>
          </w:tcPr>
          <w:p w14:paraId="267DCDCD" w14:textId="664B65CA" w:rsidR="00553258" w:rsidDel="005B7459" w:rsidRDefault="00553258" w:rsidP="00553258">
            <w:pPr>
              <w:rPr>
                <w:moveFrom w:id="7545" w:author="Lucy Lucy" w:date="2018-09-01T00:25:00Z"/>
              </w:rPr>
            </w:pPr>
            <w:moveFrom w:id="7546" w:author="Lucy Lucy" w:date="2018-09-01T00:25:00Z">
              <w:r w:rsidDel="005B7459">
                <w:t>Tên file đường dẫn tới file</w:t>
              </w:r>
            </w:moveFrom>
          </w:p>
        </w:tc>
      </w:tr>
      <w:tr w:rsidR="00553258" w:rsidRPr="009C09B2" w:rsidDel="005B7459" w14:paraId="25E54F76" w14:textId="146D5A8F" w:rsidTr="008A1236">
        <w:tc>
          <w:tcPr>
            <w:tcW w:w="1421" w:type="pct"/>
          </w:tcPr>
          <w:p w14:paraId="5281878A" w14:textId="3972A5F8" w:rsidR="00553258" w:rsidDel="005B7459" w:rsidRDefault="00553258" w:rsidP="008A1236">
            <w:pPr>
              <w:rPr>
                <w:moveFrom w:id="7547" w:author="Lucy Lucy" w:date="2018-09-01T00:25:00Z"/>
              </w:rPr>
            </w:pPr>
            <w:moveFrom w:id="7548" w:author="Lucy Lucy" w:date="2018-09-01T00:25:00Z">
              <w:r w:rsidDel="005B7459">
                <w:t>Deleted</w:t>
              </w:r>
            </w:moveFrom>
          </w:p>
        </w:tc>
        <w:tc>
          <w:tcPr>
            <w:tcW w:w="804" w:type="pct"/>
          </w:tcPr>
          <w:p w14:paraId="4E39A64E" w14:textId="7E55F83A" w:rsidR="00553258" w:rsidDel="005B7459" w:rsidRDefault="00553258" w:rsidP="008A1236">
            <w:pPr>
              <w:rPr>
                <w:moveFrom w:id="7549" w:author="Lucy Lucy" w:date="2018-09-01T00:25:00Z"/>
              </w:rPr>
            </w:pPr>
            <w:moveFrom w:id="7550" w:author="Lucy Lucy" w:date="2018-09-01T00:25:00Z">
              <w:r w:rsidDel="005B7459">
                <w:t>Number</w:t>
              </w:r>
            </w:moveFrom>
          </w:p>
        </w:tc>
        <w:tc>
          <w:tcPr>
            <w:tcW w:w="370" w:type="pct"/>
          </w:tcPr>
          <w:p w14:paraId="14ADCAC4" w14:textId="4320C0CE" w:rsidR="00553258" w:rsidDel="005B7459" w:rsidRDefault="00553258" w:rsidP="008A1236">
            <w:pPr>
              <w:rPr>
                <w:moveFrom w:id="7551" w:author="Lucy Lucy" w:date="2018-09-01T00:25:00Z"/>
              </w:rPr>
            </w:pPr>
            <w:moveFrom w:id="7552" w:author="Lucy Lucy" w:date="2018-09-01T00:25:00Z">
              <w:r w:rsidDel="005B7459">
                <w:t>1</w:t>
              </w:r>
            </w:moveFrom>
          </w:p>
        </w:tc>
        <w:tc>
          <w:tcPr>
            <w:tcW w:w="371" w:type="pct"/>
          </w:tcPr>
          <w:p w14:paraId="6A487F2B" w14:textId="5A9182DD" w:rsidR="00553258" w:rsidRPr="009C09B2" w:rsidDel="005B7459" w:rsidRDefault="00553258" w:rsidP="008A1236">
            <w:pPr>
              <w:rPr>
                <w:moveFrom w:id="7553" w:author="Lucy Lucy" w:date="2018-09-01T00:25:00Z"/>
              </w:rPr>
            </w:pPr>
          </w:p>
        </w:tc>
        <w:tc>
          <w:tcPr>
            <w:tcW w:w="496" w:type="pct"/>
          </w:tcPr>
          <w:p w14:paraId="7A4376C6" w14:textId="1B5644EF" w:rsidR="00553258" w:rsidRPr="009C09B2" w:rsidDel="005B7459" w:rsidRDefault="00553258" w:rsidP="008A1236">
            <w:pPr>
              <w:rPr>
                <w:moveFrom w:id="7554" w:author="Lucy Lucy" w:date="2018-09-01T00:25:00Z"/>
              </w:rPr>
            </w:pPr>
          </w:p>
        </w:tc>
        <w:tc>
          <w:tcPr>
            <w:tcW w:w="1537" w:type="pct"/>
          </w:tcPr>
          <w:p w14:paraId="09308830" w14:textId="579F46D6" w:rsidR="00553258" w:rsidDel="005B7459" w:rsidRDefault="00553258" w:rsidP="00553258">
            <w:pPr>
              <w:rPr>
                <w:moveFrom w:id="7555" w:author="Lucy Lucy" w:date="2018-09-01T00:25:00Z"/>
              </w:rPr>
            </w:pPr>
            <w:moveFrom w:id="7556" w:author="Lucy Lucy" w:date="2018-09-01T00:25:00Z">
              <w:r w:rsidDel="005B7459">
                <w:t>0:bình thương 1:xóa</w:t>
              </w:r>
            </w:moveFrom>
          </w:p>
        </w:tc>
      </w:tr>
    </w:tbl>
    <w:p w14:paraId="31A81138" w14:textId="21E15E7E" w:rsidR="007755ED" w:rsidRPr="009C09B2" w:rsidDel="005B7459" w:rsidRDefault="007755ED" w:rsidP="007755ED">
      <w:pPr>
        <w:pStyle w:val="Heading2"/>
        <w:rPr>
          <w:moveFrom w:id="7557" w:author="Lucy Lucy" w:date="2018-09-01T00:26:00Z"/>
        </w:rPr>
      </w:pPr>
      <w:moveFromRangeStart w:id="7558" w:author="Lucy Lucy" w:date="2018-09-01T00:26:00Z" w:name="move523523526"/>
      <w:moveFromRangeEnd w:id="7492"/>
      <w:moveFrom w:id="7559" w:author="Lucy Lucy" w:date="2018-09-01T00:26:00Z">
        <w:r w:rsidDel="005B7459">
          <w:t>App_Class_Detail</w:t>
        </w:r>
      </w:moveFrom>
    </w:p>
    <w:p w14:paraId="7510CCDB" w14:textId="45484970" w:rsidR="007755ED" w:rsidDel="005B7459" w:rsidRDefault="007755ED" w:rsidP="007755ED">
      <w:pPr>
        <w:pStyle w:val="ListParagraph"/>
        <w:numPr>
          <w:ilvl w:val="0"/>
          <w:numId w:val="8"/>
        </w:numPr>
        <w:rPr>
          <w:moveFrom w:id="7560" w:author="Lucy Lucy" w:date="2018-09-01T00:26:00Z"/>
        </w:rPr>
      </w:pPr>
      <w:moveFrom w:id="7561" w:author="Lucy Lucy" w:date="2018-09-01T00:26:00Z">
        <w:r w:rsidRPr="009C09B2" w:rsidDel="005B7459">
          <w:t xml:space="preserve">Mục đích: </w:t>
        </w:r>
        <w:r w:rsidDel="005B7459">
          <w:t>Lưu thông tin chi tiết của đơn chọn theo các loại hàng hóa nào</w:t>
        </w:r>
      </w:moveFrom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7755ED" w:rsidRPr="009C09B2" w:rsidDel="005B7459" w14:paraId="55F237C2" w14:textId="44FA5D1A" w:rsidTr="008A1236">
        <w:trPr>
          <w:tblHeader/>
        </w:trPr>
        <w:tc>
          <w:tcPr>
            <w:tcW w:w="1421" w:type="pct"/>
            <w:shd w:val="clear" w:color="auto" w:fill="E6E6E6"/>
          </w:tcPr>
          <w:p w14:paraId="7367D867" w14:textId="013625E2" w:rsidR="007755ED" w:rsidRPr="009C09B2" w:rsidDel="005B7459" w:rsidRDefault="007755ED" w:rsidP="008A1236">
            <w:pPr>
              <w:rPr>
                <w:moveFrom w:id="7562" w:author="Lucy Lucy" w:date="2018-09-01T00:26:00Z"/>
                <w:b/>
              </w:rPr>
            </w:pPr>
            <w:moveFrom w:id="7563" w:author="Lucy Lucy" w:date="2018-09-01T00:26:00Z">
              <w:r w:rsidRPr="009C09B2" w:rsidDel="005B7459">
                <w:rPr>
                  <w:b/>
                </w:rPr>
                <w:t>Tên trường</w:t>
              </w:r>
            </w:moveFrom>
          </w:p>
        </w:tc>
        <w:tc>
          <w:tcPr>
            <w:tcW w:w="804" w:type="pct"/>
            <w:shd w:val="clear" w:color="auto" w:fill="E6E6E6"/>
          </w:tcPr>
          <w:p w14:paraId="71E5E06D" w14:textId="1557FA90" w:rsidR="007755ED" w:rsidRPr="009C09B2" w:rsidDel="005B7459" w:rsidRDefault="007755ED" w:rsidP="008A1236">
            <w:pPr>
              <w:rPr>
                <w:moveFrom w:id="7564" w:author="Lucy Lucy" w:date="2018-09-01T00:26:00Z"/>
                <w:b/>
              </w:rPr>
            </w:pPr>
            <w:moveFrom w:id="7565" w:author="Lucy Lucy" w:date="2018-09-01T00:26:00Z">
              <w:r w:rsidRPr="009C09B2" w:rsidDel="005B7459">
                <w:rPr>
                  <w:b/>
                </w:rPr>
                <w:t>Kiểu dữ liệu</w:t>
              </w:r>
            </w:moveFrom>
          </w:p>
        </w:tc>
        <w:tc>
          <w:tcPr>
            <w:tcW w:w="370" w:type="pct"/>
            <w:shd w:val="clear" w:color="auto" w:fill="E6E6E6"/>
          </w:tcPr>
          <w:p w14:paraId="1ADF9CED" w14:textId="6B342746" w:rsidR="007755ED" w:rsidRPr="009C09B2" w:rsidDel="005B7459" w:rsidRDefault="007755ED" w:rsidP="008A1236">
            <w:pPr>
              <w:rPr>
                <w:moveFrom w:id="7566" w:author="Lucy Lucy" w:date="2018-09-01T00:26:00Z"/>
                <w:b/>
              </w:rPr>
            </w:pPr>
            <w:moveFrom w:id="7567" w:author="Lucy Lucy" w:date="2018-09-01T00:26:00Z">
              <w:r w:rsidRPr="009C09B2" w:rsidDel="005B7459">
                <w:rPr>
                  <w:b/>
                </w:rPr>
                <w:t>Size</w:t>
              </w:r>
            </w:moveFrom>
          </w:p>
        </w:tc>
        <w:tc>
          <w:tcPr>
            <w:tcW w:w="371" w:type="pct"/>
            <w:shd w:val="clear" w:color="auto" w:fill="E6E6E6"/>
          </w:tcPr>
          <w:p w14:paraId="0F93F629" w14:textId="4AD3A047" w:rsidR="007755ED" w:rsidRPr="009C09B2" w:rsidDel="005B7459" w:rsidRDefault="007755ED" w:rsidP="008A1236">
            <w:pPr>
              <w:rPr>
                <w:moveFrom w:id="7568" w:author="Lucy Lucy" w:date="2018-09-01T00:26:00Z"/>
                <w:b/>
              </w:rPr>
            </w:pPr>
            <w:moveFrom w:id="7569" w:author="Lucy Lucy" w:date="2018-09-01T00:26:00Z">
              <w:r w:rsidRPr="009C09B2" w:rsidDel="005B7459">
                <w:rPr>
                  <w:b/>
                </w:rPr>
                <w:t>Null</w:t>
              </w:r>
            </w:moveFrom>
          </w:p>
        </w:tc>
        <w:tc>
          <w:tcPr>
            <w:tcW w:w="496" w:type="pct"/>
            <w:shd w:val="clear" w:color="auto" w:fill="E6E6E6"/>
          </w:tcPr>
          <w:p w14:paraId="3A573001" w14:textId="33B89EFB" w:rsidR="007755ED" w:rsidRPr="009C09B2" w:rsidDel="005B7459" w:rsidRDefault="007755ED" w:rsidP="008A1236">
            <w:pPr>
              <w:rPr>
                <w:moveFrom w:id="7570" w:author="Lucy Lucy" w:date="2018-09-01T00:26:00Z"/>
                <w:b/>
              </w:rPr>
            </w:pPr>
            <w:moveFrom w:id="7571" w:author="Lucy Lucy" w:date="2018-09-01T00:26:00Z">
              <w:r w:rsidRPr="009C09B2" w:rsidDel="005B7459">
                <w:rPr>
                  <w:b/>
                </w:rPr>
                <w:t>Default</w:t>
              </w:r>
            </w:moveFrom>
          </w:p>
        </w:tc>
        <w:tc>
          <w:tcPr>
            <w:tcW w:w="1537" w:type="pct"/>
            <w:shd w:val="clear" w:color="auto" w:fill="E6E6E6"/>
          </w:tcPr>
          <w:p w14:paraId="3DD9572D" w14:textId="4CB7DF32" w:rsidR="007755ED" w:rsidRPr="009C09B2" w:rsidDel="005B7459" w:rsidRDefault="007755ED" w:rsidP="008A1236">
            <w:pPr>
              <w:jc w:val="left"/>
              <w:rPr>
                <w:moveFrom w:id="7572" w:author="Lucy Lucy" w:date="2018-09-01T00:26:00Z"/>
                <w:b/>
              </w:rPr>
            </w:pPr>
            <w:moveFrom w:id="7573" w:author="Lucy Lucy" w:date="2018-09-01T00:26:00Z">
              <w:r w:rsidRPr="009C09B2" w:rsidDel="005B7459">
                <w:rPr>
                  <w:b/>
                </w:rPr>
                <w:t>Mô tả</w:t>
              </w:r>
            </w:moveFrom>
          </w:p>
        </w:tc>
      </w:tr>
      <w:tr w:rsidR="007755ED" w:rsidRPr="009C09B2" w:rsidDel="005B7459" w14:paraId="4F5664A7" w14:textId="23C5DD56" w:rsidTr="008A1236">
        <w:tc>
          <w:tcPr>
            <w:tcW w:w="1421" w:type="pct"/>
          </w:tcPr>
          <w:p w14:paraId="4851E238" w14:textId="53D2836A" w:rsidR="007755ED" w:rsidRPr="009C09B2" w:rsidDel="005B7459" w:rsidRDefault="007755ED" w:rsidP="008A1236">
            <w:pPr>
              <w:rPr>
                <w:moveFrom w:id="7574" w:author="Lucy Lucy" w:date="2018-09-01T00:26:00Z"/>
              </w:rPr>
            </w:pPr>
            <w:moveFrom w:id="7575" w:author="Lucy Lucy" w:date="2018-09-01T00:26:00Z">
              <w:r w:rsidRPr="009C09B2" w:rsidDel="005B7459">
                <w:t>ID</w:t>
              </w:r>
            </w:moveFrom>
          </w:p>
        </w:tc>
        <w:tc>
          <w:tcPr>
            <w:tcW w:w="804" w:type="pct"/>
          </w:tcPr>
          <w:p w14:paraId="086068E5" w14:textId="4E085299" w:rsidR="007755ED" w:rsidRPr="009C09B2" w:rsidDel="005B7459" w:rsidRDefault="007755ED" w:rsidP="008A1236">
            <w:pPr>
              <w:rPr>
                <w:moveFrom w:id="7576" w:author="Lucy Lucy" w:date="2018-09-01T00:26:00Z"/>
              </w:rPr>
            </w:pPr>
            <w:moveFrom w:id="7577" w:author="Lucy Lucy" w:date="2018-09-01T00:26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75A4D7E7" w14:textId="3055904C" w:rsidR="007755ED" w:rsidRPr="009C09B2" w:rsidDel="005B7459" w:rsidRDefault="007755ED" w:rsidP="008A1236">
            <w:pPr>
              <w:rPr>
                <w:moveFrom w:id="7578" w:author="Lucy Lucy" w:date="2018-09-01T00:26:00Z"/>
              </w:rPr>
            </w:pPr>
          </w:p>
        </w:tc>
        <w:tc>
          <w:tcPr>
            <w:tcW w:w="371" w:type="pct"/>
          </w:tcPr>
          <w:p w14:paraId="4FFBBA65" w14:textId="5D8D8FD8" w:rsidR="007755ED" w:rsidRPr="009C09B2" w:rsidDel="005B7459" w:rsidRDefault="007755ED" w:rsidP="008A1236">
            <w:pPr>
              <w:rPr>
                <w:moveFrom w:id="7579" w:author="Lucy Lucy" w:date="2018-09-01T00:26:00Z"/>
              </w:rPr>
            </w:pPr>
          </w:p>
        </w:tc>
        <w:tc>
          <w:tcPr>
            <w:tcW w:w="496" w:type="pct"/>
          </w:tcPr>
          <w:p w14:paraId="072A89BD" w14:textId="1AD44250" w:rsidR="007755ED" w:rsidRPr="009C09B2" w:rsidDel="005B7459" w:rsidRDefault="007755ED" w:rsidP="008A1236">
            <w:pPr>
              <w:rPr>
                <w:moveFrom w:id="7580" w:author="Lucy Lucy" w:date="2018-09-01T00:26:00Z"/>
              </w:rPr>
            </w:pPr>
          </w:p>
        </w:tc>
        <w:tc>
          <w:tcPr>
            <w:tcW w:w="1537" w:type="pct"/>
          </w:tcPr>
          <w:p w14:paraId="05F2D15C" w14:textId="5C00BFAB" w:rsidR="007755ED" w:rsidRPr="009C09B2" w:rsidDel="005B7459" w:rsidRDefault="007755ED" w:rsidP="008A1236">
            <w:pPr>
              <w:rPr>
                <w:moveFrom w:id="7581" w:author="Lucy Lucy" w:date="2018-09-01T00:26:00Z"/>
              </w:rPr>
            </w:pPr>
            <w:moveFrom w:id="7582" w:author="Lucy Lucy" w:date="2018-09-01T00:26:00Z">
              <w:r w:rsidRPr="009C09B2" w:rsidDel="005B7459">
                <w:t>ID tự tăng</w:t>
              </w:r>
            </w:moveFrom>
          </w:p>
        </w:tc>
      </w:tr>
      <w:tr w:rsidR="007755ED" w:rsidRPr="009C09B2" w:rsidDel="005B7459" w14:paraId="78A22E0B" w14:textId="3FB8849D" w:rsidTr="008A1236">
        <w:tc>
          <w:tcPr>
            <w:tcW w:w="1421" w:type="pct"/>
          </w:tcPr>
          <w:p w14:paraId="71D169FF" w14:textId="513AB97A" w:rsidR="007755ED" w:rsidRPr="009C09B2" w:rsidDel="005B7459" w:rsidRDefault="007755ED" w:rsidP="008A1236">
            <w:pPr>
              <w:rPr>
                <w:moveFrom w:id="7583" w:author="Lucy Lucy" w:date="2018-09-01T00:26:00Z"/>
              </w:rPr>
            </w:pPr>
            <w:moveFrom w:id="7584" w:author="Lucy Lucy" w:date="2018-09-01T00:26:00Z">
              <w:r w:rsidDel="005B7459">
                <w:t>TextInput</w:t>
              </w:r>
            </w:moveFrom>
          </w:p>
        </w:tc>
        <w:tc>
          <w:tcPr>
            <w:tcW w:w="804" w:type="pct"/>
          </w:tcPr>
          <w:p w14:paraId="09DC4F08" w14:textId="3BAEA21F" w:rsidR="007755ED" w:rsidRPr="009C09B2" w:rsidDel="005B7459" w:rsidRDefault="007755ED" w:rsidP="008A1236">
            <w:pPr>
              <w:rPr>
                <w:moveFrom w:id="7585" w:author="Lucy Lucy" w:date="2018-09-01T00:26:00Z"/>
              </w:rPr>
            </w:pPr>
            <w:moveFrom w:id="7586" w:author="Lucy Lucy" w:date="2018-09-01T00:26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63D08EE4" w14:textId="2F7BDD73" w:rsidR="007755ED" w:rsidRPr="009C09B2" w:rsidDel="005B7459" w:rsidRDefault="007755ED" w:rsidP="008A1236">
            <w:pPr>
              <w:rPr>
                <w:moveFrom w:id="7587" w:author="Lucy Lucy" w:date="2018-09-01T00:26:00Z"/>
              </w:rPr>
            </w:pPr>
            <w:moveFrom w:id="7588" w:author="Lucy Lucy" w:date="2018-09-01T00:26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5306A861" w14:textId="3DEB46F1" w:rsidR="007755ED" w:rsidRPr="009C09B2" w:rsidDel="005B7459" w:rsidRDefault="007755ED" w:rsidP="008A1236">
            <w:pPr>
              <w:rPr>
                <w:moveFrom w:id="7589" w:author="Lucy Lucy" w:date="2018-09-01T00:26:00Z"/>
              </w:rPr>
            </w:pPr>
          </w:p>
        </w:tc>
        <w:tc>
          <w:tcPr>
            <w:tcW w:w="496" w:type="pct"/>
          </w:tcPr>
          <w:p w14:paraId="41766C20" w14:textId="060D4DF1" w:rsidR="007755ED" w:rsidRPr="009C09B2" w:rsidDel="005B7459" w:rsidRDefault="007755ED" w:rsidP="008A1236">
            <w:pPr>
              <w:rPr>
                <w:moveFrom w:id="7590" w:author="Lucy Lucy" w:date="2018-09-01T00:26:00Z"/>
              </w:rPr>
            </w:pPr>
          </w:p>
        </w:tc>
        <w:tc>
          <w:tcPr>
            <w:tcW w:w="1537" w:type="pct"/>
          </w:tcPr>
          <w:p w14:paraId="771EEE20" w14:textId="4773C77B" w:rsidR="007755ED" w:rsidRPr="009C09B2" w:rsidDel="005B7459" w:rsidRDefault="007755ED" w:rsidP="008A1236">
            <w:pPr>
              <w:rPr>
                <w:moveFrom w:id="7591" w:author="Lucy Lucy" w:date="2018-09-01T00:26:00Z"/>
              </w:rPr>
            </w:pPr>
          </w:p>
        </w:tc>
      </w:tr>
      <w:tr w:rsidR="000D6255" w:rsidRPr="009C09B2" w:rsidDel="005B7459" w14:paraId="7DA526BB" w14:textId="3225CB2A" w:rsidTr="008A1236">
        <w:tc>
          <w:tcPr>
            <w:tcW w:w="1421" w:type="pct"/>
          </w:tcPr>
          <w:p w14:paraId="50C88C6A" w14:textId="18E7FED8" w:rsidR="000D6255" w:rsidRPr="009C09B2" w:rsidDel="005B7459" w:rsidRDefault="000D6255" w:rsidP="000D6255">
            <w:pPr>
              <w:rPr>
                <w:moveFrom w:id="7592" w:author="Lucy Lucy" w:date="2018-09-01T00:26:00Z"/>
              </w:rPr>
            </w:pPr>
            <w:moveFrom w:id="7593" w:author="Lucy Lucy" w:date="2018-09-01T00:26:00Z">
              <w:r w:rsidDel="005B7459">
                <w:t>Code</w:t>
              </w:r>
            </w:moveFrom>
          </w:p>
        </w:tc>
        <w:tc>
          <w:tcPr>
            <w:tcW w:w="804" w:type="pct"/>
          </w:tcPr>
          <w:p w14:paraId="38BFA0E4" w14:textId="172874DF" w:rsidR="000D6255" w:rsidRPr="009C09B2" w:rsidDel="005B7459" w:rsidRDefault="000D6255" w:rsidP="000D6255">
            <w:pPr>
              <w:rPr>
                <w:moveFrom w:id="7594" w:author="Lucy Lucy" w:date="2018-09-01T00:26:00Z"/>
              </w:rPr>
            </w:pPr>
            <w:moveFrom w:id="7595" w:author="Lucy Lucy" w:date="2018-09-01T00:26:00Z">
              <w:r w:rsidRPr="009C09B2" w:rsidDel="005B7459">
                <w:t>VARCHAR2</w:t>
              </w:r>
            </w:moveFrom>
          </w:p>
        </w:tc>
        <w:tc>
          <w:tcPr>
            <w:tcW w:w="370" w:type="pct"/>
          </w:tcPr>
          <w:p w14:paraId="2A8C1143" w14:textId="1C32F199" w:rsidR="000D6255" w:rsidRPr="009C09B2" w:rsidDel="005B7459" w:rsidRDefault="00D1243F" w:rsidP="000D6255">
            <w:pPr>
              <w:rPr>
                <w:moveFrom w:id="7596" w:author="Lucy Lucy" w:date="2018-09-01T00:26:00Z"/>
              </w:rPr>
            </w:pPr>
            <w:moveFrom w:id="7597" w:author="Lucy Lucy" w:date="2018-09-01T00:26:00Z">
              <w:r w:rsidDel="005B7459">
                <w:t>3</w:t>
              </w:r>
              <w:r w:rsidR="000D6255" w:rsidDel="005B7459">
                <w:t>0</w:t>
              </w:r>
            </w:moveFrom>
          </w:p>
        </w:tc>
        <w:tc>
          <w:tcPr>
            <w:tcW w:w="371" w:type="pct"/>
          </w:tcPr>
          <w:p w14:paraId="5A7F0749" w14:textId="696B35D9" w:rsidR="000D6255" w:rsidRPr="009C09B2" w:rsidDel="005B7459" w:rsidRDefault="000D6255" w:rsidP="000D6255">
            <w:pPr>
              <w:rPr>
                <w:moveFrom w:id="7598" w:author="Lucy Lucy" w:date="2018-09-01T00:26:00Z"/>
              </w:rPr>
            </w:pPr>
          </w:p>
        </w:tc>
        <w:tc>
          <w:tcPr>
            <w:tcW w:w="496" w:type="pct"/>
          </w:tcPr>
          <w:p w14:paraId="56477474" w14:textId="50FDB9AC" w:rsidR="000D6255" w:rsidRPr="009C09B2" w:rsidDel="005B7459" w:rsidRDefault="000D6255" w:rsidP="000D6255">
            <w:pPr>
              <w:rPr>
                <w:moveFrom w:id="7599" w:author="Lucy Lucy" w:date="2018-09-01T00:26:00Z"/>
              </w:rPr>
            </w:pPr>
          </w:p>
        </w:tc>
        <w:tc>
          <w:tcPr>
            <w:tcW w:w="1537" w:type="pct"/>
          </w:tcPr>
          <w:p w14:paraId="0E4B666D" w14:textId="33147052" w:rsidR="000D6255" w:rsidRPr="009C09B2" w:rsidDel="005B7459" w:rsidRDefault="000D6255" w:rsidP="000D6255">
            <w:pPr>
              <w:rPr>
                <w:moveFrom w:id="7600" w:author="Lucy Lucy" w:date="2018-09-01T00:26:00Z"/>
              </w:rPr>
            </w:pPr>
            <w:moveFrom w:id="7601" w:author="Lucy Lucy" w:date="2018-09-01T00:26:00Z">
              <w:r w:rsidRPr="009C09B2" w:rsidDel="005B7459">
                <w:t>Mã đơn</w:t>
              </w:r>
              <w:r w:rsidDel="005B7459">
                <w:t xml:space="preserve"> </w:t>
              </w:r>
            </w:moveFrom>
          </w:p>
        </w:tc>
      </w:tr>
      <w:tr w:rsidR="007755ED" w:rsidRPr="009C09B2" w:rsidDel="005B7459" w14:paraId="70575DBD" w14:textId="420B6155" w:rsidTr="008A1236">
        <w:tc>
          <w:tcPr>
            <w:tcW w:w="1421" w:type="pct"/>
          </w:tcPr>
          <w:p w14:paraId="4D70A6D9" w14:textId="6EEFC7C5" w:rsidR="007755ED" w:rsidDel="005B7459" w:rsidRDefault="007755ED" w:rsidP="007755ED">
            <w:pPr>
              <w:rPr>
                <w:moveFrom w:id="7602" w:author="Lucy Lucy" w:date="2018-09-01T00:26:00Z"/>
              </w:rPr>
            </w:pPr>
            <w:moveFrom w:id="7603" w:author="Lucy Lucy" w:date="2018-09-01T00:26:00Z">
              <w:r w:rsidDel="005B7459">
                <w:t>App_header_id</w:t>
              </w:r>
            </w:moveFrom>
          </w:p>
        </w:tc>
        <w:tc>
          <w:tcPr>
            <w:tcW w:w="804" w:type="pct"/>
          </w:tcPr>
          <w:p w14:paraId="75BDA52D" w14:textId="7FCFD5A3" w:rsidR="007755ED" w:rsidRPr="009C09B2" w:rsidDel="005B7459" w:rsidRDefault="007755ED" w:rsidP="007755ED">
            <w:pPr>
              <w:rPr>
                <w:moveFrom w:id="7604" w:author="Lucy Lucy" w:date="2018-09-01T00:26:00Z"/>
              </w:rPr>
            </w:pPr>
            <w:moveFrom w:id="7605" w:author="Lucy Lucy" w:date="2018-09-01T00:26:00Z">
              <w:r w:rsidRPr="009C09B2" w:rsidDel="005B7459">
                <w:t>VARCHAR2</w:t>
              </w:r>
            </w:moveFrom>
          </w:p>
        </w:tc>
        <w:tc>
          <w:tcPr>
            <w:tcW w:w="370" w:type="pct"/>
          </w:tcPr>
          <w:p w14:paraId="0776A118" w14:textId="38FCCB85" w:rsidR="007755ED" w:rsidRPr="009C09B2" w:rsidDel="005B7459" w:rsidRDefault="007755ED" w:rsidP="007755ED">
            <w:pPr>
              <w:rPr>
                <w:moveFrom w:id="7606" w:author="Lucy Lucy" w:date="2018-09-01T00:26:00Z"/>
              </w:rPr>
            </w:pPr>
            <w:moveFrom w:id="7607" w:author="Lucy Lucy" w:date="2018-09-01T00:26:00Z">
              <w:r w:rsidDel="005B7459">
                <w:t>20</w:t>
              </w:r>
            </w:moveFrom>
          </w:p>
        </w:tc>
        <w:tc>
          <w:tcPr>
            <w:tcW w:w="371" w:type="pct"/>
          </w:tcPr>
          <w:p w14:paraId="6D0EBF00" w14:textId="5518747F" w:rsidR="007755ED" w:rsidRPr="009C09B2" w:rsidDel="005B7459" w:rsidRDefault="007755ED" w:rsidP="007755ED">
            <w:pPr>
              <w:rPr>
                <w:moveFrom w:id="7608" w:author="Lucy Lucy" w:date="2018-09-01T00:26:00Z"/>
              </w:rPr>
            </w:pPr>
          </w:p>
        </w:tc>
        <w:tc>
          <w:tcPr>
            <w:tcW w:w="496" w:type="pct"/>
          </w:tcPr>
          <w:p w14:paraId="69C2666C" w14:textId="263A1B68" w:rsidR="007755ED" w:rsidRPr="009C09B2" w:rsidDel="005B7459" w:rsidRDefault="007755ED" w:rsidP="007755ED">
            <w:pPr>
              <w:rPr>
                <w:moveFrom w:id="7609" w:author="Lucy Lucy" w:date="2018-09-01T00:26:00Z"/>
              </w:rPr>
            </w:pPr>
          </w:p>
        </w:tc>
        <w:tc>
          <w:tcPr>
            <w:tcW w:w="1537" w:type="pct"/>
          </w:tcPr>
          <w:p w14:paraId="61E02E26" w14:textId="3E4A4379" w:rsidR="007755ED" w:rsidRPr="009C09B2" w:rsidDel="005B7459" w:rsidRDefault="007755ED" w:rsidP="007755ED">
            <w:pPr>
              <w:rPr>
                <w:moveFrom w:id="7610" w:author="Lucy Lucy" w:date="2018-09-01T00:26:00Z"/>
              </w:rPr>
            </w:pPr>
            <w:moveFrom w:id="7611" w:author="Lucy Lucy" w:date="2018-09-01T00:26:00Z">
              <w:r w:rsidRPr="009C09B2" w:rsidDel="005B7459">
                <w:t>Mã đơn</w:t>
              </w:r>
              <w:r w:rsidDel="005B7459">
                <w:t xml:space="preserve"> </w:t>
              </w:r>
            </w:moveFrom>
          </w:p>
        </w:tc>
      </w:tr>
    </w:tbl>
    <w:p w14:paraId="17A96FC2" w14:textId="49A1D4B1" w:rsidR="007755ED" w:rsidRPr="009C09B2" w:rsidDel="005B7459" w:rsidRDefault="007755ED" w:rsidP="007755ED">
      <w:pPr>
        <w:rPr>
          <w:moveFrom w:id="7612" w:author="Lucy Lucy" w:date="2018-09-01T00:26:00Z"/>
        </w:rPr>
      </w:pPr>
    </w:p>
    <w:p w14:paraId="43D26129" w14:textId="71AE4660" w:rsidR="00D06FE5" w:rsidRPr="009C09B2" w:rsidDel="005B7459" w:rsidRDefault="00D06FE5" w:rsidP="00D06FE5">
      <w:pPr>
        <w:pStyle w:val="Heading2"/>
        <w:rPr>
          <w:moveFrom w:id="7613" w:author="Lucy Lucy" w:date="2018-09-01T00:04:00Z"/>
        </w:rPr>
      </w:pPr>
      <w:moveFromRangeStart w:id="7614" w:author="Lucy Lucy" w:date="2018-09-01T00:04:00Z" w:name="move523523528"/>
      <w:moveFromRangeEnd w:id="7558"/>
      <w:moveFrom w:id="7615" w:author="Lucy Lucy" w:date="2018-09-01T00:04:00Z">
        <w:r w:rsidDel="005B7459">
          <w:t>App_DDSHCN</w:t>
        </w:r>
      </w:moveFrom>
    </w:p>
    <w:p w14:paraId="78E6495E" w14:textId="537532A5" w:rsidR="00D06FE5" w:rsidDel="005B7459" w:rsidRDefault="00D06FE5" w:rsidP="00D06FE5">
      <w:pPr>
        <w:pStyle w:val="ListParagraph"/>
        <w:numPr>
          <w:ilvl w:val="0"/>
          <w:numId w:val="8"/>
        </w:numPr>
        <w:rPr>
          <w:moveFrom w:id="7616" w:author="Lucy Lucy" w:date="2018-09-01T00:04:00Z"/>
        </w:rPr>
      </w:pPr>
      <w:moveFrom w:id="7617" w:author="Lucy Lucy" w:date="2018-09-01T00:04:00Z">
        <w:r w:rsidRPr="009C09B2" w:rsidDel="005B7459">
          <w:t xml:space="preserve">Mục đích: </w:t>
        </w:r>
        <w:r w:rsidR="0051668C" w:rsidDel="005B7459">
          <w:t>Lưu thông tin về đại diện sở hữu công nghiệp</w:t>
        </w:r>
      </w:moveFrom>
    </w:p>
    <w:p w14:paraId="6A325015" w14:textId="5224D635" w:rsidR="00D368D4" w:rsidDel="005B7459" w:rsidRDefault="00D368D4" w:rsidP="00D368D4">
      <w:pPr>
        <w:pStyle w:val="ListParagraph"/>
        <w:ind w:left="360"/>
        <w:rPr>
          <w:moveFrom w:id="7618" w:author="Lucy Lucy" w:date="2018-09-01T00:04:00Z"/>
        </w:rPr>
      </w:pPr>
      <w:moveFrom w:id="7619" w:author="Lucy Lucy" w:date="2018-09-01T00:04:00Z">
        <w:r w:rsidDel="005B7459">
          <w:t>Chọn người ký trong đơn</w:t>
        </w:r>
      </w:moveFrom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D06FE5" w:rsidRPr="009C09B2" w:rsidDel="005B7459" w14:paraId="16AD71BA" w14:textId="6F7AABBE" w:rsidTr="00541CAA">
        <w:trPr>
          <w:tblHeader/>
        </w:trPr>
        <w:tc>
          <w:tcPr>
            <w:tcW w:w="1421" w:type="pct"/>
            <w:shd w:val="clear" w:color="auto" w:fill="E6E6E6"/>
          </w:tcPr>
          <w:p w14:paraId="3599956F" w14:textId="6A3A892A" w:rsidR="00D06FE5" w:rsidRPr="009C09B2" w:rsidDel="005B7459" w:rsidRDefault="00D06FE5" w:rsidP="00541CAA">
            <w:pPr>
              <w:rPr>
                <w:moveFrom w:id="7620" w:author="Lucy Lucy" w:date="2018-09-01T00:04:00Z"/>
                <w:b/>
              </w:rPr>
            </w:pPr>
            <w:moveFrom w:id="7621" w:author="Lucy Lucy" w:date="2018-09-01T00:04:00Z">
              <w:r w:rsidRPr="009C09B2" w:rsidDel="005B7459">
                <w:rPr>
                  <w:b/>
                </w:rPr>
                <w:t>Tên trường</w:t>
              </w:r>
            </w:moveFrom>
          </w:p>
        </w:tc>
        <w:tc>
          <w:tcPr>
            <w:tcW w:w="804" w:type="pct"/>
            <w:shd w:val="clear" w:color="auto" w:fill="E6E6E6"/>
          </w:tcPr>
          <w:p w14:paraId="60068795" w14:textId="62AD0F42" w:rsidR="00D06FE5" w:rsidRPr="009C09B2" w:rsidDel="005B7459" w:rsidRDefault="00D06FE5" w:rsidP="00541CAA">
            <w:pPr>
              <w:rPr>
                <w:moveFrom w:id="7622" w:author="Lucy Lucy" w:date="2018-09-01T00:04:00Z"/>
                <w:b/>
              </w:rPr>
            </w:pPr>
            <w:moveFrom w:id="7623" w:author="Lucy Lucy" w:date="2018-09-01T00:04:00Z">
              <w:r w:rsidRPr="009C09B2" w:rsidDel="005B7459">
                <w:rPr>
                  <w:b/>
                </w:rPr>
                <w:t>Kiểu dữ liệu</w:t>
              </w:r>
            </w:moveFrom>
          </w:p>
        </w:tc>
        <w:tc>
          <w:tcPr>
            <w:tcW w:w="370" w:type="pct"/>
            <w:shd w:val="clear" w:color="auto" w:fill="E6E6E6"/>
          </w:tcPr>
          <w:p w14:paraId="758C4B2C" w14:textId="242F529C" w:rsidR="00D06FE5" w:rsidRPr="009C09B2" w:rsidDel="005B7459" w:rsidRDefault="00D06FE5" w:rsidP="00541CAA">
            <w:pPr>
              <w:rPr>
                <w:moveFrom w:id="7624" w:author="Lucy Lucy" w:date="2018-09-01T00:04:00Z"/>
                <w:b/>
              </w:rPr>
            </w:pPr>
            <w:moveFrom w:id="7625" w:author="Lucy Lucy" w:date="2018-09-01T00:04:00Z">
              <w:r w:rsidRPr="009C09B2" w:rsidDel="005B7459">
                <w:rPr>
                  <w:b/>
                </w:rPr>
                <w:t>Size</w:t>
              </w:r>
            </w:moveFrom>
          </w:p>
        </w:tc>
        <w:tc>
          <w:tcPr>
            <w:tcW w:w="371" w:type="pct"/>
            <w:shd w:val="clear" w:color="auto" w:fill="E6E6E6"/>
          </w:tcPr>
          <w:p w14:paraId="222CD457" w14:textId="4680F946" w:rsidR="00D06FE5" w:rsidRPr="009C09B2" w:rsidDel="005B7459" w:rsidRDefault="00D06FE5" w:rsidP="00541CAA">
            <w:pPr>
              <w:rPr>
                <w:moveFrom w:id="7626" w:author="Lucy Lucy" w:date="2018-09-01T00:04:00Z"/>
                <w:b/>
              </w:rPr>
            </w:pPr>
            <w:moveFrom w:id="7627" w:author="Lucy Lucy" w:date="2018-09-01T00:04:00Z">
              <w:r w:rsidRPr="009C09B2" w:rsidDel="005B7459">
                <w:rPr>
                  <w:b/>
                </w:rPr>
                <w:t>Null</w:t>
              </w:r>
            </w:moveFrom>
          </w:p>
        </w:tc>
        <w:tc>
          <w:tcPr>
            <w:tcW w:w="496" w:type="pct"/>
            <w:shd w:val="clear" w:color="auto" w:fill="E6E6E6"/>
          </w:tcPr>
          <w:p w14:paraId="2CDAE31A" w14:textId="5CE7BAA9" w:rsidR="00D06FE5" w:rsidRPr="009C09B2" w:rsidDel="005B7459" w:rsidRDefault="00D06FE5" w:rsidP="00541CAA">
            <w:pPr>
              <w:rPr>
                <w:moveFrom w:id="7628" w:author="Lucy Lucy" w:date="2018-09-01T00:04:00Z"/>
                <w:b/>
              </w:rPr>
            </w:pPr>
            <w:moveFrom w:id="7629" w:author="Lucy Lucy" w:date="2018-09-01T00:04:00Z">
              <w:r w:rsidRPr="009C09B2" w:rsidDel="005B7459">
                <w:rPr>
                  <w:b/>
                </w:rPr>
                <w:t>Default</w:t>
              </w:r>
            </w:moveFrom>
          </w:p>
        </w:tc>
        <w:tc>
          <w:tcPr>
            <w:tcW w:w="1537" w:type="pct"/>
            <w:shd w:val="clear" w:color="auto" w:fill="E6E6E6"/>
          </w:tcPr>
          <w:p w14:paraId="64471996" w14:textId="40F0C321" w:rsidR="00D06FE5" w:rsidRPr="009C09B2" w:rsidDel="005B7459" w:rsidRDefault="00D06FE5" w:rsidP="00541CAA">
            <w:pPr>
              <w:jc w:val="left"/>
              <w:rPr>
                <w:moveFrom w:id="7630" w:author="Lucy Lucy" w:date="2018-09-01T00:04:00Z"/>
                <w:b/>
              </w:rPr>
            </w:pPr>
            <w:moveFrom w:id="7631" w:author="Lucy Lucy" w:date="2018-09-01T00:04:00Z">
              <w:r w:rsidRPr="009C09B2" w:rsidDel="005B7459">
                <w:rPr>
                  <w:b/>
                </w:rPr>
                <w:t>Mô tả</w:t>
              </w:r>
            </w:moveFrom>
          </w:p>
        </w:tc>
      </w:tr>
      <w:tr w:rsidR="00D06FE5" w:rsidRPr="009C09B2" w:rsidDel="005B7459" w14:paraId="5A2E9AEF" w14:textId="63FF81C1" w:rsidTr="00541CAA">
        <w:tc>
          <w:tcPr>
            <w:tcW w:w="1421" w:type="pct"/>
          </w:tcPr>
          <w:p w14:paraId="16F0A512" w14:textId="501B814C" w:rsidR="00D06FE5" w:rsidRPr="009C09B2" w:rsidDel="005B7459" w:rsidRDefault="00D06FE5" w:rsidP="00541CAA">
            <w:pPr>
              <w:rPr>
                <w:moveFrom w:id="7632" w:author="Lucy Lucy" w:date="2018-09-01T00:04:00Z"/>
              </w:rPr>
            </w:pPr>
            <w:moveFrom w:id="7633" w:author="Lucy Lucy" w:date="2018-09-01T00:04:00Z">
              <w:r w:rsidRPr="009C09B2" w:rsidDel="005B7459">
                <w:t>ID</w:t>
              </w:r>
            </w:moveFrom>
          </w:p>
        </w:tc>
        <w:tc>
          <w:tcPr>
            <w:tcW w:w="804" w:type="pct"/>
          </w:tcPr>
          <w:p w14:paraId="28F9555E" w14:textId="4A3C2264" w:rsidR="00D06FE5" w:rsidRPr="009C09B2" w:rsidDel="005B7459" w:rsidRDefault="00D06FE5" w:rsidP="00541CAA">
            <w:pPr>
              <w:rPr>
                <w:moveFrom w:id="7634" w:author="Lucy Lucy" w:date="2018-09-01T00:04:00Z"/>
              </w:rPr>
            </w:pPr>
            <w:moveFrom w:id="7635" w:author="Lucy Lucy" w:date="2018-09-01T00:04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004CC8F9" w14:textId="000031BF" w:rsidR="00D06FE5" w:rsidRPr="009C09B2" w:rsidDel="005B7459" w:rsidRDefault="00D06FE5" w:rsidP="00541CAA">
            <w:pPr>
              <w:rPr>
                <w:moveFrom w:id="7636" w:author="Lucy Lucy" w:date="2018-09-01T00:04:00Z"/>
              </w:rPr>
            </w:pPr>
          </w:p>
        </w:tc>
        <w:tc>
          <w:tcPr>
            <w:tcW w:w="371" w:type="pct"/>
          </w:tcPr>
          <w:p w14:paraId="1CC6B96C" w14:textId="22811094" w:rsidR="00D06FE5" w:rsidRPr="009C09B2" w:rsidDel="005B7459" w:rsidRDefault="00D06FE5" w:rsidP="00541CAA">
            <w:pPr>
              <w:rPr>
                <w:moveFrom w:id="7637" w:author="Lucy Lucy" w:date="2018-09-01T00:04:00Z"/>
              </w:rPr>
            </w:pPr>
          </w:p>
        </w:tc>
        <w:tc>
          <w:tcPr>
            <w:tcW w:w="496" w:type="pct"/>
          </w:tcPr>
          <w:p w14:paraId="0EC42A39" w14:textId="4C65CD57" w:rsidR="00D06FE5" w:rsidRPr="009C09B2" w:rsidDel="005B7459" w:rsidRDefault="00D06FE5" w:rsidP="00541CAA">
            <w:pPr>
              <w:rPr>
                <w:moveFrom w:id="7638" w:author="Lucy Lucy" w:date="2018-09-01T00:04:00Z"/>
              </w:rPr>
            </w:pPr>
          </w:p>
        </w:tc>
        <w:tc>
          <w:tcPr>
            <w:tcW w:w="1537" w:type="pct"/>
          </w:tcPr>
          <w:p w14:paraId="1694813C" w14:textId="7883667B" w:rsidR="00D06FE5" w:rsidRPr="009C09B2" w:rsidDel="005B7459" w:rsidRDefault="00D06FE5" w:rsidP="00541CAA">
            <w:pPr>
              <w:rPr>
                <w:moveFrom w:id="7639" w:author="Lucy Lucy" w:date="2018-09-01T00:04:00Z"/>
              </w:rPr>
            </w:pPr>
            <w:moveFrom w:id="7640" w:author="Lucy Lucy" w:date="2018-09-01T00:04:00Z">
              <w:r w:rsidRPr="009C09B2" w:rsidDel="005B7459">
                <w:t>ID tự tăng</w:t>
              </w:r>
            </w:moveFrom>
          </w:p>
        </w:tc>
      </w:tr>
      <w:tr w:rsidR="00B9198E" w:rsidRPr="009C09B2" w:rsidDel="005B7459" w14:paraId="38B46AB5" w14:textId="5B3AFD64" w:rsidTr="00541CAA">
        <w:tc>
          <w:tcPr>
            <w:tcW w:w="1421" w:type="pct"/>
          </w:tcPr>
          <w:p w14:paraId="71EF1E37" w14:textId="14DF1500" w:rsidR="00B9198E" w:rsidRPr="009C09B2" w:rsidDel="005B7459" w:rsidRDefault="00547050" w:rsidP="00541CAA">
            <w:pPr>
              <w:rPr>
                <w:moveFrom w:id="7641" w:author="Lucy Lucy" w:date="2018-09-01T00:04:00Z"/>
              </w:rPr>
            </w:pPr>
            <w:moveFrom w:id="7642" w:author="Lucy Lucy" w:date="2018-09-01T00:04:00Z">
              <w:r w:rsidDel="005B7459">
                <w:t>Name_VI</w:t>
              </w:r>
            </w:moveFrom>
          </w:p>
        </w:tc>
        <w:tc>
          <w:tcPr>
            <w:tcW w:w="804" w:type="pct"/>
          </w:tcPr>
          <w:p w14:paraId="7D670CE0" w14:textId="13DF4803" w:rsidR="00B9198E" w:rsidRPr="009C09B2" w:rsidDel="005B7459" w:rsidRDefault="00B9198E" w:rsidP="00541CAA">
            <w:pPr>
              <w:rPr>
                <w:moveFrom w:id="7643" w:author="Lucy Lucy" w:date="2018-09-01T00:04:00Z"/>
              </w:rPr>
            </w:pPr>
            <w:moveFrom w:id="7644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7565F8F7" w14:textId="0B727475" w:rsidR="00B9198E" w:rsidRPr="009C09B2" w:rsidDel="005B7459" w:rsidRDefault="00B9198E" w:rsidP="00541CAA">
            <w:pPr>
              <w:rPr>
                <w:moveFrom w:id="7645" w:author="Lucy Lucy" w:date="2018-09-01T00:04:00Z"/>
              </w:rPr>
            </w:pPr>
            <w:moveFrom w:id="7646" w:author="Lucy Lucy" w:date="2018-09-01T00:04:00Z">
              <w:r w:rsidDel="005B7459">
                <w:t>200</w:t>
              </w:r>
            </w:moveFrom>
          </w:p>
        </w:tc>
        <w:tc>
          <w:tcPr>
            <w:tcW w:w="371" w:type="pct"/>
          </w:tcPr>
          <w:p w14:paraId="640D04DA" w14:textId="40EA612E" w:rsidR="00B9198E" w:rsidRPr="009C09B2" w:rsidDel="005B7459" w:rsidRDefault="00B9198E" w:rsidP="00541CAA">
            <w:pPr>
              <w:rPr>
                <w:moveFrom w:id="7647" w:author="Lucy Lucy" w:date="2018-09-01T00:04:00Z"/>
              </w:rPr>
            </w:pPr>
          </w:p>
        </w:tc>
        <w:tc>
          <w:tcPr>
            <w:tcW w:w="496" w:type="pct"/>
          </w:tcPr>
          <w:p w14:paraId="62801967" w14:textId="7A9EEFC8" w:rsidR="00B9198E" w:rsidRPr="009C09B2" w:rsidDel="005B7459" w:rsidRDefault="00B9198E" w:rsidP="00541CAA">
            <w:pPr>
              <w:rPr>
                <w:moveFrom w:id="7648" w:author="Lucy Lucy" w:date="2018-09-01T00:04:00Z"/>
              </w:rPr>
            </w:pPr>
          </w:p>
        </w:tc>
        <w:tc>
          <w:tcPr>
            <w:tcW w:w="1537" w:type="pct"/>
          </w:tcPr>
          <w:p w14:paraId="675B6812" w14:textId="4A6336D2" w:rsidR="00B9198E" w:rsidRPr="009C09B2" w:rsidDel="005B7459" w:rsidRDefault="00B9198E" w:rsidP="00541CAA">
            <w:pPr>
              <w:rPr>
                <w:moveFrom w:id="7649" w:author="Lucy Lucy" w:date="2018-09-01T00:04:00Z"/>
              </w:rPr>
            </w:pPr>
            <w:moveFrom w:id="7650" w:author="Lucy Lucy" w:date="2018-09-01T00:04:00Z">
              <w:r w:rsidDel="005B7459">
                <w:t>Tên đầy đủ</w:t>
              </w:r>
            </w:moveFrom>
          </w:p>
        </w:tc>
      </w:tr>
      <w:tr w:rsidR="00BD4D35" w:rsidRPr="009C09B2" w:rsidDel="005B7459" w14:paraId="417FBE4F" w14:textId="2C9D3F64" w:rsidTr="00541CAA">
        <w:tc>
          <w:tcPr>
            <w:tcW w:w="1421" w:type="pct"/>
          </w:tcPr>
          <w:p w14:paraId="4238B1A8" w14:textId="68E42822" w:rsidR="00BD4D35" w:rsidDel="005B7459" w:rsidRDefault="00BD4D35" w:rsidP="00541CAA">
            <w:pPr>
              <w:rPr>
                <w:moveFrom w:id="7651" w:author="Lucy Lucy" w:date="2018-09-01T00:04:00Z"/>
              </w:rPr>
            </w:pPr>
            <w:moveFrom w:id="7652" w:author="Lucy Lucy" w:date="2018-09-01T00:04:00Z">
              <w:r w:rsidDel="005B7459">
                <w:t>Address</w:t>
              </w:r>
              <w:r w:rsidR="00A02636" w:rsidDel="005B7459">
                <w:t>_VI</w:t>
              </w:r>
            </w:moveFrom>
          </w:p>
        </w:tc>
        <w:tc>
          <w:tcPr>
            <w:tcW w:w="804" w:type="pct"/>
          </w:tcPr>
          <w:p w14:paraId="140457FF" w14:textId="13E49475" w:rsidR="00BD4D35" w:rsidDel="005B7459" w:rsidRDefault="00BD4D35" w:rsidP="00541CAA">
            <w:pPr>
              <w:rPr>
                <w:moveFrom w:id="7653" w:author="Lucy Lucy" w:date="2018-09-01T00:04:00Z"/>
              </w:rPr>
            </w:pPr>
            <w:moveFrom w:id="7654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05B07C93" w14:textId="431FFE1B" w:rsidR="00BD4D35" w:rsidDel="005B7459" w:rsidRDefault="00BD4D35" w:rsidP="00541CAA">
            <w:pPr>
              <w:rPr>
                <w:moveFrom w:id="7655" w:author="Lucy Lucy" w:date="2018-09-01T00:04:00Z"/>
              </w:rPr>
            </w:pPr>
            <w:moveFrom w:id="7656" w:author="Lucy Lucy" w:date="2018-09-01T00:04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5EA7C9F3" w14:textId="3D643517" w:rsidR="00BD4D35" w:rsidRPr="009C09B2" w:rsidDel="005B7459" w:rsidRDefault="00BD4D35" w:rsidP="00541CAA">
            <w:pPr>
              <w:rPr>
                <w:moveFrom w:id="7657" w:author="Lucy Lucy" w:date="2018-09-01T00:04:00Z"/>
              </w:rPr>
            </w:pPr>
          </w:p>
        </w:tc>
        <w:tc>
          <w:tcPr>
            <w:tcW w:w="496" w:type="pct"/>
          </w:tcPr>
          <w:p w14:paraId="65FB521B" w14:textId="485580AE" w:rsidR="00BD4D35" w:rsidRPr="009C09B2" w:rsidDel="005B7459" w:rsidRDefault="00BD4D35" w:rsidP="00541CAA">
            <w:pPr>
              <w:rPr>
                <w:moveFrom w:id="7658" w:author="Lucy Lucy" w:date="2018-09-01T00:04:00Z"/>
              </w:rPr>
            </w:pPr>
          </w:p>
        </w:tc>
        <w:tc>
          <w:tcPr>
            <w:tcW w:w="1537" w:type="pct"/>
          </w:tcPr>
          <w:p w14:paraId="7589C60C" w14:textId="13367E70" w:rsidR="00BD4D35" w:rsidDel="005B7459" w:rsidRDefault="00BD4D35" w:rsidP="00541CAA">
            <w:pPr>
              <w:rPr>
                <w:moveFrom w:id="7659" w:author="Lucy Lucy" w:date="2018-09-01T00:04:00Z"/>
              </w:rPr>
            </w:pPr>
            <w:moveFrom w:id="7660" w:author="Lucy Lucy" w:date="2018-09-01T00:04:00Z">
              <w:r w:rsidDel="005B7459">
                <w:t>Địa chỉ</w:t>
              </w:r>
            </w:moveFrom>
          </w:p>
        </w:tc>
      </w:tr>
      <w:tr w:rsidR="00DB0F31" w:rsidRPr="009C09B2" w:rsidDel="005B7459" w14:paraId="15C81C51" w14:textId="77B6B49C" w:rsidTr="00541CAA">
        <w:tc>
          <w:tcPr>
            <w:tcW w:w="1421" w:type="pct"/>
          </w:tcPr>
          <w:p w14:paraId="5D431F50" w14:textId="2795BBB7" w:rsidR="00DB0F31" w:rsidDel="005B7459" w:rsidRDefault="00DB0F31" w:rsidP="00541CAA">
            <w:pPr>
              <w:rPr>
                <w:moveFrom w:id="7661" w:author="Lucy Lucy" w:date="2018-09-01T00:04:00Z"/>
              </w:rPr>
            </w:pPr>
            <w:moveFrom w:id="7662" w:author="Lucy Lucy" w:date="2018-09-01T00:04:00Z">
              <w:r w:rsidDel="005B7459">
                <w:t>Name_EN</w:t>
              </w:r>
            </w:moveFrom>
          </w:p>
        </w:tc>
        <w:tc>
          <w:tcPr>
            <w:tcW w:w="804" w:type="pct"/>
          </w:tcPr>
          <w:p w14:paraId="73152D15" w14:textId="1786BEEC" w:rsidR="00DB0F31" w:rsidDel="005B7459" w:rsidRDefault="006B2474" w:rsidP="00541CAA">
            <w:pPr>
              <w:rPr>
                <w:moveFrom w:id="7663" w:author="Lucy Lucy" w:date="2018-09-01T00:04:00Z"/>
              </w:rPr>
            </w:pPr>
            <w:moveFrom w:id="7664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0E6F637C" w14:textId="534D6259" w:rsidR="00DB0F31" w:rsidDel="005B7459" w:rsidRDefault="006B2474" w:rsidP="00541CAA">
            <w:pPr>
              <w:rPr>
                <w:moveFrom w:id="7665" w:author="Lucy Lucy" w:date="2018-09-01T00:04:00Z"/>
              </w:rPr>
            </w:pPr>
            <w:moveFrom w:id="7666" w:author="Lucy Lucy" w:date="2018-09-01T00:04:00Z">
              <w:r w:rsidDel="005B7459">
                <w:t>200</w:t>
              </w:r>
            </w:moveFrom>
          </w:p>
        </w:tc>
        <w:tc>
          <w:tcPr>
            <w:tcW w:w="371" w:type="pct"/>
          </w:tcPr>
          <w:p w14:paraId="62485267" w14:textId="5AC2D8A2" w:rsidR="00DB0F31" w:rsidRPr="009C09B2" w:rsidDel="005B7459" w:rsidRDefault="00DB0F31" w:rsidP="00541CAA">
            <w:pPr>
              <w:rPr>
                <w:moveFrom w:id="7667" w:author="Lucy Lucy" w:date="2018-09-01T00:04:00Z"/>
              </w:rPr>
            </w:pPr>
          </w:p>
        </w:tc>
        <w:tc>
          <w:tcPr>
            <w:tcW w:w="496" w:type="pct"/>
          </w:tcPr>
          <w:p w14:paraId="0B8E28C4" w14:textId="7FFD92B1" w:rsidR="00DB0F31" w:rsidRPr="009C09B2" w:rsidDel="005B7459" w:rsidRDefault="00DB0F31" w:rsidP="00541CAA">
            <w:pPr>
              <w:rPr>
                <w:moveFrom w:id="7668" w:author="Lucy Lucy" w:date="2018-09-01T00:04:00Z"/>
              </w:rPr>
            </w:pPr>
          </w:p>
        </w:tc>
        <w:tc>
          <w:tcPr>
            <w:tcW w:w="1537" w:type="pct"/>
          </w:tcPr>
          <w:p w14:paraId="67BE9788" w14:textId="137B2E95" w:rsidR="00DB0F31" w:rsidDel="005B7459" w:rsidRDefault="004510AF" w:rsidP="00541CAA">
            <w:pPr>
              <w:rPr>
                <w:moveFrom w:id="7669" w:author="Lucy Lucy" w:date="2018-09-01T00:04:00Z"/>
              </w:rPr>
            </w:pPr>
            <w:moveFrom w:id="7670" w:author="Lucy Lucy" w:date="2018-09-01T00:04:00Z">
              <w:r w:rsidDel="005B7459">
                <w:t>Tên tiếng anh</w:t>
              </w:r>
            </w:moveFrom>
          </w:p>
        </w:tc>
      </w:tr>
      <w:tr w:rsidR="00DB0F31" w:rsidRPr="009C09B2" w:rsidDel="005B7459" w14:paraId="052DA640" w14:textId="66A791AD" w:rsidTr="00541CAA">
        <w:tc>
          <w:tcPr>
            <w:tcW w:w="1421" w:type="pct"/>
          </w:tcPr>
          <w:p w14:paraId="7EFC5276" w14:textId="373BC480" w:rsidR="00DB0F31" w:rsidDel="005B7459" w:rsidRDefault="00DB0F31" w:rsidP="00541CAA">
            <w:pPr>
              <w:rPr>
                <w:moveFrom w:id="7671" w:author="Lucy Lucy" w:date="2018-09-01T00:04:00Z"/>
              </w:rPr>
            </w:pPr>
            <w:moveFrom w:id="7672" w:author="Lucy Lucy" w:date="2018-09-01T00:04:00Z">
              <w:r w:rsidDel="005B7459">
                <w:t>Address_EN</w:t>
              </w:r>
            </w:moveFrom>
          </w:p>
        </w:tc>
        <w:tc>
          <w:tcPr>
            <w:tcW w:w="804" w:type="pct"/>
          </w:tcPr>
          <w:p w14:paraId="30F468E3" w14:textId="6FE12F09" w:rsidR="00DB0F31" w:rsidDel="005B7459" w:rsidRDefault="006B2474" w:rsidP="00541CAA">
            <w:pPr>
              <w:rPr>
                <w:moveFrom w:id="7673" w:author="Lucy Lucy" w:date="2018-09-01T00:04:00Z"/>
              </w:rPr>
            </w:pPr>
            <w:moveFrom w:id="7674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2B689539" w14:textId="35CA9536" w:rsidR="00DB0F31" w:rsidDel="005B7459" w:rsidRDefault="006B2474" w:rsidP="00541CAA">
            <w:pPr>
              <w:rPr>
                <w:moveFrom w:id="7675" w:author="Lucy Lucy" w:date="2018-09-01T00:04:00Z"/>
              </w:rPr>
            </w:pPr>
            <w:moveFrom w:id="7676" w:author="Lucy Lucy" w:date="2018-09-01T00:04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66316D7E" w14:textId="37CAF875" w:rsidR="00DB0F31" w:rsidRPr="009C09B2" w:rsidDel="005B7459" w:rsidRDefault="00DB0F31" w:rsidP="00541CAA">
            <w:pPr>
              <w:rPr>
                <w:moveFrom w:id="7677" w:author="Lucy Lucy" w:date="2018-09-01T00:04:00Z"/>
              </w:rPr>
            </w:pPr>
          </w:p>
        </w:tc>
        <w:tc>
          <w:tcPr>
            <w:tcW w:w="496" w:type="pct"/>
          </w:tcPr>
          <w:p w14:paraId="1142670C" w14:textId="00AA710E" w:rsidR="00DB0F31" w:rsidRPr="009C09B2" w:rsidDel="005B7459" w:rsidRDefault="00DB0F31" w:rsidP="00541CAA">
            <w:pPr>
              <w:rPr>
                <w:moveFrom w:id="7678" w:author="Lucy Lucy" w:date="2018-09-01T00:04:00Z"/>
              </w:rPr>
            </w:pPr>
          </w:p>
        </w:tc>
        <w:tc>
          <w:tcPr>
            <w:tcW w:w="1537" w:type="pct"/>
          </w:tcPr>
          <w:p w14:paraId="3B77FCE5" w14:textId="4D8E4987" w:rsidR="00DB0F31" w:rsidDel="005B7459" w:rsidRDefault="004510AF" w:rsidP="00541CAA">
            <w:pPr>
              <w:rPr>
                <w:moveFrom w:id="7679" w:author="Lucy Lucy" w:date="2018-09-01T00:04:00Z"/>
              </w:rPr>
            </w:pPr>
            <w:moveFrom w:id="7680" w:author="Lucy Lucy" w:date="2018-09-01T00:04:00Z">
              <w:r w:rsidDel="005B7459">
                <w:t>Tên tiếng việt</w:t>
              </w:r>
            </w:moveFrom>
          </w:p>
        </w:tc>
      </w:tr>
      <w:tr w:rsidR="0022146F" w:rsidRPr="009C09B2" w:rsidDel="005B7459" w14:paraId="5A715FE9" w14:textId="7399FA1A" w:rsidTr="00541CAA">
        <w:tc>
          <w:tcPr>
            <w:tcW w:w="1421" w:type="pct"/>
          </w:tcPr>
          <w:p w14:paraId="1B266662" w14:textId="458C82E6" w:rsidR="0022146F" w:rsidDel="005B7459" w:rsidRDefault="0022146F" w:rsidP="00541CAA">
            <w:pPr>
              <w:rPr>
                <w:moveFrom w:id="7681" w:author="Lucy Lucy" w:date="2018-09-01T00:04:00Z"/>
              </w:rPr>
            </w:pPr>
            <w:moveFrom w:id="7682" w:author="Lucy Lucy" w:date="2018-09-01T00:04:00Z">
              <w:r w:rsidDel="005B7459">
                <w:t>Phone</w:t>
              </w:r>
            </w:moveFrom>
          </w:p>
        </w:tc>
        <w:tc>
          <w:tcPr>
            <w:tcW w:w="804" w:type="pct"/>
          </w:tcPr>
          <w:p w14:paraId="2B3277F9" w14:textId="3A867E5B" w:rsidR="0022146F" w:rsidDel="005B7459" w:rsidRDefault="0022146F" w:rsidP="00541CAA">
            <w:pPr>
              <w:rPr>
                <w:moveFrom w:id="7683" w:author="Lucy Lucy" w:date="2018-09-01T00:04:00Z"/>
              </w:rPr>
            </w:pPr>
            <w:moveFrom w:id="7684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4A31520A" w14:textId="54AA49DD" w:rsidR="0022146F" w:rsidDel="005B7459" w:rsidRDefault="0022146F" w:rsidP="00541CAA">
            <w:pPr>
              <w:rPr>
                <w:moveFrom w:id="7685" w:author="Lucy Lucy" w:date="2018-09-01T00:04:00Z"/>
              </w:rPr>
            </w:pPr>
            <w:moveFrom w:id="7686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61252784" w14:textId="23E09734" w:rsidR="0022146F" w:rsidRPr="009C09B2" w:rsidDel="005B7459" w:rsidRDefault="0022146F" w:rsidP="00541CAA">
            <w:pPr>
              <w:rPr>
                <w:moveFrom w:id="7687" w:author="Lucy Lucy" w:date="2018-09-01T00:04:00Z"/>
              </w:rPr>
            </w:pPr>
          </w:p>
        </w:tc>
        <w:tc>
          <w:tcPr>
            <w:tcW w:w="496" w:type="pct"/>
          </w:tcPr>
          <w:p w14:paraId="6969E3A5" w14:textId="7A15594A" w:rsidR="0022146F" w:rsidRPr="009C09B2" w:rsidDel="005B7459" w:rsidRDefault="0022146F" w:rsidP="00541CAA">
            <w:pPr>
              <w:rPr>
                <w:moveFrom w:id="7688" w:author="Lucy Lucy" w:date="2018-09-01T00:04:00Z"/>
              </w:rPr>
            </w:pPr>
          </w:p>
        </w:tc>
        <w:tc>
          <w:tcPr>
            <w:tcW w:w="1537" w:type="pct"/>
          </w:tcPr>
          <w:p w14:paraId="1E4F11FA" w14:textId="086DB3DE" w:rsidR="0022146F" w:rsidDel="005B7459" w:rsidRDefault="00DA3EB9" w:rsidP="00541CAA">
            <w:pPr>
              <w:rPr>
                <w:moveFrom w:id="7689" w:author="Lucy Lucy" w:date="2018-09-01T00:04:00Z"/>
              </w:rPr>
            </w:pPr>
            <w:moveFrom w:id="7690" w:author="Lucy Lucy" w:date="2018-09-01T00:04:00Z">
              <w:r w:rsidDel="005B7459">
                <w:t>Phone</w:t>
              </w:r>
            </w:moveFrom>
          </w:p>
        </w:tc>
      </w:tr>
      <w:tr w:rsidR="0022146F" w:rsidRPr="009C09B2" w:rsidDel="005B7459" w14:paraId="7ABDEF44" w14:textId="63865C7A" w:rsidTr="00541CAA">
        <w:tc>
          <w:tcPr>
            <w:tcW w:w="1421" w:type="pct"/>
          </w:tcPr>
          <w:p w14:paraId="0613FC86" w14:textId="751CA8F5" w:rsidR="0022146F" w:rsidDel="005B7459" w:rsidRDefault="0022146F" w:rsidP="00541CAA">
            <w:pPr>
              <w:rPr>
                <w:moveFrom w:id="7691" w:author="Lucy Lucy" w:date="2018-09-01T00:04:00Z"/>
              </w:rPr>
            </w:pPr>
            <w:moveFrom w:id="7692" w:author="Lucy Lucy" w:date="2018-09-01T00:04:00Z">
              <w:r w:rsidDel="005B7459">
                <w:t>Fax</w:t>
              </w:r>
            </w:moveFrom>
          </w:p>
        </w:tc>
        <w:tc>
          <w:tcPr>
            <w:tcW w:w="804" w:type="pct"/>
          </w:tcPr>
          <w:p w14:paraId="47CB5A60" w14:textId="678AC666" w:rsidR="0022146F" w:rsidDel="005B7459" w:rsidRDefault="0022146F" w:rsidP="00541CAA">
            <w:pPr>
              <w:rPr>
                <w:moveFrom w:id="7693" w:author="Lucy Lucy" w:date="2018-09-01T00:04:00Z"/>
              </w:rPr>
            </w:pPr>
            <w:moveFrom w:id="7694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5F56E978" w14:textId="1CE463DD" w:rsidR="0022146F" w:rsidDel="005B7459" w:rsidRDefault="00DA3EB9" w:rsidP="00541CAA">
            <w:pPr>
              <w:rPr>
                <w:moveFrom w:id="7695" w:author="Lucy Lucy" w:date="2018-09-01T00:04:00Z"/>
              </w:rPr>
            </w:pPr>
            <w:moveFrom w:id="7696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24477D35" w14:textId="00D7DCFF" w:rsidR="0022146F" w:rsidRPr="009C09B2" w:rsidDel="005B7459" w:rsidRDefault="0022146F" w:rsidP="00541CAA">
            <w:pPr>
              <w:rPr>
                <w:moveFrom w:id="7697" w:author="Lucy Lucy" w:date="2018-09-01T00:04:00Z"/>
              </w:rPr>
            </w:pPr>
          </w:p>
        </w:tc>
        <w:tc>
          <w:tcPr>
            <w:tcW w:w="496" w:type="pct"/>
          </w:tcPr>
          <w:p w14:paraId="659B2136" w14:textId="7445CF97" w:rsidR="0022146F" w:rsidRPr="009C09B2" w:rsidDel="005B7459" w:rsidRDefault="0022146F" w:rsidP="00541CAA">
            <w:pPr>
              <w:rPr>
                <w:moveFrom w:id="7698" w:author="Lucy Lucy" w:date="2018-09-01T00:04:00Z"/>
              </w:rPr>
            </w:pPr>
          </w:p>
        </w:tc>
        <w:tc>
          <w:tcPr>
            <w:tcW w:w="1537" w:type="pct"/>
          </w:tcPr>
          <w:p w14:paraId="0B55EEFC" w14:textId="067221C6" w:rsidR="0022146F" w:rsidDel="005B7459" w:rsidRDefault="00DA3EB9" w:rsidP="00541CAA">
            <w:pPr>
              <w:rPr>
                <w:moveFrom w:id="7699" w:author="Lucy Lucy" w:date="2018-09-01T00:04:00Z"/>
              </w:rPr>
            </w:pPr>
            <w:moveFrom w:id="7700" w:author="Lucy Lucy" w:date="2018-09-01T00:04:00Z">
              <w:r w:rsidDel="005B7459">
                <w:t>Fax</w:t>
              </w:r>
            </w:moveFrom>
          </w:p>
        </w:tc>
      </w:tr>
      <w:tr w:rsidR="0022146F" w:rsidRPr="009C09B2" w:rsidDel="005B7459" w14:paraId="165D5329" w14:textId="7896EDA5" w:rsidTr="00541CAA">
        <w:tc>
          <w:tcPr>
            <w:tcW w:w="1421" w:type="pct"/>
          </w:tcPr>
          <w:p w14:paraId="0BBE3313" w14:textId="3496B353" w:rsidR="0022146F" w:rsidDel="005B7459" w:rsidRDefault="0022146F" w:rsidP="00541CAA">
            <w:pPr>
              <w:rPr>
                <w:moveFrom w:id="7701" w:author="Lucy Lucy" w:date="2018-09-01T00:04:00Z"/>
              </w:rPr>
            </w:pPr>
            <w:moveFrom w:id="7702" w:author="Lucy Lucy" w:date="2018-09-01T00:04:00Z">
              <w:r w:rsidDel="005B7459">
                <w:t>Email</w:t>
              </w:r>
            </w:moveFrom>
          </w:p>
        </w:tc>
        <w:tc>
          <w:tcPr>
            <w:tcW w:w="804" w:type="pct"/>
          </w:tcPr>
          <w:p w14:paraId="1ABA164E" w14:textId="146A4C6C" w:rsidR="0022146F" w:rsidDel="005B7459" w:rsidRDefault="0022146F" w:rsidP="00541CAA">
            <w:pPr>
              <w:rPr>
                <w:moveFrom w:id="7703" w:author="Lucy Lucy" w:date="2018-09-01T00:04:00Z"/>
              </w:rPr>
            </w:pPr>
            <w:moveFrom w:id="7704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6FF65CDD" w14:textId="2BB22432" w:rsidR="0022146F" w:rsidDel="005B7459" w:rsidRDefault="00007803" w:rsidP="00541CAA">
            <w:pPr>
              <w:rPr>
                <w:moveFrom w:id="7705" w:author="Lucy Lucy" w:date="2018-09-01T00:04:00Z"/>
              </w:rPr>
            </w:pPr>
            <w:moveFrom w:id="7706" w:author="Lucy Lucy" w:date="2018-09-01T00:04:00Z">
              <w:r w:rsidDel="005B7459">
                <w:t>15</w:t>
              </w:r>
              <w:r w:rsidR="00DA3EB9" w:rsidDel="005B7459">
                <w:t>0</w:t>
              </w:r>
            </w:moveFrom>
          </w:p>
        </w:tc>
        <w:tc>
          <w:tcPr>
            <w:tcW w:w="371" w:type="pct"/>
          </w:tcPr>
          <w:p w14:paraId="595582C5" w14:textId="6C234EA1" w:rsidR="0022146F" w:rsidRPr="009C09B2" w:rsidDel="005B7459" w:rsidRDefault="0022146F" w:rsidP="00541CAA">
            <w:pPr>
              <w:rPr>
                <w:moveFrom w:id="7707" w:author="Lucy Lucy" w:date="2018-09-01T00:04:00Z"/>
              </w:rPr>
            </w:pPr>
          </w:p>
        </w:tc>
        <w:tc>
          <w:tcPr>
            <w:tcW w:w="496" w:type="pct"/>
          </w:tcPr>
          <w:p w14:paraId="40869C67" w14:textId="218C66BC" w:rsidR="0022146F" w:rsidRPr="009C09B2" w:rsidDel="005B7459" w:rsidRDefault="0022146F" w:rsidP="00541CAA">
            <w:pPr>
              <w:rPr>
                <w:moveFrom w:id="7708" w:author="Lucy Lucy" w:date="2018-09-01T00:04:00Z"/>
              </w:rPr>
            </w:pPr>
          </w:p>
        </w:tc>
        <w:tc>
          <w:tcPr>
            <w:tcW w:w="1537" w:type="pct"/>
          </w:tcPr>
          <w:p w14:paraId="072AF749" w14:textId="233D0FE1" w:rsidR="0022146F" w:rsidDel="005B7459" w:rsidRDefault="00DA3EB9" w:rsidP="00541CAA">
            <w:pPr>
              <w:rPr>
                <w:moveFrom w:id="7709" w:author="Lucy Lucy" w:date="2018-09-01T00:04:00Z"/>
              </w:rPr>
            </w:pPr>
            <w:moveFrom w:id="7710" w:author="Lucy Lucy" w:date="2018-09-01T00:04:00Z">
              <w:r w:rsidDel="005B7459">
                <w:t>Email</w:t>
              </w:r>
            </w:moveFrom>
          </w:p>
        </w:tc>
      </w:tr>
      <w:tr w:rsidR="004807BF" w:rsidRPr="009C09B2" w:rsidDel="005B7459" w14:paraId="2A9805A1" w14:textId="2A56C629" w:rsidTr="00541CAA">
        <w:tc>
          <w:tcPr>
            <w:tcW w:w="1421" w:type="pct"/>
          </w:tcPr>
          <w:p w14:paraId="01E45FEF" w14:textId="0109D68A" w:rsidR="004807BF" w:rsidDel="005B7459" w:rsidRDefault="00D46CC2" w:rsidP="00541CAA">
            <w:pPr>
              <w:rPr>
                <w:moveFrom w:id="7711" w:author="Lucy Lucy" w:date="2018-09-01T00:04:00Z"/>
              </w:rPr>
            </w:pPr>
            <w:moveFrom w:id="7712" w:author="Lucy Lucy" w:date="2018-09-01T00:04:00Z">
              <w:r w:rsidDel="005B7459">
                <w:t>CreatedDate</w:t>
              </w:r>
            </w:moveFrom>
          </w:p>
        </w:tc>
        <w:tc>
          <w:tcPr>
            <w:tcW w:w="804" w:type="pct"/>
          </w:tcPr>
          <w:p w14:paraId="314107D3" w14:textId="26B5289E" w:rsidR="004807BF" w:rsidDel="005B7459" w:rsidRDefault="0032087B" w:rsidP="00541CAA">
            <w:pPr>
              <w:rPr>
                <w:moveFrom w:id="7713" w:author="Lucy Lucy" w:date="2018-09-01T00:04:00Z"/>
              </w:rPr>
            </w:pPr>
            <w:moveFrom w:id="7714" w:author="Lucy Lucy" w:date="2018-09-01T00:04:00Z">
              <w:r w:rsidDel="005B7459">
                <w:t>Date</w:t>
              </w:r>
            </w:moveFrom>
          </w:p>
        </w:tc>
        <w:tc>
          <w:tcPr>
            <w:tcW w:w="370" w:type="pct"/>
          </w:tcPr>
          <w:p w14:paraId="26D605BE" w14:textId="5A1E9763" w:rsidR="004807BF" w:rsidDel="005B7459" w:rsidRDefault="0032087B" w:rsidP="00541CAA">
            <w:pPr>
              <w:rPr>
                <w:moveFrom w:id="7715" w:author="Lucy Lucy" w:date="2018-09-01T00:04:00Z"/>
              </w:rPr>
            </w:pPr>
            <w:moveFrom w:id="7716" w:author="Lucy Lucy" w:date="2018-09-01T00:04:00Z">
              <w:r w:rsidDel="005B7459">
                <w:t>10</w:t>
              </w:r>
            </w:moveFrom>
          </w:p>
        </w:tc>
        <w:tc>
          <w:tcPr>
            <w:tcW w:w="371" w:type="pct"/>
          </w:tcPr>
          <w:p w14:paraId="7BA71D91" w14:textId="62A2A421" w:rsidR="004807BF" w:rsidRPr="009C09B2" w:rsidDel="005B7459" w:rsidRDefault="004807BF" w:rsidP="00541CAA">
            <w:pPr>
              <w:rPr>
                <w:moveFrom w:id="7717" w:author="Lucy Lucy" w:date="2018-09-01T00:04:00Z"/>
              </w:rPr>
            </w:pPr>
          </w:p>
        </w:tc>
        <w:tc>
          <w:tcPr>
            <w:tcW w:w="496" w:type="pct"/>
          </w:tcPr>
          <w:p w14:paraId="552631D2" w14:textId="147F66CC" w:rsidR="004807BF" w:rsidRPr="009C09B2" w:rsidDel="005B7459" w:rsidRDefault="004807BF" w:rsidP="00541CAA">
            <w:pPr>
              <w:rPr>
                <w:moveFrom w:id="7718" w:author="Lucy Lucy" w:date="2018-09-01T00:04:00Z"/>
              </w:rPr>
            </w:pPr>
          </w:p>
        </w:tc>
        <w:tc>
          <w:tcPr>
            <w:tcW w:w="1537" w:type="pct"/>
          </w:tcPr>
          <w:p w14:paraId="35521FBA" w14:textId="76976DA8" w:rsidR="004807BF" w:rsidDel="005B7459" w:rsidRDefault="004807BF" w:rsidP="00541CAA">
            <w:pPr>
              <w:rPr>
                <w:moveFrom w:id="7719" w:author="Lucy Lucy" w:date="2018-09-01T00:04:00Z"/>
              </w:rPr>
            </w:pPr>
          </w:p>
        </w:tc>
      </w:tr>
      <w:tr w:rsidR="004807BF" w:rsidRPr="009C09B2" w:rsidDel="005B7459" w14:paraId="407E4027" w14:textId="49FAFC08" w:rsidTr="00541CAA">
        <w:tc>
          <w:tcPr>
            <w:tcW w:w="1421" w:type="pct"/>
          </w:tcPr>
          <w:p w14:paraId="3E60BE01" w14:textId="48D3D3D5" w:rsidR="004807BF" w:rsidDel="005B7459" w:rsidRDefault="00D46CC2" w:rsidP="00541CAA">
            <w:pPr>
              <w:rPr>
                <w:moveFrom w:id="7720" w:author="Lucy Lucy" w:date="2018-09-01T00:04:00Z"/>
              </w:rPr>
            </w:pPr>
            <w:moveFrom w:id="7721" w:author="Lucy Lucy" w:date="2018-09-01T00:04:00Z">
              <w:r w:rsidDel="005B7459">
                <w:t>CreatedBy</w:t>
              </w:r>
            </w:moveFrom>
          </w:p>
        </w:tc>
        <w:tc>
          <w:tcPr>
            <w:tcW w:w="804" w:type="pct"/>
          </w:tcPr>
          <w:p w14:paraId="2066089A" w14:textId="206612B9" w:rsidR="004807BF" w:rsidDel="005B7459" w:rsidRDefault="00D46CC2" w:rsidP="00541CAA">
            <w:pPr>
              <w:rPr>
                <w:moveFrom w:id="7722" w:author="Lucy Lucy" w:date="2018-09-01T00:04:00Z"/>
              </w:rPr>
            </w:pPr>
            <w:moveFrom w:id="7723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0564C66E" w14:textId="3240F544" w:rsidR="004807BF" w:rsidDel="005B7459" w:rsidRDefault="0032087B" w:rsidP="00541CAA">
            <w:pPr>
              <w:rPr>
                <w:moveFrom w:id="7724" w:author="Lucy Lucy" w:date="2018-09-01T00:04:00Z"/>
              </w:rPr>
            </w:pPr>
            <w:moveFrom w:id="7725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061D0C35" w14:textId="010E03DE" w:rsidR="004807BF" w:rsidRPr="009C09B2" w:rsidDel="005B7459" w:rsidRDefault="004807BF" w:rsidP="00541CAA">
            <w:pPr>
              <w:rPr>
                <w:moveFrom w:id="7726" w:author="Lucy Lucy" w:date="2018-09-01T00:04:00Z"/>
              </w:rPr>
            </w:pPr>
          </w:p>
        </w:tc>
        <w:tc>
          <w:tcPr>
            <w:tcW w:w="496" w:type="pct"/>
          </w:tcPr>
          <w:p w14:paraId="236A011B" w14:textId="11B7026D" w:rsidR="004807BF" w:rsidRPr="009C09B2" w:rsidDel="005B7459" w:rsidRDefault="004807BF" w:rsidP="00541CAA">
            <w:pPr>
              <w:rPr>
                <w:moveFrom w:id="7727" w:author="Lucy Lucy" w:date="2018-09-01T00:04:00Z"/>
              </w:rPr>
            </w:pPr>
          </w:p>
        </w:tc>
        <w:tc>
          <w:tcPr>
            <w:tcW w:w="1537" w:type="pct"/>
          </w:tcPr>
          <w:p w14:paraId="34B936F6" w14:textId="34E4D638" w:rsidR="004807BF" w:rsidDel="005B7459" w:rsidRDefault="004807BF" w:rsidP="00541CAA">
            <w:pPr>
              <w:rPr>
                <w:moveFrom w:id="7728" w:author="Lucy Lucy" w:date="2018-09-01T00:04:00Z"/>
              </w:rPr>
            </w:pPr>
          </w:p>
        </w:tc>
      </w:tr>
      <w:tr w:rsidR="004807BF" w:rsidRPr="009C09B2" w:rsidDel="005B7459" w14:paraId="3C3BF96E" w14:textId="7F33E417" w:rsidTr="00541CAA">
        <w:tc>
          <w:tcPr>
            <w:tcW w:w="1421" w:type="pct"/>
          </w:tcPr>
          <w:p w14:paraId="6935CB99" w14:textId="6D976CFE" w:rsidR="004807BF" w:rsidDel="005B7459" w:rsidRDefault="00D46CC2" w:rsidP="00541CAA">
            <w:pPr>
              <w:rPr>
                <w:moveFrom w:id="7729" w:author="Lucy Lucy" w:date="2018-09-01T00:04:00Z"/>
              </w:rPr>
            </w:pPr>
            <w:moveFrom w:id="7730" w:author="Lucy Lucy" w:date="2018-09-01T00:04:00Z">
              <w:r w:rsidDel="005B7459">
                <w:t>ModifiedDate</w:t>
              </w:r>
            </w:moveFrom>
          </w:p>
        </w:tc>
        <w:tc>
          <w:tcPr>
            <w:tcW w:w="804" w:type="pct"/>
          </w:tcPr>
          <w:p w14:paraId="4FD093AF" w14:textId="79D16B7A" w:rsidR="004807BF" w:rsidDel="005B7459" w:rsidRDefault="0032087B" w:rsidP="00541CAA">
            <w:pPr>
              <w:rPr>
                <w:moveFrom w:id="7731" w:author="Lucy Lucy" w:date="2018-09-01T00:04:00Z"/>
              </w:rPr>
            </w:pPr>
            <w:moveFrom w:id="7732" w:author="Lucy Lucy" w:date="2018-09-01T00:04:00Z">
              <w:r w:rsidDel="005B7459">
                <w:t>Date</w:t>
              </w:r>
            </w:moveFrom>
          </w:p>
        </w:tc>
        <w:tc>
          <w:tcPr>
            <w:tcW w:w="370" w:type="pct"/>
          </w:tcPr>
          <w:p w14:paraId="0FBE7805" w14:textId="310A2C75" w:rsidR="004807BF" w:rsidDel="005B7459" w:rsidRDefault="0032087B" w:rsidP="00541CAA">
            <w:pPr>
              <w:rPr>
                <w:moveFrom w:id="7733" w:author="Lucy Lucy" w:date="2018-09-01T00:04:00Z"/>
              </w:rPr>
            </w:pPr>
            <w:moveFrom w:id="7734" w:author="Lucy Lucy" w:date="2018-09-01T00:04:00Z">
              <w:r w:rsidDel="005B7459">
                <w:t>10</w:t>
              </w:r>
            </w:moveFrom>
          </w:p>
        </w:tc>
        <w:tc>
          <w:tcPr>
            <w:tcW w:w="371" w:type="pct"/>
          </w:tcPr>
          <w:p w14:paraId="190F0A52" w14:textId="6E5864A2" w:rsidR="004807BF" w:rsidRPr="009C09B2" w:rsidDel="005B7459" w:rsidRDefault="004807BF" w:rsidP="00541CAA">
            <w:pPr>
              <w:rPr>
                <w:moveFrom w:id="7735" w:author="Lucy Lucy" w:date="2018-09-01T00:04:00Z"/>
              </w:rPr>
            </w:pPr>
          </w:p>
        </w:tc>
        <w:tc>
          <w:tcPr>
            <w:tcW w:w="496" w:type="pct"/>
          </w:tcPr>
          <w:p w14:paraId="710BAF99" w14:textId="50199CC7" w:rsidR="004807BF" w:rsidRPr="009C09B2" w:rsidDel="005B7459" w:rsidRDefault="004807BF" w:rsidP="00541CAA">
            <w:pPr>
              <w:rPr>
                <w:moveFrom w:id="7736" w:author="Lucy Lucy" w:date="2018-09-01T00:04:00Z"/>
              </w:rPr>
            </w:pPr>
          </w:p>
        </w:tc>
        <w:tc>
          <w:tcPr>
            <w:tcW w:w="1537" w:type="pct"/>
          </w:tcPr>
          <w:p w14:paraId="685C692E" w14:textId="01A056F0" w:rsidR="004807BF" w:rsidDel="005B7459" w:rsidRDefault="004807BF" w:rsidP="00541CAA">
            <w:pPr>
              <w:rPr>
                <w:moveFrom w:id="7737" w:author="Lucy Lucy" w:date="2018-09-01T00:04:00Z"/>
              </w:rPr>
            </w:pPr>
          </w:p>
        </w:tc>
      </w:tr>
      <w:tr w:rsidR="00D46CC2" w:rsidRPr="009C09B2" w:rsidDel="005B7459" w14:paraId="0647422D" w14:textId="6A871D9C" w:rsidTr="00541CAA">
        <w:tc>
          <w:tcPr>
            <w:tcW w:w="1421" w:type="pct"/>
          </w:tcPr>
          <w:p w14:paraId="5AA49747" w14:textId="04C23B53" w:rsidR="00D46CC2" w:rsidDel="005B7459" w:rsidRDefault="00D46CC2" w:rsidP="00541CAA">
            <w:pPr>
              <w:rPr>
                <w:moveFrom w:id="7738" w:author="Lucy Lucy" w:date="2018-09-01T00:04:00Z"/>
              </w:rPr>
            </w:pPr>
            <w:moveFrom w:id="7739" w:author="Lucy Lucy" w:date="2018-09-01T00:04:00Z">
              <w:r w:rsidDel="005B7459">
                <w:t>ModifiedBy</w:t>
              </w:r>
            </w:moveFrom>
          </w:p>
        </w:tc>
        <w:tc>
          <w:tcPr>
            <w:tcW w:w="804" w:type="pct"/>
          </w:tcPr>
          <w:p w14:paraId="774C60A5" w14:textId="2A6A8CA3" w:rsidR="00D46CC2" w:rsidDel="005B7459" w:rsidRDefault="00D46CC2" w:rsidP="00541CAA">
            <w:pPr>
              <w:rPr>
                <w:moveFrom w:id="7740" w:author="Lucy Lucy" w:date="2018-09-01T00:04:00Z"/>
              </w:rPr>
            </w:pPr>
            <w:moveFrom w:id="7741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4824A2AF" w14:textId="66E07307" w:rsidR="00D46CC2" w:rsidDel="005B7459" w:rsidRDefault="00D7506E" w:rsidP="00541CAA">
            <w:pPr>
              <w:rPr>
                <w:moveFrom w:id="7742" w:author="Lucy Lucy" w:date="2018-09-01T00:04:00Z"/>
              </w:rPr>
            </w:pPr>
            <w:moveFrom w:id="7743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40820072" w14:textId="4BA9D086" w:rsidR="00D46CC2" w:rsidRPr="009C09B2" w:rsidDel="005B7459" w:rsidRDefault="00D46CC2" w:rsidP="00541CAA">
            <w:pPr>
              <w:rPr>
                <w:moveFrom w:id="7744" w:author="Lucy Lucy" w:date="2018-09-01T00:04:00Z"/>
              </w:rPr>
            </w:pPr>
          </w:p>
        </w:tc>
        <w:tc>
          <w:tcPr>
            <w:tcW w:w="496" w:type="pct"/>
          </w:tcPr>
          <w:p w14:paraId="5657EC54" w14:textId="4CB17D9E" w:rsidR="00D46CC2" w:rsidRPr="009C09B2" w:rsidDel="005B7459" w:rsidRDefault="00D46CC2" w:rsidP="00541CAA">
            <w:pPr>
              <w:rPr>
                <w:moveFrom w:id="7745" w:author="Lucy Lucy" w:date="2018-09-01T00:04:00Z"/>
              </w:rPr>
            </w:pPr>
          </w:p>
        </w:tc>
        <w:tc>
          <w:tcPr>
            <w:tcW w:w="1537" w:type="pct"/>
          </w:tcPr>
          <w:p w14:paraId="06124755" w14:textId="502D078A" w:rsidR="00D46CC2" w:rsidDel="005B7459" w:rsidRDefault="00D46CC2" w:rsidP="00541CAA">
            <w:pPr>
              <w:rPr>
                <w:moveFrom w:id="7746" w:author="Lucy Lucy" w:date="2018-09-01T00:04:00Z"/>
              </w:rPr>
            </w:pPr>
          </w:p>
        </w:tc>
      </w:tr>
      <w:tr w:rsidR="00D46CC2" w:rsidRPr="009C09B2" w:rsidDel="005B7459" w14:paraId="124B480C" w14:textId="49AC1D0A" w:rsidTr="00541CAA">
        <w:tc>
          <w:tcPr>
            <w:tcW w:w="1421" w:type="pct"/>
          </w:tcPr>
          <w:p w14:paraId="0AAEEA7A" w14:textId="62BA03DA" w:rsidR="00D46CC2" w:rsidDel="005B7459" w:rsidRDefault="00D46CC2" w:rsidP="00D46CC2">
            <w:pPr>
              <w:rPr>
                <w:moveFrom w:id="7747" w:author="Lucy Lucy" w:date="2018-09-01T00:04:00Z"/>
              </w:rPr>
            </w:pPr>
            <w:moveFrom w:id="7748" w:author="Lucy Lucy" w:date="2018-09-01T00:04:00Z">
              <w:r w:rsidRPr="009C09B2" w:rsidDel="005B7459">
                <w:t>DELETED</w:t>
              </w:r>
            </w:moveFrom>
          </w:p>
        </w:tc>
        <w:tc>
          <w:tcPr>
            <w:tcW w:w="804" w:type="pct"/>
          </w:tcPr>
          <w:p w14:paraId="73660104" w14:textId="52147161" w:rsidR="00D46CC2" w:rsidDel="005B7459" w:rsidRDefault="00D46CC2" w:rsidP="00D46CC2">
            <w:pPr>
              <w:rPr>
                <w:moveFrom w:id="7749" w:author="Lucy Lucy" w:date="2018-09-01T00:04:00Z"/>
              </w:rPr>
            </w:pPr>
            <w:moveFrom w:id="7750" w:author="Lucy Lucy" w:date="2018-09-01T00:04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2B41E739" w14:textId="5F4DC87E" w:rsidR="00D46CC2" w:rsidDel="005B7459" w:rsidRDefault="00D46CC2" w:rsidP="00D46CC2">
            <w:pPr>
              <w:rPr>
                <w:moveFrom w:id="7751" w:author="Lucy Lucy" w:date="2018-09-01T00:04:00Z"/>
              </w:rPr>
            </w:pPr>
            <w:moveFrom w:id="7752" w:author="Lucy Lucy" w:date="2018-09-01T00:04:00Z">
              <w:r w:rsidRPr="009C09B2" w:rsidDel="005B7459">
                <w:t>1</w:t>
              </w:r>
            </w:moveFrom>
          </w:p>
        </w:tc>
        <w:tc>
          <w:tcPr>
            <w:tcW w:w="371" w:type="pct"/>
          </w:tcPr>
          <w:p w14:paraId="1A50376C" w14:textId="46117DFD" w:rsidR="00D46CC2" w:rsidRPr="009C09B2" w:rsidDel="005B7459" w:rsidRDefault="00D46CC2" w:rsidP="00D46CC2">
            <w:pPr>
              <w:rPr>
                <w:moveFrom w:id="7753" w:author="Lucy Lucy" w:date="2018-09-01T00:04:00Z"/>
              </w:rPr>
            </w:pPr>
          </w:p>
        </w:tc>
        <w:tc>
          <w:tcPr>
            <w:tcW w:w="496" w:type="pct"/>
          </w:tcPr>
          <w:p w14:paraId="126AE92D" w14:textId="281B2230" w:rsidR="00D46CC2" w:rsidRPr="009C09B2" w:rsidDel="005B7459" w:rsidRDefault="00D46CC2" w:rsidP="00D46CC2">
            <w:pPr>
              <w:rPr>
                <w:moveFrom w:id="7754" w:author="Lucy Lucy" w:date="2018-09-01T00:04:00Z"/>
              </w:rPr>
            </w:pPr>
            <w:moveFrom w:id="7755" w:author="Lucy Lucy" w:date="2018-09-01T00:04:00Z">
              <w:r w:rsidRPr="009C09B2" w:rsidDel="005B7459">
                <w:t>0</w:t>
              </w:r>
            </w:moveFrom>
          </w:p>
        </w:tc>
        <w:tc>
          <w:tcPr>
            <w:tcW w:w="1537" w:type="pct"/>
          </w:tcPr>
          <w:p w14:paraId="2A802D01" w14:textId="33FB45A8" w:rsidR="00D46CC2" w:rsidDel="005B7459" w:rsidRDefault="00D46CC2" w:rsidP="00D46CC2">
            <w:pPr>
              <w:rPr>
                <w:moveFrom w:id="7756" w:author="Lucy Lucy" w:date="2018-09-01T00:04:00Z"/>
              </w:rPr>
            </w:pPr>
          </w:p>
        </w:tc>
      </w:tr>
      <w:moveFromRangeEnd w:id="7614"/>
    </w:tbl>
    <w:p w14:paraId="00DE0546" w14:textId="330B15E7" w:rsidR="00337984" w:rsidRDefault="00337984" w:rsidP="00BB197D">
      <w:pPr>
        <w:pStyle w:val="Heading2"/>
        <w:numPr>
          <w:ilvl w:val="0"/>
          <w:numId w:val="0"/>
        </w:numPr>
      </w:pPr>
    </w:p>
    <w:sectPr w:rsidR="00337984" w:rsidSect="00071328">
      <w:headerReference w:type="default" r:id="rId41"/>
      <w:footerReference w:type="default" r:id="rId42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967" w:author="Lucy Lucy" w:date="2018-09-01T00:02:00Z" w:initials="LL">
    <w:p w14:paraId="51EDDBC8" w14:textId="7FD6DB5C" w:rsidR="00D84579" w:rsidRDefault="00D84579">
      <w:pPr>
        <w:pStyle w:val="CommentText"/>
      </w:pPr>
      <w:r>
        <w:rPr>
          <w:rStyle w:val="CommentReference"/>
        </w:rPr>
        <w:annotationRef/>
      </w:r>
      <w:r>
        <w:t>Chỉ hiện thị đối với khách hàng là người nước ngoài</w:t>
      </w:r>
    </w:p>
  </w:comment>
  <w:comment w:id="5984" w:author="Lucy Lucy" w:date="2018-09-01T00:02:00Z" w:initials="LL">
    <w:p w14:paraId="06C86070" w14:textId="77777777" w:rsidR="00D84579" w:rsidRDefault="00D84579" w:rsidP="00714622">
      <w:pPr>
        <w:pStyle w:val="CommentText"/>
      </w:pPr>
      <w:r>
        <w:rPr>
          <w:rStyle w:val="CommentReference"/>
        </w:rPr>
        <w:annotationRef/>
      </w:r>
      <w:r>
        <w:t>Chỉ hiện thị đối với khách hàng là người nước ngoài</w:t>
      </w:r>
    </w:p>
    <w:p w14:paraId="377654B7" w14:textId="519CC898" w:rsidR="00D84579" w:rsidRDefault="00D84579">
      <w:pPr>
        <w:pStyle w:val="CommentText"/>
      </w:pPr>
    </w:p>
  </w:comment>
  <w:comment w:id="5995" w:author="Lucy Lucy" w:date="2018-09-01T00:01:00Z" w:initials="LL">
    <w:p w14:paraId="561C54B7" w14:textId="67307A9C" w:rsidR="00D84579" w:rsidRDefault="00D84579">
      <w:pPr>
        <w:pStyle w:val="CommentText"/>
      </w:pPr>
      <w:r>
        <w:rPr>
          <w:rStyle w:val="CommentReference"/>
        </w:rPr>
        <w:annotationRef/>
      </w:r>
      <w:r>
        <w:t>Chỉ hiện thị đối với khách hàng là người nước ngoài</w:t>
      </w:r>
    </w:p>
  </w:comment>
  <w:comment w:id="6916" w:author="Le Tuyen" w:date="2018-06-06T22:38:00Z" w:initials="LT">
    <w:p w14:paraId="11448AC8" w14:textId="77777777" w:rsidR="00D84579" w:rsidRDefault="00D84579" w:rsidP="005B7459">
      <w:pPr>
        <w:pStyle w:val="CommentText"/>
      </w:pPr>
      <w:r>
        <w:rPr>
          <w:rStyle w:val="CommentReference"/>
        </w:rPr>
        <w:annotationRef/>
      </w:r>
      <w:r>
        <w:t>Tích vào mục này thì thêm 2 checkbox số hình (từ hình thứ 2) và số trang (từ trang thứ 7) để tính phí ở mục 5</w:t>
      </w:r>
    </w:p>
  </w:comment>
  <w:comment w:id="6919" w:author="Le Tuyen" w:date="2018-06-06T22:38:00Z" w:initials="LT">
    <w:p w14:paraId="0D8CC61E" w14:textId="77777777" w:rsidR="00D84579" w:rsidRDefault="00D84579" w:rsidP="005B7459">
      <w:pPr>
        <w:pStyle w:val="CommentText"/>
      </w:pPr>
      <w:r>
        <w:rPr>
          <w:rStyle w:val="CommentReference"/>
        </w:rPr>
        <w:annotationRef/>
      </w:r>
      <w:r>
        <w:t>Tích vào mục này thì thêm 2 checkbox số hình (từ hình thứ 2) để tính phí ở mục 5</w:t>
      </w:r>
    </w:p>
    <w:p w14:paraId="6C992DDC" w14:textId="77777777" w:rsidR="00D84579" w:rsidRDefault="00D84579" w:rsidP="005B745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EDDBC8" w15:done="0"/>
  <w15:commentEx w15:paraId="377654B7" w15:done="0"/>
  <w15:commentEx w15:paraId="561C54B7" w15:done="0"/>
  <w15:commentEx w15:paraId="11448AC8" w15:done="0"/>
  <w15:commentEx w15:paraId="6C992D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EDDBC8" w16cid:durableId="1F3455AB"/>
  <w16cid:commentId w16cid:paraId="377654B7" w16cid:durableId="1F345596"/>
  <w16cid:commentId w16cid:paraId="561C54B7" w16cid:durableId="1F345573"/>
  <w16cid:commentId w16cid:paraId="11448AC8" w16cid:durableId="173E12AC"/>
  <w16cid:commentId w16cid:paraId="6C992DDC" w16cid:durableId="173E12F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9896DF" w14:textId="77777777" w:rsidR="008127AF" w:rsidRDefault="008127AF">
      <w:r>
        <w:separator/>
      </w:r>
    </w:p>
  </w:endnote>
  <w:endnote w:type="continuationSeparator" w:id="0">
    <w:p w14:paraId="4B1C13D6" w14:textId="77777777" w:rsidR="008127AF" w:rsidRDefault="008127AF">
      <w:r>
        <w:continuationSeparator/>
      </w:r>
    </w:p>
  </w:endnote>
  <w:endnote w:type="continuationNotice" w:id="1">
    <w:p w14:paraId="05B32C71" w14:textId="77777777" w:rsidR="008127AF" w:rsidRDefault="008127AF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E2AE2" w14:textId="07F41550" w:rsidR="00D84579" w:rsidRPr="00BF5369" w:rsidRDefault="00D84579" w:rsidP="00853389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del w:id="7759" w:author="Lucy Lucy" w:date="2018-08-31T22:30:00Z">
      <w:r w:rsidDel="000E5912">
        <w:delText>33-BM/PM/HDCV/NAV</w:delText>
      </w:r>
      <w:r w:rsidRPr="00853389" w:rsidDel="000E5912">
        <w:delText>IS</w:delText>
      </w:r>
      <w:r w:rsidDel="000E5912">
        <w:delText>OFT</w:delText>
      </w:r>
    </w:del>
    <w:r>
      <w:tab/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20E14">
      <w:rPr>
        <w:rStyle w:val="PageNumber"/>
        <w:noProof/>
      </w:rPr>
      <w:t>24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20E14">
      <w:rPr>
        <w:rStyle w:val="PageNumber"/>
        <w:noProof/>
      </w:rPr>
      <w:t>31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D2BA6E" w14:textId="77777777" w:rsidR="008127AF" w:rsidRDefault="008127AF">
      <w:r>
        <w:separator/>
      </w:r>
    </w:p>
  </w:footnote>
  <w:footnote w:type="continuationSeparator" w:id="0">
    <w:p w14:paraId="7BDF89B8" w14:textId="77777777" w:rsidR="008127AF" w:rsidRDefault="008127AF">
      <w:r>
        <w:continuationSeparator/>
      </w:r>
    </w:p>
  </w:footnote>
  <w:footnote w:type="continuationNotice" w:id="1">
    <w:p w14:paraId="01AA0613" w14:textId="77777777" w:rsidR="008127AF" w:rsidRDefault="008127AF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E2AE1" w14:textId="34008B5A" w:rsidR="00D84579" w:rsidRPr="00660D9E" w:rsidRDefault="00D84579" w:rsidP="00853389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del w:id="7757" w:author="Lucy Lucy" w:date="2018-08-31T22:30:00Z">
      <w:r w:rsidDel="000E5912">
        <w:delText>HNX_CORE</w:delText>
      </w:r>
    </w:del>
    <w:ins w:id="7758" w:author="Lucy Lucy" w:date="2018-08-31T22:30:00Z">
      <w:r>
        <w:t>LEGALTECH</w:t>
      </w:r>
    </w:ins>
    <w:r>
      <w:t xml:space="preserve">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13328D"/>
    <w:multiLevelType w:val="hybridMultilevel"/>
    <w:tmpl w:val="A26A29D6"/>
    <w:lvl w:ilvl="0" w:tplc="AC805F7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D96C3A"/>
    <w:multiLevelType w:val="multilevel"/>
    <w:tmpl w:val="B0CE52F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5" w15:restartNumberingAfterBreak="0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1"/>
  </w:num>
  <w:num w:numId="4">
    <w:abstractNumId w:val="10"/>
  </w:num>
  <w:num w:numId="5">
    <w:abstractNumId w:val="24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1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2"/>
  </w:num>
  <w:num w:numId="17">
    <w:abstractNumId w:val="28"/>
  </w:num>
  <w:num w:numId="18">
    <w:abstractNumId w:val="7"/>
  </w:num>
  <w:num w:numId="19">
    <w:abstractNumId w:val="19"/>
  </w:num>
  <w:num w:numId="20">
    <w:abstractNumId w:val="6"/>
  </w:num>
  <w:num w:numId="21">
    <w:abstractNumId w:val="26"/>
  </w:num>
  <w:num w:numId="22">
    <w:abstractNumId w:val="23"/>
  </w:num>
  <w:num w:numId="23">
    <w:abstractNumId w:val="17"/>
  </w:num>
  <w:num w:numId="24">
    <w:abstractNumId w:val="2"/>
  </w:num>
  <w:num w:numId="25">
    <w:abstractNumId w:val="18"/>
  </w:num>
  <w:num w:numId="26">
    <w:abstractNumId w:val="23"/>
  </w:num>
  <w:num w:numId="27">
    <w:abstractNumId w:val="23"/>
  </w:num>
  <w:num w:numId="28">
    <w:abstractNumId w:val="23"/>
  </w:num>
  <w:num w:numId="29">
    <w:abstractNumId w:val="23"/>
  </w:num>
  <w:num w:numId="30">
    <w:abstractNumId w:val="23"/>
  </w:num>
  <w:num w:numId="31">
    <w:abstractNumId w:val="15"/>
  </w:num>
  <w:num w:numId="32">
    <w:abstractNumId w:val="27"/>
  </w:num>
  <w:num w:numId="33">
    <w:abstractNumId w:val="20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ucy Lucy">
    <w15:presenceInfo w15:providerId="Windows Live" w15:userId="8320ee512d6c523c"/>
  </w15:person>
  <w15:person w15:author="sangdd">
    <w15:presenceInfo w15:providerId="Windows Live" w15:userId="3710d9d011fa16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07803"/>
    <w:rsid w:val="00011FDE"/>
    <w:rsid w:val="0001267C"/>
    <w:rsid w:val="0001354C"/>
    <w:rsid w:val="0001391D"/>
    <w:rsid w:val="000153F7"/>
    <w:rsid w:val="00015875"/>
    <w:rsid w:val="00015A82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0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5EFA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05A6"/>
    <w:rsid w:val="00070B20"/>
    <w:rsid w:val="00071328"/>
    <w:rsid w:val="0007181A"/>
    <w:rsid w:val="00071AFF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883"/>
    <w:rsid w:val="00080DD6"/>
    <w:rsid w:val="000818D1"/>
    <w:rsid w:val="0008213D"/>
    <w:rsid w:val="0008371B"/>
    <w:rsid w:val="00083A34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8A4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4F06"/>
    <w:rsid w:val="000B5133"/>
    <w:rsid w:val="000C1067"/>
    <w:rsid w:val="000C2E1D"/>
    <w:rsid w:val="000C35B3"/>
    <w:rsid w:val="000C4D87"/>
    <w:rsid w:val="000C52F8"/>
    <w:rsid w:val="000C5310"/>
    <w:rsid w:val="000C5488"/>
    <w:rsid w:val="000C5BD1"/>
    <w:rsid w:val="000C5CB4"/>
    <w:rsid w:val="000C6BF8"/>
    <w:rsid w:val="000D1AEC"/>
    <w:rsid w:val="000D234D"/>
    <w:rsid w:val="000D46FA"/>
    <w:rsid w:val="000D4A4A"/>
    <w:rsid w:val="000D5075"/>
    <w:rsid w:val="000D57E0"/>
    <w:rsid w:val="000D6255"/>
    <w:rsid w:val="000D711F"/>
    <w:rsid w:val="000D7EA5"/>
    <w:rsid w:val="000E0CF0"/>
    <w:rsid w:val="000E18CC"/>
    <w:rsid w:val="000E1D48"/>
    <w:rsid w:val="000E2E6A"/>
    <w:rsid w:val="000E43D5"/>
    <w:rsid w:val="000E4A7B"/>
    <w:rsid w:val="000E4B50"/>
    <w:rsid w:val="000E5912"/>
    <w:rsid w:val="000E7D05"/>
    <w:rsid w:val="000E7F52"/>
    <w:rsid w:val="000F1030"/>
    <w:rsid w:val="000F1784"/>
    <w:rsid w:val="000F1F1E"/>
    <w:rsid w:val="000F46A7"/>
    <w:rsid w:val="000F4AA6"/>
    <w:rsid w:val="000F6F61"/>
    <w:rsid w:val="000F746A"/>
    <w:rsid w:val="00100AE2"/>
    <w:rsid w:val="001018E1"/>
    <w:rsid w:val="00102085"/>
    <w:rsid w:val="00104C77"/>
    <w:rsid w:val="0010600E"/>
    <w:rsid w:val="0010623D"/>
    <w:rsid w:val="00106E12"/>
    <w:rsid w:val="00106FBD"/>
    <w:rsid w:val="00107C9C"/>
    <w:rsid w:val="0011000C"/>
    <w:rsid w:val="001105F8"/>
    <w:rsid w:val="00111164"/>
    <w:rsid w:val="0011147A"/>
    <w:rsid w:val="00112E20"/>
    <w:rsid w:val="00112E52"/>
    <w:rsid w:val="00115061"/>
    <w:rsid w:val="00115959"/>
    <w:rsid w:val="00115D28"/>
    <w:rsid w:val="0011753D"/>
    <w:rsid w:val="001176DF"/>
    <w:rsid w:val="0011778B"/>
    <w:rsid w:val="00117A05"/>
    <w:rsid w:val="0012085A"/>
    <w:rsid w:val="00121576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4737B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06F6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2889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626"/>
    <w:rsid w:val="002018A2"/>
    <w:rsid w:val="00201966"/>
    <w:rsid w:val="002027E4"/>
    <w:rsid w:val="00203892"/>
    <w:rsid w:val="00203E6A"/>
    <w:rsid w:val="002044B8"/>
    <w:rsid w:val="002048E5"/>
    <w:rsid w:val="00205210"/>
    <w:rsid w:val="002060F5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146F"/>
    <w:rsid w:val="002222B7"/>
    <w:rsid w:val="002228E8"/>
    <w:rsid w:val="0022436C"/>
    <w:rsid w:val="00225729"/>
    <w:rsid w:val="00226219"/>
    <w:rsid w:val="0023041A"/>
    <w:rsid w:val="002305AE"/>
    <w:rsid w:val="002305EF"/>
    <w:rsid w:val="002314AA"/>
    <w:rsid w:val="002323C7"/>
    <w:rsid w:val="00234B8A"/>
    <w:rsid w:val="00235278"/>
    <w:rsid w:val="00235E66"/>
    <w:rsid w:val="0023618D"/>
    <w:rsid w:val="00236E60"/>
    <w:rsid w:val="002374E2"/>
    <w:rsid w:val="0023757A"/>
    <w:rsid w:val="00237A37"/>
    <w:rsid w:val="00237B1B"/>
    <w:rsid w:val="002419C1"/>
    <w:rsid w:val="002421E8"/>
    <w:rsid w:val="00242EB6"/>
    <w:rsid w:val="00244162"/>
    <w:rsid w:val="00244CEE"/>
    <w:rsid w:val="00246003"/>
    <w:rsid w:val="002461A1"/>
    <w:rsid w:val="002464B0"/>
    <w:rsid w:val="002468BB"/>
    <w:rsid w:val="002476FB"/>
    <w:rsid w:val="00251564"/>
    <w:rsid w:val="00254C1C"/>
    <w:rsid w:val="00255E4B"/>
    <w:rsid w:val="00260BE2"/>
    <w:rsid w:val="00261807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56AC"/>
    <w:rsid w:val="002869B1"/>
    <w:rsid w:val="002874A5"/>
    <w:rsid w:val="00290689"/>
    <w:rsid w:val="00292CF6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0713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279"/>
    <w:rsid w:val="002D5A4D"/>
    <w:rsid w:val="002D629F"/>
    <w:rsid w:val="002D686A"/>
    <w:rsid w:val="002D6A45"/>
    <w:rsid w:val="002D6F5C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1CCB"/>
    <w:rsid w:val="002F28A3"/>
    <w:rsid w:val="002F2DF8"/>
    <w:rsid w:val="002F411C"/>
    <w:rsid w:val="002F5183"/>
    <w:rsid w:val="002F69A4"/>
    <w:rsid w:val="003009F7"/>
    <w:rsid w:val="00300C9F"/>
    <w:rsid w:val="003012C2"/>
    <w:rsid w:val="00301F48"/>
    <w:rsid w:val="003022E9"/>
    <w:rsid w:val="00304931"/>
    <w:rsid w:val="00304D5C"/>
    <w:rsid w:val="00305E31"/>
    <w:rsid w:val="00306071"/>
    <w:rsid w:val="00306B52"/>
    <w:rsid w:val="00306BDF"/>
    <w:rsid w:val="00306DB2"/>
    <w:rsid w:val="00307481"/>
    <w:rsid w:val="00307C8A"/>
    <w:rsid w:val="00307FBE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87B"/>
    <w:rsid w:val="00320EB8"/>
    <w:rsid w:val="003239D8"/>
    <w:rsid w:val="00324AC4"/>
    <w:rsid w:val="003258D1"/>
    <w:rsid w:val="00325DED"/>
    <w:rsid w:val="00327DEE"/>
    <w:rsid w:val="00331626"/>
    <w:rsid w:val="00333BBD"/>
    <w:rsid w:val="00333C60"/>
    <w:rsid w:val="00334C47"/>
    <w:rsid w:val="00335500"/>
    <w:rsid w:val="00336993"/>
    <w:rsid w:val="00336DAF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3CC8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6F37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6E0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5488"/>
    <w:rsid w:val="003D5F13"/>
    <w:rsid w:val="003D72BE"/>
    <w:rsid w:val="003D7C82"/>
    <w:rsid w:val="003E0640"/>
    <w:rsid w:val="003E1A61"/>
    <w:rsid w:val="003E210B"/>
    <w:rsid w:val="003E2241"/>
    <w:rsid w:val="003E2BA9"/>
    <w:rsid w:val="003E397B"/>
    <w:rsid w:val="003E58E0"/>
    <w:rsid w:val="003E60CA"/>
    <w:rsid w:val="003E7ACA"/>
    <w:rsid w:val="003F02E2"/>
    <w:rsid w:val="003F2010"/>
    <w:rsid w:val="003F448A"/>
    <w:rsid w:val="003F4743"/>
    <w:rsid w:val="003F4EDC"/>
    <w:rsid w:val="003F503F"/>
    <w:rsid w:val="003F553B"/>
    <w:rsid w:val="003F6FC2"/>
    <w:rsid w:val="003F7D33"/>
    <w:rsid w:val="00400481"/>
    <w:rsid w:val="00400B1E"/>
    <w:rsid w:val="00402207"/>
    <w:rsid w:val="004072AB"/>
    <w:rsid w:val="00410FB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037E"/>
    <w:rsid w:val="004427EC"/>
    <w:rsid w:val="0044463B"/>
    <w:rsid w:val="00444A39"/>
    <w:rsid w:val="0044786E"/>
    <w:rsid w:val="00447A4B"/>
    <w:rsid w:val="00447B22"/>
    <w:rsid w:val="00447C34"/>
    <w:rsid w:val="004510AF"/>
    <w:rsid w:val="00451957"/>
    <w:rsid w:val="004524A8"/>
    <w:rsid w:val="00452B35"/>
    <w:rsid w:val="00452C39"/>
    <w:rsid w:val="00454197"/>
    <w:rsid w:val="00456094"/>
    <w:rsid w:val="00456D38"/>
    <w:rsid w:val="00456E4A"/>
    <w:rsid w:val="0045749D"/>
    <w:rsid w:val="00457C3B"/>
    <w:rsid w:val="00460F13"/>
    <w:rsid w:val="004613E8"/>
    <w:rsid w:val="004621E9"/>
    <w:rsid w:val="0046248E"/>
    <w:rsid w:val="0046368B"/>
    <w:rsid w:val="00463B16"/>
    <w:rsid w:val="00465501"/>
    <w:rsid w:val="00465C01"/>
    <w:rsid w:val="00466FDA"/>
    <w:rsid w:val="00467170"/>
    <w:rsid w:val="00467421"/>
    <w:rsid w:val="0047073F"/>
    <w:rsid w:val="00470A7D"/>
    <w:rsid w:val="004710E4"/>
    <w:rsid w:val="004711CC"/>
    <w:rsid w:val="00473726"/>
    <w:rsid w:val="004738D2"/>
    <w:rsid w:val="00474302"/>
    <w:rsid w:val="00475769"/>
    <w:rsid w:val="00475CC4"/>
    <w:rsid w:val="00476537"/>
    <w:rsid w:val="004769AD"/>
    <w:rsid w:val="00476F55"/>
    <w:rsid w:val="00480168"/>
    <w:rsid w:val="004807BF"/>
    <w:rsid w:val="004841FF"/>
    <w:rsid w:val="004847C7"/>
    <w:rsid w:val="00484E97"/>
    <w:rsid w:val="00485BF7"/>
    <w:rsid w:val="00486528"/>
    <w:rsid w:val="0048698E"/>
    <w:rsid w:val="00490117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41"/>
    <w:rsid w:val="004A1EE9"/>
    <w:rsid w:val="004A20D6"/>
    <w:rsid w:val="004A391E"/>
    <w:rsid w:val="004A5120"/>
    <w:rsid w:val="004A78AE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0C46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68C"/>
    <w:rsid w:val="00516BC0"/>
    <w:rsid w:val="00516E93"/>
    <w:rsid w:val="00517095"/>
    <w:rsid w:val="005170D7"/>
    <w:rsid w:val="005176EA"/>
    <w:rsid w:val="0052013D"/>
    <w:rsid w:val="00520A4D"/>
    <w:rsid w:val="0052277C"/>
    <w:rsid w:val="00522AD9"/>
    <w:rsid w:val="00523506"/>
    <w:rsid w:val="00524E27"/>
    <w:rsid w:val="005257D5"/>
    <w:rsid w:val="00526198"/>
    <w:rsid w:val="00530B50"/>
    <w:rsid w:val="00531ACA"/>
    <w:rsid w:val="00533696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1CAA"/>
    <w:rsid w:val="00543C4E"/>
    <w:rsid w:val="00544AC6"/>
    <w:rsid w:val="005453ED"/>
    <w:rsid w:val="0054551B"/>
    <w:rsid w:val="00545898"/>
    <w:rsid w:val="00547050"/>
    <w:rsid w:val="00547AE1"/>
    <w:rsid w:val="00547EC1"/>
    <w:rsid w:val="005520BA"/>
    <w:rsid w:val="00552602"/>
    <w:rsid w:val="00552E50"/>
    <w:rsid w:val="00553258"/>
    <w:rsid w:val="00553498"/>
    <w:rsid w:val="00553B6C"/>
    <w:rsid w:val="00555218"/>
    <w:rsid w:val="005555AA"/>
    <w:rsid w:val="00555CA9"/>
    <w:rsid w:val="00557081"/>
    <w:rsid w:val="005606C4"/>
    <w:rsid w:val="00561057"/>
    <w:rsid w:val="005619AE"/>
    <w:rsid w:val="00562438"/>
    <w:rsid w:val="00562AC8"/>
    <w:rsid w:val="005632B9"/>
    <w:rsid w:val="0056331B"/>
    <w:rsid w:val="00564FA4"/>
    <w:rsid w:val="00565662"/>
    <w:rsid w:val="00566462"/>
    <w:rsid w:val="005664CF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2CD2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59"/>
    <w:rsid w:val="005B749D"/>
    <w:rsid w:val="005C2FEA"/>
    <w:rsid w:val="005C3BB5"/>
    <w:rsid w:val="005C451C"/>
    <w:rsid w:val="005C4DB8"/>
    <w:rsid w:val="005C4F91"/>
    <w:rsid w:val="005C5EF0"/>
    <w:rsid w:val="005C7D2D"/>
    <w:rsid w:val="005C7F49"/>
    <w:rsid w:val="005D03F2"/>
    <w:rsid w:val="005D04CD"/>
    <w:rsid w:val="005D0F37"/>
    <w:rsid w:val="005D1CB7"/>
    <w:rsid w:val="005D1EAF"/>
    <w:rsid w:val="005D247C"/>
    <w:rsid w:val="005D2FBF"/>
    <w:rsid w:val="005D3533"/>
    <w:rsid w:val="005D4CD8"/>
    <w:rsid w:val="005D58E8"/>
    <w:rsid w:val="005E0614"/>
    <w:rsid w:val="005E0B36"/>
    <w:rsid w:val="005E0C4F"/>
    <w:rsid w:val="005E0CE0"/>
    <w:rsid w:val="005E19D2"/>
    <w:rsid w:val="005E3048"/>
    <w:rsid w:val="005E4A55"/>
    <w:rsid w:val="005E559D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2F2A"/>
    <w:rsid w:val="0060739A"/>
    <w:rsid w:val="00607A75"/>
    <w:rsid w:val="00611BA9"/>
    <w:rsid w:val="006125B7"/>
    <w:rsid w:val="00612657"/>
    <w:rsid w:val="00613012"/>
    <w:rsid w:val="0061305F"/>
    <w:rsid w:val="00613B90"/>
    <w:rsid w:val="00613D33"/>
    <w:rsid w:val="006154F3"/>
    <w:rsid w:val="0061653D"/>
    <w:rsid w:val="00617DF9"/>
    <w:rsid w:val="00617EA0"/>
    <w:rsid w:val="006206D9"/>
    <w:rsid w:val="006211AE"/>
    <w:rsid w:val="00625A0A"/>
    <w:rsid w:val="0062775C"/>
    <w:rsid w:val="006300EF"/>
    <w:rsid w:val="0063053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67823"/>
    <w:rsid w:val="00670226"/>
    <w:rsid w:val="006702D1"/>
    <w:rsid w:val="0067084E"/>
    <w:rsid w:val="006708EA"/>
    <w:rsid w:val="0067160E"/>
    <w:rsid w:val="0067579F"/>
    <w:rsid w:val="0067673C"/>
    <w:rsid w:val="006776CE"/>
    <w:rsid w:val="00681F77"/>
    <w:rsid w:val="006821E9"/>
    <w:rsid w:val="006839E2"/>
    <w:rsid w:val="0068450A"/>
    <w:rsid w:val="00685843"/>
    <w:rsid w:val="00685CF5"/>
    <w:rsid w:val="00685FE1"/>
    <w:rsid w:val="00690465"/>
    <w:rsid w:val="006904E0"/>
    <w:rsid w:val="00690EEB"/>
    <w:rsid w:val="00691458"/>
    <w:rsid w:val="00691C1D"/>
    <w:rsid w:val="00692AD4"/>
    <w:rsid w:val="006931CC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474"/>
    <w:rsid w:val="006B267E"/>
    <w:rsid w:val="006B366A"/>
    <w:rsid w:val="006B4F19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C7C6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D43"/>
    <w:rsid w:val="00707FED"/>
    <w:rsid w:val="0071050A"/>
    <w:rsid w:val="00711B5D"/>
    <w:rsid w:val="007124FE"/>
    <w:rsid w:val="00712EB7"/>
    <w:rsid w:val="00714259"/>
    <w:rsid w:val="00714622"/>
    <w:rsid w:val="00715BCB"/>
    <w:rsid w:val="00716D7D"/>
    <w:rsid w:val="0071706E"/>
    <w:rsid w:val="0072105F"/>
    <w:rsid w:val="00721DD8"/>
    <w:rsid w:val="00723A28"/>
    <w:rsid w:val="00723BDA"/>
    <w:rsid w:val="00726E94"/>
    <w:rsid w:val="00731FCD"/>
    <w:rsid w:val="00732E7C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2179"/>
    <w:rsid w:val="00753481"/>
    <w:rsid w:val="00753ADA"/>
    <w:rsid w:val="007620BF"/>
    <w:rsid w:val="00764C73"/>
    <w:rsid w:val="00764DCD"/>
    <w:rsid w:val="007660A7"/>
    <w:rsid w:val="0076625D"/>
    <w:rsid w:val="00767585"/>
    <w:rsid w:val="00767A44"/>
    <w:rsid w:val="00771D0C"/>
    <w:rsid w:val="0077201A"/>
    <w:rsid w:val="00774FAF"/>
    <w:rsid w:val="007755ED"/>
    <w:rsid w:val="007816B7"/>
    <w:rsid w:val="007818E4"/>
    <w:rsid w:val="007839A6"/>
    <w:rsid w:val="00786F56"/>
    <w:rsid w:val="0078734E"/>
    <w:rsid w:val="0079076D"/>
    <w:rsid w:val="00790FA7"/>
    <w:rsid w:val="00793768"/>
    <w:rsid w:val="00794FAB"/>
    <w:rsid w:val="007953ED"/>
    <w:rsid w:val="007A0109"/>
    <w:rsid w:val="007A138E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97F"/>
    <w:rsid w:val="007D1E9E"/>
    <w:rsid w:val="007D491D"/>
    <w:rsid w:val="007D5296"/>
    <w:rsid w:val="007D58FA"/>
    <w:rsid w:val="007D5DE2"/>
    <w:rsid w:val="007D5FBD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117A"/>
    <w:rsid w:val="007F24A4"/>
    <w:rsid w:val="007F3421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0793B"/>
    <w:rsid w:val="008127AF"/>
    <w:rsid w:val="00813BFF"/>
    <w:rsid w:val="00814720"/>
    <w:rsid w:val="00816EDA"/>
    <w:rsid w:val="008200B0"/>
    <w:rsid w:val="008208CB"/>
    <w:rsid w:val="008210A5"/>
    <w:rsid w:val="00824B9B"/>
    <w:rsid w:val="00824ED2"/>
    <w:rsid w:val="00825AEE"/>
    <w:rsid w:val="00825CA2"/>
    <w:rsid w:val="0082622A"/>
    <w:rsid w:val="008306FC"/>
    <w:rsid w:val="008307D1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5DBA"/>
    <w:rsid w:val="008566F6"/>
    <w:rsid w:val="00856962"/>
    <w:rsid w:val="008574EF"/>
    <w:rsid w:val="00857CB5"/>
    <w:rsid w:val="00857D2D"/>
    <w:rsid w:val="008601C5"/>
    <w:rsid w:val="00860675"/>
    <w:rsid w:val="00860757"/>
    <w:rsid w:val="00861139"/>
    <w:rsid w:val="008613B6"/>
    <w:rsid w:val="0086151F"/>
    <w:rsid w:val="00863032"/>
    <w:rsid w:val="00864C69"/>
    <w:rsid w:val="00866B31"/>
    <w:rsid w:val="00867C29"/>
    <w:rsid w:val="00870AD5"/>
    <w:rsid w:val="008715C7"/>
    <w:rsid w:val="00872FE2"/>
    <w:rsid w:val="0087455F"/>
    <w:rsid w:val="008746C5"/>
    <w:rsid w:val="00875A60"/>
    <w:rsid w:val="0087714E"/>
    <w:rsid w:val="00883DCD"/>
    <w:rsid w:val="008853F6"/>
    <w:rsid w:val="008854A1"/>
    <w:rsid w:val="00887FD6"/>
    <w:rsid w:val="008904D1"/>
    <w:rsid w:val="0089076D"/>
    <w:rsid w:val="0089083B"/>
    <w:rsid w:val="008915E1"/>
    <w:rsid w:val="0089309E"/>
    <w:rsid w:val="0089328B"/>
    <w:rsid w:val="008948F8"/>
    <w:rsid w:val="008A0234"/>
    <w:rsid w:val="008A1236"/>
    <w:rsid w:val="008A20AD"/>
    <w:rsid w:val="008A284A"/>
    <w:rsid w:val="008A4412"/>
    <w:rsid w:val="008A44C2"/>
    <w:rsid w:val="008A5449"/>
    <w:rsid w:val="008A758E"/>
    <w:rsid w:val="008B0887"/>
    <w:rsid w:val="008B1881"/>
    <w:rsid w:val="008B207B"/>
    <w:rsid w:val="008B3133"/>
    <w:rsid w:val="008B485C"/>
    <w:rsid w:val="008B66A4"/>
    <w:rsid w:val="008B7C0D"/>
    <w:rsid w:val="008C0FBA"/>
    <w:rsid w:val="008C1B4F"/>
    <w:rsid w:val="008C1BAB"/>
    <w:rsid w:val="008C34FA"/>
    <w:rsid w:val="008C3601"/>
    <w:rsid w:val="008C3882"/>
    <w:rsid w:val="008C49AE"/>
    <w:rsid w:val="008D2C8E"/>
    <w:rsid w:val="008D2D9A"/>
    <w:rsid w:val="008D3755"/>
    <w:rsid w:val="008D3ADB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88D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4C7A"/>
    <w:rsid w:val="00935175"/>
    <w:rsid w:val="00936ECB"/>
    <w:rsid w:val="00940B00"/>
    <w:rsid w:val="00942344"/>
    <w:rsid w:val="00943844"/>
    <w:rsid w:val="00946AB6"/>
    <w:rsid w:val="0094760C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2DDF"/>
    <w:rsid w:val="009645DE"/>
    <w:rsid w:val="00964659"/>
    <w:rsid w:val="009646B0"/>
    <w:rsid w:val="009652C6"/>
    <w:rsid w:val="00965739"/>
    <w:rsid w:val="00966077"/>
    <w:rsid w:val="009660D1"/>
    <w:rsid w:val="009702C4"/>
    <w:rsid w:val="00973F97"/>
    <w:rsid w:val="009758DF"/>
    <w:rsid w:val="00976AB4"/>
    <w:rsid w:val="0097754B"/>
    <w:rsid w:val="00980F20"/>
    <w:rsid w:val="00981244"/>
    <w:rsid w:val="009827B8"/>
    <w:rsid w:val="00984E66"/>
    <w:rsid w:val="00986551"/>
    <w:rsid w:val="0098773D"/>
    <w:rsid w:val="00990D99"/>
    <w:rsid w:val="00993CAA"/>
    <w:rsid w:val="009958C0"/>
    <w:rsid w:val="00996DB2"/>
    <w:rsid w:val="00997F0A"/>
    <w:rsid w:val="009A0CD7"/>
    <w:rsid w:val="009A21B7"/>
    <w:rsid w:val="009A30B3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4A3"/>
    <w:rsid w:val="009B5F36"/>
    <w:rsid w:val="009B67FD"/>
    <w:rsid w:val="009B6E65"/>
    <w:rsid w:val="009B6EC6"/>
    <w:rsid w:val="009B7A18"/>
    <w:rsid w:val="009B7C01"/>
    <w:rsid w:val="009C09B2"/>
    <w:rsid w:val="009C1543"/>
    <w:rsid w:val="009C1F51"/>
    <w:rsid w:val="009C2A40"/>
    <w:rsid w:val="009C3596"/>
    <w:rsid w:val="009C41C3"/>
    <w:rsid w:val="009C4A68"/>
    <w:rsid w:val="009C4D38"/>
    <w:rsid w:val="009C56CA"/>
    <w:rsid w:val="009C6B03"/>
    <w:rsid w:val="009C7C0D"/>
    <w:rsid w:val="009D0358"/>
    <w:rsid w:val="009D16E8"/>
    <w:rsid w:val="009D238D"/>
    <w:rsid w:val="009D25E3"/>
    <w:rsid w:val="009D271F"/>
    <w:rsid w:val="009D28EA"/>
    <w:rsid w:val="009D4133"/>
    <w:rsid w:val="009D529D"/>
    <w:rsid w:val="009D570D"/>
    <w:rsid w:val="009E0C9F"/>
    <w:rsid w:val="009E2225"/>
    <w:rsid w:val="009E2673"/>
    <w:rsid w:val="009E2792"/>
    <w:rsid w:val="009E3703"/>
    <w:rsid w:val="009E4A09"/>
    <w:rsid w:val="009E5566"/>
    <w:rsid w:val="009E6E8C"/>
    <w:rsid w:val="009F08EE"/>
    <w:rsid w:val="009F169D"/>
    <w:rsid w:val="009F42B9"/>
    <w:rsid w:val="009F5246"/>
    <w:rsid w:val="009F5AE2"/>
    <w:rsid w:val="009F658B"/>
    <w:rsid w:val="00A00ADA"/>
    <w:rsid w:val="00A0222B"/>
    <w:rsid w:val="00A02636"/>
    <w:rsid w:val="00A04D7A"/>
    <w:rsid w:val="00A053AF"/>
    <w:rsid w:val="00A10AA4"/>
    <w:rsid w:val="00A111A4"/>
    <w:rsid w:val="00A13BAE"/>
    <w:rsid w:val="00A15077"/>
    <w:rsid w:val="00A15710"/>
    <w:rsid w:val="00A17148"/>
    <w:rsid w:val="00A20064"/>
    <w:rsid w:val="00A20976"/>
    <w:rsid w:val="00A20E14"/>
    <w:rsid w:val="00A21004"/>
    <w:rsid w:val="00A226E3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17D"/>
    <w:rsid w:val="00A367D1"/>
    <w:rsid w:val="00A36CD1"/>
    <w:rsid w:val="00A37031"/>
    <w:rsid w:val="00A37045"/>
    <w:rsid w:val="00A37AC7"/>
    <w:rsid w:val="00A37F51"/>
    <w:rsid w:val="00A404E9"/>
    <w:rsid w:val="00A405CA"/>
    <w:rsid w:val="00A409B2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5A7F"/>
    <w:rsid w:val="00A56635"/>
    <w:rsid w:val="00A57036"/>
    <w:rsid w:val="00A62035"/>
    <w:rsid w:val="00A636C4"/>
    <w:rsid w:val="00A63FD0"/>
    <w:rsid w:val="00A65F33"/>
    <w:rsid w:val="00A6677D"/>
    <w:rsid w:val="00A67FA6"/>
    <w:rsid w:val="00A67FBB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0B1F"/>
    <w:rsid w:val="00A9158A"/>
    <w:rsid w:val="00A92B12"/>
    <w:rsid w:val="00A941F6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C7B7D"/>
    <w:rsid w:val="00AD0DFA"/>
    <w:rsid w:val="00AD264B"/>
    <w:rsid w:val="00AD3A1F"/>
    <w:rsid w:val="00AD4861"/>
    <w:rsid w:val="00AD4B06"/>
    <w:rsid w:val="00AD574D"/>
    <w:rsid w:val="00AD58CA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2DDB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87E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76C3E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198E"/>
    <w:rsid w:val="00B92F20"/>
    <w:rsid w:val="00B937D9"/>
    <w:rsid w:val="00B94621"/>
    <w:rsid w:val="00B9464A"/>
    <w:rsid w:val="00B9474E"/>
    <w:rsid w:val="00B94E62"/>
    <w:rsid w:val="00B95431"/>
    <w:rsid w:val="00BA0070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A7F59"/>
    <w:rsid w:val="00BB0A2B"/>
    <w:rsid w:val="00BB0E23"/>
    <w:rsid w:val="00BB0FFB"/>
    <w:rsid w:val="00BB10B8"/>
    <w:rsid w:val="00BB120E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982"/>
    <w:rsid w:val="00BC0D4B"/>
    <w:rsid w:val="00BC0D5C"/>
    <w:rsid w:val="00BC1E0D"/>
    <w:rsid w:val="00BC449F"/>
    <w:rsid w:val="00BC5690"/>
    <w:rsid w:val="00BC5A6E"/>
    <w:rsid w:val="00BC5BAE"/>
    <w:rsid w:val="00BD0443"/>
    <w:rsid w:val="00BD0F55"/>
    <w:rsid w:val="00BD36BA"/>
    <w:rsid w:val="00BD3ABF"/>
    <w:rsid w:val="00BD415C"/>
    <w:rsid w:val="00BD4D35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2862"/>
    <w:rsid w:val="00BF4B4C"/>
    <w:rsid w:val="00BF52B7"/>
    <w:rsid w:val="00BF5369"/>
    <w:rsid w:val="00BF5939"/>
    <w:rsid w:val="00BF7627"/>
    <w:rsid w:val="00BF7B0E"/>
    <w:rsid w:val="00BF7C73"/>
    <w:rsid w:val="00C01715"/>
    <w:rsid w:val="00C019BD"/>
    <w:rsid w:val="00C01CF6"/>
    <w:rsid w:val="00C03CF9"/>
    <w:rsid w:val="00C060CE"/>
    <w:rsid w:val="00C07852"/>
    <w:rsid w:val="00C107B1"/>
    <w:rsid w:val="00C11038"/>
    <w:rsid w:val="00C11475"/>
    <w:rsid w:val="00C12277"/>
    <w:rsid w:val="00C1327F"/>
    <w:rsid w:val="00C1328A"/>
    <w:rsid w:val="00C13BF3"/>
    <w:rsid w:val="00C14CB6"/>
    <w:rsid w:val="00C15555"/>
    <w:rsid w:val="00C16137"/>
    <w:rsid w:val="00C16C98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2FF9"/>
    <w:rsid w:val="00C3332D"/>
    <w:rsid w:val="00C33533"/>
    <w:rsid w:val="00C33839"/>
    <w:rsid w:val="00C3478C"/>
    <w:rsid w:val="00C3555E"/>
    <w:rsid w:val="00C36562"/>
    <w:rsid w:val="00C3743D"/>
    <w:rsid w:val="00C37558"/>
    <w:rsid w:val="00C37664"/>
    <w:rsid w:val="00C400D2"/>
    <w:rsid w:val="00C40B05"/>
    <w:rsid w:val="00C42323"/>
    <w:rsid w:val="00C42560"/>
    <w:rsid w:val="00C432A7"/>
    <w:rsid w:val="00C441E6"/>
    <w:rsid w:val="00C44CAE"/>
    <w:rsid w:val="00C44E1D"/>
    <w:rsid w:val="00C455C5"/>
    <w:rsid w:val="00C456EE"/>
    <w:rsid w:val="00C50C25"/>
    <w:rsid w:val="00C50FA8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6579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482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165A"/>
    <w:rsid w:val="00CB207A"/>
    <w:rsid w:val="00CB255B"/>
    <w:rsid w:val="00CB3798"/>
    <w:rsid w:val="00CB447B"/>
    <w:rsid w:val="00CB711A"/>
    <w:rsid w:val="00CB744F"/>
    <w:rsid w:val="00CB7DCF"/>
    <w:rsid w:val="00CC06AA"/>
    <w:rsid w:val="00CC090B"/>
    <w:rsid w:val="00CC0B8A"/>
    <w:rsid w:val="00CC3155"/>
    <w:rsid w:val="00CC53A6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1F2"/>
    <w:rsid w:val="00CF1B70"/>
    <w:rsid w:val="00CF224F"/>
    <w:rsid w:val="00CF30C2"/>
    <w:rsid w:val="00CF363E"/>
    <w:rsid w:val="00CF49DE"/>
    <w:rsid w:val="00CF5003"/>
    <w:rsid w:val="00CF568F"/>
    <w:rsid w:val="00CF6C2D"/>
    <w:rsid w:val="00CF75D6"/>
    <w:rsid w:val="00D007FD"/>
    <w:rsid w:val="00D021F3"/>
    <w:rsid w:val="00D02D03"/>
    <w:rsid w:val="00D03554"/>
    <w:rsid w:val="00D036BE"/>
    <w:rsid w:val="00D03B04"/>
    <w:rsid w:val="00D0609C"/>
    <w:rsid w:val="00D06FE5"/>
    <w:rsid w:val="00D1045C"/>
    <w:rsid w:val="00D106FD"/>
    <w:rsid w:val="00D111B8"/>
    <w:rsid w:val="00D11DEC"/>
    <w:rsid w:val="00D1243F"/>
    <w:rsid w:val="00D12B44"/>
    <w:rsid w:val="00D13505"/>
    <w:rsid w:val="00D13C1A"/>
    <w:rsid w:val="00D14136"/>
    <w:rsid w:val="00D147C9"/>
    <w:rsid w:val="00D14A9B"/>
    <w:rsid w:val="00D15377"/>
    <w:rsid w:val="00D16D9E"/>
    <w:rsid w:val="00D174BC"/>
    <w:rsid w:val="00D177FB"/>
    <w:rsid w:val="00D17CAF"/>
    <w:rsid w:val="00D17D65"/>
    <w:rsid w:val="00D208CC"/>
    <w:rsid w:val="00D212D5"/>
    <w:rsid w:val="00D2199C"/>
    <w:rsid w:val="00D22205"/>
    <w:rsid w:val="00D2489E"/>
    <w:rsid w:val="00D249ED"/>
    <w:rsid w:val="00D3078D"/>
    <w:rsid w:val="00D30A3C"/>
    <w:rsid w:val="00D30F98"/>
    <w:rsid w:val="00D32628"/>
    <w:rsid w:val="00D33D21"/>
    <w:rsid w:val="00D34FC8"/>
    <w:rsid w:val="00D368D4"/>
    <w:rsid w:val="00D407E4"/>
    <w:rsid w:val="00D40F42"/>
    <w:rsid w:val="00D4280A"/>
    <w:rsid w:val="00D42D53"/>
    <w:rsid w:val="00D43AF9"/>
    <w:rsid w:val="00D44AD1"/>
    <w:rsid w:val="00D44C8F"/>
    <w:rsid w:val="00D46CC2"/>
    <w:rsid w:val="00D508B6"/>
    <w:rsid w:val="00D51CEB"/>
    <w:rsid w:val="00D523A3"/>
    <w:rsid w:val="00D524E9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506E"/>
    <w:rsid w:val="00D76921"/>
    <w:rsid w:val="00D83BD1"/>
    <w:rsid w:val="00D84579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744"/>
    <w:rsid w:val="00D96BB2"/>
    <w:rsid w:val="00D970EA"/>
    <w:rsid w:val="00D9761E"/>
    <w:rsid w:val="00D97F84"/>
    <w:rsid w:val="00DA02C8"/>
    <w:rsid w:val="00DA19FE"/>
    <w:rsid w:val="00DA2AE6"/>
    <w:rsid w:val="00DA34D8"/>
    <w:rsid w:val="00DA3EB9"/>
    <w:rsid w:val="00DA4F88"/>
    <w:rsid w:val="00DA5A34"/>
    <w:rsid w:val="00DA5EAF"/>
    <w:rsid w:val="00DA60D6"/>
    <w:rsid w:val="00DA7425"/>
    <w:rsid w:val="00DA76B3"/>
    <w:rsid w:val="00DA7BD3"/>
    <w:rsid w:val="00DB0F31"/>
    <w:rsid w:val="00DB1043"/>
    <w:rsid w:val="00DB1384"/>
    <w:rsid w:val="00DB19E3"/>
    <w:rsid w:val="00DB25C9"/>
    <w:rsid w:val="00DB30AE"/>
    <w:rsid w:val="00DB3F24"/>
    <w:rsid w:val="00DB5691"/>
    <w:rsid w:val="00DB59FE"/>
    <w:rsid w:val="00DC10B8"/>
    <w:rsid w:val="00DC2CBA"/>
    <w:rsid w:val="00DC3BA2"/>
    <w:rsid w:val="00DC3FF0"/>
    <w:rsid w:val="00DC5DFB"/>
    <w:rsid w:val="00DC6E24"/>
    <w:rsid w:val="00DC72B5"/>
    <w:rsid w:val="00DD15ED"/>
    <w:rsid w:val="00DD19E9"/>
    <w:rsid w:val="00DD1DE1"/>
    <w:rsid w:val="00DD1EB7"/>
    <w:rsid w:val="00DD223F"/>
    <w:rsid w:val="00DD2660"/>
    <w:rsid w:val="00DD324F"/>
    <w:rsid w:val="00DD34EB"/>
    <w:rsid w:val="00DD3DCF"/>
    <w:rsid w:val="00DD7068"/>
    <w:rsid w:val="00DD73D7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2FDF"/>
    <w:rsid w:val="00DF4507"/>
    <w:rsid w:val="00DF50A2"/>
    <w:rsid w:val="00DF5FDE"/>
    <w:rsid w:val="00E00B18"/>
    <w:rsid w:val="00E01B5B"/>
    <w:rsid w:val="00E01F46"/>
    <w:rsid w:val="00E026ED"/>
    <w:rsid w:val="00E02C25"/>
    <w:rsid w:val="00E06FF5"/>
    <w:rsid w:val="00E07728"/>
    <w:rsid w:val="00E10539"/>
    <w:rsid w:val="00E139D4"/>
    <w:rsid w:val="00E13F52"/>
    <w:rsid w:val="00E14E86"/>
    <w:rsid w:val="00E15D0B"/>
    <w:rsid w:val="00E1797D"/>
    <w:rsid w:val="00E1797F"/>
    <w:rsid w:val="00E17D79"/>
    <w:rsid w:val="00E21DF8"/>
    <w:rsid w:val="00E22E48"/>
    <w:rsid w:val="00E23470"/>
    <w:rsid w:val="00E23D6E"/>
    <w:rsid w:val="00E24327"/>
    <w:rsid w:val="00E24CF8"/>
    <w:rsid w:val="00E25C9B"/>
    <w:rsid w:val="00E262C9"/>
    <w:rsid w:val="00E27736"/>
    <w:rsid w:val="00E27914"/>
    <w:rsid w:val="00E31089"/>
    <w:rsid w:val="00E31825"/>
    <w:rsid w:val="00E31CE6"/>
    <w:rsid w:val="00E32315"/>
    <w:rsid w:val="00E32AB6"/>
    <w:rsid w:val="00E33156"/>
    <w:rsid w:val="00E342C7"/>
    <w:rsid w:val="00E34E08"/>
    <w:rsid w:val="00E364FF"/>
    <w:rsid w:val="00E36AF0"/>
    <w:rsid w:val="00E36FED"/>
    <w:rsid w:val="00E37D02"/>
    <w:rsid w:val="00E42EAE"/>
    <w:rsid w:val="00E448B0"/>
    <w:rsid w:val="00E452CD"/>
    <w:rsid w:val="00E453C8"/>
    <w:rsid w:val="00E45434"/>
    <w:rsid w:val="00E45F8E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138B"/>
    <w:rsid w:val="00E62D96"/>
    <w:rsid w:val="00E6314C"/>
    <w:rsid w:val="00E653FE"/>
    <w:rsid w:val="00E71259"/>
    <w:rsid w:val="00E719E6"/>
    <w:rsid w:val="00E72380"/>
    <w:rsid w:val="00E73021"/>
    <w:rsid w:val="00E73334"/>
    <w:rsid w:val="00E73433"/>
    <w:rsid w:val="00E73D2C"/>
    <w:rsid w:val="00E74D25"/>
    <w:rsid w:val="00E74EFC"/>
    <w:rsid w:val="00E755F4"/>
    <w:rsid w:val="00E77E10"/>
    <w:rsid w:val="00E80591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3D5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068"/>
    <w:rsid w:val="00EC6853"/>
    <w:rsid w:val="00ED12A1"/>
    <w:rsid w:val="00ED2079"/>
    <w:rsid w:val="00ED3830"/>
    <w:rsid w:val="00ED3F4D"/>
    <w:rsid w:val="00ED6B96"/>
    <w:rsid w:val="00ED7692"/>
    <w:rsid w:val="00ED7BD2"/>
    <w:rsid w:val="00EE0003"/>
    <w:rsid w:val="00EE1CA7"/>
    <w:rsid w:val="00EE1CF1"/>
    <w:rsid w:val="00EE20E4"/>
    <w:rsid w:val="00EE3176"/>
    <w:rsid w:val="00EE5557"/>
    <w:rsid w:val="00EE5DF8"/>
    <w:rsid w:val="00EE6CFB"/>
    <w:rsid w:val="00EE7A5E"/>
    <w:rsid w:val="00EE7B02"/>
    <w:rsid w:val="00EE7DF5"/>
    <w:rsid w:val="00EF058A"/>
    <w:rsid w:val="00EF1215"/>
    <w:rsid w:val="00EF225C"/>
    <w:rsid w:val="00EF2A8E"/>
    <w:rsid w:val="00EF3B7D"/>
    <w:rsid w:val="00EF4907"/>
    <w:rsid w:val="00EF5445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5832"/>
    <w:rsid w:val="00F379A0"/>
    <w:rsid w:val="00F41691"/>
    <w:rsid w:val="00F43F4E"/>
    <w:rsid w:val="00F4473A"/>
    <w:rsid w:val="00F44DE3"/>
    <w:rsid w:val="00F46404"/>
    <w:rsid w:val="00F46A33"/>
    <w:rsid w:val="00F46A49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873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77F25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0FCA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B64FC"/>
    <w:rsid w:val="00FC07FC"/>
    <w:rsid w:val="00FC0945"/>
    <w:rsid w:val="00FC2128"/>
    <w:rsid w:val="00FC2588"/>
    <w:rsid w:val="00FC353F"/>
    <w:rsid w:val="00FC4374"/>
    <w:rsid w:val="00FC6180"/>
    <w:rsid w:val="00FC7C6A"/>
    <w:rsid w:val="00FD15F0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0D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0D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5369"/>
  </w:style>
  <w:style w:type="table" w:styleId="TableGrid">
    <w:name w:val="Table Grid"/>
    <w:basedOn w:val="TableNormal"/>
    <w:rsid w:val="00BF5369"/>
    <w:pPr>
      <w:spacing w:before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qFormat/>
    <w:rsid w:val="00F51113"/>
  </w:style>
  <w:style w:type="paragraph" w:styleId="TOC2">
    <w:name w:val="toc 2"/>
    <w:basedOn w:val="Normal"/>
    <w:next w:val="Normal"/>
    <w:autoRedefine/>
    <w:uiPriority w:val="39"/>
    <w:qFormat/>
    <w:rsid w:val="00F51113"/>
    <w:pPr>
      <w:ind w:left="200"/>
    </w:pPr>
  </w:style>
  <w:style w:type="character" w:styleId="Hyperlink">
    <w:name w:val="Hyperlink"/>
    <w:basedOn w:val="DefaultParagraphFont"/>
    <w:uiPriority w:val="99"/>
    <w:rsid w:val="00F51113"/>
    <w:rPr>
      <w:color w:val="0000FF"/>
      <w:u w:val="single"/>
    </w:rPr>
  </w:style>
  <w:style w:type="paragraph" w:styleId="FootnoteText">
    <w:name w:val="footnote text"/>
    <w:basedOn w:val="Normal"/>
    <w:semiHidden/>
    <w:rsid w:val="00B27909"/>
    <w:rPr>
      <w:sz w:val="16"/>
      <w:szCs w:val="16"/>
    </w:rPr>
  </w:style>
  <w:style w:type="character" w:styleId="FootnoteReference">
    <w:name w:val="footnote reference"/>
    <w:basedOn w:val="DefaultParagraphFont"/>
    <w:semiHidden/>
    <w:rsid w:val="00402207"/>
    <w:rPr>
      <w:vertAlign w:val="superscript"/>
    </w:rPr>
  </w:style>
  <w:style w:type="paragraph" w:styleId="DocumentMap">
    <w:name w:val="Document Map"/>
    <w:basedOn w:val="Normal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Normal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aption">
    <w:name w:val="caption"/>
    <w:aliases w:val="Picture"/>
    <w:basedOn w:val="Normal"/>
    <w:next w:val="Normal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alloonText">
    <w:name w:val="Balloon Text"/>
    <w:basedOn w:val="Normal"/>
    <w:link w:val="BalloonText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2476F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20B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qFormat/>
    <w:rsid w:val="00207694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TO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NormalIndent">
    <w:name w:val="Normal Indent"/>
    <w:basedOn w:val="Normal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CommentReference">
    <w:name w:val="annotation reference"/>
    <w:basedOn w:val="DefaultParagraphFont"/>
    <w:rsid w:val="009607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607F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9607F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960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607F7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DefaultParagraphFont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omments" Target="comments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footer" Target="footer1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microsoft.com/office/2011/relationships/commentsExtended" Target="commentsExtended.xml"/><Relationship Id="rId45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4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Relationship Id="rId43" Type="http://schemas.openxmlformats.org/officeDocument/2006/relationships/fontTable" Target="fontTable.xml"/><Relationship Id="rId8" Type="http://schemas.openxmlformats.org/officeDocument/2006/relationships/customXml" Target="../customXml/item8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.vsdx"/><Relationship Id="rId46" Type="http://schemas.microsoft.com/office/2016/09/relationships/commentsIds" Target="commentsIds.xml"/><Relationship Id="rId20" Type="http://schemas.openxmlformats.org/officeDocument/2006/relationships/customXml" Target="../customXml/item20.xm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96A3D-FFBF-4A72-B63D-A249F029B2F2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7B5FC440-FE10-4AA0-818C-785D2E68D9B5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78819C0C-B904-424C-8F56-44AE735A9911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9BBC3294-C7DD-441E-A34E-DE63DF987B00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99EA69C8-D81C-43E5-82B3-BC63BF3FB1AB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15C0F18D-C5A2-4E67-A8BA-223318CFC522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1CCD1F04-4E16-4836-8460-55BE86C9B131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30BA95DD-1801-463F-8B03-577BC87F55BE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F927021D-4DBB-4313-85BC-4F2A7C89F127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32A2E618-A232-4102-A364-BC37C07A8E0F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DA473DD6-1066-4A88-A183-53B4799A2C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AF84B4-8BFA-4A0B-8DC1-849A7013C3F7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28671F59-C016-46BF-B67F-AE487BD55178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21F47DC7-0EE8-4970-8A95-D570E8F94915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16FECDB7-2E52-49BB-B8C7-10A4E5282D2E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C39B5D86-A4C6-43BD-A0CF-D324A8E6BFDB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28F80988-926A-4A38-A301-2584A8135898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51ACB997-F991-4A8F-BCC1-4BDC3A453796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36CA7381-9B9F-40DA-8024-C6CB116C9FAA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90609019-525E-4D22-9CFD-EBCC242EEB36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15109C5F-AD0D-4AEC-811A-64EAB77AF422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81789998-60BC-4AF6-9B16-1C55C414B8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81708D1-821A-4708-A2D4-BCD87619E6E7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87AF7499-AE43-4955-9FC8-9317F0233B9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0D8A47-53F6-4162-9AA8-D2F063165E8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62702BC-715B-412C-B24B-88F8CAD9A71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ED492A0-99E2-4D9C-ADA7-3F89A2BF90E2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C91AC5FC-DED9-4951-8197-0F4016558C02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57F61A74-9190-487F-AF0E-CD5C680CA06A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9EE93727-1685-432B-92B9-6F99D8FF7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10873</TotalTime>
  <Pages>31</Pages>
  <Words>6101</Words>
  <Characters>34778</Characters>
  <Application>Microsoft Office Word</Application>
  <DocSecurity>0</DocSecurity>
  <Lines>289</Lines>
  <Paragraphs>81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40798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Navisoft</dc:creator>
  <cp:lastModifiedBy>sangdd</cp:lastModifiedBy>
  <cp:revision>665</cp:revision>
  <dcterms:created xsi:type="dcterms:W3CDTF">2012-02-28T03:38:00Z</dcterms:created>
  <dcterms:modified xsi:type="dcterms:W3CDTF">2018-09-03T15:03:00Z</dcterms:modified>
</cp:coreProperties>
</file>