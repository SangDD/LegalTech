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23525649"/>
      <w:r w:rsidRPr="009C09B2">
        <w:rPr>
          <w:b/>
          <w:sz w:val="24"/>
        </w:rPr>
        <w:lastRenderedPageBreak/>
        <w:t>MỤC LỤC</w:t>
      </w:r>
      <w:bookmarkEnd w:id="6"/>
    </w:p>
    <w:p w14:paraId="090E3106" w14:textId="46E8B02E" w:rsidR="00D84579" w:rsidRDefault="005347B4">
      <w:pPr>
        <w:pStyle w:val="Mucluc1"/>
        <w:tabs>
          <w:tab w:val="right" w:leader="dot" w:pos="8787"/>
        </w:tabs>
        <w:rPr>
          <w:ins w:id="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ins w:id="8" w:author="Lucy Lucy" w:date="2018-09-01T00:26:00Z">
        <w:r w:rsidR="00D84579" w:rsidRPr="008B72D2">
          <w:rPr>
            <w:rStyle w:val="Siuktni"/>
            <w:noProof/>
          </w:rPr>
          <w:fldChar w:fldCharType="begin"/>
        </w:r>
        <w:r w:rsidR="00D84579" w:rsidRPr="008B72D2">
          <w:rPr>
            <w:rStyle w:val="Siuktni"/>
            <w:noProof/>
          </w:rPr>
          <w:instrText xml:space="preserve"> </w:instrText>
        </w:r>
        <w:r w:rsidR="00D84579">
          <w:rPr>
            <w:noProof/>
          </w:rPr>
          <w:instrText>HYPERLINK \l "_Toc523525649"</w:instrText>
        </w:r>
        <w:r w:rsidR="00D84579" w:rsidRPr="008B72D2">
          <w:rPr>
            <w:rStyle w:val="Siuktni"/>
            <w:noProof/>
          </w:rPr>
          <w:instrText xml:space="preserve"> </w:instrText>
        </w:r>
        <w:r w:rsidR="00D84579" w:rsidRPr="008B72D2">
          <w:rPr>
            <w:rStyle w:val="Siuktni"/>
            <w:noProof/>
          </w:rPr>
          <w:fldChar w:fldCharType="separate"/>
        </w:r>
        <w:r w:rsidR="00D84579" w:rsidRPr="008B72D2">
          <w:rPr>
            <w:rStyle w:val="Siuktni"/>
            <w:b/>
            <w:noProof/>
          </w:rPr>
          <w:t>MỤC LỤC</w:t>
        </w:r>
        <w:r w:rsidR="00D84579">
          <w:rPr>
            <w:noProof/>
            <w:webHidden/>
          </w:rPr>
          <w:tab/>
        </w:r>
        <w:r w:rsidR="00D84579">
          <w:rPr>
            <w:noProof/>
            <w:webHidden/>
          </w:rPr>
          <w:fldChar w:fldCharType="begin"/>
        </w:r>
        <w:r w:rsidR="00D84579">
          <w:rPr>
            <w:noProof/>
            <w:webHidden/>
          </w:rPr>
          <w:instrText xml:space="preserve"> PAGEREF _Toc523525649 \h </w:instrText>
        </w:r>
      </w:ins>
      <w:r w:rsidR="00D84579">
        <w:rPr>
          <w:noProof/>
          <w:webHidden/>
        </w:rPr>
      </w:r>
      <w:r w:rsidR="00D84579">
        <w:rPr>
          <w:noProof/>
          <w:webHidden/>
        </w:rPr>
        <w:fldChar w:fldCharType="separate"/>
      </w:r>
      <w:ins w:id="9" w:author="Lucy Lucy" w:date="2018-09-01T00:26:00Z">
        <w:r w:rsidR="00D84579">
          <w:rPr>
            <w:noProof/>
            <w:webHidden/>
          </w:rPr>
          <w:t>2</w:t>
        </w:r>
        <w:r w:rsidR="00D84579">
          <w:rPr>
            <w:noProof/>
            <w:webHidden/>
          </w:rPr>
          <w:fldChar w:fldCharType="end"/>
        </w:r>
        <w:r w:rsidR="00D84579" w:rsidRPr="008B72D2">
          <w:rPr>
            <w:rStyle w:val="Siuktni"/>
            <w:noProof/>
          </w:rPr>
          <w:fldChar w:fldCharType="end"/>
        </w:r>
      </w:ins>
    </w:p>
    <w:p w14:paraId="007B5799" w14:textId="0CA39E83" w:rsidR="00D84579" w:rsidRDefault="00D84579">
      <w:pPr>
        <w:pStyle w:val="Mucluc1"/>
        <w:tabs>
          <w:tab w:val="right" w:leader="dot" w:pos="8787"/>
        </w:tabs>
        <w:rPr>
          <w:ins w:id="1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BẢNG THÔNG TIN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6DC46B3" w14:textId="782DEBC6" w:rsidR="00D84579" w:rsidRDefault="00D84579">
      <w:pPr>
        <w:pStyle w:val="Mucluc2"/>
        <w:tabs>
          <w:tab w:val="left" w:pos="880"/>
          <w:tab w:val="right" w:leader="dot" w:pos="8787"/>
        </w:tabs>
        <w:rPr>
          <w:ins w:id="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Mô hình quan hệ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910AC3" w14:textId="4E7ED6A2" w:rsidR="00D84579" w:rsidRDefault="00D84579">
      <w:pPr>
        <w:pStyle w:val="Mucluc2"/>
        <w:tabs>
          <w:tab w:val="left" w:pos="880"/>
          <w:tab w:val="right" w:leader="dot" w:pos="8787"/>
        </w:tabs>
        <w:rPr>
          <w:ins w:id="1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AllCode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568FA1" w14:textId="3DE723E6" w:rsidR="00D84579" w:rsidRDefault="00D84579">
      <w:pPr>
        <w:pStyle w:val="Mucluc2"/>
        <w:tabs>
          <w:tab w:val="left" w:pos="880"/>
          <w:tab w:val="right" w:leader="dot" w:pos="8787"/>
        </w:tabs>
        <w:rPr>
          <w:ins w:id="1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"_Toc523525653"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Sys_Application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_Toc523525653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" w:author="Lucy Lucy" w:date="2018-09-01T00:26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1D0D8D5" w14:textId="744FE3D7" w:rsidR="00D84579" w:rsidRDefault="00D84579">
      <w:pPr>
        <w:pStyle w:val="Mucluc2"/>
        <w:tabs>
          <w:tab w:val="left" w:pos="880"/>
          <w:tab w:val="right" w:leader="dot" w:pos="8787"/>
        </w:tabs>
        <w:rPr>
          <w:ins w:id="2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" w:author="Lucy Lucy" w:date="2018-09-01T00:26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41B548F" w14:textId="5EFE560C" w:rsidR="00D84579" w:rsidRDefault="00D84579">
      <w:pPr>
        <w:pStyle w:val="Mucluc2"/>
        <w:tabs>
          <w:tab w:val="left" w:pos="880"/>
          <w:tab w:val="right" w:leader="dot" w:pos="8787"/>
        </w:tabs>
        <w:rPr>
          <w:ins w:id="2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"_Toc523526275"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Sys_App_Fix_Charge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_Toc523526275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787C6C5" w14:textId="7116ECBC" w:rsidR="00D84579" w:rsidRDefault="00D84579">
      <w:pPr>
        <w:pStyle w:val="Mucluc2"/>
        <w:tabs>
          <w:tab w:val="left" w:pos="880"/>
          <w:tab w:val="right" w:leader="dot" w:pos="8787"/>
        </w:tabs>
        <w:rPr>
          <w:ins w:id="2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2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green"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green"/>
          </w:rPr>
          <w:t>Sys_Service_Charge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EE13EB8" w14:textId="4E245D27" w:rsidR="00D84579" w:rsidRDefault="00D84579">
      <w:pPr>
        <w:pStyle w:val="Mucluc2"/>
        <w:tabs>
          <w:tab w:val="left" w:pos="880"/>
          <w:tab w:val="right" w:leader="dot" w:pos="8787"/>
        </w:tabs>
        <w:rPr>
          <w:ins w:id="3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"_Toc523526331"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Sys_App_Service_Charge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3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22FF9CD" w14:textId="1AC0CA25" w:rsidR="00D84579" w:rsidRDefault="00D84579">
      <w:pPr>
        <w:pStyle w:val="Mucluc2"/>
        <w:tabs>
          <w:tab w:val="left" w:pos="880"/>
          <w:tab w:val="right" w:leader="dot" w:pos="8787"/>
        </w:tabs>
        <w:rPr>
          <w:ins w:id="3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6" w:author="Lucy Lucy" w:date="2018-09-01T00:26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58F08F5" w14:textId="085875D3" w:rsidR="00D84579" w:rsidRDefault="00D84579">
      <w:pPr>
        <w:pStyle w:val="Mucluc2"/>
        <w:tabs>
          <w:tab w:val="left" w:pos="880"/>
          <w:tab w:val="right" w:leader="dot" w:pos="8787"/>
        </w:tabs>
        <w:rPr>
          <w:ins w:id="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3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Sys_App_Document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B5796E4" w14:textId="69758AB0" w:rsidR="00D84579" w:rsidRDefault="00D84579">
      <w:pPr>
        <w:pStyle w:val="Mucluc2"/>
        <w:tabs>
          <w:tab w:val="left" w:pos="880"/>
          <w:tab w:val="right" w:leader="dot" w:pos="8787"/>
        </w:tabs>
        <w:rPr>
          <w:ins w:id="4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  <w:highlight w:val="yellow"/>
          </w:rPr>
          <w:t>1.10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  <w:highlight w:val="yellow"/>
          </w:rPr>
          <w:t>Application_Header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2" w:author="Lucy Lucy" w:date="2018-09-01T00:26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A447448" w14:textId="2AB7FCE4" w:rsidR="00D84579" w:rsidRDefault="00D84579">
      <w:pPr>
        <w:pStyle w:val="Mucluc2"/>
        <w:tabs>
          <w:tab w:val="left" w:pos="880"/>
          <w:tab w:val="right" w:leader="dot" w:pos="8787"/>
        </w:tabs>
        <w:rPr>
          <w:ins w:id="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2DC4A0" w14:textId="1FEF977E" w:rsidR="00D84579" w:rsidRDefault="00D84579">
      <w:pPr>
        <w:pStyle w:val="Mucluc2"/>
        <w:tabs>
          <w:tab w:val="left" w:pos="880"/>
          <w:tab w:val="right" w:leader="dot" w:pos="8787"/>
        </w:tabs>
        <w:rPr>
          <w:ins w:id="4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4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App_Fee_Service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Lucy Lucy" w:date="2018-09-01T00:26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9DCF921" w14:textId="47294981" w:rsidR="00D84579" w:rsidRDefault="00D84579">
      <w:pPr>
        <w:pStyle w:val="Mucluc2"/>
        <w:tabs>
          <w:tab w:val="left" w:pos="880"/>
          <w:tab w:val="right" w:leader="dot" w:pos="8787"/>
        </w:tabs>
        <w:rPr>
          <w:ins w:id="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Lucy Lucy" w:date="2018-09-01T00:26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4E3A02" w14:textId="6103791F" w:rsidR="00D84579" w:rsidRDefault="00D84579">
      <w:pPr>
        <w:pStyle w:val="Mucluc2"/>
        <w:tabs>
          <w:tab w:val="left" w:pos="880"/>
          <w:tab w:val="right" w:leader="dot" w:pos="8787"/>
        </w:tabs>
        <w:rPr>
          <w:ins w:id="5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"_Toc523526399"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App_Lawer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_Toc523526399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D144274" w14:textId="31143D7B" w:rsidR="00D84579" w:rsidRDefault="00D84579">
      <w:pPr>
        <w:pStyle w:val="Mucluc2"/>
        <w:tabs>
          <w:tab w:val="left" w:pos="880"/>
          <w:tab w:val="right" w:leader="dot" w:pos="8787"/>
        </w:tabs>
        <w:rPr>
          <w:ins w:id="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App_Reject_Info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Lucy Lucy" w:date="2018-09-01T00:26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D46535A" w14:textId="42B0B0F9" w:rsidR="00D84579" w:rsidRDefault="00D84579">
      <w:pPr>
        <w:pStyle w:val="Mucluc2"/>
        <w:tabs>
          <w:tab w:val="left" w:pos="880"/>
          <w:tab w:val="right" w:leader="dot" w:pos="8787"/>
        </w:tabs>
        <w:rPr>
          <w:ins w:id="5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5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App_Document_Others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DF87D3C" w14:textId="258D1932" w:rsidR="00D84579" w:rsidRDefault="00D84579">
      <w:pPr>
        <w:pStyle w:val="Mucluc2"/>
        <w:tabs>
          <w:tab w:val="left" w:pos="880"/>
          <w:tab w:val="right" w:leader="dot" w:pos="8787"/>
        </w:tabs>
        <w:rPr>
          <w:ins w:id="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App_Class_Detail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0E942F5" w14:textId="15E5DECF" w:rsidR="00D84579" w:rsidRDefault="00D84579">
      <w:pPr>
        <w:pStyle w:val="Mucluc2"/>
        <w:tabs>
          <w:tab w:val="left" w:pos="880"/>
          <w:tab w:val="right" w:leader="dot" w:pos="8787"/>
        </w:tabs>
        <w:rPr>
          <w:ins w:id="6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TimeSheet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Lucy Lucy" w:date="2018-09-01T00:26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FBA9AE1" w14:textId="7BC7C6C3" w:rsidR="00D84579" w:rsidRDefault="00D84579">
      <w:pPr>
        <w:pStyle w:val="Mucluc2"/>
        <w:tabs>
          <w:tab w:val="left" w:pos="880"/>
          <w:tab w:val="right" w:leader="dot" w:pos="8787"/>
        </w:tabs>
        <w:rPr>
          <w:ins w:id="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6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Lucy Lucy" w:date="2018-09-01T00:26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D47677" w14:textId="0868D278" w:rsidR="00D84579" w:rsidRDefault="00D84579">
      <w:pPr>
        <w:pStyle w:val="Mucluc2"/>
        <w:tabs>
          <w:tab w:val="left" w:pos="880"/>
          <w:tab w:val="right" w:leader="dot" w:pos="8787"/>
        </w:tabs>
        <w:rPr>
          <w:ins w:id="7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Search_Detail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5D18D11" w14:textId="45E7F556" w:rsidR="00D84579" w:rsidRDefault="00D84579">
      <w:pPr>
        <w:pStyle w:val="Mucluc2"/>
        <w:tabs>
          <w:tab w:val="left" w:pos="880"/>
          <w:tab w:val="right" w:leader="dot" w:pos="8787"/>
        </w:tabs>
        <w:rPr>
          <w:ins w:id="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4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Lucy Lucy" w:date="2018-09-01T00:26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1DBD37" w14:textId="3109A007" w:rsidR="00D84579" w:rsidRDefault="00D84579">
      <w:pPr>
        <w:pStyle w:val="Mucluc2"/>
        <w:tabs>
          <w:tab w:val="left" w:pos="880"/>
          <w:tab w:val="right" w:leader="dot" w:pos="8787"/>
        </w:tabs>
        <w:rPr>
          <w:ins w:id="7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7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Lucy Lucy" w:date="2018-09-01T00:26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26F09A29" w14:textId="1F963801" w:rsidR="00D84579" w:rsidRDefault="00D84579">
      <w:pPr>
        <w:pStyle w:val="Mucluc2"/>
        <w:tabs>
          <w:tab w:val="left" w:pos="880"/>
          <w:tab w:val="right" w:leader="dot" w:pos="8787"/>
        </w:tabs>
        <w:rPr>
          <w:ins w:id="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Lucy Lucy" w:date="2018-09-01T00:26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756CCB1" w14:textId="1A7390D4" w:rsidR="00D84579" w:rsidRDefault="00D84579">
      <w:pPr>
        <w:pStyle w:val="Mucluc2"/>
        <w:tabs>
          <w:tab w:val="left" w:pos="880"/>
          <w:tab w:val="right" w:leader="dot" w:pos="8787"/>
        </w:tabs>
        <w:rPr>
          <w:ins w:id="8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"_Toc523526409"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Billing_Detail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Lucy Lucy" w:date="2018-09-01T00:26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7F7A32D" w14:textId="7EB8C83C" w:rsidR="00D84579" w:rsidRDefault="00D84579">
      <w:pPr>
        <w:pStyle w:val="Mucluc2"/>
        <w:tabs>
          <w:tab w:val="left" w:pos="880"/>
          <w:tab w:val="right" w:leader="dot" w:pos="8787"/>
        </w:tabs>
        <w:rPr>
          <w:ins w:id="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To-do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Lucy Lucy" w:date="2018-09-01T00:26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23BDF5F" w14:textId="04114223" w:rsidR="00D84579" w:rsidRDefault="00D84579">
      <w:pPr>
        <w:pStyle w:val="Mucluc2"/>
        <w:tabs>
          <w:tab w:val="left" w:pos="880"/>
          <w:tab w:val="right" w:leader="dot" w:pos="8787"/>
        </w:tabs>
        <w:rPr>
          <w:ins w:id="8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8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DF51A2C" w14:textId="65F4C146" w:rsidR="00D84579" w:rsidRDefault="00D84579">
      <w:pPr>
        <w:pStyle w:val="Mucluc2"/>
        <w:tabs>
          <w:tab w:val="left" w:pos="880"/>
          <w:tab w:val="right" w:leader="dot" w:pos="8787"/>
        </w:tabs>
        <w:rPr>
          <w:ins w:id="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Remind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Lucy Lucy" w:date="2018-09-01T00:26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EFA01F2" w14:textId="003C94CB" w:rsidR="00D84579" w:rsidRDefault="00D84579">
      <w:pPr>
        <w:pStyle w:val="Mucluc2"/>
        <w:tabs>
          <w:tab w:val="left" w:pos="880"/>
          <w:tab w:val="right" w:leader="dot" w:pos="8787"/>
        </w:tabs>
        <w:rPr>
          <w:ins w:id="9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đi theo đơn chi tiết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78297355" w14:textId="176C82BE" w:rsidR="00D84579" w:rsidRDefault="00D84579">
      <w:pPr>
        <w:pStyle w:val="Mucluc3"/>
        <w:tabs>
          <w:tab w:val="left" w:pos="1320"/>
          <w:tab w:val="right" w:leader="dot" w:pos="8787"/>
        </w:tabs>
        <w:rPr>
          <w:ins w:id="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9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App_Detail_PL01_SDD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Lucy Lucy" w:date="2018-09-01T00:26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693A7C96" w14:textId="3161E80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App_Detail_04NH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Lucy Lucy" w:date="2018-09-01T00:26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3CA7850" w14:textId="3BCC2B8C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4" w:author="Lucy Lucy" w:date="2018-09-01T00:26:00Z">
        <w:r w:rsidRPr="008B72D2">
          <w:rPr>
            <w:rStyle w:val="Siuktni"/>
            <w:noProof/>
          </w:rPr>
          <w:lastRenderedPageBreak/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"_Toc523526416"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Lucy Lucy" w:date="2018-09-01T00:26:00Z"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976452C" w14:textId="66F66F1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06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07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"_Toc523526417"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App_DDSHCN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Lucy Lucy" w:date="2018-09-01T00:26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9484DA1" w14:textId="58966A31" w:rsidR="00D84579" w:rsidRDefault="00D84579">
      <w:pPr>
        <w:pStyle w:val="Mucluc2"/>
        <w:tabs>
          <w:tab w:val="left" w:pos="880"/>
          <w:tab w:val="right" w:leader="dot" w:pos="8787"/>
        </w:tabs>
        <w:rPr>
          <w:ins w:id="1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0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"_Toc523526418"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Danh sách các bảng liên quan tới cấu hình phân quyền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5D6C626" w14:textId="25801CF6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2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3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"_Toc523526419"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Lucy Lucy" w:date="2018-09-01T00:26:00Z"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B7C5D2C" w14:textId="27399535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6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"_Toc523526420"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Lucy Lucy" w:date="2018-09-01T00:26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0D0F31C3" w14:textId="372FDDAE" w:rsidR="00D84579" w:rsidRDefault="00D84579">
      <w:pPr>
        <w:pStyle w:val="Mucluc3"/>
        <w:tabs>
          <w:tab w:val="left" w:pos="1320"/>
          <w:tab w:val="right" w:leader="dot" w:pos="8787"/>
        </w:tabs>
        <w:rPr>
          <w:ins w:id="118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19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"_Toc523526421"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1AF4B1FA" w14:textId="7EDD9DD9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2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"_Toc523526422"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5C76C6" w14:textId="0DA5A46D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4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5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"_Toc523526423"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Lucy Lucy" w:date="2018-09-01T00:26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4E455130" w14:textId="1C88EBA8" w:rsidR="00D84579" w:rsidRDefault="00D84579">
      <w:pPr>
        <w:pStyle w:val="Mucluc3"/>
        <w:tabs>
          <w:tab w:val="left" w:pos="1320"/>
          <w:tab w:val="right" w:leader="dot" w:pos="8787"/>
        </w:tabs>
        <w:rPr>
          <w:ins w:id="12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28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"_Toc523526424"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54486E4F" w14:textId="150D0DE7" w:rsidR="00D84579" w:rsidRDefault="00D84579">
      <w:pPr>
        <w:pStyle w:val="Mucluc3"/>
        <w:tabs>
          <w:tab w:val="left" w:pos="1320"/>
          <w:tab w:val="right" w:leader="dot" w:pos="8787"/>
        </w:tabs>
        <w:rPr>
          <w:ins w:id="130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ins w:id="131" w:author="Lucy Lucy" w:date="2018-09-01T00:26:00Z">
        <w:r w:rsidRPr="008B72D2">
          <w:rPr>
            <w:rStyle w:val="Siuktni"/>
            <w:noProof/>
          </w:rPr>
          <w:fldChar w:fldCharType="begin"/>
        </w:r>
        <w:r w:rsidRPr="008B72D2">
          <w:rPr>
            <w:rStyle w:val="Siuktni"/>
            <w:noProof/>
          </w:rPr>
          <w:instrText xml:space="preserve"> </w:instrText>
        </w:r>
        <w:r>
          <w:rPr>
            <w:noProof/>
          </w:rPr>
          <w:instrText>HYPERLINK \l "_Toc523526425"</w:instrText>
        </w:r>
        <w:r w:rsidRPr="008B72D2">
          <w:rPr>
            <w:rStyle w:val="Siuktni"/>
            <w:noProof/>
          </w:rPr>
          <w:instrText xml:space="preserve"> </w:instrText>
        </w:r>
        <w:r w:rsidRPr="008B72D2">
          <w:rPr>
            <w:rStyle w:val="Siuktni"/>
            <w:noProof/>
          </w:rPr>
          <w:fldChar w:fldCharType="separate"/>
        </w:r>
        <w:r w:rsidRPr="008B72D2">
          <w:rPr>
            <w:rStyle w:val="Siuktni"/>
            <w:noProof/>
          </w:rPr>
          <w:t>1.29.7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B72D2">
          <w:rPr>
            <w:rStyle w:val="Siuktni"/>
            <w:noProof/>
          </w:rPr>
          <w:t>S_Group_User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_Toc523526425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Lucy Lucy" w:date="2018-09-01T00:26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8B72D2">
          <w:rPr>
            <w:rStyle w:val="Siuktni"/>
            <w:noProof/>
          </w:rPr>
          <w:fldChar w:fldCharType="end"/>
        </w:r>
      </w:ins>
    </w:p>
    <w:p w14:paraId="38AA2C37" w14:textId="55E68F24" w:rsidR="00D84579" w:rsidDel="00D84579" w:rsidRDefault="00D84579">
      <w:pPr>
        <w:pStyle w:val="Mucluc1"/>
        <w:tabs>
          <w:tab w:val="right" w:leader="dot" w:pos="8787"/>
        </w:tabs>
        <w:rPr>
          <w:del w:id="13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4" w:author="Lucy Lucy" w:date="2018-09-01T00:26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736EFE50" w14:textId="0C8CB591" w:rsidR="00D84579" w:rsidDel="00D84579" w:rsidRDefault="00D84579">
      <w:pPr>
        <w:pStyle w:val="Mucluc1"/>
        <w:tabs>
          <w:tab w:val="right" w:leader="dot" w:pos="8787"/>
        </w:tabs>
        <w:rPr>
          <w:del w:id="13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6" w:author="Lucy Lucy" w:date="2018-09-01T00:26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1F3615" w14:textId="352349C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38" w:author="Lucy Lucy" w:date="2018-09-01T00:26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C6A7036" w14:textId="76214F7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3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0" w:author="Lucy Lucy" w:date="2018-09-01T00:26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5A5FA461" w14:textId="0E6EDF9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2" w:author="Lucy Lucy" w:date="2018-09-01T00:26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31F222" w14:textId="471464C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4" w:author="Lucy Lucy" w:date="2018-09-01T00:26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7122D478" w14:textId="04FDD6F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6" w:author="Lucy Lucy" w:date="2018-09-01T00:26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603E02CB" w14:textId="1EAF2A3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48" w:author="Lucy Lucy" w:date="2018-09-01T00:26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45FE01AF" w14:textId="48AC254D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4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0" w:author="Lucy Lucy" w:date="2018-09-01T00:26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3C936B8B" w14:textId="0D6ABE7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2" w:author="Lucy Lucy" w:date="2018-09-01T00:26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7E918C95" w14:textId="4092B53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4" w:author="Lucy Lucy" w:date="2018-09-01T00:26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30CB2F35" w14:textId="3D6B183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6" w:author="Lucy Lucy" w:date="2018-09-01T00:26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7DDEE07D" w14:textId="7BAC5BB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58" w:author="Lucy Lucy" w:date="2018-09-01T00:26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6A570C40" w14:textId="72DAC8C8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5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0" w:author="Lucy Lucy" w:date="2018-09-01T00:26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287DE25F" w14:textId="469A404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2" w:author="Lucy Lucy" w:date="2018-09-01T00:26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062184E" w14:textId="69CD5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4" w:author="Lucy Lucy" w:date="2018-09-01T00:26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4E4B07E1" w14:textId="50FAC85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6" w:author="Lucy Lucy" w:date="2018-09-01T00:26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2F7A2EA3" w14:textId="6B8D00A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68" w:author="Lucy Lucy" w:date="2018-09-01T00:26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7D5BFAA7" w14:textId="391C79A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6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0" w:author="Lucy Lucy" w:date="2018-09-01T00:26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4CABD7E5" w14:textId="6DE5D56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2" w:author="Lucy Lucy" w:date="2018-09-01T00:26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77865683" w14:textId="28ABA042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4" w:author="Lucy Lucy" w:date="2018-09-01T00:26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77B1D620" w14:textId="5E0773AB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6" w:author="Lucy Lucy" w:date="2018-09-01T00:26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7C70713F" w14:textId="5439C5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78" w:author="Lucy Lucy" w:date="2018-09-01T00:26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00B5862F" w14:textId="35021FEF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7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0" w:author="Lucy Lucy" w:date="2018-09-01T00:26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4EE97C22" w14:textId="6467EF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2" w:author="Lucy Lucy" w:date="2018-09-01T00:26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6E4C13FE" w14:textId="785AFAF9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4" w:author="Lucy Lucy" w:date="2018-09-01T00:26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77A7F54D" w14:textId="65A22143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6" w:author="Lucy Lucy" w:date="2018-09-01T00:26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017A78E6" w14:textId="0FFB67BA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88" w:author="Lucy Lucy" w:date="2018-09-01T00:26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27CAEA6" w14:textId="2DC8A24C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8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0" w:author="Lucy Lucy" w:date="2018-09-01T00:26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1444FEC2" w14:textId="60650916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19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2" w:author="Lucy Lucy" w:date="2018-09-01T00:26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35EE1F5C" w14:textId="51F0FB7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4" w:author="Lucy Lucy" w:date="2018-09-01T00:26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0B35DFD2" w14:textId="756A281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6" w:author="Lucy Lucy" w:date="2018-09-01T00:26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2CD83523" w14:textId="439382B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198" w:author="Lucy Lucy" w:date="2018-09-01T00:26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7D7B3BE1" w14:textId="2A315A4F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19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0" w:author="Lucy Lucy" w:date="2018-09-01T00:26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7BB52178" w14:textId="1B7F8ECE" w:rsidR="00D84579" w:rsidDel="00D84579" w:rsidRDefault="00D84579">
      <w:pPr>
        <w:pStyle w:val="Mucluc2"/>
        <w:tabs>
          <w:tab w:val="left" w:pos="880"/>
          <w:tab w:val="right" w:leader="dot" w:pos="8787"/>
        </w:tabs>
        <w:rPr>
          <w:del w:id="20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2" w:author="Lucy Lucy" w:date="2018-09-01T00:26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6ED1E6D0" w14:textId="0CE7E76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4" w:author="Lucy Lucy" w:date="2018-09-01T00:26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5909AE6" w14:textId="6B1E8854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6" w:author="Lucy Lucy" w:date="2018-09-01T00:26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17931B3C" w14:textId="36EA8909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7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08" w:author="Lucy Lucy" w:date="2018-09-01T00:26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018890B0" w14:textId="7AACC825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09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0" w:author="Lucy Lucy" w:date="2018-09-01T00:26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6F2352C7" w14:textId="47859428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1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2" w:author="Lucy Lucy" w:date="2018-09-01T00:26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392B87E4" w14:textId="48AD4163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3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4" w:author="Lucy Lucy" w:date="2018-09-01T00:26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560914E9" w14:textId="177B1F37" w:rsidR="00D84579" w:rsidDel="00D84579" w:rsidRDefault="00D84579">
      <w:pPr>
        <w:pStyle w:val="Mucluc3"/>
        <w:tabs>
          <w:tab w:val="left" w:pos="1320"/>
          <w:tab w:val="right" w:leader="dot" w:pos="8787"/>
        </w:tabs>
        <w:rPr>
          <w:del w:id="215" w:author="Lucy Lucy" w:date="2018-09-01T00:26:00Z"/>
          <w:rFonts w:asciiTheme="minorHAnsi" w:eastAsiaTheme="minorEastAsia" w:hAnsiTheme="minorHAnsi" w:cstheme="minorBidi"/>
          <w:noProof/>
          <w:sz w:val="22"/>
          <w:szCs w:val="22"/>
        </w:rPr>
      </w:pPr>
      <w:del w:id="216" w:author="Lucy Lucy" w:date="2018-09-01T00:26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3257C4CE" w14:textId="3AE32FB6" w:rsidR="00CF568F" w:rsidDel="00D84579" w:rsidRDefault="00CF568F">
      <w:pPr>
        <w:pStyle w:val="Mucluc1"/>
        <w:tabs>
          <w:tab w:val="right" w:leader="dot" w:pos="8787"/>
        </w:tabs>
        <w:rPr>
          <w:del w:id="21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18" w:author="Lucy Lucy" w:date="2018-09-01T00:25:00Z">
        <w:r w:rsidRPr="00D84579" w:rsidDel="00D84579">
          <w:rPr>
            <w:rStyle w:val="Siuktni"/>
            <w:b/>
            <w:noProof/>
          </w:rPr>
          <w:delText>MỤC LỤC</w:delText>
        </w:r>
        <w:r w:rsidDel="00D84579">
          <w:rPr>
            <w:noProof/>
            <w:webHidden/>
          </w:rPr>
          <w:tab/>
          <w:delText>2</w:delText>
        </w:r>
      </w:del>
    </w:p>
    <w:p w14:paraId="6C25E51B" w14:textId="037D0738" w:rsidR="00CF568F" w:rsidDel="00D84579" w:rsidRDefault="00CF568F">
      <w:pPr>
        <w:pStyle w:val="Mucluc1"/>
        <w:tabs>
          <w:tab w:val="right" w:leader="dot" w:pos="8787"/>
        </w:tabs>
        <w:rPr>
          <w:del w:id="21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0" w:author="Lucy Lucy" w:date="2018-09-01T00:25:00Z">
        <w:r w:rsidRPr="00D84579" w:rsidDel="00D84579">
          <w:rPr>
            <w:rStyle w:val="Siuktni"/>
            <w:noProof/>
          </w:rPr>
          <w:delText>BẢNG THÔNG TIN CHÍNH</w:delText>
        </w:r>
        <w:r w:rsidDel="00D84579">
          <w:rPr>
            <w:noProof/>
            <w:webHidden/>
          </w:rPr>
          <w:tab/>
          <w:delText>4</w:delText>
        </w:r>
      </w:del>
    </w:p>
    <w:p w14:paraId="04D32796" w14:textId="1B7E787E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2" w:author="Lucy Lucy" w:date="2018-09-01T00:25:00Z">
        <w:r w:rsidRPr="00D84579" w:rsidDel="00D84579">
          <w:rPr>
            <w:rStyle w:val="Siuktni"/>
            <w:noProof/>
          </w:rPr>
          <w:delText>1.1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Mô hình quan hệ thực thể</w:delText>
        </w:r>
        <w:r w:rsidDel="00D84579">
          <w:rPr>
            <w:noProof/>
            <w:webHidden/>
          </w:rPr>
          <w:tab/>
          <w:delText>4</w:delText>
        </w:r>
      </w:del>
    </w:p>
    <w:p w14:paraId="33A252D3" w14:textId="10EDEED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4" w:author="Lucy Lucy" w:date="2018-09-01T00:25:00Z">
        <w:r w:rsidRPr="00D84579" w:rsidDel="00D84579">
          <w:rPr>
            <w:rStyle w:val="Siuktni"/>
            <w:noProof/>
          </w:rPr>
          <w:delText>1.2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AllCode</w:delText>
        </w:r>
        <w:r w:rsidDel="00D84579">
          <w:rPr>
            <w:noProof/>
            <w:webHidden/>
          </w:rPr>
          <w:tab/>
          <w:delText>4</w:delText>
        </w:r>
      </w:del>
    </w:p>
    <w:p w14:paraId="75503E5E" w14:textId="519D27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6" w:author="Lucy Lucy" w:date="2018-09-01T00:25:00Z">
        <w:r w:rsidRPr="00D84579" w:rsidDel="00D84579">
          <w:rPr>
            <w:rStyle w:val="Siuktni"/>
            <w:noProof/>
            <w:highlight w:val="yellow"/>
          </w:rPr>
          <w:delText>1.3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Sys_Application</w:delText>
        </w:r>
        <w:r w:rsidDel="00D84579">
          <w:rPr>
            <w:noProof/>
            <w:webHidden/>
          </w:rPr>
          <w:tab/>
          <w:delText>4</w:delText>
        </w:r>
      </w:del>
    </w:p>
    <w:p w14:paraId="2275948F" w14:textId="3E7731C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28" w:author="Lucy Lucy" w:date="2018-09-01T00:25:00Z">
        <w:r w:rsidRPr="00D84579" w:rsidDel="00D84579">
          <w:rPr>
            <w:rStyle w:val="Siuktni"/>
            <w:noProof/>
          </w:rPr>
          <w:delText>1.4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Sys_Fix_Charge</w:delText>
        </w:r>
        <w:r w:rsidDel="00D84579">
          <w:rPr>
            <w:noProof/>
            <w:webHidden/>
          </w:rPr>
          <w:tab/>
          <w:delText>5</w:delText>
        </w:r>
      </w:del>
    </w:p>
    <w:p w14:paraId="13D107E5" w14:textId="07D38E6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2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0" w:author="Lucy Lucy" w:date="2018-09-01T00:25:00Z">
        <w:r w:rsidRPr="00D84579" w:rsidDel="00D84579">
          <w:rPr>
            <w:rStyle w:val="Siuktni"/>
            <w:noProof/>
          </w:rPr>
          <w:delText>1.5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Sys_App_Fix_Charge</w:delText>
        </w:r>
        <w:r w:rsidDel="00D84579">
          <w:rPr>
            <w:noProof/>
            <w:webHidden/>
          </w:rPr>
          <w:tab/>
          <w:delText>6</w:delText>
        </w:r>
      </w:del>
    </w:p>
    <w:p w14:paraId="55289CC7" w14:textId="109EC493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2" w:author="Lucy Lucy" w:date="2018-09-01T00:25:00Z">
        <w:r w:rsidRPr="00D84579" w:rsidDel="00D84579">
          <w:rPr>
            <w:rStyle w:val="Siuktni"/>
            <w:noProof/>
            <w:highlight w:val="green"/>
          </w:rPr>
          <w:delText>1.6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green"/>
          </w:rPr>
          <w:delText>Sys_Service_Charge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12136E2A" w14:textId="7135E0D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4" w:author="Lucy Lucy" w:date="2018-09-01T00:25:00Z">
        <w:r w:rsidRPr="00D84579" w:rsidDel="00D84579">
          <w:rPr>
            <w:rStyle w:val="Siuktni"/>
            <w:noProof/>
          </w:rPr>
          <w:delText>1.7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Sys_App_Service_Charge</w:delText>
        </w:r>
        <w:r w:rsidDel="00D84579">
          <w:rPr>
            <w:noProof/>
            <w:webHidden/>
          </w:rPr>
          <w:tab/>
          <w:delText>6</w:delText>
        </w:r>
      </w:del>
    </w:p>
    <w:p w14:paraId="0E75FC01" w14:textId="53304A4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6" w:author="Lucy Lucy" w:date="2018-09-01T00:25:00Z">
        <w:r w:rsidRPr="00D84579" w:rsidDel="00D84579">
          <w:rPr>
            <w:rStyle w:val="Siuktni"/>
            <w:noProof/>
          </w:rPr>
          <w:delText>1.8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Sys_Document</w:delText>
        </w:r>
        <w:r w:rsidDel="00D84579">
          <w:rPr>
            <w:noProof/>
            <w:webHidden/>
          </w:rPr>
          <w:tab/>
          <w:delText>6</w:delText>
        </w:r>
      </w:del>
    </w:p>
    <w:p w14:paraId="5F51756C" w14:textId="4BDA170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38" w:author="Lucy Lucy" w:date="2018-09-01T00:25:00Z">
        <w:r w:rsidRPr="00D84579" w:rsidDel="00D84579">
          <w:rPr>
            <w:rStyle w:val="Siuktni"/>
            <w:noProof/>
          </w:rPr>
          <w:delText>1.9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Sys_App_Document</w:delText>
        </w:r>
        <w:r w:rsidDel="00D84579">
          <w:rPr>
            <w:noProof/>
            <w:webHidden/>
          </w:rPr>
          <w:tab/>
          <w:delText>7</w:delText>
        </w:r>
      </w:del>
    </w:p>
    <w:p w14:paraId="53129FE0" w14:textId="12147F0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3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0" w:author="Lucy Lucy" w:date="2018-09-01T00:25:00Z">
        <w:r w:rsidRPr="00D84579" w:rsidDel="00D84579">
          <w:rPr>
            <w:rStyle w:val="Siuktni"/>
            <w:noProof/>
            <w:highlight w:val="yellow"/>
          </w:rPr>
          <w:delText>1.10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  <w:highlight w:val="yellow"/>
          </w:rPr>
          <w:delText>Application_Header</w:delText>
        </w:r>
        <w:r w:rsidDel="00D84579">
          <w:rPr>
            <w:noProof/>
            <w:webHidden/>
          </w:rPr>
          <w:tab/>
          <w:delText>7</w:delText>
        </w:r>
      </w:del>
    </w:p>
    <w:p w14:paraId="0C8C46F2" w14:textId="76A70A4F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2" w:author="Lucy Lucy" w:date="2018-09-01T00:25:00Z">
        <w:r w:rsidRPr="00D84579" w:rsidDel="00D84579">
          <w:rPr>
            <w:rStyle w:val="Siuktni"/>
            <w:noProof/>
          </w:rPr>
          <w:delText>1.11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App_Fee_Fix</w:delText>
        </w:r>
        <w:r w:rsidDel="00D84579">
          <w:rPr>
            <w:noProof/>
            <w:webHidden/>
          </w:rPr>
          <w:tab/>
          <w:delText>10</w:delText>
        </w:r>
      </w:del>
    </w:p>
    <w:p w14:paraId="7C8A5AF9" w14:textId="5BD713D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4" w:author="Lucy Lucy" w:date="2018-09-01T00:25:00Z">
        <w:r w:rsidRPr="00D84579" w:rsidDel="00D84579">
          <w:rPr>
            <w:rStyle w:val="Siuktni"/>
            <w:noProof/>
          </w:rPr>
          <w:delText>1.12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App_Fee_Service</w:delText>
        </w:r>
        <w:r w:rsidDel="00D84579">
          <w:rPr>
            <w:noProof/>
            <w:webHidden/>
          </w:rPr>
          <w:tab/>
          <w:delText>10</w:delText>
        </w:r>
      </w:del>
    </w:p>
    <w:p w14:paraId="62D0F0F9" w14:textId="57885EAD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6" w:author="Lucy Lucy" w:date="2018-09-01T00:25:00Z">
        <w:r w:rsidRPr="00D84579" w:rsidDel="00D84579">
          <w:rPr>
            <w:rStyle w:val="Siuktni"/>
            <w:noProof/>
          </w:rPr>
          <w:delText>1.13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</w:delText>
        </w:r>
        <w:r w:rsidDel="00D84579">
          <w:rPr>
            <w:noProof/>
            <w:webHidden/>
          </w:rPr>
          <w:tab/>
          <w:delText>11</w:delText>
        </w:r>
      </w:del>
    </w:p>
    <w:p w14:paraId="04B97DAB" w14:textId="495EAC1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48" w:author="Lucy Lucy" w:date="2018-09-01T00:25:00Z">
        <w:r w:rsidRPr="00D84579" w:rsidDel="00D84579">
          <w:rPr>
            <w:rStyle w:val="Siuktni"/>
            <w:noProof/>
          </w:rPr>
          <w:delText>1.14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App_Lawer</w:delText>
        </w:r>
        <w:r w:rsidDel="00D84579">
          <w:rPr>
            <w:noProof/>
            <w:webHidden/>
          </w:rPr>
          <w:tab/>
          <w:delText>12</w:delText>
        </w:r>
      </w:del>
    </w:p>
    <w:p w14:paraId="5B16AA3D" w14:textId="01F8DF10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4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0" w:author="Lucy Lucy" w:date="2018-09-01T00:25:00Z">
        <w:r w:rsidRPr="00D84579" w:rsidDel="00D84579">
          <w:rPr>
            <w:rStyle w:val="Siuktni"/>
            <w:noProof/>
          </w:rPr>
          <w:delText>1.15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App_Reject_Info</w:delText>
        </w:r>
        <w:r w:rsidDel="00D84579">
          <w:rPr>
            <w:noProof/>
            <w:webHidden/>
          </w:rPr>
          <w:tab/>
          <w:delText>12</w:delText>
        </w:r>
      </w:del>
    </w:p>
    <w:p w14:paraId="0F8DCAF1" w14:textId="2EB9485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2" w:author="Lucy Lucy" w:date="2018-09-01T00:25:00Z">
        <w:r w:rsidRPr="00D84579" w:rsidDel="00D84579">
          <w:rPr>
            <w:rStyle w:val="Siuktni"/>
            <w:noProof/>
          </w:rPr>
          <w:delText>1.16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TimeSheet</w:delText>
        </w:r>
        <w:r w:rsidDel="00D84579">
          <w:rPr>
            <w:noProof/>
            <w:webHidden/>
          </w:rPr>
          <w:tab/>
          <w:delText>13</w:delText>
        </w:r>
      </w:del>
    </w:p>
    <w:p w14:paraId="4DAF3ECA" w14:textId="2D3360F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4" w:author="Lucy Lucy" w:date="2018-09-01T00:25:00Z">
        <w:r w:rsidRPr="00D84579" w:rsidDel="00D84579">
          <w:rPr>
            <w:rStyle w:val="Siuktni"/>
            <w:noProof/>
          </w:rPr>
          <w:delText>1.17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Search_Header</w:delText>
        </w:r>
        <w:r w:rsidDel="00D84579">
          <w:rPr>
            <w:noProof/>
            <w:webHidden/>
          </w:rPr>
          <w:tab/>
          <w:delText>14</w:delText>
        </w:r>
      </w:del>
    </w:p>
    <w:p w14:paraId="5708B0E9" w14:textId="0AB37D3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6" w:author="Lucy Lucy" w:date="2018-09-01T00:25:00Z">
        <w:r w:rsidRPr="00D84579" w:rsidDel="00D84579">
          <w:rPr>
            <w:rStyle w:val="Siuktni"/>
            <w:noProof/>
          </w:rPr>
          <w:delText>1.18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Search_Detail</w:delText>
        </w:r>
        <w:r w:rsidDel="00D84579">
          <w:rPr>
            <w:noProof/>
            <w:webHidden/>
          </w:rPr>
          <w:tab/>
          <w:delText>14</w:delText>
        </w:r>
      </w:del>
    </w:p>
    <w:p w14:paraId="0377B935" w14:textId="5ECDE9D7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58" w:author="Lucy Lucy" w:date="2018-09-01T00:25:00Z">
        <w:r w:rsidRPr="00D84579" w:rsidDel="00D84579">
          <w:rPr>
            <w:rStyle w:val="Siuktni"/>
            <w:noProof/>
          </w:rPr>
          <w:delText>1.19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Question</w:delText>
        </w:r>
        <w:r w:rsidDel="00D84579">
          <w:rPr>
            <w:noProof/>
            <w:webHidden/>
          </w:rPr>
          <w:tab/>
          <w:delText>15</w:delText>
        </w:r>
      </w:del>
    </w:p>
    <w:p w14:paraId="2308E293" w14:textId="39F3C4D5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5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0" w:author="Lucy Lucy" w:date="2018-09-01T00:25:00Z">
        <w:r w:rsidRPr="00D84579" w:rsidDel="00D84579">
          <w:rPr>
            <w:rStyle w:val="Siuktni"/>
            <w:noProof/>
          </w:rPr>
          <w:delText>1.20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Docking</w:delText>
        </w:r>
        <w:r w:rsidDel="00D84579">
          <w:rPr>
            <w:noProof/>
            <w:webHidden/>
          </w:rPr>
          <w:tab/>
          <w:delText>16</w:delText>
        </w:r>
      </w:del>
    </w:p>
    <w:p w14:paraId="26E8DD59" w14:textId="42B289EB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2" w:author="Lucy Lucy" w:date="2018-09-01T00:25:00Z">
        <w:r w:rsidRPr="00D84579" w:rsidDel="00D84579">
          <w:rPr>
            <w:rStyle w:val="Siuktni"/>
            <w:noProof/>
          </w:rPr>
          <w:delText>1.21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Biling_Header</w:delText>
        </w:r>
        <w:r w:rsidDel="00D84579">
          <w:rPr>
            <w:noProof/>
            <w:webHidden/>
          </w:rPr>
          <w:tab/>
          <w:delText>17</w:delText>
        </w:r>
      </w:del>
    </w:p>
    <w:p w14:paraId="4E805ECC" w14:textId="55ECFB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4" w:author="Lucy Lucy" w:date="2018-09-01T00:25:00Z">
        <w:r w:rsidRPr="00D84579" w:rsidDel="00D84579">
          <w:rPr>
            <w:rStyle w:val="Siuktni"/>
            <w:noProof/>
          </w:rPr>
          <w:delText>1.22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Biling_Detail</w:delText>
        </w:r>
        <w:r w:rsidDel="00D84579">
          <w:rPr>
            <w:noProof/>
            <w:webHidden/>
          </w:rPr>
          <w:tab/>
          <w:delText>19</w:delText>
        </w:r>
      </w:del>
    </w:p>
    <w:p w14:paraId="2DC18C2E" w14:textId="64DE3CA1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6" w:author="Lucy Lucy" w:date="2018-09-01T00:25:00Z">
        <w:r w:rsidRPr="00D84579" w:rsidDel="00D84579">
          <w:rPr>
            <w:rStyle w:val="Siuktni"/>
            <w:noProof/>
          </w:rPr>
          <w:delText>1.23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To-do</w:delText>
        </w:r>
        <w:r w:rsidDel="00D84579">
          <w:rPr>
            <w:noProof/>
            <w:webHidden/>
          </w:rPr>
          <w:tab/>
          <w:delText>19</w:delText>
        </w:r>
      </w:del>
    </w:p>
    <w:p w14:paraId="752B92E8" w14:textId="564E9479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68" w:author="Lucy Lucy" w:date="2018-09-01T00:25:00Z">
        <w:r w:rsidRPr="00D84579" w:rsidDel="00D84579">
          <w:rPr>
            <w:rStyle w:val="Siuktni"/>
            <w:noProof/>
          </w:rPr>
          <w:delText>1.24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Order</w:delText>
        </w:r>
        <w:r w:rsidDel="00D84579">
          <w:rPr>
            <w:noProof/>
            <w:webHidden/>
          </w:rPr>
          <w:tab/>
          <w:delText>20</w:delText>
        </w:r>
      </w:del>
    </w:p>
    <w:p w14:paraId="23AFB216" w14:textId="7783E57A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6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0" w:author="Lucy Lucy" w:date="2018-09-01T00:25:00Z">
        <w:r w:rsidRPr="00D84579" w:rsidDel="00D84579">
          <w:rPr>
            <w:rStyle w:val="Siuktni"/>
            <w:noProof/>
          </w:rPr>
          <w:delText>1.25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Remind</w:delText>
        </w:r>
        <w:r w:rsidDel="00D84579">
          <w:rPr>
            <w:noProof/>
            <w:webHidden/>
          </w:rPr>
          <w:tab/>
          <w:delText>21</w:delText>
        </w:r>
      </w:del>
    </w:p>
    <w:p w14:paraId="264FCDBC" w14:textId="1D123938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2" w:author="Lucy Lucy" w:date="2018-09-01T00:25:00Z">
        <w:r w:rsidRPr="00D84579" w:rsidDel="00D84579">
          <w:rPr>
            <w:rStyle w:val="Siuktni"/>
            <w:noProof/>
          </w:rPr>
          <w:delText>1.26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App_Document_Others</w:delText>
        </w:r>
        <w:r w:rsidDel="00D84579">
          <w:rPr>
            <w:noProof/>
            <w:webHidden/>
          </w:rPr>
          <w:tab/>
          <w:delText>21</w:delText>
        </w:r>
      </w:del>
    </w:p>
    <w:p w14:paraId="5E9473AC" w14:textId="7CC4D7D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4" w:author="Lucy Lucy" w:date="2018-09-01T00:25:00Z">
        <w:r w:rsidRPr="00D84579" w:rsidDel="00D84579">
          <w:rPr>
            <w:rStyle w:val="Siuktni"/>
            <w:noProof/>
          </w:rPr>
          <w:delText>1.27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App_Class_Detail</w:delText>
        </w:r>
        <w:r w:rsidDel="00D84579">
          <w:rPr>
            <w:noProof/>
            <w:webHidden/>
          </w:rPr>
          <w:tab/>
          <w:delText>22</w:delText>
        </w:r>
      </w:del>
    </w:p>
    <w:p w14:paraId="0026672E" w14:textId="739B4E72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7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6" w:author="Lucy Lucy" w:date="2018-09-01T00:25:00Z">
        <w:r w:rsidRPr="00D84579" w:rsidDel="00D84579">
          <w:rPr>
            <w:rStyle w:val="Siuktni"/>
            <w:noProof/>
          </w:rPr>
          <w:delText>1.28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đi theo đơn chi tiết</w:delText>
        </w:r>
        <w:r w:rsidDel="00D84579">
          <w:rPr>
            <w:noProof/>
            <w:webHidden/>
          </w:rPr>
          <w:tab/>
          <w:delText>22</w:delText>
        </w:r>
      </w:del>
    </w:p>
    <w:p w14:paraId="5C50ED15" w14:textId="27445C59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78" w:author="Lucy Lucy" w:date="2018-09-01T00:25:00Z">
        <w:r w:rsidRPr="00D84579" w:rsidDel="00D84579">
          <w:rPr>
            <w:rStyle w:val="Siuktni"/>
            <w:noProof/>
          </w:rPr>
          <w:delText>1.28.1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App_Detail_PL01_SDD</w:delText>
        </w:r>
        <w:r w:rsidDel="00D84579">
          <w:rPr>
            <w:noProof/>
            <w:webHidden/>
          </w:rPr>
          <w:tab/>
          <w:delText>22</w:delText>
        </w:r>
      </w:del>
    </w:p>
    <w:p w14:paraId="27A42044" w14:textId="4CDAF83A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7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0" w:author="Lucy Lucy" w:date="2018-09-01T00:25:00Z">
        <w:r w:rsidRPr="00D84579" w:rsidDel="00D84579">
          <w:rPr>
            <w:rStyle w:val="Siuktni"/>
            <w:noProof/>
          </w:rPr>
          <w:delText>1.28.2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App_Detail_04NH</w:delText>
        </w:r>
        <w:r w:rsidDel="00D84579">
          <w:rPr>
            <w:noProof/>
            <w:webHidden/>
          </w:rPr>
          <w:tab/>
          <w:delText>23</w:delText>
        </w:r>
      </w:del>
    </w:p>
    <w:p w14:paraId="5E768633" w14:textId="31EE38B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2" w:author="Lucy Lucy" w:date="2018-09-01T00:25:00Z">
        <w:r w:rsidRPr="00D84579" w:rsidDel="00D84579">
          <w:rPr>
            <w:rStyle w:val="Siuktni"/>
            <w:noProof/>
          </w:rPr>
          <w:delText>1.28.3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24</w:delText>
        </w:r>
      </w:del>
    </w:p>
    <w:p w14:paraId="040746E5" w14:textId="4EC8E66E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4" w:author="Lucy Lucy" w:date="2018-09-01T00:25:00Z">
        <w:r w:rsidRPr="00D84579" w:rsidDel="00D84579">
          <w:rPr>
            <w:rStyle w:val="Siuktni"/>
            <w:noProof/>
          </w:rPr>
          <w:delText>1.28.4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App_DDSHCN</w:delText>
        </w:r>
        <w:r w:rsidDel="00D84579">
          <w:rPr>
            <w:noProof/>
            <w:webHidden/>
          </w:rPr>
          <w:tab/>
          <w:delText>25</w:delText>
        </w:r>
      </w:del>
    </w:p>
    <w:p w14:paraId="2637760A" w14:textId="635F024C" w:rsidR="00CF568F" w:rsidDel="00D84579" w:rsidRDefault="00CF568F">
      <w:pPr>
        <w:pStyle w:val="Mucluc2"/>
        <w:tabs>
          <w:tab w:val="left" w:pos="880"/>
          <w:tab w:val="right" w:leader="dot" w:pos="8787"/>
        </w:tabs>
        <w:rPr>
          <w:del w:id="28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6" w:author="Lucy Lucy" w:date="2018-09-01T00:25:00Z">
        <w:r w:rsidRPr="00D84579" w:rsidDel="00D84579">
          <w:rPr>
            <w:rStyle w:val="Siuktni"/>
            <w:noProof/>
          </w:rPr>
          <w:delText>1.29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Danh sách các bảng liên quan tới cấu hình phân quyền hệ thống</w:delText>
        </w:r>
        <w:r w:rsidDel="00D84579">
          <w:rPr>
            <w:noProof/>
            <w:webHidden/>
          </w:rPr>
          <w:tab/>
          <w:delText>26</w:delText>
        </w:r>
      </w:del>
    </w:p>
    <w:p w14:paraId="38B835F9" w14:textId="3A2A6B3F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88" w:author="Lucy Lucy" w:date="2018-09-01T00:25:00Z">
        <w:r w:rsidRPr="00D84579" w:rsidDel="00D84579">
          <w:rPr>
            <w:rStyle w:val="Siuktni"/>
            <w:noProof/>
          </w:rPr>
          <w:delText>1.29.1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S_User</w:delText>
        </w:r>
        <w:r w:rsidDel="00D84579">
          <w:rPr>
            <w:noProof/>
            <w:webHidden/>
          </w:rPr>
          <w:tab/>
          <w:delText>26</w:delText>
        </w:r>
      </w:del>
    </w:p>
    <w:p w14:paraId="0DFB7138" w14:textId="7D71051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8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0" w:author="Lucy Lucy" w:date="2018-09-01T00:25:00Z">
        <w:r w:rsidRPr="00D84579" w:rsidDel="00D84579">
          <w:rPr>
            <w:rStyle w:val="Siuktni"/>
            <w:noProof/>
          </w:rPr>
          <w:delText>1.29.2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S_Function</w:delText>
        </w:r>
        <w:r w:rsidDel="00D84579">
          <w:rPr>
            <w:noProof/>
            <w:webHidden/>
          </w:rPr>
          <w:tab/>
          <w:delText>27</w:delText>
        </w:r>
      </w:del>
    </w:p>
    <w:p w14:paraId="02332A12" w14:textId="06683CD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1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2" w:author="Lucy Lucy" w:date="2018-09-01T00:25:00Z">
        <w:r w:rsidRPr="00D84579" w:rsidDel="00D84579">
          <w:rPr>
            <w:rStyle w:val="Siuktni"/>
            <w:noProof/>
          </w:rPr>
          <w:delText>1.29.3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S_Group_Function</w:delText>
        </w:r>
        <w:r w:rsidDel="00D84579">
          <w:rPr>
            <w:noProof/>
            <w:webHidden/>
          </w:rPr>
          <w:tab/>
          <w:delText>28</w:delText>
        </w:r>
      </w:del>
    </w:p>
    <w:p w14:paraId="7FE194E8" w14:textId="1CF25E54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3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4" w:author="Lucy Lucy" w:date="2018-09-01T00:25:00Z">
        <w:r w:rsidRPr="00D84579" w:rsidDel="00D84579">
          <w:rPr>
            <w:rStyle w:val="Siuktni"/>
            <w:noProof/>
          </w:rPr>
          <w:delText>1.29.4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28</w:delText>
        </w:r>
      </w:del>
    </w:p>
    <w:p w14:paraId="0C1A741C" w14:textId="2AC2DED0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5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6" w:author="Lucy Lucy" w:date="2018-09-01T00:25:00Z">
        <w:r w:rsidRPr="00D84579" w:rsidDel="00D84579">
          <w:rPr>
            <w:rStyle w:val="Siuktni"/>
            <w:noProof/>
          </w:rPr>
          <w:delText>1.29.5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S_Groups</w:delText>
        </w:r>
        <w:r w:rsidDel="00D84579">
          <w:rPr>
            <w:noProof/>
            <w:webHidden/>
          </w:rPr>
          <w:tab/>
          <w:delText>28</w:delText>
        </w:r>
      </w:del>
    </w:p>
    <w:p w14:paraId="6DE508E5" w14:textId="1FAFB062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7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298" w:author="Lucy Lucy" w:date="2018-09-01T00:25:00Z">
        <w:r w:rsidRPr="00D84579" w:rsidDel="00D84579">
          <w:rPr>
            <w:rStyle w:val="Siuktni"/>
            <w:noProof/>
          </w:rPr>
          <w:delText>1.29.6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S_Menu</w:delText>
        </w:r>
        <w:r w:rsidDel="00D84579">
          <w:rPr>
            <w:noProof/>
            <w:webHidden/>
          </w:rPr>
          <w:tab/>
          <w:delText>29</w:delText>
        </w:r>
      </w:del>
    </w:p>
    <w:p w14:paraId="06933846" w14:textId="7FD4A316" w:rsidR="00CF568F" w:rsidDel="00D84579" w:rsidRDefault="00CF568F">
      <w:pPr>
        <w:pStyle w:val="Mucluc3"/>
        <w:tabs>
          <w:tab w:val="left" w:pos="1320"/>
          <w:tab w:val="right" w:leader="dot" w:pos="8787"/>
        </w:tabs>
        <w:rPr>
          <w:del w:id="299" w:author="Lucy Lucy" w:date="2018-09-01T00:25:00Z"/>
          <w:rFonts w:asciiTheme="minorHAnsi" w:eastAsiaTheme="minorEastAsia" w:hAnsiTheme="minorHAnsi" w:cstheme="minorBidi"/>
          <w:noProof/>
          <w:sz w:val="22"/>
          <w:szCs w:val="22"/>
        </w:rPr>
      </w:pPr>
      <w:del w:id="300" w:author="Lucy Lucy" w:date="2018-09-01T00:25:00Z">
        <w:r w:rsidRPr="00D84579" w:rsidDel="00D84579">
          <w:rPr>
            <w:rStyle w:val="Siuktni"/>
            <w:noProof/>
          </w:rPr>
          <w:delText>1.29.7</w:delText>
        </w:r>
        <w:r w:rsidDel="00D8457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84579" w:rsidDel="00D84579">
          <w:rPr>
            <w:rStyle w:val="Siuktni"/>
            <w:noProof/>
          </w:rPr>
          <w:delText>S_Group_User</w:delText>
        </w:r>
        <w:r w:rsidDel="00D84579">
          <w:rPr>
            <w:noProof/>
            <w:webHidden/>
          </w:rPr>
          <w:tab/>
          <w:delText>29</w:delText>
        </w:r>
      </w:del>
    </w:p>
    <w:p w14:paraId="2050E1D9" w14:textId="28F0A0DB" w:rsidR="005B7459" w:rsidDel="00CF568F" w:rsidRDefault="005B7459">
      <w:pPr>
        <w:pStyle w:val="Mucluc1"/>
        <w:tabs>
          <w:tab w:val="right" w:leader="dot" w:pos="8787"/>
        </w:tabs>
        <w:rPr>
          <w:del w:id="30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2" w:author="Lucy Lucy" w:date="2018-09-01T00:08:00Z">
        <w:r w:rsidRPr="00CF568F" w:rsidDel="00CF568F">
          <w:rPr>
            <w:rStyle w:val="Siuktni"/>
            <w:b/>
            <w:noProof/>
          </w:rPr>
          <w:delText>MỤC LỤC</w:delText>
        </w:r>
        <w:r w:rsidDel="00CF568F">
          <w:rPr>
            <w:noProof/>
            <w:webHidden/>
          </w:rPr>
          <w:tab/>
          <w:delText>2</w:delText>
        </w:r>
      </w:del>
    </w:p>
    <w:p w14:paraId="59F5185F" w14:textId="3EAFF513" w:rsidR="005B7459" w:rsidDel="00CF568F" w:rsidRDefault="005B7459">
      <w:pPr>
        <w:pStyle w:val="Mucluc1"/>
        <w:tabs>
          <w:tab w:val="right" w:leader="dot" w:pos="8787"/>
        </w:tabs>
        <w:rPr>
          <w:del w:id="30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4" w:author="Lucy Lucy" w:date="2018-09-01T00:08:00Z">
        <w:r w:rsidRPr="00CF568F" w:rsidDel="00CF568F">
          <w:rPr>
            <w:rStyle w:val="Siuktni"/>
            <w:noProof/>
          </w:rPr>
          <w:delText>BẢNG THÔNG TIN CHÍNH</w:delText>
        </w:r>
        <w:r w:rsidDel="00CF568F">
          <w:rPr>
            <w:noProof/>
            <w:webHidden/>
          </w:rPr>
          <w:tab/>
          <w:delText>4</w:delText>
        </w:r>
      </w:del>
    </w:p>
    <w:p w14:paraId="2AB4ECD9" w14:textId="232BC8C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6" w:author="Lucy Lucy" w:date="2018-09-01T00:08:00Z">
        <w:r w:rsidRPr="00CF568F" w:rsidDel="00CF568F">
          <w:rPr>
            <w:rStyle w:val="Siuktni"/>
            <w:noProof/>
          </w:rPr>
          <w:delText>1.1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Mô hình quan hệ thực thể</w:delText>
        </w:r>
        <w:r w:rsidDel="00CF568F">
          <w:rPr>
            <w:noProof/>
            <w:webHidden/>
          </w:rPr>
          <w:tab/>
          <w:delText>4</w:delText>
        </w:r>
      </w:del>
    </w:p>
    <w:p w14:paraId="79EF0FBA" w14:textId="75E770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08" w:author="Lucy Lucy" w:date="2018-09-01T00:08:00Z">
        <w:r w:rsidRPr="00CF568F" w:rsidDel="00CF568F">
          <w:rPr>
            <w:rStyle w:val="Siuktni"/>
            <w:noProof/>
          </w:rPr>
          <w:delText>1.2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AllCode</w:delText>
        </w:r>
        <w:r w:rsidDel="00CF568F">
          <w:rPr>
            <w:noProof/>
            <w:webHidden/>
          </w:rPr>
          <w:tab/>
          <w:delText>4</w:delText>
        </w:r>
      </w:del>
    </w:p>
    <w:p w14:paraId="633B5D09" w14:textId="4609227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0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0" w:author="Lucy Lucy" w:date="2018-09-01T00:08:00Z">
        <w:r w:rsidRPr="00CF568F" w:rsidDel="00CF568F">
          <w:rPr>
            <w:rStyle w:val="Siuktni"/>
            <w:noProof/>
            <w:highlight w:val="yellow"/>
          </w:rPr>
          <w:delText>1.3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Sys_Application</w:delText>
        </w:r>
        <w:r w:rsidDel="00CF568F">
          <w:rPr>
            <w:noProof/>
            <w:webHidden/>
          </w:rPr>
          <w:tab/>
          <w:delText>4</w:delText>
        </w:r>
      </w:del>
    </w:p>
    <w:p w14:paraId="776D15E1" w14:textId="366296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2" w:author="Lucy Lucy" w:date="2018-09-01T00:08:00Z">
        <w:r w:rsidRPr="00CF568F" w:rsidDel="00CF568F">
          <w:rPr>
            <w:rStyle w:val="Siuktni"/>
            <w:noProof/>
            <w:highlight w:val="yellow"/>
          </w:rPr>
          <w:delText>1.4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yellow"/>
          </w:rPr>
          <w:delText>Application_Header</w:delText>
        </w:r>
        <w:r w:rsidDel="00CF568F">
          <w:rPr>
            <w:noProof/>
            <w:webHidden/>
          </w:rPr>
          <w:tab/>
          <w:delText>5</w:delText>
        </w:r>
      </w:del>
    </w:p>
    <w:p w14:paraId="2EED635B" w14:textId="3E66C49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4" w:author="Lucy Lucy" w:date="2018-09-01T00:08:00Z">
        <w:r w:rsidRPr="00CF568F" w:rsidDel="00CF568F">
          <w:rPr>
            <w:rStyle w:val="Siuktni"/>
            <w:noProof/>
          </w:rPr>
          <w:delText>1.5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Sys_Fix_Charge</w:delText>
        </w:r>
        <w:r w:rsidDel="00CF568F">
          <w:rPr>
            <w:noProof/>
            <w:webHidden/>
          </w:rPr>
          <w:tab/>
          <w:delText>8</w:delText>
        </w:r>
      </w:del>
    </w:p>
    <w:p w14:paraId="64097565" w14:textId="1C13AA8E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6" w:author="Lucy Lucy" w:date="2018-09-01T00:08:00Z">
        <w:r w:rsidRPr="00CF568F" w:rsidDel="00CF568F">
          <w:rPr>
            <w:rStyle w:val="Siuktni"/>
            <w:noProof/>
          </w:rPr>
          <w:delText>1.6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Sys_App_Fix_Charge</w:delText>
        </w:r>
        <w:r w:rsidDel="00CF568F">
          <w:rPr>
            <w:noProof/>
            <w:webHidden/>
          </w:rPr>
          <w:tab/>
          <w:delText>8</w:delText>
        </w:r>
      </w:del>
    </w:p>
    <w:p w14:paraId="59E98DA4" w14:textId="2AF70E1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18" w:author="Lucy Lucy" w:date="2018-09-01T00:08:00Z">
        <w:r w:rsidRPr="00CF568F" w:rsidDel="00CF568F">
          <w:rPr>
            <w:rStyle w:val="Siuktni"/>
            <w:noProof/>
          </w:rPr>
          <w:delText>1.7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App_Fee_Fix</w:delText>
        </w:r>
        <w:r w:rsidDel="00CF568F">
          <w:rPr>
            <w:noProof/>
            <w:webHidden/>
          </w:rPr>
          <w:tab/>
          <w:delText>8</w:delText>
        </w:r>
      </w:del>
    </w:p>
    <w:p w14:paraId="6FEBA045" w14:textId="1A012BCA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1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0" w:author="Lucy Lucy" w:date="2018-09-01T00:08:00Z">
        <w:r w:rsidRPr="00CF568F" w:rsidDel="00CF568F">
          <w:rPr>
            <w:rStyle w:val="Siuktni"/>
            <w:noProof/>
            <w:highlight w:val="green"/>
          </w:rPr>
          <w:delText>1.8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  <w:highlight w:val="green"/>
          </w:rPr>
          <w:delText>Sys_Service_Charge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3D707326" w14:textId="5D6DD84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2" w:author="Lucy Lucy" w:date="2018-09-01T00:08:00Z">
        <w:r w:rsidRPr="00CF568F" w:rsidDel="00CF568F">
          <w:rPr>
            <w:rStyle w:val="Siuktni"/>
            <w:noProof/>
          </w:rPr>
          <w:delText>1.9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Sys_App_Service_Charge</w:delText>
        </w:r>
        <w:r w:rsidDel="00CF568F">
          <w:rPr>
            <w:noProof/>
            <w:webHidden/>
          </w:rPr>
          <w:tab/>
          <w:delText>9</w:delText>
        </w:r>
      </w:del>
    </w:p>
    <w:p w14:paraId="1DFE4ADB" w14:textId="0DE5D63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4" w:author="Lucy Lucy" w:date="2018-09-01T00:08:00Z">
        <w:r w:rsidRPr="00CF568F" w:rsidDel="00CF568F">
          <w:rPr>
            <w:rStyle w:val="Siuktni"/>
            <w:noProof/>
          </w:rPr>
          <w:delText>1.10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App_Fee_Service</w:delText>
        </w:r>
        <w:r w:rsidDel="00CF568F">
          <w:rPr>
            <w:noProof/>
            <w:webHidden/>
          </w:rPr>
          <w:tab/>
          <w:delText>9</w:delText>
        </w:r>
      </w:del>
    </w:p>
    <w:p w14:paraId="3F8A6310" w14:textId="16C0D65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6" w:author="Lucy Lucy" w:date="2018-09-01T00:08:00Z">
        <w:r w:rsidRPr="00CF568F" w:rsidDel="00CF568F">
          <w:rPr>
            <w:rStyle w:val="Siuktni"/>
            <w:noProof/>
          </w:rPr>
          <w:delText>1.11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Sys_Document</w:delText>
        </w:r>
        <w:r w:rsidDel="00CF568F">
          <w:rPr>
            <w:noProof/>
            <w:webHidden/>
          </w:rPr>
          <w:tab/>
          <w:delText>10</w:delText>
        </w:r>
      </w:del>
    </w:p>
    <w:p w14:paraId="3B073CCC" w14:textId="7A5265A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28" w:author="Lucy Lucy" w:date="2018-09-01T00:08:00Z">
        <w:r w:rsidRPr="00CF568F" w:rsidDel="00CF568F">
          <w:rPr>
            <w:rStyle w:val="Siuktni"/>
            <w:noProof/>
          </w:rPr>
          <w:delText>1.12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Sys_App_Document</w:delText>
        </w:r>
        <w:r w:rsidDel="00CF568F">
          <w:rPr>
            <w:noProof/>
            <w:webHidden/>
          </w:rPr>
          <w:tab/>
          <w:delText>10</w:delText>
        </w:r>
      </w:del>
    </w:p>
    <w:p w14:paraId="1FB42BBD" w14:textId="23554F6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2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0" w:author="Lucy Lucy" w:date="2018-09-01T00:08:00Z">
        <w:r w:rsidRPr="00CF568F" w:rsidDel="00CF568F">
          <w:rPr>
            <w:rStyle w:val="Siuktni"/>
            <w:noProof/>
          </w:rPr>
          <w:delText>1.13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</w:delText>
        </w:r>
        <w:r w:rsidDel="00CF568F">
          <w:rPr>
            <w:noProof/>
            <w:webHidden/>
          </w:rPr>
          <w:tab/>
          <w:delText>11</w:delText>
        </w:r>
      </w:del>
    </w:p>
    <w:p w14:paraId="5DFEAC07" w14:textId="1ABB516D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2" w:author="Lucy Lucy" w:date="2018-09-01T00:08:00Z">
        <w:r w:rsidRPr="00CF568F" w:rsidDel="00CF568F">
          <w:rPr>
            <w:rStyle w:val="Siuktni"/>
            <w:noProof/>
          </w:rPr>
          <w:delText>1.14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App_Lawer</w:delText>
        </w:r>
        <w:r w:rsidDel="00CF568F">
          <w:rPr>
            <w:noProof/>
            <w:webHidden/>
          </w:rPr>
          <w:tab/>
          <w:delText>11</w:delText>
        </w:r>
      </w:del>
    </w:p>
    <w:p w14:paraId="0E1A757E" w14:textId="7CB00517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4" w:author="Lucy Lucy" w:date="2018-09-01T00:08:00Z">
        <w:r w:rsidRPr="00CF568F" w:rsidDel="00CF568F">
          <w:rPr>
            <w:rStyle w:val="Siuktni"/>
            <w:noProof/>
          </w:rPr>
          <w:delText>1.15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App_Reject_Info</w:delText>
        </w:r>
        <w:r w:rsidDel="00CF568F">
          <w:rPr>
            <w:noProof/>
            <w:webHidden/>
          </w:rPr>
          <w:tab/>
          <w:delText>12</w:delText>
        </w:r>
      </w:del>
    </w:p>
    <w:p w14:paraId="281A1A4C" w14:textId="69059BB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6" w:author="Lucy Lucy" w:date="2018-09-01T00:08:00Z">
        <w:r w:rsidRPr="00CF568F" w:rsidDel="00CF568F">
          <w:rPr>
            <w:rStyle w:val="Siuktni"/>
            <w:noProof/>
          </w:rPr>
          <w:delText>1.16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TimeSheet</w:delText>
        </w:r>
        <w:r w:rsidDel="00CF568F">
          <w:rPr>
            <w:noProof/>
            <w:webHidden/>
          </w:rPr>
          <w:tab/>
          <w:delText>13</w:delText>
        </w:r>
      </w:del>
    </w:p>
    <w:p w14:paraId="0C6F9FF1" w14:textId="06FDDDE3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38" w:author="Lucy Lucy" w:date="2018-09-01T00:08:00Z">
        <w:r w:rsidRPr="00CF568F" w:rsidDel="00CF568F">
          <w:rPr>
            <w:rStyle w:val="Siuktni"/>
            <w:noProof/>
          </w:rPr>
          <w:delText>1.17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Search_Header</w:delText>
        </w:r>
        <w:r w:rsidDel="00CF568F">
          <w:rPr>
            <w:noProof/>
            <w:webHidden/>
          </w:rPr>
          <w:tab/>
          <w:delText>14</w:delText>
        </w:r>
      </w:del>
    </w:p>
    <w:p w14:paraId="31579B39" w14:textId="53BD8CF2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3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0" w:author="Lucy Lucy" w:date="2018-09-01T00:08:00Z">
        <w:r w:rsidRPr="00CF568F" w:rsidDel="00CF568F">
          <w:rPr>
            <w:rStyle w:val="Siuktni"/>
            <w:noProof/>
          </w:rPr>
          <w:delText>1.18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Search_Detail</w:delText>
        </w:r>
        <w:r w:rsidDel="00CF568F">
          <w:rPr>
            <w:noProof/>
            <w:webHidden/>
          </w:rPr>
          <w:tab/>
          <w:delText>14</w:delText>
        </w:r>
      </w:del>
    </w:p>
    <w:p w14:paraId="08EA95CE" w14:textId="5DFDC95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2" w:author="Lucy Lucy" w:date="2018-09-01T00:08:00Z">
        <w:r w:rsidRPr="00CF568F" w:rsidDel="00CF568F">
          <w:rPr>
            <w:rStyle w:val="Siuktni"/>
            <w:noProof/>
          </w:rPr>
          <w:delText>1.19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Question</w:delText>
        </w:r>
        <w:r w:rsidDel="00CF568F">
          <w:rPr>
            <w:noProof/>
            <w:webHidden/>
          </w:rPr>
          <w:tab/>
          <w:delText>15</w:delText>
        </w:r>
      </w:del>
    </w:p>
    <w:p w14:paraId="2A81A6E0" w14:textId="686CE00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4" w:author="Lucy Lucy" w:date="2018-09-01T00:08:00Z">
        <w:r w:rsidRPr="00CF568F" w:rsidDel="00CF568F">
          <w:rPr>
            <w:rStyle w:val="Siuktni"/>
            <w:noProof/>
          </w:rPr>
          <w:delText>1.20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Docking</w:delText>
        </w:r>
        <w:r w:rsidDel="00CF568F">
          <w:rPr>
            <w:noProof/>
            <w:webHidden/>
          </w:rPr>
          <w:tab/>
          <w:delText>16</w:delText>
        </w:r>
      </w:del>
    </w:p>
    <w:p w14:paraId="4AEBAB34" w14:textId="07ABD9EB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6" w:author="Lucy Lucy" w:date="2018-09-01T00:08:00Z">
        <w:r w:rsidRPr="00CF568F" w:rsidDel="00CF568F">
          <w:rPr>
            <w:rStyle w:val="Siuktni"/>
            <w:noProof/>
          </w:rPr>
          <w:delText>1.21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Biling_Header</w:delText>
        </w:r>
        <w:r w:rsidDel="00CF568F">
          <w:rPr>
            <w:noProof/>
            <w:webHidden/>
          </w:rPr>
          <w:tab/>
          <w:delText>17</w:delText>
        </w:r>
      </w:del>
    </w:p>
    <w:p w14:paraId="4E13BCD6" w14:textId="4B038A49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48" w:author="Lucy Lucy" w:date="2018-09-01T00:08:00Z">
        <w:r w:rsidRPr="00CF568F" w:rsidDel="00CF568F">
          <w:rPr>
            <w:rStyle w:val="Siuktni"/>
            <w:noProof/>
          </w:rPr>
          <w:delText>1.22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Biling_Detail</w:delText>
        </w:r>
        <w:r w:rsidDel="00CF568F">
          <w:rPr>
            <w:noProof/>
            <w:webHidden/>
          </w:rPr>
          <w:tab/>
          <w:delText>18</w:delText>
        </w:r>
      </w:del>
    </w:p>
    <w:p w14:paraId="66403A80" w14:textId="1F5599EC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4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0" w:author="Lucy Lucy" w:date="2018-09-01T00:08:00Z">
        <w:r w:rsidRPr="00CF568F" w:rsidDel="00CF568F">
          <w:rPr>
            <w:rStyle w:val="Siuktni"/>
            <w:noProof/>
          </w:rPr>
          <w:delText>1.23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To-do</w:delText>
        </w:r>
        <w:r w:rsidDel="00CF568F">
          <w:rPr>
            <w:noProof/>
            <w:webHidden/>
          </w:rPr>
          <w:tab/>
          <w:delText>19</w:delText>
        </w:r>
      </w:del>
    </w:p>
    <w:p w14:paraId="49113BC2" w14:textId="5CDD3848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2" w:author="Lucy Lucy" w:date="2018-09-01T00:08:00Z">
        <w:r w:rsidRPr="00CF568F" w:rsidDel="00CF568F">
          <w:rPr>
            <w:rStyle w:val="Siuktni"/>
            <w:noProof/>
          </w:rPr>
          <w:delText>1.24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Order</w:delText>
        </w:r>
        <w:r w:rsidDel="00CF568F">
          <w:rPr>
            <w:noProof/>
            <w:webHidden/>
          </w:rPr>
          <w:tab/>
          <w:delText>20</w:delText>
        </w:r>
      </w:del>
    </w:p>
    <w:p w14:paraId="352E5399" w14:textId="4DDD0175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4" w:author="Lucy Lucy" w:date="2018-09-01T00:08:00Z">
        <w:r w:rsidRPr="00CF568F" w:rsidDel="00CF568F">
          <w:rPr>
            <w:rStyle w:val="Siuktni"/>
            <w:noProof/>
          </w:rPr>
          <w:delText>1.25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Remind</w:delText>
        </w:r>
        <w:r w:rsidDel="00CF568F">
          <w:rPr>
            <w:noProof/>
            <w:webHidden/>
          </w:rPr>
          <w:tab/>
          <w:delText>21</w:delText>
        </w:r>
      </w:del>
    </w:p>
    <w:p w14:paraId="4D49F16B" w14:textId="2B29B874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6" w:author="Lucy Lucy" w:date="2018-09-01T00:08:00Z">
        <w:r w:rsidRPr="00CF568F" w:rsidDel="00CF568F">
          <w:rPr>
            <w:rStyle w:val="Siuktni"/>
            <w:noProof/>
          </w:rPr>
          <w:delText>1.26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App_Document_Others</w:delText>
        </w:r>
        <w:r w:rsidDel="00CF568F">
          <w:rPr>
            <w:noProof/>
            <w:webHidden/>
          </w:rPr>
          <w:tab/>
          <w:delText>21</w:delText>
        </w:r>
      </w:del>
    </w:p>
    <w:p w14:paraId="28BF71BC" w14:textId="3E914BA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58" w:author="Lucy Lucy" w:date="2018-09-01T00:08:00Z">
        <w:r w:rsidRPr="00CF568F" w:rsidDel="00CF568F">
          <w:rPr>
            <w:rStyle w:val="Siuktni"/>
            <w:noProof/>
          </w:rPr>
          <w:delText>1.27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App_Class_Detail</w:delText>
        </w:r>
        <w:r w:rsidDel="00CF568F">
          <w:rPr>
            <w:noProof/>
            <w:webHidden/>
          </w:rPr>
          <w:tab/>
          <w:delText>22</w:delText>
        </w:r>
      </w:del>
    </w:p>
    <w:p w14:paraId="537B074C" w14:textId="266F41E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5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0" w:author="Lucy Lucy" w:date="2018-09-01T00:08:00Z">
        <w:r w:rsidRPr="00CF568F" w:rsidDel="00CF568F">
          <w:rPr>
            <w:rStyle w:val="Siuktni"/>
            <w:noProof/>
          </w:rPr>
          <w:delText>1.28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đi theo đơn chi tiết</w:delText>
        </w:r>
        <w:r w:rsidDel="00CF568F">
          <w:rPr>
            <w:noProof/>
            <w:webHidden/>
          </w:rPr>
          <w:tab/>
          <w:delText>22</w:delText>
        </w:r>
      </w:del>
    </w:p>
    <w:p w14:paraId="31D3CBD2" w14:textId="0BABED1B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2" w:author="Lucy Lucy" w:date="2018-09-01T00:08:00Z">
        <w:r w:rsidRPr="00CF568F" w:rsidDel="00CF568F">
          <w:rPr>
            <w:rStyle w:val="Siuktni"/>
            <w:noProof/>
          </w:rPr>
          <w:delText>1.28.1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App_Detail_PL01_SDD</w:delText>
        </w:r>
        <w:r w:rsidDel="00CF568F">
          <w:rPr>
            <w:noProof/>
            <w:webHidden/>
          </w:rPr>
          <w:tab/>
          <w:delText>22</w:delText>
        </w:r>
      </w:del>
    </w:p>
    <w:p w14:paraId="253F0FA2" w14:textId="7D30CF6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4" w:author="Lucy Lucy" w:date="2018-09-01T00:08:00Z">
        <w:r w:rsidRPr="00CF568F" w:rsidDel="00CF568F">
          <w:rPr>
            <w:rStyle w:val="Siuktni"/>
            <w:noProof/>
          </w:rPr>
          <w:delText>1.28.2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App_Detail_04NH</w:delText>
        </w:r>
        <w:r w:rsidDel="00CF568F">
          <w:rPr>
            <w:noProof/>
            <w:webHidden/>
          </w:rPr>
          <w:tab/>
          <w:delText>23</w:delText>
        </w:r>
      </w:del>
    </w:p>
    <w:p w14:paraId="7F47733E" w14:textId="68217B3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6" w:author="Lucy Lucy" w:date="2018-09-01T00:08:00Z">
        <w:r w:rsidRPr="00CF568F" w:rsidDel="00CF568F">
          <w:rPr>
            <w:rStyle w:val="Siuktni"/>
            <w:noProof/>
          </w:rPr>
          <w:delText>1.28.3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24</w:delText>
        </w:r>
      </w:del>
    </w:p>
    <w:p w14:paraId="731D16F8" w14:textId="3C8B33A6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6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68" w:author="Lucy Lucy" w:date="2018-09-01T00:08:00Z">
        <w:r w:rsidRPr="00CF568F" w:rsidDel="00CF568F">
          <w:rPr>
            <w:rStyle w:val="Siuktni"/>
            <w:noProof/>
          </w:rPr>
          <w:delText>1.28.4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App_DDSHCN</w:delText>
        </w:r>
        <w:r w:rsidDel="00CF568F">
          <w:rPr>
            <w:noProof/>
            <w:webHidden/>
          </w:rPr>
          <w:tab/>
          <w:delText>25</w:delText>
        </w:r>
      </w:del>
    </w:p>
    <w:p w14:paraId="3E071544" w14:textId="2485F440" w:rsidR="005B7459" w:rsidDel="00CF568F" w:rsidRDefault="005B7459">
      <w:pPr>
        <w:pStyle w:val="Mucluc2"/>
        <w:tabs>
          <w:tab w:val="left" w:pos="880"/>
          <w:tab w:val="right" w:leader="dot" w:pos="8787"/>
        </w:tabs>
        <w:rPr>
          <w:del w:id="36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0" w:author="Lucy Lucy" w:date="2018-09-01T00:08:00Z">
        <w:r w:rsidRPr="00CF568F" w:rsidDel="00CF568F">
          <w:rPr>
            <w:rStyle w:val="Siuktni"/>
            <w:noProof/>
          </w:rPr>
          <w:delText>1.29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Danh sách các bảng liên quan tới cấu hình phân quyền hệ thống</w:delText>
        </w:r>
        <w:r w:rsidDel="00CF568F">
          <w:rPr>
            <w:noProof/>
            <w:webHidden/>
          </w:rPr>
          <w:tab/>
          <w:delText>25</w:delText>
        </w:r>
      </w:del>
    </w:p>
    <w:p w14:paraId="30C79E35" w14:textId="0F2F25C4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2" w:author="Lucy Lucy" w:date="2018-09-01T00:08:00Z">
        <w:r w:rsidRPr="00CF568F" w:rsidDel="00CF568F">
          <w:rPr>
            <w:rStyle w:val="Siuktni"/>
            <w:noProof/>
          </w:rPr>
          <w:delText>1.29.1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S_User</w:delText>
        </w:r>
        <w:r w:rsidDel="00CF568F">
          <w:rPr>
            <w:noProof/>
            <w:webHidden/>
          </w:rPr>
          <w:tab/>
          <w:delText>25</w:delText>
        </w:r>
      </w:del>
    </w:p>
    <w:p w14:paraId="750D1C2F" w14:textId="7D12A952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4" w:author="Lucy Lucy" w:date="2018-09-01T00:08:00Z">
        <w:r w:rsidRPr="00CF568F" w:rsidDel="00CF568F">
          <w:rPr>
            <w:rStyle w:val="Siuktni"/>
            <w:noProof/>
          </w:rPr>
          <w:delText>1.29.2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S_Function</w:delText>
        </w:r>
        <w:r w:rsidDel="00CF568F">
          <w:rPr>
            <w:noProof/>
            <w:webHidden/>
          </w:rPr>
          <w:tab/>
          <w:delText>27</w:delText>
        </w:r>
      </w:del>
    </w:p>
    <w:p w14:paraId="12FF3B7A" w14:textId="23B65AFC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5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6" w:author="Lucy Lucy" w:date="2018-09-01T00:08:00Z">
        <w:r w:rsidRPr="00CF568F" w:rsidDel="00CF568F">
          <w:rPr>
            <w:rStyle w:val="Siuktni"/>
            <w:noProof/>
          </w:rPr>
          <w:delText>1.29.3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S_Group_Function</w:delText>
        </w:r>
        <w:r w:rsidDel="00CF568F">
          <w:rPr>
            <w:noProof/>
            <w:webHidden/>
          </w:rPr>
          <w:tab/>
          <w:delText>28</w:delText>
        </w:r>
      </w:del>
    </w:p>
    <w:p w14:paraId="6499694C" w14:textId="46DE5998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7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78" w:author="Lucy Lucy" w:date="2018-09-01T00:08:00Z">
        <w:r w:rsidRPr="00CF568F" w:rsidDel="00CF568F">
          <w:rPr>
            <w:rStyle w:val="Siuktni"/>
            <w:noProof/>
          </w:rPr>
          <w:delText>1.29.4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28</w:delText>
        </w:r>
      </w:del>
    </w:p>
    <w:p w14:paraId="6C69685E" w14:textId="17B20240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79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0" w:author="Lucy Lucy" w:date="2018-09-01T00:08:00Z">
        <w:r w:rsidRPr="00CF568F" w:rsidDel="00CF568F">
          <w:rPr>
            <w:rStyle w:val="Siuktni"/>
            <w:noProof/>
          </w:rPr>
          <w:delText>1.29.5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S_Groups</w:delText>
        </w:r>
        <w:r w:rsidDel="00CF568F">
          <w:rPr>
            <w:noProof/>
            <w:webHidden/>
          </w:rPr>
          <w:tab/>
          <w:delText>28</w:delText>
        </w:r>
      </w:del>
    </w:p>
    <w:p w14:paraId="22D5BD3C" w14:textId="7D462B3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1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2" w:author="Lucy Lucy" w:date="2018-09-01T00:08:00Z">
        <w:r w:rsidRPr="00CF568F" w:rsidDel="00CF568F">
          <w:rPr>
            <w:rStyle w:val="Siuktni"/>
            <w:noProof/>
          </w:rPr>
          <w:delText>1.29.6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S_Menu</w:delText>
        </w:r>
        <w:r w:rsidDel="00CF568F">
          <w:rPr>
            <w:noProof/>
            <w:webHidden/>
          </w:rPr>
          <w:tab/>
          <w:delText>29</w:delText>
        </w:r>
      </w:del>
    </w:p>
    <w:p w14:paraId="7CC96D9A" w14:textId="273CB429" w:rsidR="005B7459" w:rsidDel="00CF568F" w:rsidRDefault="005B7459">
      <w:pPr>
        <w:pStyle w:val="Mucluc3"/>
        <w:tabs>
          <w:tab w:val="left" w:pos="1320"/>
          <w:tab w:val="right" w:leader="dot" w:pos="8787"/>
        </w:tabs>
        <w:rPr>
          <w:del w:id="383" w:author="Lucy Lucy" w:date="2018-09-01T00:08:00Z"/>
          <w:rFonts w:asciiTheme="minorHAnsi" w:eastAsiaTheme="minorEastAsia" w:hAnsiTheme="minorHAnsi" w:cstheme="minorBidi"/>
          <w:noProof/>
          <w:sz w:val="22"/>
          <w:szCs w:val="22"/>
        </w:rPr>
      </w:pPr>
      <w:del w:id="384" w:author="Lucy Lucy" w:date="2018-09-01T00:08:00Z">
        <w:r w:rsidRPr="00CF568F" w:rsidDel="00CF568F">
          <w:rPr>
            <w:rStyle w:val="Siuktni"/>
            <w:noProof/>
          </w:rPr>
          <w:delText>1.29.7</w:delText>
        </w:r>
        <w:r w:rsidDel="00CF568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568F" w:rsidDel="00CF568F">
          <w:rPr>
            <w:rStyle w:val="Siuktni"/>
            <w:noProof/>
          </w:rPr>
          <w:delText>S_Group_User</w:delText>
        </w:r>
        <w:r w:rsidDel="00CF568F">
          <w:rPr>
            <w:noProof/>
            <w:webHidden/>
          </w:rPr>
          <w:tab/>
          <w:delText>29</w:delText>
        </w:r>
      </w:del>
    </w:p>
    <w:p w14:paraId="162ADA78" w14:textId="626D9097" w:rsidR="00E719E6" w:rsidDel="005B7459" w:rsidRDefault="00E719E6">
      <w:pPr>
        <w:pStyle w:val="Mucluc1"/>
        <w:tabs>
          <w:tab w:val="right" w:leader="dot" w:pos="8787"/>
        </w:tabs>
        <w:rPr>
          <w:del w:id="38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6" w:author="Lucy Lucy" w:date="2018-09-01T00:06:00Z">
        <w:r w:rsidRPr="005B7459" w:rsidDel="005B7459">
          <w:rPr>
            <w:rStyle w:val="Siuktni"/>
            <w:b/>
            <w:noProof/>
          </w:rPr>
          <w:delText>MỤC LỤC</w:delText>
        </w:r>
        <w:r w:rsidDel="005B7459">
          <w:rPr>
            <w:noProof/>
            <w:webHidden/>
          </w:rPr>
          <w:tab/>
          <w:delText>2</w:delText>
        </w:r>
      </w:del>
    </w:p>
    <w:p w14:paraId="050BDBD5" w14:textId="2E54F3FA" w:rsidR="00E719E6" w:rsidDel="005B7459" w:rsidRDefault="00E719E6">
      <w:pPr>
        <w:pStyle w:val="Mucluc1"/>
        <w:tabs>
          <w:tab w:val="right" w:leader="dot" w:pos="8787"/>
        </w:tabs>
        <w:rPr>
          <w:del w:id="38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88" w:author="Lucy Lucy" w:date="2018-09-01T00:06:00Z">
        <w:r w:rsidRPr="005B7459" w:rsidDel="005B7459">
          <w:rPr>
            <w:rStyle w:val="Siuktni"/>
            <w:noProof/>
          </w:rPr>
          <w:delText>BẢNG THÔNG TIN CHÍNH</w:delText>
        </w:r>
        <w:r w:rsidDel="005B7459">
          <w:rPr>
            <w:noProof/>
            <w:webHidden/>
          </w:rPr>
          <w:tab/>
          <w:delText>4</w:delText>
        </w:r>
      </w:del>
    </w:p>
    <w:p w14:paraId="32FD2145" w14:textId="7EAE832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8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0" w:author="Lucy Lucy" w:date="2018-09-01T00:06:00Z">
        <w:r w:rsidRPr="005B7459" w:rsidDel="005B7459">
          <w:rPr>
            <w:rStyle w:val="Siuktni"/>
            <w:noProof/>
          </w:rPr>
          <w:delText>1.1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Mô hình quan hệ thực thể</w:delText>
        </w:r>
        <w:r w:rsidDel="005B7459">
          <w:rPr>
            <w:noProof/>
            <w:webHidden/>
          </w:rPr>
          <w:tab/>
          <w:delText>4</w:delText>
        </w:r>
      </w:del>
    </w:p>
    <w:p w14:paraId="33F211F5" w14:textId="71EE88A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2" w:author="Lucy Lucy" w:date="2018-09-01T00:06:00Z">
        <w:r w:rsidRPr="005B7459" w:rsidDel="005B7459">
          <w:rPr>
            <w:rStyle w:val="Siuktni"/>
            <w:noProof/>
          </w:rPr>
          <w:delText>1.2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AllCode</w:delText>
        </w:r>
        <w:r w:rsidDel="005B7459">
          <w:rPr>
            <w:noProof/>
            <w:webHidden/>
          </w:rPr>
          <w:tab/>
          <w:delText>4</w:delText>
        </w:r>
      </w:del>
    </w:p>
    <w:p w14:paraId="68A7BF31" w14:textId="358B1AA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4" w:author="Lucy Lucy" w:date="2018-09-01T00:06:00Z">
        <w:r w:rsidRPr="005B7459" w:rsidDel="005B7459">
          <w:rPr>
            <w:rStyle w:val="Siuktni"/>
            <w:noProof/>
            <w:highlight w:val="yellow"/>
          </w:rPr>
          <w:delText>1.3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Sys_Application</w:delText>
        </w:r>
        <w:r w:rsidDel="005B7459">
          <w:rPr>
            <w:noProof/>
            <w:webHidden/>
          </w:rPr>
          <w:tab/>
          <w:delText>4</w:delText>
        </w:r>
      </w:del>
    </w:p>
    <w:p w14:paraId="065E96D1" w14:textId="52798A78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6" w:author="Lucy Lucy" w:date="2018-09-01T00:06:00Z">
        <w:r w:rsidRPr="005B7459" w:rsidDel="005B7459">
          <w:rPr>
            <w:rStyle w:val="Siuktni"/>
            <w:noProof/>
            <w:highlight w:val="yellow"/>
          </w:rPr>
          <w:delText>1.4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yellow"/>
          </w:rPr>
          <w:delText>Application_Header</w:delText>
        </w:r>
        <w:r w:rsidDel="005B7459">
          <w:rPr>
            <w:noProof/>
            <w:webHidden/>
          </w:rPr>
          <w:tab/>
          <w:delText>5</w:delText>
        </w:r>
      </w:del>
    </w:p>
    <w:p w14:paraId="75CC857F" w14:textId="0C1CECA5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398" w:author="Lucy Lucy" w:date="2018-09-01T00:06:00Z">
        <w:r w:rsidRPr="005B7459" w:rsidDel="005B7459">
          <w:rPr>
            <w:rStyle w:val="Siuktni"/>
            <w:noProof/>
          </w:rPr>
          <w:delText>1.5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App_Detail_01</w:delText>
        </w:r>
        <w:r w:rsidDel="005B7459">
          <w:rPr>
            <w:noProof/>
            <w:webHidden/>
          </w:rPr>
          <w:tab/>
          <w:delText>7</w:delText>
        </w:r>
      </w:del>
    </w:p>
    <w:p w14:paraId="422A5478" w14:textId="6A236DFD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39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0" w:author="Lucy Lucy" w:date="2018-09-01T00:06:00Z">
        <w:r w:rsidRPr="005B7459" w:rsidDel="005B7459">
          <w:rPr>
            <w:rStyle w:val="Siuktni"/>
            <w:noProof/>
          </w:rPr>
          <w:delText>1.6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App_Detail_PL01_SDD</w:delText>
        </w:r>
        <w:r w:rsidDel="005B7459">
          <w:rPr>
            <w:noProof/>
            <w:webHidden/>
          </w:rPr>
          <w:tab/>
          <w:delText>8</w:delText>
        </w:r>
      </w:del>
    </w:p>
    <w:p w14:paraId="6CF758D5" w14:textId="33EA30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2" w:author="Lucy Lucy" w:date="2018-09-01T00:06:00Z">
        <w:r w:rsidRPr="005B7459" w:rsidDel="005B7459">
          <w:rPr>
            <w:rStyle w:val="Siuktni"/>
            <w:noProof/>
          </w:rPr>
          <w:delText>1.7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App_Detail_04NH</w:delText>
        </w:r>
        <w:r w:rsidDel="005B7459">
          <w:rPr>
            <w:noProof/>
            <w:webHidden/>
          </w:rPr>
          <w:tab/>
          <w:delText>9</w:delText>
        </w:r>
      </w:del>
    </w:p>
    <w:p w14:paraId="6817CA07" w14:textId="0CC1A01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4" w:author="Lucy Lucy" w:date="2018-09-01T00:06:00Z">
        <w:r w:rsidRPr="005B7459" w:rsidDel="005B7459">
          <w:rPr>
            <w:rStyle w:val="Siuktni"/>
            <w:noProof/>
          </w:rPr>
          <w:delText>1.8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73AE690C" w14:textId="16F5B78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6" w:author="Lucy Lucy" w:date="2018-09-01T00:06:00Z">
        <w:r w:rsidRPr="005B7459" w:rsidDel="005B7459">
          <w:rPr>
            <w:rStyle w:val="Siuktni"/>
            <w:noProof/>
          </w:rPr>
          <w:delText>1.9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Sys_App_Fix_Charge</w:delText>
        </w:r>
        <w:r w:rsidDel="005B7459">
          <w:rPr>
            <w:noProof/>
            <w:webHidden/>
          </w:rPr>
          <w:tab/>
          <w:delText>11</w:delText>
        </w:r>
      </w:del>
    </w:p>
    <w:p w14:paraId="0500F0E4" w14:textId="7B4C990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08" w:author="Lucy Lucy" w:date="2018-09-01T00:06:00Z">
        <w:r w:rsidRPr="005B7459" w:rsidDel="005B7459">
          <w:rPr>
            <w:rStyle w:val="Siuktni"/>
            <w:noProof/>
          </w:rPr>
          <w:delText>1.10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App_Fee_Fix</w:delText>
        </w:r>
        <w:r w:rsidDel="005B7459">
          <w:rPr>
            <w:noProof/>
            <w:webHidden/>
          </w:rPr>
          <w:tab/>
          <w:delText>11</w:delText>
        </w:r>
      </w:del>
    </w:p>
    <w:p w14:paraId="1026144D" w14:textId="33639E6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0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0" w:author="Lucy Lucy" w:date="2018-09-01T00:06:00Z">
        <w:r w:rsidRPr="005B7459" w:rsidDel="005B7459">
          <w:rPr>
            <w:rStyle w:val="Siuktni"/>
            <w:noProof/>
            <w:highlight w:val="green"/>
          </w:rPr>
          <w:delText>1.11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  <w:highlight w:val="green"/>
          </w:rPr>
          <w:delText>Sys_Service_Charge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1FE58DAA" w14:textId="7CF631D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2" w:author="Lucy Lucy" w:date="2018-09-01T00:06:00Z">
        <w:r w:rsidRPr="005B7459" w:rsidDel="005B7459">
          <w:rPr>
            <w:rStyle w:val="Siuktni"/>
            <w:noProof/>
          </w:rPr>
          <w:delText>1.12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Sys_App_Service_Charge</w:delText>
        </w:r>
        <w:r w:rsidDel="005B7459">
          <w:rPr>
            <w:noProof/>
            <w:webHidden/>
          </w:rPr>
          <w:tab/>
          <w:delText>12</w:delText>
        </w:r>
      </w:del>
    </w:p>
    <w:p w14:paraId="4478755E" w14:textId="3948A74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4" w:author="Lucy Lucy" w:date="2018-09-01T00:06:00Z">
        <w:r w:rsidRPr="005B7459" w:rsidDel="005B7459">
          <w:rPr>
            <w:rStyle w:val="Siuktni"/>
            <w:noProof/>
          </w:rPr>
          <w:delText>1.13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App_Fee_Service</w:delText>
        </w:r>
        <w:r w:rsidDel="005B7459">
          <w:rPr>
            <w:noProof/>
            <w:webHidden/>
          </w:rPr>
          <w:tab/>
          <w:delText>13</w:delText>
        </w:r>
      </w:del>
    </w:p>
    <w:p w14:paraId="5C3B8358" w14:textId="7FBC898F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6" w:author="Lucy Lucy" w:date="2018-09-01T00:06:00Z">
        <w:r w:rsidRPr="005B7459" w:rsidDel="005B7459">
          <w:rPr>
            <w:rStyle w:val="Siuktni"/>
            <w:noProof/>
          </w:rPr>
          <w:delText>1.14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Sys_Document</w:delText>
        </w:r>
        <w:r w:rsidDel="005B7459">
          <w:rPr>
            <w:noProof/>
            <w:webHidden/>
          </w:rPr>
          <w:tab/>
          <w:delText>13</w:delText>
        </w:r>
      </w:del>
    </w:p>
    <w:p w14:paraId="722AABE5" w14:textId="6521371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18" w:author="Lucy Lucy" w:date="2018-09-01T00:06:00Z">
        <w:r w:rsidRPr="005B7459" w:rsidDel="005B7459">
          <w:rPr>
            <w:rStyle w:val="Siuktni"/>
            <w:noProof/>
          </w:rPr>
          <w:delText>1.15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Sys_App_Document</w:delText>
        </w:r>
        <w:r w:rsidDel="005B7459">
          <w:rPr>
            <w:noProof/>
            <w:webHidden/>
          </w:rPr>
          <w:tab/>
          <w:delText>13</w:delText>
        </w:r>
      </w:del>
    </w:p>
    <w:p w14:paraId="6A1163BB" w14:textId="2F7C2DC0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1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0" w:author="Lucy Lucy" w:date="2018-09-01T00:06:00Z">
        <w:r w:rsidRPr="005B7459" w:rsidDel="005B7459">
          <w:rPr>
            <w:rStyle w:val="Siuktni"/>
            <w:noProof/>
          </w:rPr>
          <w:delText>1.16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</w:delText>
        </w:r>
        <w:r w:rsidDel="005B7459">
          <w:rPr>
            <w:noProof/>
            <w:webHidden/>
          </w:rPr>
          <w:tab/>
          <w:delText>14</w:delText>
        </w:r>
      </w:del>
    </w:p>
    <w:p w14:paraId="382BDA5F" w14:textId="644EC6F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2" w:author="Lucy Lucy" w:date="2018-09-01T00:06:00Z">
        <w:r w:rsidRPr="005B7459" w:rsidDel="005B7459">
          <w:rPr>
            <w:rStyle w:val="Siuktni"/>
            <w:noProof/>
          </w:rPr>
          <w:delText>1.17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App_Lawer</w:delText>
        </w:r>
        <w:r w:rsidDel="005B7459">
          <w:rPr>
            <w:noProof/>
            <w:webHidden/>
          </w:rPr>
          <w:tab/>
          <w:delText>14</w:delText>
        </w:r>
      </w:del>
    </w:p>
    <w:p w14:paraId="05653566" w14:textId="68BBDBC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4" w:author="Lucy Lucy" w:date="2018-09-01T00:06:00Z">
        <w:r w:rsidRPr="005B7459" w:rsidDel="005B7459">
          <w:rPr>
            <w:rStyle w:val="Siuktni"/>
            <w:noProof/>
          </w:rPr>
          <w:delText>1.18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App_Reject_Info</w:delText>
        </w:r>
        <w:r w:rsidDel="005B7459">
          <w:rPr>
            <w:noProof/>
            <w:webHidden/>
          </w:rPr>
          <w:tab/>
          <w:delText>15</w:delText>
        </w:r>
      </w:del>
    </w:p>
    <w:p w14:paraId="16BE3717" w14:textId="3B90D10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6" w:author="Lucy Lucy" w:date="2018-09-01T00:06:00Z">
        <w:r w:rsidRPr="005B7459" w:rsidDel="005B7459">
          <w:rPr>
            <w:rStyle w:val="Siuktni"/>
            <w:noProof/>
          </w:rPr>
          <w:delText>1.19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TimeSheet</w:delText>
        </w:r>
        <w:r w:rsidDel="005B7459">
          <w:rPr>
            <w:noProof/>
            <w:webHidden/>
          </w:rPr>
          <w:tab/>
          <w:delText>16</w:delText>
        </w:r>
      </w:del>
    </w:p>
    <w:p w14:paraId="1A542734" w14:textId="7E04F923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28" w:author="Lucy Lucy" w:date="2018-09-01T00:06:00Z">
        <w:r w:rsidRPr="005B7459" w:rsidDel="005B7459">
          <w:rPr>
            <w:rStyle w:val="Siuktni"/>
            <w:noProof/>
          </w:rPr>
          <w:delText>1.20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Search_Header</w:delText>
        </w:r>
        <w:r w:rsidDel="005B7459">
          <w:rPr>
            <w:noProof/>
            <w:webHidden/>
          </w:rPr>
          <w:tab/>
          <w:delText>17</w:delText>
        </w:r>
      </w:del>
    </w:p>
    <w:p w14:paraId="2970B20F" w14:textId="69564231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2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0" w:author="Lucy Lucy" w:date="2018-09-01T00:06:00Z">
        <w:r w:rsidRPr="005B7459" w:rsidDel="005B7459">
          <w:rPr>
            <w:rStyle w:val="Siuktni"/>
            <w:noProof/>
          </w:rPr>
          <w:delText>1.21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Search_Detail</w:delText>
        </w:r>
        <w:r w:rsidDel="005B7459">
          <w:rPr>
            <w:noProof/>
            <w:webHidden/>
          </w:rPr>
          <w:tab/>
          <w:delText>17</w:delText>
        </w:r>
      </w:del>
    </w:p>
    <w:p w14:paraId="636BBDD1" w14:textId="5C5D19D2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2" w:author="Lucy Lucy" w:date="2018-09-01T00:06:00Z">
        <w:r w:rsidRPr="005B7459" w:rsidDel="005B7459">
          <w:rPr>
            <w:rStyle w:val="Siuktni"/>
            <w:noProof/>
          </w:rPr>
          <w:delText>1.22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Question</w:delText>
        </w:r>
        <w:r w:rsidDel="005B7459">
          <w:rPr>
            <w:noProof/>
            <w:webHidden/>
          </w:rPr>
          <w:tab/>
          <w:delText>18</w:delText>
        </w:r>
      </w:del>
    </w:p>
    <w:p w14:paraId="375DE8FF" w14:textId="6B55CAB7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3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4" w:author="Lucy Lucy" w:date="2018-09-01T00:06:00Z">
        <w:r w:rsidRPr="005B7459" w:rsidDel="005B7459">
          <w:rPr>
            <w:rStyle w:val="Siuktni"/>
            <w:noProof/>
          </w:rPr>
          <w:delText>1.23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Danh sách các bảng liên quan tới cấu hình phân quyền hệ thống</w:delText>
        </w:r>
        <w:r w:rsidDel="005B7459">
          <w:rPr>
            <w:noProof/>
            <w:webHidden/>
          </w:rPr>
          <w:tab/>
          <w:delText>19</w:delText>
        </w:r>
      </w:del>
    </w:p>
    <w:p w14:paraId="28C051F5" w14:textId="1724020F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6" w:author="Lucy Lucy" w:date="2018-09-01T00:06:00Z">
        <w:r w:rsidRPr="005B7459" w:rsidDel="005B7459">
          <w:rPr>
            <w:rStyle w:val="Siuktni"/>
            <w:noProof/>
          </w:rPr>
          <w:delText>1.23.1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S_User</w:delText>
        </w:r>
        <w:r w:rsidDel="005B7459">
          <w:rPr>
            <w:noProof/>
            <w:webHidden/>
          </w:rPr>
          <w:tab/>
          <w:delText>19</w:delText>
        </w:r>
      </w:del>
    </w:p>
    <w:p w14:paraId="7514FD3E" w14:textId="63800754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38" w:author="Lucy Lucy" w:date="2018-09-01T00:06:00Z">
        <w:r w:rsidRPr="005B7459" w:rsidDel="005B7459">
          <w:rPr>
            <w:rStyle w:val="Siuktni"/>
            <w:noProof/>
          </w:rPr>
          <w:delText>1.23.2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S_Function</w:delText>
        </w:r>
        <w:r w:rsidDel="005B7459">
          <w:rPr>
            <w:noProof/>
            <w:webHidden/>
          </w:rPr>
          <w:tab/>
          <w:delText>21</w:delText>
        </w:r>
      </w:del>
    </w:p>
    <w:p w14:paraId="41441A2D" w14:textId="4298291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3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0" w:author="Lucy Lucy" w:date="2018-09-01T00:06:00Z">
        <w:r w:rsidRPr="005B7459" w:rsidDel="005B7459">
          <w:rPr>
            <w:rStyle w:val="Siuktni"/>
            <w:noProof/>
          </w:rPr>
          <w:delText>1.23.3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S_Group_Function</w:delText>
        </w:r>
        <w:r w:rsidDel="005B7459">
          <w:rPr>
            <w:noProof/>
            <w:webHidden/>
          </w:rPr>
          <w:tab/>
          <w:delText>21</w:delText>
        </w:r>
      </w:del>
    </w:p>
    <w:p w14:paraId="6CAD047D" w14:textId="0006C928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2" w:author="Lucy Lucy" w:date="2018-09-01T00:06:00Z">
        <w:r w:rsidRPr="005B7459" w:rsidDel="005B7459">
          <w:rPr>
            <w:rStyle w:val="Siuktni"/>
            <w:noProof/>
          </w:rPr>
          <w:delText>1.23.4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22</w:delText>
        </w:r>
      </w:del>
    </w:p>
    <w:p w14:paraId="44922EF0" w14:textId="5BD6E191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4" w:author="Lucy Lucy" w:date="2018-09-01T00:06:00Z">
        <w:r w:rsidRPr="005B7459" w:rsidDel="005B7459">
          <w:rPr>
            <w:rStyle w:val="Siuktni"/>
            <w:noProof/>
          </w:rPr>
          <w:delText>1.23.5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S_Groups</w:delText>
        </w:r>
        <w:r w:rsidDel="005B7459">
          <w:rPr>
            <w:noProof/>
            <w:webHidden/>
          </w:rPr>
          <w:tab/>
          <w:delText>22</w:delText>
        </w:r>
      </w:del>
    </w:p>
    <w:p w14:paraId="371F8D06" w14:textId="68C4CC90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5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6" w:author="Lucy Lucy" w:date="2018-09-01T00:06:00Z">
        <w:r w:rsidRPr="005B7459" w:rsidDel="005B7459">
          <w:rPr>
            <w:rStyle w:val="Siuktni"/>
            <w:noProof/>
          </w:rPr>
          <w:delText>1.23.6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S_Menu</w:delText>
        </w:r>
        <w:r w:rsidDel="005B7459">
          <w:rPr>
            <w:noProof/>
            <w:webHidden/>
          </w:rPr>
          <w:tab/>
          <w:delText>22</w:delText>
        </w:r>
      </w:del>
    </w:p>
    <w:p w14:paraId="5071DEDE" w14:textId="0AE319C9" w:rsidR="00E719E6" w:rsidDel="005B7459" w:rsidRDefault="00E719E6">
      <w:pPr>
        <w:pStyle w:val="Mucluc3"/>
        <w:tabs>
          <w:tab w:val="left" w:pos="1320"/>
          <w:tab w:val="right" w:leader="dot" w:pos="8787"/>
        </w:tabs>
        <w:rPr>
          <w:del w:id="447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48" w:author="Lucy Lucy" w:date="2018-09-01T00:06:00Z">
        <w:r w:rsidRPr="005B7459" w:rsidDel="005B7459">
          <w:rPr>
            <w:rStyle w:val="Siuktni"/>
            <w:noProof/>
          </w:rPr>
          <w:delText>1.23.7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S_Group_User</w:delText>
        </w:r>
        <w:r w:rsidDel="005B7459">
          <w:rPr>
            <w:noProof/>
            <w:webHidden/>
          </w:rPr>
          <w:tab/>
          <w:delText>23</w:delText>
        </w:r>
      </w:del>
    </w:p>
    <w:p w14:paraId="3B7FD3A0" w14:textId="209DB839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49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0" w:author="Lucy Lucy" w:date="2018-09-01T00:06:00Z">
        <w:r w:rsidRPr="005B7459" w:rsidDel="005B7459">
          <w:rPr>
            <w:rStyle w:val="Siuktni"/>
            <w:noProof/>
          </w:rPr>
          <w:delText>1.24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App_Document_Others</w:delText>
        </w:r>
        <w:r w:rsidDel="005B7459">
          <w:rPr>
            <w:noProof/>
            <w:webHidden/>
          </w:rPr>
          <w:tab/>
          <w:delText>23</w:delText>
        </w:r>
      </w:del>
    </w:p>
    <w:p w14:paraId="31E666F6" w14:textId="32B6C37B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1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2" w:author="Lucy Lucy" w:date="2018-09-01T00:06:00Z">
        <w:r w:rsidRPr="005B7459" w:rsidDel="005B7459">
          <w:rPr>
            <w:rStyle w:val="Siuktni"/>
            <w:noProof/>
          </w:rPr>
          <w:delText>1.25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App_Class_Detail</w:delText>
        </w:r>
        <w:r w:rsidDel="005B7459">
          <w:rPr>
            <w:noProof/>
            <w:webHidden/>
          </w:rPr>
          <w:tab/>
          <w:delText>23</w:delText>
        </w:r>
      </w:del>
    </w:p>
    <w:p w14:paraId="6F08A9EE" w14:textId="06FE767C" w:rsidR="00E719E6" w:rsidDel="005B7459" w:rsidRDefault="00E719E6">
      <w:pPr>
        <w:pStyle w:val="Mucluc2"/>
        <w:tabs>
          <w:tab w:val="left" w:pos="880"/>
          <w:tab w:val="right" w:leader="dot" w:pos="8787"/>
        </w:tabs>
        <w:rPr>
          <w:del w:id="453" w:author="Lucy Lucy" w:date="2018-09-01T00:06:00Z"/>
          <w:rFonts w:asciiTheme="minorHAnsi" w:eastAsiaTheme="minorEastAsia" w:hAnsiTheme="minorHAnsi" w:cstheme="minorBidi"/>
          <w:noProof/>
          <w:sz w:val="22"/>
          <w:szCs w:val="22"/>
        </w:rPr>
      </w:pPr>
      <w:del w:id="454" w:author="Lucy Lucy" w:date="2018-09-01T00:06:00Z">
        <w:r w:rsidRPr="005B7459" w:rsidDel="005B7459">
          <w:rPr>
            <w:rStyle w:val="Siuktni"/>
            <w:noProof/>
          </w:rPr>
          <w:delText>1.26</w:delText>
        </w:r>
        <w:r w:rsidDel="005B745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B7459" w:rsidDel="005B7459">
          <w:rPr>
            <w:rStyle w:val="Siuktni"/>
            <w:noProof/>
          </w:rPr>
          <w:delText>App_DDSHCN</w:delText>
        </w:r>
        <w:r w:rsidDel="005B7459">
          <w:rPr>
            <w:noProof/>
            <w:webHidden/>
          </w:rPr>
          <w:tab/>
          <w:delText>23</w:delText>
        </w:r>
      </w:del>
    </w:p>
    <w:p w14:paraId="5133B886" w14:textId="02446D89" w:rsidR="00A04D7A" w:rsidDel="00E719E6" w:rsidRDefault="00A04D7A">
      <w:pPr>
        <w:pStyle w:val="Mucluc1"/>
        <w:tabs>
          <w:tab w:val="right" w:leader="dot" w:pos="8787"/>
        </w:tabs>
        <w:rPr>
          <w:del w:id="45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6" w:author="Lucy Lucy" w:date="2018-08-31T22:35:00Z">
        <w:r w:rsidRPr="00E719E6" w:rsidDel="00E719E6">
          <w:rPr>
            <w:rStyle w:val="Siuktni"/>
            <w:b/>
            <w:noProof/>
          </w:rPr>
          <w:delText>MỤC LỤC</w:delText>
        </w:r>
        <w:r w:rsidDel="00E719E6">
          <w:rPr>
            <w:noProof/>
            <w:webHidden/>
          </w:rPr>
          <w:tab/>
          <w:delText>2</w:delText>
        </w:r>
      </w:del>
    </w:p>
    <w:p w14:paraId="483AC8B1" w14:textId="04E1C681" w:rsidR="00A04D7A" w:rsidDel="00E719E6" w:rsidRDefault="00A04D7A">
      <w:pPr>
        <w:pStyle w:val="Mucluc1"/>
        <w:tabs>
          <w:tab w:val="right" w:leader="dot" w:pos="8787"/>
        </w:tabs>
        <w:rPr>
          <w:del w:id="45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58" w:author="Lucy Lucy" w:date="2018-08-31T22:35:00Z">
        <w:r w:rsidRPr="00E719E6" w:rsidDel="00E719E6">
          <w:rPr>
            <w:rStyle w:val="Siuktni"/>
            <w:noProof/>
          </w:rPr>
          <w:delText>BẢNG THÔNG TIN CHÍNH</w:delText>
        </w:r>
        <w:r w:rsidDel="00E719E6">
          <w:rPr>
            <w:noProof/>
            <w:webHidden/>
          </w:rPr>
          <w:tab/>
          <w:delText>4</w:delText>
        </w:r>
      </w:del>
    </w:p>
    <w:p w14:paraId="12320A3E" w14:textId="5D61C7E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5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0" w:author="Lucy Lucy" w:date="2018-08-31T22:35:00Z">
        <w:r w:rsidRPr="00E719E6" w:rsidDel="00E719E6">
          <w:rPr>
            <w:rStyle w:val="Siuktni"/>
            <w:noProof/>
          </w:rPr>
          <w:delText>1.1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Mô hình quan hệ thực thể</w:delText>
        </w:r>
        <w:r w:rsidDel="00E719E6">
          <w:rPr>
            <w:noProof/>
            <w:webHidden/>
          </w:rPr>
          <w:tab/>
          <w:delText>4</w:delText>
        </w:r>
      </w:del>
    </w:p>
    <w:p w14:paraId="24BF9B21" w14:textId="7E3B368D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2" w:author="Lucy Lucy" w:date="2018-08-31T22:35:00Z">
        <w:r w:rsidRPr="00E719E6" w:rsidDel="00E719E6">
          <w:rPr>
            <w:rStyle w:val="Siuktni"/>
            <w:noProof/>
          </w:rPr>
          <w:delText>1.2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AllCode</w:delText>
        </w:r>
        <w:r w:rsidDel="00E719E6">
          <w:rPr>
            <w:noProof/>
            <w:webHidden/>
          </w:rPr>
          <w:tab/>
          <w:delText>4</w:delText>
        </w:r>
      </w:del>
    </w:p>
    <w:p w14:paraId="65AF1A13" w14:textId="1280B9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4" w:author="Lucy Lucy" w:date="2018-08-31T22:35:00Z">
        <w:r w:rsidRPr="00E719E6" w:rsidDel="00E719E6">
          <w:rPr>
            <w:rStyle w:val="Siuktni"/>
            <w:noProof/>
            <w:highlight w:val="yellow"/>
          </w:rPr>
          <w:delText>1.3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Sys_Application</w:delText>
        </w:r>
        <w:r w:rsidDel="00E719E6">
          <w:rPr>
            <w:noProof/>
            <w:webHidden/>
          </w:rPr>
          <w:tab/>
          <w:delText>4</w:delText>
        </w:r>
      </w:del>
    </w:p>
    <w:p w14:paraId="098849FC" w14:textId="1350CCF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6" w:author="Lucy Lucy" w:date="2018-08-31T22:35:00Z">
        <w:r w:rsidRPr="00E719E6" w:rsidDel="00E719E6">
          <w:rPr>
            <w:rStyle w:val="Siuktni"/>
            <w:noProof/>
            <w:highlight w:val="yellow"/>
          </w:rPr>
          <w:delText>1.4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yellow"/>
          </w:rPr>
          <w:delText>Application_Header</w:delText>
        </w:r>
        <w:r w:rsidDel="00E719E6">
          <w:rPr>
            <w:noProof/>
            <w:webHidden/>
          </w:rPr>
          <w:tab/>
          <w:delText>5</w:delText>
        </w:r>
      </w:del>
    </w:p>
    <w:p w14:paraId="4C8AFE6B" w14:textId="5B91AE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68" w:author="Lucy Lucy" w:date="2018-08-31T22:35:00Z">
        <w:r w:rsidRPr="00E719E6" w:rsidDel="00E719E6">
          <w:rPr>
            <w:rStyle w:val="Siuktni"/>
            <w:noProof/>
          </w:rPr>
          <w:delText>1.5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App_Detail_01</w:delText>
        </w:r>
        <w:r w:rsidDel="00E719E6">
          <w:rPr>
            <w:noProof/>
            <w:webHidden/>
          </w:rPr>
          <w:tab/>
          <w:delText>7</w:delText>
        </w:r>
      </w:del>
    </w:p>
    <w:p w14:paraId="0B4F3FB7" w14:textId="2C3395E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6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0" w:author="Lucy Lucy" w:date="2018-08-31T22:35:00Z">
        <w:r w:rsidRPr="00E719E6" w:rsidDel="00E719E6">
          <w:rPr>
            <w:rStyle w:val="Siuktni"/>
            <w:noProof/>
          </w:rPr>
          <w:delText>1.6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App_Detail_PL01_SDD</w:delText>
        </w:r>
        <w:r w:rsidDel="00E719E6">
          <w:rPr>
            <w:noProof/>
            <w:webHidden/>
          </w:rPr>
          <w:tab/>
          <w:delText>8</w:delText>
        </w:r>
      </w:del>
    </w:p>
    <w:p w14:paraId="7A4C1815" w14:textId="2215682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2" w:author="Lucy Lucy" w:date="2018-08-31T22:35:00Z">
        <w:r w:rsidRPr="00E719E6" w:rsidDel="00E719E6">
          <w:rPr>
            <w:rStyle w:val="Siuktni"/>
            <w:noProof/>
          </w:rPr>
          <w:delText>1.7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App_Detail_04NH</w:delText>
        </w:r>
        <w:r w:rsidDel="00E719E6">
          <w:rPr>
            <w:noProof/>
            <w:webHidden/>
          </w:rPr>
          <w:tab/>
          <w:delText>8</w:delText>
        </w:r>
      </w:del>
    </w:p>
    <w:p w14:paraId="5444DE34" w14:textId="02FE2EF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4" w:author="Lucy Lucy" w:date="2018-08-31T22:35:00Z">
        <w:r w:rsidRPr="00E719E6" w:rsidDel="00E719E6">
          <w:rPr>
            <w:rStyle w:val="Siuktni"/>
            <w:noProof/>
          </w:rPr>
          <w:delText>1.8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710D6567" w14:textId="7635C25F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6" w:author="Lucy Lucy" w:date="2018-08-31T22:35:00Z">
        <w:r w:rsidRPr="00E719E6" w:rsidDel="00E719E6">
          <w:rPr>
            <w:rStyle w:val="Siuktni"/>
            <w:noProof/>
          </w:rPr>
          <w:delText>1.9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Sys_App_Fix_Charge</w:delText>
        </w:r>
        <w:r w:rsidDel="00E719E6">
          <w:rPr>
            <w:noProof/>
            <w:webHidden/>
          </w:rPr>
          <w:tab/>
          <w:delText>10</w:delText>
        </w:r>
      </w:del>
    </w:p>
    <w:p w14:paraId="29F80B91" w14:textId="480587D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78" w:author="Lucy Lucy" w:date="2018-08-31T22:35:00Z">
        <w:r w:rsidRPr="00E719E6" w:rsidDel="00E719E6">
          <w:rPr>
            <w:rStyle w:val="Siuktni"/>
            <w:noProof/>
          </w:rPr>
          <w:delText>1.10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App_Fee_Fix</w:delText>
        </w:r>
        <w:r w:rsidDel="00E719E6">
          <w:rPr>
            <w:noProof/>
            <w:webHidden/>
          </w:rPr>
          <w:tab/>
          <w:delText>10</w:delText>
        </w:r>
      </w:del>
    </w:p>
    <w:p w14:paraId="2BE089ED" w14:textId="0BA5A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7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0" w:author="Lucy Lucy" w:date="2018-08-31T22:35:00Z">
        <w:r w:rsidRPr="00E719E6" w:rsidDel="00E719E6">
          <w:rPr>
            <w:rStyle w:val="Siuktni"/>
            <w:noProof/>
            <w:highlight w:val="green"/>
          </w:rPr>
          <w:delText>1.11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  <w:highlight w:val="green"/>
          </w:rPr>
          <w:delText>Sys_Service_Charge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6018112D" w14:textId="3C89E7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2" w:author="Lucy Lucy" w:date="2018-08-31T22:35:00Z">
        <w:r w:rsidRPr="00E719E6" w:rsidDel="00E719E6">
          <w:rPr>
            <w:rStyle w:val="Siuktni"/>
            <w:noProof/>
          </w:rPr>
          <w:delText>1.12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Sys_App_Service_Charge</w:delText>
        </w:r>
        <w:r w:rsidDel="00E719E6">
          <w:rPr>
            <w:noProof/>
            <w:webHidden/>
          </w:rPr>
          <w:tab/>
          <w:delText>11</w:delText>
        </w:r>
      </w:del>
    </w:p>
    <w:p w14:paraId="1657E183" w14:textId="6365E46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4" w:author="Lucy Lucy" w:date="2018-08-31T22:35:00Z">
        <w:r w:rsidRPr="00E719E6" w:rsidDel="00E719E6">
          <w:rPr>
            <w:rStyle w:val="Siuktni"/>
            <w:noProof/>
          </w:rPr>
          <w:delText>1.13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App_Fee_Service</w:delText>
        </w:r>
        <w:r w:rsidDel="00E719E6">
          <w:rPr>
            <w:noProof/>
            <w:webHidden/>
          </w:rPr>
          <w:tab/>
          <w:delText>12</w:delText>
        </w:r>
      </w:del>
    </w:p>
    <w:p w14:paraId="44732339" w14:textId="5D85DA4A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6" w:author="Lucy Lucy" w:date="2018-08-31T22:35:00Z">
        <w:r w:rsidRPr="00E719E6" w:rsidDel="00E719E6">
          <w:rPr>
            <w:rStyle w:val="Siuktni"/>
            <w:noProof/>
          </w:rPr>
          <w:delText>1.14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Sys_Document</w:delText>
        </w:r>
        <w:r w:rsidDel="00E719E6">
          <w:rPr>
            <w:noProof/>
            <w:webHidden/>
          </w:rPr>
          <w:tab/>
          <w:delText>12</w:delText>
        </w:r>
      </w:del>
    </w:p>
    <w:p w14:paraId="101B2A3C" w14:textId="4C18D9C1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88" w:author="Lucy Lucy" w:date="2018-08-31T22:35:00Z">
        <w:r w:rsidRPr="00E719E6" w:rsidDel="00E719E6">
          <w:rPr>
            <w:rStyle w:val="Siuktni"/>
            <w:noProof/>
          </w:rPr>
          <w:delText>1.15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Sys_App_Document</w:delText>
        </w:r>
        <w:r w:rsidDel="00E719E6">
          <w:rPr>
            <w:noProof/>
            <w:webHidden/>
          </w:rPr>
          <w:tab/>
          <w:delText>12</w:delText>
        </w:r>
      </w:del>
    </w:p>
    <w:p w14:paraId="7D30022E" w14:textId="2BE1823B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8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0" w:author="Lucy Lucy" w:date="2018-08-31T22:35:00Z">
        <w:r w:rsidRPr="00E719E6" w:rsidDel="00E719E6">
          <w:rPr>
            <w:rStyle w:val="Siuktni"/>
            <w:noProof/>
          </w:rPr>
          <w:delText>1.16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</w:delText>
        </w:r>
        <w:r w:rsidDel="00E719E6">
          <w:rPr>
            <w:noProof/>
            <w:webHidden/>
          </w:rPr>
          <w:tab/>
          <w:delText>13</w:delText>
        </w:r>
      </w:del>
    </w:p>
    <w:p w14:paraId="35D09C5E" w14:textId="4F1138D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2" w:author="Lucy Lucy" w:date="2018-08-31T22:35:00Z">
        <w:r w:rsidRPr="00E719E6" w:rsidDel="00E719E6">
          <w:rPr>
            <w:rStyle w:val="Siuktni"/>
            <w:noProof/>
          </w:rPr>
          <w:delText>1.17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App_Lawer</w:delText>
        </w:r>
        <w:r w:rsidDel="00E719E6">
          <w:rPr>
            <w:noProof/>
            <w:webHidden/>
          </w:rPr>
          <w:tab/>
          <w:delText>14</w:delText>
        </w:r>
      </w:del>
    </w:p>
    <w:p w14:paraId="1F0B8D27" w14:textId="72F454A3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4" w:author="Lucy Lucy" w:date="2018-08-31T22:35:00Z">
        <w:r w:rsidRPr="00E719E6" w:rsidDel="00E719E6">
          <w:rPr>
            <w:rStyle w:val="Siuktni"/>
            <w:noProof/>
          </w:rPr>
          <w:delText>1.18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App_Reject_Info</w:delText>
        </w:r>
        <w:r w:rsidDel="00E719E6">
          <w:rPr>
            <w:noProof/>
            <w:webHidden/>
          </w:rPr>
          <w:tab/>
          <w:delText>14</w:delText>
        </w:r>
      </w:del>
    </w:p>
    <w:p w14:paraId="1932E431" w14:textId="7334910C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6" w:author="Lucy Lucy" w:date="2018-08-31T22:35:00Z">
        <w:r w:rsidRPr="00E719E6" w:rsidDel="00E719E6">
          <w:rPr>
            <w:rStyle w:val="Siuktni"/>
            <w:noProof/>
          </w:rPr>
          <w:delText>1.19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TimeSheet</w:delText>
        </w:r>
        <w:r w:rsidDel="00E719E6">
          <w:rPr>
            <w:noProof/>
            <w:webHidden/>
          </w:rPr>
          <w:tab/>
          <w:delText>15</w:delText>
        </w:r>
      </w:del>
    </w:p>
    <w:p w14:paraId="5068E92B" w14:textId="4A5C4EB0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498" w:author="Lucy Lucy" w:date="2018-08-31T22:35:00Z">
        <w:r w:rsidRPr="00E719E6" w:rsidDel="00E719E6">
          <w:rPr>
            <w:rStyle w:val="Siuktni"/>
            <w:noProof/>
          </w:rPr>
          <w:delText>1.20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Request_Search_Header</w:delText>
        </w:r>
        <w:r w:rsidDel="00E719E6">
          <w:rPr>
            <w:noProof/>
            <w:webHidden/>
          </w:rPr>
          <w:tab/>
          <w:delText>15</w:delText>
        </w:r>
      </w:del>
    </w:p>
    <w:p w14:paraId="63C5E764" w14:textId="40E23134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49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0" w:author="Lucy Lucy" w:date="2018-08-31T22:35:00Z">
        <w:r w:rsidRPr="00E719E6" w:rsidDel="00E719E6">
          <w:rPr>
            <w:rStyle w:val="Siuktni"/>
            <w:noProof/>
          </w:rPr>
          <w:delText>1.21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Request_Search_Detail</w:delText>
        </w:r>
        <w:r w:rsidDel="00E719E6">
          <w:rPr>
            <w:noProof/>
            <w:webHidden/>
          </w:rPr>
          <w:tab/>
          <w:delText>16</w:delText>
        </w:r>
      </w:del>
    </w:p>
    <w:p w14:paraId="3A4AE030" w14:textId="2ED664F8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0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2" w:author="Lucy Lucy" w:date="2018-08-31T22:35:00Z">
        <w:r w:rsidRPr="00E719E6" w:rsidDel="00E719E6">
          <w:rPr>
            <w:rStyle w:val="Siuktni"/>
            <w:noProof/>
          </w:rPr>
          <w:delText>1.22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Danh sách các bảng liên quan tới cấu hình phân quyền hệ thống</w:delText>
        </w:r>
        <w:r w:rsidDel="00E719E6">
          <w:rPr>
            <w:noProof/>
            <w:webHidden/>
          </w:rPr>
          <w:tab/>
          <w:delText>16</w:delText>
        </w:r>
      </w:del>
    </w:p>
    <w:p w14:paraId="65876AC0" w14:textId="1C05F9C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4" w:author="Lucy Lucy" w:date="2018-08-31T22:35:00Z">
        <w:r w:rsidRPr="00E719E6" w:rsidDel="00E719E6">
          <w:rPr>
            <w:rStyle w:val="Siuktni"/>
            <w:noProof/>
          </w:rPr>
          <w:delText>1.22.1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S_User</w:delText>
        </w:r>
        <w:r w:rsidDel="00E719E6">
          <w:rPr>
            <w:noProof/>
            <w:webHidden/>
          </w:rPr>
          <w:tab/>
          <w:delText>16</w:delText>
        </w:r>
      </w:del>
    </w:p>
    <w:p w14:paraId="1717355F" w14:textId="12864CF6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6" w:author="Lucy Lucy" w:date="2018-08-31T22:35:00Z">
        <w:r w:rsidRPr="00E719E6" w:rsidDel="00E719E6">
          <w:rPr>
            <w:rStyle w:val="Siuktni"/>
            <w:noProof/>
          </w:rPr>
          <w:delText>1.22.2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S_Function</w:delText>
        </w:r>
        <w:r w:rsidDel="00E719E6">
          <w:rPr>
            <w:noProof/>
            <w:webHidden/>
          </w:rPr>
          <w:tab/>
          <w:delText>18</w:delText>
        </w:r>
      </w:del>
    </w:p>
    <w:p w14:paraId="70674D62" w14:textId="19FB2BD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08" w:author="Lucy Lucy" w:date="2018-08-31T22:35:00Z">
        <w:r w:rsidRPr="00E719E6" w:rsidDel="00E719E6">
          <w:rPr>
            <w:rStyle w:val="Siuktni"/>
            <w:noProof/>
          </w:rPr>
          <w:delText>1.22.3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S_Group_Function</w:delText>
        </w:r>
        <w:r w:rsidDel="00E719E6">
          <w:rPr>
            <w:noProof/>
            <w:webHidden/>
          </w:rPr>
          <w:tab/>
          <w:delText>19</w:delText>
        </w:r>
      </w:del>
    </w:p>
    <w:p w14:paraId="46109A91" w14:textId="3CCAF90C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0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0" w:author="Lucy Lucy" w:date="2018-08-31T22:35:00Z">
        <w:r w:rsidRPr="00E719E6" w:rsidDel="00E719E6">
          <w:rPr>
            <w:rStyle w:val="Siuktni"/>
            <w:noProof/>
          </w:rPr>
          <w:delText>1.22.4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19</w:delText>
        </w:r>
      </w:del>
    </w:p>
    <w:p w14:paraId="06069129" w14:textId="74D0771B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1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2" w:author="Lucy Lucy" w:date="2018-08-31T22:35:00Z">
        <w:r w:rsidRPr="00E719E6" w:rsidDel="00E719E6">
          <w:rPr>
            <w:rStyle w:val="Siuktni"/>
            <w:noProof/>
          </w:rPr>
          <w:delText>1.22.5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S_Groups</w:delText>
        </w:r>
        <w:r w:rsidDel="00E719E6">
          <w:rPr>
            <w:noProof/>
            <w:webHidden/>
          </w:rPr>
          <w:tab/>
          <w:delText>19</w:delText>
        </w:r>
      </w:del>
    </w:p>
    <w:p w14:paraId="44FB7543" w14:textId="0EF3601E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3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4" w:author="Lucy Lucy" w:date="2018-08-31T22:35:00Z">
        <w:r w:rsidRPr="00E719E6" w:rsidDel="00E719E6">
          <w:rPr>
            <w:rStyle w:val="Siuktni"/>
            <w:noProof/>
          </w:rPr>
          <w:delText>1.22.6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S_Menu</w:delText>
        </w:r>
        <w:r w:rsidDel="00E719E6">
          <w:rPr>
            <w:noProof/>
            <w:webHidden/>
          </w:rPr>
          <w:tab/>
          <w:delText>20</w:delText>
        </w:r>
      </w:del>
    </w:p>
    <w:p w14:paraId="7DCE5AFC" w14:textId="265F94DD" w:rsidR="00A04D7A" w:rsidDel="00E719E6" w:rsidRDefault="00A04D7A">
      <w:pPr>
        <w:pStyle w:val="Mucluc3"/>
        <w:tabs>
          <w:tab w:val="left" w:pos="1320"/>
          <w:tab w:val="right" w:leader="dot" w:pos="8787"/>
        </w:tabs>
        <w:rPr>
          <w:del w:id="515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6" w:author="Lucy Lucy" w:date="2018-08-31T22:35:00Z">
        <w:r w:rsidRPr="00E719E6" w:rsidDel="00E719E6">
          <w:rPr>
            <w:rStyle w:val="Siuktni"/>
            <w:noProof/>
          </w:rPr>
          <w:delText>1.22.7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S_Group_User</w:delText>
        </w:r>
        <w:r w:rsidDel="00E719E6">
          <w:rPr>
            <w:noProof/>
            <w:webHidden/>
          </w:rPr>
          <w:tab/>
          <w:delText>20</w:delText>
        </w:r>
      </w:del>
    </w:p>
    <w:p w14:paraId="708578F8" w14:textId="0F6D6B12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7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18" w:author="Lucy Lucy" w:date="2018-08-31T22:35:00Z">
        <w:r w:rsidRPr="00E719E6" w:rsidDel="00E719E6">
          <w:rPr>
            <w:rStyle w:val="Siuktni"/>
            <w:noProof/>
          </w:rPr>
          <w:delText>1.23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App_Document_Others</w:delText>
        </w:r>
        <w:r w:rsidDel="00E719E6">
          <w:rPr>
            <w:noProof/>
            <w:webHidden/>
          </w:rPr>
          <w:tab/>
          <w:delText>20</w:delText>
        </w:r>
      </w:del>
    </w:p>
    <w:p w14:paraId="4B7EB303" w14:textId="3370DC17" w:rsidR="00A04D7A" w:rsidDel="00E719E6" w:rsidRDefault="00A04D7A">
      <w:pPr>
        <w:pStyle w:val="Mucluc2"/>
        <w:tabs>
          <w:tab w:val="left" w:pos="880"/>
          <w:tab w:val="right" w:leader="dot" w:pos="8787"/>
        </w:tabs>
        <w:rPr>
          <w:del w:id="519" w:author="Lucy Lucy" w:date="2018-08-31T22:35:00Z"/>
          <w:rFonts w:asciiTheme="minorHAnsi" w:eastAsiaTheme="minorEastAsia" w:hAnsiTheme="minorHAnsi" w:cstheme="minorBidi"/>
          <w:noProof/>
          <w:sz w:val="22"/>
          <w:szCs w:val="22"/>
        </w:rPr>
      </w:pPr>
      <w:del w:id="520" w:author="Lucy Lucy" w:date="2018-08-31T22:35:00Z">
        <w:r w:rsidRPr="00E719E6" w:rsidDel="00E719E6">
          <w:rPr>
            <w:rStyle w:val="Siuktni"/>
            <w:noProof/>
          </w:rPr>
          <w:delText>1.24</w:delText>
        </w:r>
        <w:r w:rsidDel="00E719E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719E6" w:rsidDel="00E719E6">
          <w:rPr>
            <w:rStyle w:val="Siuktni"/>
            <w:noProof/>
          </w:rPr>
          <w:delText>App_Class_Detail</w:delText>
        </w:r>
        <w:r w:rsidDel="00E719E6">
          <w:rPr>
            <w:noProof/>
            <w:webHidden/>
          </w:rPr>
          <w:tab/>
          <w:delText>21</w:delText>
        </w:r>
      </w:del>
    </w:p>
    <w:p w14:paraId="00DDFF4F" w14:textId="4ADB114E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521" w:name="_Toc523525650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521"/>
    </w:p>
    <w:p w14:paraId="00DE01A5" w14:textId="77777777" w:rsidR="00CE7043" w:rsidRPr="009C09B2" w:rsidRDefault="00CE7043" w:rsidP="0012754C">
      <w:pPr>
        <w:pStyle w:val="u2"/>
      </w:pPr>
      <w:bookmarkStart w:id="522" w:name="_Toc523525651"/>
      <w:r w:rsidRPr="009C09B2">
        <w:t>Mô hình quan hệ thực thể</w:t>
      </w:r>
      <w:bookmarkEnd w:id="522"/>
    </w:p>
    <w:p w14:paraId="00DE01A6" w14:textId="4829FC4D" w:rsidR="00764C73" w:rsidRPr="009C09B2" w:rsidRDefault="00E719E6" w:rsidP="00764C73">
      <w:r w:rsidRPr="009C09B2">
        <w:object w:dxaOrig="19515" w:dyaOrig="10231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35pt;height:229.95pt" o:ole="">
            <v:imagedata r:id="rId37" o:title=""/>
          </v:shape>
          <o:OLEObject Type="Embed" ProgID="Visio.Drawing.15" ShapeID="_x0000_i1025" DrawAspect="Content" ObjectID="_1597522144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523" w:name="_Toc523525652"/>
      <w:r w:rsidRPr="009C09B2">
        <w:t>AllCode</w:t>
      </w:r>
      <w:bookmarkEnd w:id="523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524" w:name="_Toc523525653"/>
      <w:r w:rsidRPr="0094760C">
        <w:rPr>
          <w:highlight w:val="yellow"/>
        </w:rPr>
        <w:t>Sys_Application</w:t>
      </w:r>
      <w:bookmarkEnd w:id="524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1544137B" w:rsidR="00336DAF" w:rsidRPr="0094760C" w:rsidDel="00CF568F" w:rsidRDefault="00336DAF" w:rsidP="00336DAF">
      <w:pPr>
        <w:pStyle w:val="u2"/>
        <w:rPr>
          <w:del w:id="525" w:author="Lucy Lucy" w:date="2018-09-01T00:07:00Z"/>
          <w:highlight w:val="yellow"/>
        </w:rPr>
      </w:pPr>
      <w:del w:id="526" w:author="Lucy Lucy" w:date="2018-09-01T00:07:00Z">
        <w:r w:rsidRPr="0094760C" w:rsidDel="00CF568F">
          <w:rPr>
            <w:highlight w:val="yellow"/>
          </w:rPr>
          <w:delText>Application_Header</w:delText>
        </w:r>
        <w:bookmarkStart w:id="527" w:name="_Toc523524030"/>
        <w:bookmarkStart w:id="528" w:name="_Toc523524877"/>
        <w:bookmarkStart w:id="529" w:name="_Toc523525654"/>
        <w:bookmarkEnd w:id="527"/>
        <w:bookmarkEnd w:id="528"/>
        <w:bookmarkEnd w:id="529"/>
      </w:del>
    </w:p>
    <w:p w14:paraId="4B140CC9" w14:textId="6FAC190B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0" w:author="Lucy Lucy" w:date="2018-09-01T00:07:00Z"/>
        </w:rPr>
      </w:pPr>
      <w:del w:id="531" w:author="Lucy Lucy" w:date="2018-09-01T00:07:00Z">
        <w:r w:rsidRPr="009C09B2" w:rsidDel="00CF568F">
          <w:delText>Mục đích: Lưu trữ thông tin về đơn</w:delText>
        </w:r>
        <w:bookmarkStart w:id="532" w:name="_Toc523524031"/>
        <w:bookmarkStart w:id="533" w:name="_Toc523524878"/>
        <w:bookmarkStart w:id="534" w:name="_Toc523525655"/>
        <w:bookmarkEnd w:id="532"/>
        <w:bookmarkEnd w:id="533"/>
        <w:bookmarkEnd w:id="534"/>
      </w:del>
    </w:p>
    <w:p w14:paraId="5B3B6052" w14:textId="7B91B408" w:rsidR="00336DAF" w:rsidRPr="009C09B2" w:rsidDel="00CF568F" w:rsidRDefault="00336DAF" w:rsidP="00336DAF">
      <w:pPr>
        <w:pStyle w:val="oancuaDanhsach"/>
        <w:numPr>
          <w:ilvl w:val="0"/>
          <w:numId w:val="8"/>
        </w:numPr>
        <w:rPr>
          <w:del w:id="535" w:author="Lucy Lucy" w:date="2018-09-01T00:07:00Z"/>
        </w:rPr>
      </w:pPr>
      <w:del w:id="536" w:author="Lucy Lucy" w:date="2018-09-01T00:07:00Z">
        <w:r w:rsidRPr="009C09B2" w:rsidDel="00CF568F">
          <w:delText>Chi tiết các trường:</w:delText>
        </w:r>
        <w:bookmarkStart w:id="537" w:name="_Toc523524032"/>
        <w:bookmarkStart w:id="538" w:name="_Toc523524879"/>
        <w:bookmarkStart w:id="539" w:name="_Toc523525656"/>
        <w:bookmarkEnd w:id="537"/>
        <w:bookmarkEnd w:id="538"/>
        <w:bookmarkEnd w:id="539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336DAF" w:rsidRPr="009C09B2" w:rsidDel="00CF568F" w14:paraId="2B5C60B0" w14:textId="1E9BFAA0" w:rsidTr="00226219">
        <w:trPr>
          <w:tblHeader/>
          <w:del w:id="540" w:author="Lucy Lucy" w:date="2018-09-01T00:07:00Z"/>
        </w:trPr>
        <w:tc>
          <w:tcPr>
            <w:tcW w:w="1377" w:type="pct"/>
            <w:shd w:val="clear" w:color="auto" w:fill="E6E6E6"/>
          </w:tcPr>
          <w:p w14:paraId="0FEB19CF" w14:textId="1FB49C22" w:rsidR="00336DAF" w:rsidRPr="009C09B2" w:rsidDel="00CF568F" w:rsidRDefault="00336DAF" w:rsidP="00F35832">
            <w:pPr>
              <w:rPr>
                <w:del w:id="541" w:author="Lucy Lucy" w:date="2018-09-01T00:07:00Z"/>
                <w:b/>
              </w:rPr>
            </w:pPr>
            <w:del w:id="542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543" w:name="_Toc523524033"/>
              <w:bookmarkStart w:id="544" w:name="_Toc523524880"/>
              <w:bookmarkStart w:id="545" w:name="_Toc523525657"/>
              <w:bookmarkEnd w:id="543"/>
              <w:bookmarkEnd w:id="544"/>
              <w:bookmarkEnd w:id="545"/>
            </w:del>
          </w:p>
        </w:tc>
        <w:tc>
          <w:tcPr>
            <w:tcW w:w="977" w:type="pct"/>
            <w:shd w:val="clear" w:color="auto" w:fill="E6E6E6"/>
          </w:tcPr>
          <w:p w14:paraId="4949E2E1" w14:textId="6ED67654" w:rsidR="00336DAF" w:rsidRPr="009C09B2" w:rsidDel="00CF568F" w:rsidRDefault="00336DAF" w:rsidP="00F35832">
            <w:pPr>
              <w:jc w:val="center"/>
              <w:rPr>
                <w:del w:id="546" w:author="Lucy Lucy" w:date="2018-09-01T00:07:00Z"/>
                <w:b/>
              </w:rPr>
            </w:pPr>
            <w:del w:id="547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548" w:name="_Toc523524034"/>
              <w:bookmarkStart w:id="549" w:name="_Toc523524881"/>
              <w:bookmarkStart w:id="550" w:name="_Toc523525658"/>
              <w:bookmarkEnd w:id="548"/>
              <w:bookmarkEnd w:id="549"/>
              <w:bookmarkEnd w:id="550"/>
            </w:del>
          </w:p>
        </w:tc>
        <w:tc>
          <w:tcPr>
            <w:tcW w:w="367" w:type="pct"/>
            <w:shd w:val="clear" w:color="auto" w:fill="E6E6E6"/>
          </w:tcPr>
          <w:p w14:paraId="3291B2EC" w14:textId="34865446" w:rsidR="00336DAF" w:rsidRPr="009C09B2" w:rsidDel="00CF568F" w:rsidRDefault="00336DAF" w:rsidP="00F35832">
            <w:pPr>
              <w:rPr>
                <w:del w:id="551" w:author="Lucy Lucy" w:date="2018-09-01T00:07:00Z"/>
                <w:b/>
              </w:rPr>
            </w:pPr>
            <w:del w:id="552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553" w:name="_Toc523524035"/>
              <w:bookmarkStart w:id="554" w:name="_Toc523524882"/>
              <w:bookmarkStart w:id="555" w:name="_Toc523525659"/>
              <w:bookmarkEnd w:id="553"/>
              <w:bookmarkEnd w:id="554"/>
              <w:bookmarkEnd w:id="555"/>
            </w:del>
          </w:p>
        </w:tc>
        <w:tc>
          <w:tcPr>
            <w:tcW w:w="330" w:type="pct"/>
            <w:shd w:val="clear" w:color="auto" w:fill="E6E6E6"/>
          </w:tcPr>
          <w:p w14:paraId="1A89D1C4" w14:textId="205BE0AA" w:rsidR="00336DAF" w:rsidRPr="009C09B2" w:rsidDel="00CF568F" w:rsidRDefault="00336DAF" w:rsidP="00F35832">
            <w:pPr>
              <w:rPr>
                <w:del w:id="556" w:author="Lucy Lucy" w:date="2018-09-01T00:07:00Z"/>
                <w:b/>
              </w:rPr>
            </w:pPr>
            <w:del w:id="557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558" w:name="_Toc523524036"/>
              <w:bookmarkStart w:id="559" w:name="_Toc523524883"/>
              <w:bookmarkStart w:id="560" w:name="_Toc523525660"/>
              <w:bookmarkEnd w:id="558"/>
              <w:bookmarkEnd w:id="559"/>
              <w:bookmarkEnd w:id="560"/>
            </w:del>
          </w:p>
        </w:tc>
        <w:tc>
          <w:tcPr>
            <w:tcW w:w="496" w:type="pct"/>
            <w:shd w:val="clear" w:color="auto" w:fill="E6E6E6"/>
          </w:tcPr>
          <w:p w14:paraId="3441115D" w14:textId="7FC6AE6C" w:rsidR="00336DAF" w:rsidRPr="009C09B2" w:rsidDel="00CF568F" w:rsidRDefault="00336DAF" w:rsidP="00F35832">
            <w:pPr>
              <w:rPr>
                <w:del w:id="561" w:author="Lucy Lucy" w:date="2018-09-01T00:07:00Z"/>
                <w:b/>
              </w:rPr>
            </w:pPr>
            <w:del w:id="562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563" w:name="_Toc523524037"/>
              <w:bookmarkStart w:id="564" w:name="_Toc523524884"/>
              <w:bookmarkStart w:id="565" w:name="_Toc523525661"/>
              <w:bookmarkEnd w:id="563"/>
              <w:bookmarkEnd w:id="564"/>
              <w:bookmarkEnd w:id="565"/>
            </w:del>
          </w:p>
        </w:tc>
        <w:tc>
          <w:tcPr>
            <w:tcW w:w="1454" w:type="pct"/>
            <w:shd w:val="clear" w:color="auto" w:fill="E6E6E6"/>
          </w:tcPr>
          <w:p w14:paraId="3F43E95D" w14:textId="041E6F2E" w:rsidR="00336DAF" w:rsidRPr="009C09B2" w:rsidDel="00CF568F" w:rsidRDefault="00336DAF" w:rsidP="00F35832">
            <w:pPr>
              <w:jc w:val="left"/>
              <w:rPr>
                <w:del w:id="566" w:author="Lucy Lucy" w:date="2018-09-01T00:07:00Z"/>
                <w:b/>
              </w:rPr>
            </w:pPr>
            <w:del w:id="567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568" w:name="_Toc523524038"/>
              <w:bookmarkStart w:id="569" w:name="_Toc523524885"/>
              <w:bookmarkStart w:id="570" w:name="_Toc523525662"/>
              <w:bookmarkEnd w:id="568"/>
              <w:bookmarkEnd w:id="569"/>
              <w:bookmarkEnd w:id="570"/>
            </w:del>
          </w:p>
        </w:tc>
        <w:bookmarkStart w:id="571" w:name="_Toc523524039"/>
        <w:bookmarkStart w:id="572" w:name="_Toc523524886"/>
        <w:bookmarkStart w:id="573" w:name="_Toc523525663"/>
        <w:bookmarkEnd w:id="571"/>
        <w:bookmarkEnd w:id="572"/>
        <w:bookmarkEnd w:id="573"/>
      </w:tr>
      <w:tr w:rsidR="00336DAF" w:rsidRPr="009C09B2" w:rsidDel="00CF568F" w14:paraId="5544FCD5" w14:textId="1731D866" w:rsidTr="00226219">
        <w:trPr>
          <w:del w:id="574" w:author="Lucy Lucy" w:date="2018-09-01T00:07:00Z"/>
        </w:trPr>
        <w:tc>
          <w:tcPr>
            <w:tcW w:w="1377" w:type="pct"/>
          </w:tcPr>
          <w:p w14:paraId="11F619DB" w14:textId="60EA8777" w:rsidR="00336DAF" w:rsidRPr="009C09B2" w:rsidDel="00CF568F" w:rsidRDefault="00336DAF" w:rsidP="00F35832">
            <w:pPr>
              <w:rPr>
                <w:del w:id="575" w:author="Lucy Lucy" w:date="2018-09-01T00:07:00Z"/>
              </w:rPr>
            </w:pPr>
            <w:del w:id="576" w:author="Lucy Lucy" w:date="2018-09-01T00:07:00Z">
              <w:r w:rsidRPr="009C09B2" w:rsidDel="00CF568F">
                <w:delText>Id</w:delText>
              </w:r>
              <w:bookmarkStart w:id="577" w:name="_Toc523524040"/>
              <w:bookmarkStart w:id="578" w:name="_Toc523524887"/>
              <w:bookmarkStart w:id="579" w:name="_Toc523525664"/>
              <w:bookmarkEnd w:id="577"/>
              <w:bookmarkEnd w:id="578"/>
              <w:bookmarkEnd w:id="579"/>
            </w:del>
          </w:p>
        </w:tc>
        <w:tc>
          <w:tcPr>
            <w:tcW w:w="977" w:type="pct"/>
          </w:tcPr>
          <w:p w14:paraId="294A98D6" w14:textId="205BDB0A" w:rsidR="00336DAF" w:rsidRPr="009C09B2" w:rsidDel="00CF568F" w:rsidRDefault="00336DAF" w:rsidP="00F35832">
            <w:pPr>
              <w:rPr>
                <w:del w:id="580" w:author="Lucy Lucy" w:date="2018-09-01T00:07:00Z"/>
              </w:rPr>
            </w:pPr>
            <w:del w:id="581" w:author="Lucy Lucy" w:date="2018-09-01T00:07:00Z">
              <w:r w:rsidRPr="009C09B2" w:rsidDel="00CF568F">
                <w:delText>NUMBER</w:delText>
              </w:r>
              <w:bookmarkStart w:id="582" w:name="_Toc523524041"/>
              <w:bookmarkStart w:id="583" w:name="_Toc523524888"/>
              <w:bookmarkStart w:id="584" w:name="_Toc523525665"/>
              <w:bookmarkEnd w:id="582"/>
              <w:bookmarkEnd w:id="583"/>
              <w:bookmarkEnd w:id="584"/>
            </w:del>
          </w:p>
        </w:tc>
        <w:tc>
          <w:tcPr>
            <w:tcW w:w="367" w:type="pct"/>
          </w:tcPr>
          <w:p w14:paraId="2DD61F03" w14:textId="7EEEDD4E" w:rsidR="00336DAF" w:rsidRPr="009C09B2" w:rsidDel="00CF568F" w:rsidRDefault="00336DAF" w:rsidP="00F35832">
            <w:pPr>
              <w:rPr>
                <w:del w:id="585" w:author="Lucy Lucy" w:date="2018-09-01T00:07:00Z"/>
              </w:rPr>
            </w:pPr>
            <w:bookmarkStart w:id="586" w:name="_Toc523524042"/>
            <w:bookmarkStart w:id="587" w:name="_Toc523524889"/>
            <w:bookmarkStart w:id="588" w:name="_Toc523525666"/>
            <w:bookmarkEnd w:id="586"/>
            <w:bookmarkEnd w:id="587"/>
            <w:bookmarkEnd w:id="588"/>
          </w:p>
        </w:tc>
        <w:tc>
          <w:tcPr>
            <w:tcW w:w="330" w:type="pct"/>
          </w:tcPr>
          <w:p w14:paraId="0A7084B1" w14:textId="2CACEEE6" w:rsidR="00336DAF" w:rsidRPr="009C09B2" w:rsidDel="00CF568F" w:rsidRDefault="00336DAF" w:rsidP="00F35832">
            <w:pPr>
              <w:rPr>
                <w:del w:id="589" w:author="Lucy Lucy" w:date="2018-09-01T00:07:00Z"/>
              </w:rPr>
            </w:pPr>
            <w:bookmarkStart w:id="590" w:name="_Toc523524043"/>
            <w:bookmarkStart w:id="591" w:name="_Toc523524890"/>
            <w:bookmarkStart w:id="592" w:name="_Toc523525667"/>
            <w:bookmarkEnd w:id="590"/>
            <w:bookmarkEnd w:id="591"/>
            <w:bookmarkEnd w:id="592"/>
          </w:p>
        </w:tc>
        <w:tc>
          <w:tcPr>
            <w:tcW w:w="496" w:type="pct"/>
          </w:tcPr>
          <w:p w14:paraId="199F4289" w14:textId="0155C73F" w:rsidR="00336DAF" w:rsidRPr="009C09B2" w:rsidDel="00CF568F" w:rsidRDefault="00336DAF" w:rsidP="00F35832">
            <w:pPr>
              <w:rPr>
                <w:del w:id="593" w:author="Lucy Lucy" w:date="2018-09-01T00:07:00Z"/>
              </w:rPr>
            </w:pPr>
            <w:bookmarkStart w:id="594" w:name="_Toc523524044"/>
            <w:bookmarkStart w:id="595" w:name="_Toc523524891"/>
            <w:bookmarkStart w:id="596" w:name="_Toc523525668"/>
            <w:bookmarkEnd w:id="594"/>
            <w:bookmarkEnd w:id="595"/>
            <w:bookmarkEnd w:id="596"/>
          </w:p>
        </w:tc>
        <w:tc>
          <w:tcPr>
            <w:tcW w:w="1454" w:type="pct"/>
          </w:tcPr>
          <w:p w14:paraId="0DC83925" w14:textId="52C97F9F" w:rsidR="00336DAF" w:rsidRPr="009C09B2" w:rsidDel="00CF568F" w:rsidRDefault="00336DAF" w:rsidP="00F35832">
            <w:pPr>
              <w:rPr>
                <w:del w:id="597" w:author="Lucy Lucy" w:date="2018-09-01T00:07:00Z"/>
              </w:rPr>
            </w:pPr>
            <w:del w:id="598" w:author="Lucy Lucy" w:date="2018-09-01T00:07:00Z">
              <w:r w:rsidRPr="009C09B2" w:rsidDel="00CF568F">
                <w:delText>ID tự tăng + Language thành 1 key duy nhất</w:delText>
              </w:r>
              <w:bookmarkStart w:id="599" w:name="_Toc523524045"/>
              <w:bookmarkStart w:id="600" w:name="_Toc523524892"/>
              <w:bookmarkStart w:id="601" w:name="_Toc523525669"/>
              <w:bookmarkEnd w:id="599"/>
              <w:bookmarkEnd w:id="600"/>
              <w:bookmarkEnd w:id="601"/>
            </w:del>
          </w:p>
        </w:tc>
        <w:bookmarkStart w:id="602" w:name="_Toc523524046"/>
        <w:bookmarkStart w:id="603" w:name="_Toc523524893"/>
        <w:bookmarkStart w:id="604" w:name="_Toc523525670"/>
        <w:bookmarkEnd w:id="602"/>
        <w:bookmarkEnd w:id="603"/>
        <w:bookmarkEnd w:id="604"/>
      </w:tr>
      <w:tr w:rsidR="00336DAF" w:rsidRPr="009C09B2" w:rsidDel="00CF568F" w14:paraId="7933EA50" w14:textId="326C966A" w:rsidTr="00226219">
        <w:trPr>
          <w:del w:id="605" w:author="Lucy Lucy" w:date="2018-09-01T00:07:00Z"/>
        </w:trPr>
        <w:tc>
          <w:tcPr>
            <w:tcW w:w="1377" w:type="pct"/>
          </w:tcPr>
          <w:p w14:paraId="52A460A7" w14:textId="6E4773A1" w:rsidR="00336DAF" w:rsidRPr="009C09B2" w:rsidDel="00CF568F" w:rsidRDefault="00336DAF" w:rsidP="00DB5691">
            <w:pPr>
              <w:rPr>
                <w:del w:id="606" w:author="Lucy Lucy" w:date="2018-09-01T00:07:00Z"/>
              </w:rPr>
            </w:pPr>
            <w:del w:id="607" w:author="Lucy Lucy" w:date="2018-09-01T00:07:00Z">
              <w:r w:rsidRPr="009C09B2" w:rsidDel="00CF568F">
                <w:delText>AppCode</w:delText>
              </w:r>
              <w:bookmarkStart w:id="608" w:name="_Toc523524047"/>
              <w:bookmarkStart w:id="609" w:name="_Toc523524894"/>
              <w:bookmarkStart w:id="610" w:name="_Toc523525671"/>
              <w:bookmarkEnd w:id="608"/>
              <w:bookmarkEnd w:id="609"/>
              <w:bookmarkEnd w:id="610"/>
            </w:del>
          </w:p>
        </w:tc>
        <w:tc>
          <w:tcPr>
            <w:tcW w:w="977" w:type="pct"/>
          </w:tcPr>
          <w:p w14:paraId="071CC861" w14:textId="462BD8A1" w:rsidR="00336DAF" w:rsidRPr="009C09B2" w:rsidDel="00CF568F" w:rsidRDefault="00336DAF" w:rsidP="00F35832">
            <w:pPr>
              <w:rPr>
                <w:del w:id="611" w:author="Lucy Lucy" w:date="2018-09-01T00:07:00Z"/>
              </w:rPr>
            </w:pPr>
            <w:del w:id="612" w:author="Lucy Lucy" w:date="2018-09-01T00:07:00Z">
              <w:r w:rsidRPr="009C09B2" w:rsidDel="00CF568F">
                <w:delText>VARCHAR2</w:delText>
              </w:r>
              <w:bookmarkStart w:id="613" w:name="_Toc523524048"/>
              <w:bookmarkStart w:id="614" w:name="_Toc523524895"/>
              <w:bookmarkStart w:id="615" w:name="_Toc523525672"/>
              <w:bookmarkEnd w:id="613"/>
              <w:bookmarkEnd w:id="614"/>
              <w:bookmarkEnd w:id="615"/>
            </w:del>
          </w:p>
        </w:tc>
        <w:tc>
          <w:tcPr>
            <w:tcW w:w="367" w:type="pct"/>
          </w:tcPr>
          <w:p w14:paraId="763FDF51" w14:textId="1B227D1F" w:rsidR="00336DAF" w:rsidRPr="009C09B2" w:rsidDel="00CF568F" w:rsidRDefault="00336DAF" w:rsidP="00F35832">
            <w:pPr>
              <w:rPr>
                <w:del w:id="616" w:author="Lucy Lucy" w:date="2018-09-01T00:07:00Z"/>
              </w:rPr>
            </w:pPr>
            <w:del w:id="617" w:author="Lucy Lucy" w:date="2018-09-01T00:07:00Z">
              <w:r w:rsidRPr="009C09B2" w:rsidDel="00CF568F">
                <w:delText>50</w:delText>
              </w:r>
              <w:bookmarkStart w:id="618" w:name="_Toc523524049"/>
              <w:bookmarkStart w:id="619" w:name="_Toc523524896"/>
              <w:bookmarkStart w:id="620" w:name="_Toc523525673"/>
              <w:bookmarkEnd w:id="618"/>
              <w:bookmarkEnd w:id="619"/>
              <w:bookmarkEnd w:id="620"/>
            </w:del>
          </w:p>
        </w:tc>
        <w:tc>
          <w:tcPr>
            <w:tcW w:w="330" w:type="pct"/>
          </w:tcPr>
          <w:p w14:paraId="0B671B78" w14:textId="1526BF91" w:rsidR="00336DAF" w:rsidRPr="009C09B2" w:rsidDel="00CF568F" w:rsidRDefault="00336DAF" w:rsidP="00F35832">
            <w:pPr>
              <w:rPr>
                <w:del w:id="621" w:author="Lucy Lucy" w:date="2018-09-01T00:07:00Z"/>
              </w:rPr>
            </w:pPr>
            <w:bookmarkStart w:id="622" w:name="_Toc523524050"/>
            <w:bookmarkStart w:id="623" w:name="_Toc523524897"/>
            <w:bookmarkStart w:id="624" w:name="_Toc523525674"/>
            <w:bookmarkEnd w:id="622"/>
            <w:bookmarkEnd w:id="623"/>
            <w:bookmarkEnd w:id="624"/>
          </w:p>
        </w:tc>
        <w:tc>
          <w:tcPr>
            <w:tcW w:w="496" w:type="pct"/>
          </w:tcPr>
          <w:p w14:paraId="0D957395" w14:textId="0A8FE516" w:rsidR="00336DAF" w:rsidRPr="009C09B2" w:rsidDel="00CF568F" w:rsidRDefault="00336DAF" w:rsidP="00F35832">
            <w:pPr>
              <w:rPr>
                <w:del w:id="625" w:author="Lucy Lucy" w:date="2018-09-01T00:07:00Z"/>
              </w:rPr>
            </w:pPr>
            <w:bookmarkStart w:id="626" w:name="_Toc523524051"/>
            <w:bookmarkStart w:id="627" w:name="_Toc523524898"/>
            <w:bookmarkStart w:id="628" w:name="_Toc523525675"/>
            <w:bookmarkEnd w:id="626"/>
            <w:bookmarkEnd w:id="627"/>
            <w:bookmarkEnd w:id="628"/>
          </w:p>
        </w:tc>
        <w:tc>
          <w:tcPr>
            <w:tcW w:w="1454" w:type="pct"/>
          </w:tcPr>
          <w:p w14:paraId="397FDC51" w14:textId="4D543470" w:rsidR="00336DAF" w:rsidRPr="009C09B2" w:rsidDel="00CF568F" w:rsidRDefault="00336DAF" w:rsidP="00F35832">
            <w:pPr>
              <w:rPr>
                <w:del w:id="629" w:author="Lucy Lucy" w:date="2018-09-01T00:07:00Z"/>
              </w:rPr>
            </w:pPr>
            <w:del w:id="630" w:author="Lucy Lucy" w:date="2018-09-01T00:07:00Z">
              <w:r w:rsidRPr="009C09B2" w:rsidDel="00CF568F">
                <w:delText>Mã đơn, link với App_Code bảng Sys_Application</w:delText>
              </w:r>
              <w:bookmarkStart w:id="631" w:name="_Toc523524052"/>
              <w:bookmarkStart w:id="632" w:name="_Toc523524899"/>
              <w:bookmarkStart w:id="633" w:name="_Toc523525676"/>
              <w:bookmarkEnd w:id="631"/>
              <w:bookmarkEnd w:id="632"/>
              <w:bookmarkEnd w:id="633"/>
            </w:del>
          </w:p>
        </w:tc>
        <w:bookmarkStart w:id="634" w:name="_Toc523524053"/>
        <w:bookmarkStart w:id="635" w:name="_Toc523524900"/>
        <w:bookmarkStart w:id="636" w:name="_Toc523525677"/>
        <w:bookmarkEnd w:id="634"/>
        <w:bookmarkEnd w:id="635"/>
        <w:bookmarkEnd w:id="636"/>
      </w:tr>
      <w:tr w:rsidR="00336DAF" w:rsidRPr="009C09B2" w:rsidDel="00CF568F" w14:paraId="7109C0FB" w14:textId="2B0E8162" w:rsidTr="00226219">
        <w:trPr>
          <w:del w:id="637" w:author="Lucy Lucy" w:date="2018-09-01T00:07:00Z"/>
        </w:trPr>
        <w:tc>
          <w:tcPr>
            <w:tcW w:w="1377" w:type="pct"/>
          </w:tcPr>
          <w:p w14:paraId="57B0E590" w14:textId="0AD31F4D" w:rsidR="00336DAF" w:rsidRPr="005D4CD8" w:rsidDel="00CF568F" w:rsidRDefault="00336DAF" w:rsidP="00F35832">
            <w:pPr>
              <w:rPr>
                <w:del w:id="638" w:author="Lucy Lucy" w:date="2018-09-01T00:07:00Z"/>
                <w:color w:val="FF0000"/>
              </w:rPr>
            </w:pPr>
            <w:del w:id="639" w:author="Lucy Lucy" w:date="2018-09-01T00:07:00Z">
              <w:r w:rsidRPr="005D4CD8" w:rsidDel="00CF568F">
                <w:rPr>
                  <w:color w:val="FF0000"/>
                </w:rPr>
                <w:delText>Master_Name</w:delText>
              </w:r>
              <w:bookmarkStart w:id="640" w:name="_Toc523524054"/>
              <w:bookmarkStart w:id="641" w:name="_Toc523524901"/>
              <w:bookmarkStart w:id="642" w:name="_Toc523525678"/>
              <w:bookmarkEnd w:id="640"/>
              <w:bookmarkEnd w:id="641"/>
              <w:bookmarkEnd w:id="642"/>
            </w:del>
          </w:p>
        </w:tc>
        <w:tc>
          <w:tcPr>
            <w:tcW w:w="977" w:type="pct"/>
          </w:tcPr>
          <w:p w14:paraId="3863B1BC" w14:textId="606488B0" w:rsidR="00336DAF" w:rsidRPr="005D4CD8" w:rsidDel="00CF568F" w:rsidRDefault="00336DAF" w:rsidP="00F35832">
            <w:pPr>
              <w:rPr>
                <w:del w:id="643" w:author="Lucy Lucy" w:date="2018-09-01T00:07:00Z"/>
                <w:color w:val="FF0000"/>
              </w:rPr>
            </w:pPr>
            <w:del w:id="644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45" w:name="_Toc523524055"/>
              <w:bookmarkStart w:id="646" w:name="_Toc523524902"/>
              <w:bookmarkStart w:id="647" w:name="_Toc523525679"/>
              <w:bookmarkEnd w:id="645"/>
              <w:bookmarkEnd w:id="646"/>
              <w:bookmarkEnd w:id="647"/>
            </w:del>
          </w:p>
        </w:tc>
        <w:tc>
          <w:tcPr>
            <w:tcW w:w="367" w:type="pct"/>
          </w:tcPr>
          <w:p w14:paraId="63A64CC4" w14:textId="2EA0CE24" w:rsidR="00336DAF" w:rsidRPr="005D4CD8" w:rsidDel="00CF568F" w:rsidRDefault="00336DAF" w:rsidP="00F35832">
            <w:pPr>
              <w:rPr>
                <w:del w:id="648" w:author="Lucy Lucy" w:date="2018-09-01T00:07:00Z"/>
                <w:color w:val="FF0000"/>
              </w:rPr>
            </w:pPr>
            <w:del w:id="649" w:author="Lucy Lucy" w:date="2018-09-01T00:07:00Z">
              <w:r w:rsidDel="00CF568F">
                <w:delText>50</w:delText>
              </w:r>
              <w:bookmarkStart w:id="650" w:name="_Toc523524056"/>
              <w:bookmarkStart w:id="651" w:name="_Toc523524903"/>
              <w:bookmarkStart w:id="652" w:name="_Toc523525680"/>
              <w:bookmarkEnd w:id="650"/>
              <w:bookmarkEnd w:id="651"/>
              <w:bookmarkEnd w:id="652"/>
            </w:del>
          </w:p>
        </w:tc>
        <w:tc>
          <w:tcPr>
            <w:tcW w:w="330" w:type="pct"/>
          </w:tcPr>
          <w:p w14:paraId="7DDBE260" w14:textId="6A110C26" w:rsidR="00336DAF" w:rsidRPr="005D4CD8" w:rsidDel="00CF568F" w:rsidRDefault="00336DAF" w:rsidP="00F35832">
            <w:pPr>
              <w:rPr>
                <w:del w:id="653" w:author="Lucy Lucy" w:date="2018-09-01T00:07:00Z"/>
                <w:color w:val="FF0000"/>
              </w:rPr>
            </w:pPr>
            <w:bookmarkStart w:id="654" w:name="_Toc523524057"/>
            <w:bookmarkStart w:id="655" w:name="_Toc523524904"/>
            <w:bookmarkStart w:id="656" w:name="_Toc523525681"/>
            <w:bookmarkEnd w:id="654"/>
            <w:bookmarkEnd w:id="655"/>
            <w:bookmarkEnd w:id="656"/>
          </w:p>
        </w:tc>
        <w:tc>
          <w:tcPr>
            <w:tcW w:w="496" w:type="pct"/>
            <w:vMerge w:val="restart"/>
          </w:tcPr>
          <w:p w14:paraId="778881A5" w14:textId="05D6132F" w:rsidR="00336DAF" w:rsidRPr="005D4CD8" w:rsidDel="00CF568F" w:rsidRDefault="00336DAF" w:rsidP="00F35832">
            <w:pPr>
              <w:rPr>
                <w:del w:id="657" w:author="Lucy Lucy" w:date="2018-09-01T00:07:00Z"/>
                <w:color w:val="FF0000"/>
              </w:rPr>
            </w:pPr>
            <w:del w:id="658" w:author="Lucy Lucy" w:date="2018-09-01T00:07:00Z">
              <w:r w:rsidDel="00CF568F">
                <w:rPr>
                  <w:color w:val="FF0000"/>
                </w:rPr>
                <w:delText>Chủ đơn</w:delText>
              </w:r>
              <w:bookmarkStart w:id="659" w:name="_Toc523524058"/>
              <w:bookmarkStart w:id="660" w:name="_Toc523524905"/>
              <w:bookmarkStart w:id="661" w:name="_Toc523525682"/>
              <w:bookmarkEnd w:id="659"/>
              <w:bookmarkEnd w:id="660"/>
              <w:bookmarkEnd w:id="661"/>
            </w:del>
          </w:p>
        </w:tc>
        <w:tc>
          <w:tcPr>
            <w:tcW w:w="1454" w:type="pct"/>
          </w:tcPr>
          <w:p w14:paraId="4AE2920C" w14:textId="00AA9478" w:rsidR="00336DAF" w:rsidRPr="005D4CD8" w:rsidDel="00CF568F" w:rsidRDefault="00336DAF" w:rsidP="00F35832">
            <w:pPr>
              <w:rPr>
                <w:del w:id="662" w:author="Lucy Lucy" w:date="2018-09-01T00:07:00Z"/>
                <w:color w:val="FF0000"/>
              </w:rPr>
            </w:pPr>
            <w:del w:id="663" w:author="Lucy Lucy" w:date="2018-09-01T00:07:00Z">
              <w:r w:rsidRPr="005D4CD8" w:rsidDel="00CF568F">
                <w:rPr>
                  <w:color w:val="FF0000"/>
                </w:rPr>
                <w:delText>Tên chủ đơn</w:delText>
              </w:r>
              <w:bookmarkStart w:id="664" w:name="_Toc523524059"/>
              <w:bookmarkStart w:id="665" w:name="_Toc523524906"/>
              <w:bookmarkStart w:id="666" w:name="_Toc523525683"/>
              <w:bookmarkEnd w:id="664"/>
              <w:bookmarkEnd w:id="665"/>
              <w:bookmarkEnd w:id="666"/>
            </w:del>
          </w:p>
        </w:tc>
        <w:bookmarkStart w:id="667" w:name="_Toc523524060"/>
        <w:bookmarkStart w:id="668" w:name="_Toc523524907"/>
        <w:bookmarkStart w:id="669" w:name="_Toc523525684"/>
        <w:bookmarkEnd w:id="667"/>
        <w:bookmarkEnd w:id="668"/>
        <w:bookmarkEnd w:id="669"/>
      </w:tr>
      <w:tr w:rsidR="00336DAF" w:rsidRPr="009C09B2" w:rsidDel="00CF568F" w14:paraId="201F332E" w14:textId="3887DC63" w:rsidTr="00226219">
        <w:trPr>
          <w:del w:id="670" w:author="Lucy Lucy" w:date="2018-09-01T00:07:00Z"/>
        </w:trPr>
        <w:tc>
          <w:tcPr>
            <w:tcW w:w="1377" w:type="pct"/>
          </w:tcPr>
          <w:p w14:paraId="1E3D493C" w14:textId="66865282" w:rsidR="00336DAF" w:rsidRPr="005D4CD8" w:rsidDel="00CF568F" w:rsidRDefault="00336DAF" w:rsidP="00F35832">
            <w:pPr>
              <w:rPr>
                <w:del w:id="671" w:author="Lucy Lucy" w:date="2018-09-01T00:07:00Z"/>
                <w:color w:val="FF0000"/>
              </w:rPr>
            </w:pPr>
            <w:del w:id="672" w:author="Lucy Lucy" w:date="2018-09-01T00:07:00Z">
              <w:r w:rsidRPr="005D4CD8" w:rsidDel="00CF568F">
                <w:rPr>
                  <w:color w:val="FF0000"/>
                </w:rPr>
                <w:delText>Master_Address</w:delText>
              </w:r>
              <w:bookmarkStart w:id="673" w:name="_Toc523524061"/>
              <w:bookmarkStart w:id="674" w:name="_Toc523524908"/>
              <w:bookmarkStart w:id="675" w:name="_Toc523525685"/>
              <w:bookmarkEnd w:id="673"/>
              <w:bookmarkEnd w:id="674"/>
              <w:bookmarkEnd w:id="675"/>
            </w:del>
          </w:p>
        </w:tc>
        <w:tc>
          <w:tcPr>
            <w:tcW w:w="977" w:type="pct"/>
          </w:tcPr>
          <w:p w14:paraId="302F3394" w14:textId="1EDA9DCB" w:rsidR="00336DAF" w:rsidRPr="005D4CD8" w:rsidDel="00CF568F" w:rsidRDefault="00336DAF" w:rsidP="00F35832">
            <w:pPr>
              <w:rPr>
                <w:del w:id="676" w:author="Lucy Lucy" w:date="2018-09-01T00:07:00Z"/>
                <w:color w:val="FF0000"/>
              </w:rPr>
            </w:pPr>
            <w:del w:id="677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678" w:name="_Toc523524062"/>
              <w:bookmarkStart w:id="679" w:name="_Toc523524909"/>
              <w:bookmarkStart w:id="680" w:name="_Toc523525686"/>
              <w:bookmarkEnd w:id="678"/>
              <w:bookmarkEnd w:id="679"/>
              <w:bookmarkEnd w:id="680"/>
            </w:del>
          </w:p>
        </w:tc>
        <w:tc>
          <w:tcPr>
            <w:tcW w:w="367" w:type="pct"/>
          </w:tcPr>
          <w:p w14:paraId="1DDA71C2" w14:textId="43E43C27" w:rsidR="00336DAF" w:rsidRPr="005D4CD8" w:rsidDel="00CF568F" w:rsidRDefault="00336DAF" w:rsidP="00F35832">
            <w:pPr>
              <w:rPr>
                <w:del w:id="681" w:author="Lucy Lucy" w:date="2018-09-01T00:07:00Z"/>
                <w:color w:val="FF0000"/>
              </w:rPr>
            </w:pPr>
            <w:del w:id="682" w:author="Lucy Lucy" w:date="2018-09-01T00:07:00Z">
              <w:r w:rsidRPr="005D4CD8" w:rsidDel="00CF568F">
                <w:rPr>
                  <w:color w:val="FF0000"/>
                </w:rPr>
                <w:delText>200</w:delText>
              </w:r>
              <w:bookmarkStart w:id="683" w:name="_Toc523524063"/>
              <w:bookmarkStart w:id="684" w:name="_Toc523524910"/>
              <w:bookmarkStart w:id="685" w:name="_Toc523525687"/>
              <w:bookmarkEnd w:id="683"/>
              <w:bookmarkEnd w:id="684"/>
              <w:bookmarkEnd w:id="685"/>
            </w:del>
          </w:p>
        </w:tc>
        <w:tc>
          <w:tcPr>
            <w:tcW w:w="330" w:type="pct"/>
          </w:tcPr>
          <w:p w14:paraId="604AF3C5" w14:textId="25E481FB" w:rsidR="00336DAF" w:rsidRPr="005D4CD8" w:rsidDel="00CF568F" w:rsidRDefault="00336DAF" w:rsidP="00F35832">
            <w:pPr>
              <w:rPr>
                <w:del w:id="686" w:author="Lucy Lucy" w:date="2018-09-01T00:07:00Z"/>
                <w:color w:val="FF0000"/>
              </w:rPr>
            </w:pPr>
            <w:bookmarkStart w:id="687" w:name="_Toc523524064"/>
            <w:bookmarkStart w:id="688" w:name="_Toc523524911"/>
            <w:bookmarkStart w:id="689" w:name="_Toc523525688"/>
            <w:bookmarkEnd w:id="687"/>
            <w:bookmarkEnd w:id="688"/>
            <w:bookmarkEnd w:id="689"/>
          </w:p>
        </w:tc>
        <w:tc>
          <w:tcPr>
            <w:tcW w:w="496" w:type="pct"/>
            <w:vMerge/>
          </w:tcPr>
          <w:p w14:paraId="3676B3AB" w14:textId="4A5B3D8B" w:rsidR="00336DAF" w:rsidRPr="005D4CD8" w:rsidDel="00CF568F" w:rsidRDefault="00336DAF" w:rsidP="00F35832">
            <w:pPr>
              <w:rPr>
                <w:del w:id="690" w:author="Lucy Lucy" w:date="2018-09-01T00:07:00Z"/>
                <w:color w:val="FF0000"/>
              </w:rPr>
            </w:pPr>
            <w:bookmarkStart w:id="691" w:name="_Toc523524065"/>
            <w:bookmarkStart w:id="692" w:name="_Toc523524912"/>
            <w:bookmarkStart w:id="693" w:name="_Toc523525689"/>
            <w:bookmarkEnd w:id="691"/>
            <w:bookmarkEnd w:id="692"/>
            <w:bookmarkEnd w:id="693"/>
          </w:p>
        </w:tc>
        <w:tc>
          <w:tcPr>
            <w:tcW w:w="1454" w:type="pct"/>
          </w:tcPr>
          <w:p w14:paraId="02D77E91" w14:textId="2954E2A7" w:rsidR="00336DAF" w:rsidRPr="005D4CD8" w:rsidDel="00CF568F" w:rsidRDefault="00336DAF" w:rsidP="00F35832">
            <w:pPr>
              <w:rPr>
                <w:del w:id="694" w:author="Lucy Lucy" w:date="2018-09-01T00:07:00Z"/>
                <w:color w:val="FF0000"/>
              </w:rPr>
            </w:pPr>
            <w:del w:id="695" w:author="Lucy Lucy" w:date="2018-09-01T00:07:00Z">
              <w:r w:rsidRPr="005D4CD8" w:rsidDel="00CF568F">
                <w:rPr>
                  <w:color w:val="FF0000"/>
                </w:rPr>
                <w:delText>Địa chỉ chủ đơn</w:delText>
              </w:r>
              <w:bookmarkStart w:id="696" w:name="_Toc523524066"/>
              <w:bookmarkStart w:id="697" w:name="_Toc523524913"/>
              <w:bookmarkStart w:id="698" w:name="_Toc523525690"/>
              <w:bookmarkEnd w:id="696"/>
              <w:bookmarkEnd w:id="697"/>
              <w:bookmarkEnd w:id="698"/>
            </w:del>
          </w:p>
        </w:tc>
        <w:bookmarkStart w:id="699" w:name="_Toc523524067"/>
        <w:bookmarkStart w:id="700" w:name="_Toc523524914"/>
        <w:bookmarkStart w:id="701" w:name="_Toc523525691"/>
        <w:bookmarkEnd w:id="699"/>
        <w:bookmarkEnd w:id="700"/>
        <w:bookmarkEnd w:id="701"/>
      </w:tr>
      <w:tr w:rsidR="00336DAF" w:rsidRPr="009C09B2" w:rsidDel="00CF568F" w14:paraId="75152119" w14:textId="27C84CFC" w:rsidTr="00226219">
        <w:trPr>
          <w:del w:id="702" w:author="Lucy Lucy" w:date="2018-09-01T00:07:00Z"/>
        </w:trPr>
        <w:tc>
          <w:tcPr>
            <w:tcW w:w="1377" w:type="pct"/>
          </w:tcPr>
          <w:p w14:paraId="67FB2F85" w14:textId="4F1E92E3" w:rsidR="00336DAF" w:rsidRPr="005D4CD8" w:rsidDel="00CF568F" w:rsidRDefault="00336DAF" w:rsidP="00F35832">
            <w:pPr>
              <w:rPr>
                <w:del w:id="703" w:author="Lucy Lucy" w:date="2018-09-01T00:07:00Z"/>
                <w:color w:val="FF0000"/>
              </w:rPr>
            </w:pPr>
            <w:del w:id="704" w:author="Lucy Lucy" w:date="2018-09-01T00:07:00Z">
              <w:r w:rsidRPr="005D4CD8" w:rsidDel="00CF568F">
                <w:rPr>
                  <w:color w:val="FF0000"/>
                </w:rPr>
                <w:delText>Master_Phone</w:delText>
              </w:r>
              <w:bookmarkStart w:id="705" w:name="_Toc523524068"/>
              <w:bookmarkStart w:id="706" w:name="_Toc523524915"/>
              <w:bookmarkStart w:id="707" w:name="_Toc523525692"/>
              <w:bookmarkEnd w:id="705"/>
              <w:bookmarkEnd w:id="706"/>
              <w:bookmarkEnd w:id="707"/>
            </w:del>
          </w:p>
        </w:tc>
        <w:tc>
          <w:tcPr>
            <w:tcW w:w="977" w:type="pct"/>
          </w:tcPr>
          <w:p w14:paraId="2A5B00EC" w14:textId="62F5EEE5" w:rsidR="00336DAF" w:rsidRPr="005D4CD8" w:rsidDel="00CF568F" w:rsidRDefault="00336DAF" w:rsidP="00F35832">
            <w:pPr>
              <w:rPr>
                <w:del w:id="708" w:author="Lucy Lucy" w:date="2018-09-01T00:07:00Z"/>
                <w:color w:val="FF0000"/>
              </w:rPr>
            </w:pPr>
            <w:del w:id="709" w:author="Lucy Lucy" w:date="2018-09-01T00:07:00Z">
              <w:r w:rsidRPr="005D4CD8" w:rsidDel="00CF568F">
                <w:rPr>
                  <w:color w:val="FF0000"/>
                </w:rPr>
                <w:delText>VARCHAR2</w:delText>
              </w:r>
              <w:bookmarkStart w:id="710" w:name="_Toc523524069"/>
              <w:bookmarkStart w:id="711" w:name="_Toc523524916"/>
              <w:bookmarkStart w:id="712" w:name="_Toc523525693"/>
              <w:bookmarkEnd w:id="710"/>
              <w:bookmarkEnd w:id="711"/>
              <w:bookmarkEnd w:id="712"/>
            </w:del>
          </w:p>
        </w:tc>
        <w:tc>
          <w:tcPr>
            <w:tcW w:w="367" w:type="pct"/>
          </w:tcPr>
          <w:p w14:paraId="003F1E07" w14:textId="0FDABEA1" w:rsidR="00336DAF" w:rsidRPr="005D4CD8" w:rsidDel="00CF568F" w:rsidRDefault="00336DAF" w:rsidP="00F35832">
            <w:pPr>
              <w:rPr>
                <w:del w:id="713" w:author="Lucy Lucy" w:date="2018-09-01T00:07:00Z"/>
                <w:color w:val="FF0000"/>
              </w:rPr>
            </w:pPr>
            <w:del w:id="714" w:author="Lucy Lucy" w:date="2018-09-01T00:07:00Z">
              <w:r w:rsidRPr="005D4CD8" w:rsidDel="00CF568F">
                <w:rPr>
                  <w:color w:val="FF0000"/>
                </w:rPr>
                <w:delText>50</w:delText>
              </w:r>
              <w:bookmarkStart w:id="715" w:name="_Toc523524070"/>
              <w:bookmarkStart w:id="716" w:name="_Toc523524917"/>
              <w:bookmarkStart w:id="717" w:name="_Toc523525694"/>
              <w:bookmarkEnd w:id="715"/>
              <w:bookmarkEnd w:id="716"/>
              <w:bookmarkEnd w:id="717"/>
            </w:del>
          </w:p>
        </w:tc>
        <w:tc>
          <w:tcPr>
            <w:tcW w:w="330" w:type="pct"/>
          </w:tcPr>
          <w:p w14:paraId="106FA02D" w14:textId="55CFEE7E" w:rsidR="00336DAF" w:rsidRPr="005D4CD8" w:rsidDel="00CF568F" w:rsidRDefault="00336DAF" w:rsidP="00F35832">
            <w:pPr>
              <w:rPr>
                <w:del w:id="718" w:author="Lucy Lucy" w:date="2018-09-01T00:07:00Z"/>
                <w:color w:val="FF0000"/>
              </w:rPr>
            </w:pPr>
            <w:bookmarkStart w:id="719" w:name="_Toc523524071"/>
            <w:bookmarkStart w:id="720" w:name="_Toc523524918"/>
            <w:bookmarkStart w:id="721" w:name="_Toc523525695"/>
            <w:bookmarkEnd w:id="719"/>
            <w:bookmarkEnd w:id="720"/>
            <w:bookmarkEnd w:id="721"/>
          </w:p>
        </w:tc>
        <w:tc>
          <w:tcPr>
            <w:tcW w:w="496" w:type="pct"/>
            <w:vMerge/>
          </w:tcPr>
          <w:p w14:paraId="2560A994" w14:textId="24FD46F8" w:rsidR="00336DAF" w:rsidRPr="005D4CD8" w:rsidDel="00CF568F" w:rsidRDefault="00336DAF" w:rsidP="00F35832">
            <w:pPr>
              <w:rPr>
                <w:del w:id="722" w:author="Lucy Lucy" w:date="2018-09-01T00:07:00Z"/>
                <w:color w:val="FF0000"/>
              </w:rPr>
            </w:pPr>
            <w:bookmarkStart w:id="723" w:name="_Toc523524072"/>
            <w:bookmarkStart w:id="724" w:name="_Toc523524919"/>
            <w:bookmarkStart w:id="725" w:name="_Toc523525696"/>
            <w:bookmarkEnd w:id="723"/>
            <w:bookmarkEnd w:id="724"/>
            <w:bookmarkEnd w:id="725"/>
          </w:p>
        </w:tc>
        <w:tc>
          <w:tcPr>
            <w:tcW w:w="1454" w:type="pct"/>
          </w:tcPr>
          <w:p w14:paraId="085662B3" w14:textId="239860DA" w:rsidR="00336DAF" w:rsidRPr="005D4CD8" w:rsidDel="00CF568F" w:rsidRDefault="00336DAF" w:rsidP="00F35832">
            <w:pPr>
              <w:rPr>
                <w:del w:id="726" w:author="Lucy Lucy" w:date="2018-09-01T00:07:00Z"/>
                <w:color w:val="FF0000"/>
              </w:rPr>
            </w:pPr>
            <w:del w:id="727" w:author="Lucy Lucy" w:date="2018-09-01T00:07:00Z">
              <w:r w:rsidRPr="005D4CD8" w:rsidDel="00CF568F">
                <w:rPr>
                  <w:color w:val="FF0000"/>
                </w:rPr>
                <w:delText>Số đt chủ đơn</w:delText>
              </w:r>
              <w:bookmarkStart w:id="728" w:name="_Toc523524073"/>
              <w:bookmarkStart w:id="729" w:name="_Toc523524920"/>
              <w:bookmarkStart w:id="730" w:name="_Toc523525697"/>
              <w:bookmarkEnd w:id="728"/>
              <w:bookmarkEnd w:id="729"/>
              <w:bookmarkEnd w:id="730"/>
            </w:del>
          </w:p>
        </w:tc>
        <w:bookmarkStart w:id="731" w:name="_Toc523524074"/>
        <w:bookmarkStart w:id="732" w:name="_Toc523524921"/>
        <w:bookmarkStart w:id="733" w:name="_Toc523525698"/>
        <w:bookmarkEnd w:id="731"/>
        <w:bookmarkEnd w:id="732"/>
        <w:bookmarkEnd w:id="733"/>
      </w:tr>
      <w:tr w:rsidR="00FA0FCA" w:rsidRPr="009C09B2" w:rsidDel="00CF568F" w14:paraId="70FAE62E" w14:textId="64D41483" w:rsidTr="00226219">
        <w:trPr>
          <w:del w:id="734" w:author="Lucy Lucy" w:date="2018-09-01T00:07:00Z"/>
        </w:trPr>
        <w:tc>
          <w:tcPr>
            <w:tcW w:w="1377" w:type="pct"/>
          </w:tcPr>
          <w:p w14:paraId="4AFDAE7A" w14:textId="4A3E2574" w:rsidR="00FA0FCA" w:rsidRPr="00CB165A" w:rsidDel="00CF568F" w:rsidRDefault="00FA0FCA" w:rsidP="00F35832">
            <w:pPr>
              <w:rPr>
                <w:del w:id="735" w:author="Lucy Lucy" w:date="2018-09-01T00:07:00Z"/>
                <w:color w:val="FF0000"/>
                <w:highlight w:val="green"/>
              </w:rPr>
            </w:pPr>
            <w:del w:id="73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REP_MASTER_TYPE</w:delText>
              </w:r>
              <w:bookmarkStart w:id="737" w:name="_Toc523524075"/>
              <w:bookmarkStart w:id="738" w:name="_Toc523524922"/>
              <w:bookmarkStart w:id="739" w:name="_Toc523525699"/>
              <w:bookmarkEnd w:id="737"/>
              <w:bookmarkEnd w:id="738"/>
              <w:bookmarkEnd w:id="739"/>
            </w:del>
          </w:p>
        </w:tc>
        <w:tc>
          <w:tcPr>
            <w:tcW w:w="977" w:type="pct"/>
          </w:tcPr>
          <w:p w14:paraId="011B4E7F" w14:textId="4D2FBF09" w:rsidR="00FA0FCA" w:rsidRPr="00CB165A" w:rsidDel="00CF568F" w:rsidRDefault="00FA0FCA" w:rsidP="00F35832">
            <w:pPr>
              <w:rPr>
                <w:del w:id="740" w:author="Lucy Lucy" w:date="2018-09-01T00:07:00Z"/>
                <w:color w:val="FF0000"/>
                <w:highlight w:val="green"/>
              </w:rPr>
            </w:pPr>
            <w:del w:id="741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VARCHAR2</w:delText>
              </w:r>
              <w:bookmarkStart w:id="742" w:name="_Toc523524076"/>
              <w:bookmarkStart w:id="743" w:name="_Toc523524923"/>
              <w:bookmarkStart w:id="744" w:name="_Toc523525700"/>
              <w:bookmarkEnd w:id="742"/>
              <w:bookmarkEnd w:id="743"/>
              <w:bookmarkEnd w:id="744"/>
            </w:del>
          </w:p>
        </w:tc>
        <w:tc>
          <w:tcPr>
            <w:tcW w:w="367" w:type="pct"/>
          </w:tcPr>
          <w:p w14:paraId="0F9F1F41" w14:textId="3BC0ABB0" w:rsidR="00FA0FCA" w:rsidRPr="00CB165A" w:rsidDel="00CF568F" w:rsidRDefault="00FA0FCA" w:rsidP="00F35832">
            <w:pPr>
              <w:rPr>
                <w:del w:id="745" w:author="Lucy Lucy" w:date="2018-09-01T00:07:00Z"/>
                <w:color w:val="FF0000"/>
                <w:highlight w:val="green"/>
              </w:rPr>
            </w:pPr>
            <w:del w:id="746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50</w:delText>
              </w:r>
              <w:bookmarkStart w:id="747" w:name="_Toc523524077"/>
              <w:bookmarkStart w:id="748" w:name="_Toc523524924"/>
              <w:bookmarkStart w:id="749" w:name="_Toc523525701"/>
              <w:bookmarkEnd w:id="747"/>
              <w:bookmarkEnd w:id="748"/>
              <w:bookmarkEnd w:id="749"/>
            </w:del>
          </w:p>
        </w:tc>
        <w:tc>
          <w:tcPr>
            <w:tcW w:w="330" w:type="pct"/>
          </w:tcPr>
          <w:p w14:paraId="667EAE2B" w14:textId="69875C98" w:rsidR="00FA0FCA" w:rsidRPr="00CB165A" w:rsidDel="00CF568F" w:rsidRDefault="00FA0FCA" w:rsidP="00F35832">
            <w:pPr>
              <w:rPr>
                <w:del w:id="750" w:author="Lucy Lucy" w:date="2018-09-01T00:07:00Z"/>
                <w:color w:val="FF0000"/>
                <w:highlight w:val="green"/>
              </w:rPr>
            </w:pPr>
            <w:bookmarkStart w:id="751" w:name="_Toc523524078"/>
            <w:bookmarkStart w:id="752" w:name="_Toc523524925"/>
            <w:bookmarkStart w:id="753" w:name="_Toc523525702"/>
            <w:bookmarkEnd w:id="751"/>
            <w:bookmarkEnd w:id="752"/>
            <w:bookmarkEnd w:id="753"/>
          </w:p>
        </w:tc>
        <w:tc>
          <w:tcPr>
            <w:tcW w:w="496" w:type="pct"/>
          </w:tcPr>
          <w:p w14:paraId="24EC9DBF" w14:textId="08F8355F" w:rsidR="00FA0FCA" w:rsidRPr="00CB165A" w:rsidDel="00CF568F" w:rsidRDefault="00FA0FCA" w:rsidP="00F35832">
            <w:pPr>
              <w:rPr>
                <w:del w:id="754" w:author="Lucy Lucy" w:date="2018-09-01T00:07:00Z"/>
                <w:color w:val="FF0000"/>
                <w:highlight w:val="green"/>
              </w:rPr>
            </w:pPr>
            <w:bookmarkStart w:id="755" w:name="_Toc523524079"/>
            <w:bookmarkStart w:id="756" w:name="_Toc523524926"/>
            <w:bookmarkStart w:id="757" w:name="_Toc523525703"/>
            <w:bookmarkEnd w:id="755"/>
            <w:bookmarkEnd w:id="756"/>
            <w:bookmarkEnd w:id="757"/>
          </w:p>
        </w:tc>
        <w:tc>
          <w:tcPr>
            <w:tcW w:w="1454" w:type="pct"/>
          </w:tcPr>
          <w:p w14:paraId="373B1E83" w14:textId="4B6669D4" w:rsidR="00FA0FCA" w:rsidDel="00CF568F" w:rsidRDefault="00FA0FCA" w:rsidP="00F35832">
            <w:pPr>
              <w:rPr>
                <w:del w:id="758" w:author="Lucy Lucy" w:date="2018-09-01T00:07:00Z"/>
                <w:color w:val="FF0000"/>
                <w:highlight w:val="green"/>
              </w:rPr>
            </w:pPr>
            <w:del w:id="759" w:author="Lucy Lucy" w:date="2018-09-01T00:07:00Z">
              <w:r w:rsidRPr="00CB165A" w:rsidDel="00CF568F">
                <w:rPr>
                  <w:color w:val="FF0000"/>
                  <w:highlight w:val="green"/>
                </w:rPr>
                <w:delText>Đẩy vào allcode để duyệt hiển thị cả 3 giá trị cho người dùng click.</w:delText>
              </w:r>
              <w:bookmarkStart w:id="760" w:name="_Toc523524080"/>
              <w:bookmarkStart w:id="761" w:name="_Toc523524927"/>
              <w:bookmarkStart w:id="762" w:name="_Toc523525704"/>
              <w:bookmarkEnd w:id="760"/>
              <w:bookmarkEnd w:id="761"/>
              <w:bookmarkEnd w:id="762"/>
            </w:del>
          </w:p>
          <w:p w14:paraId="735003DE" w14:textId="32F6C1FC" w:rsidR="00816EDA" w:rsidDel="00CF568F" w:rsidRDefault="00816EDA" w:rsidP="00F35832">
            <w:pPr>
              <w:rPr>
                <w:del w:id="763" w:author="Lucy Lucy" w:date="2018-09-01T00:07:00Z"/>
                <w:color w:val="FF0000"/>
                <w:highlight w:val="green"/>
              </w:rPr>
            </w:pPr>
            <w:bookmarkStart w:id="764" w:name="_Toc523524081"/>
            <w:bookmarkStart w:id="765" w:name="_Toc523524928"/>
            <w:bookmarkStart w:id="766" w:name="_Toc523525705"/>
            <w:bookmarkEnd w:id="764"/>
            <w:bookmarkEnd w:id="765"/>
            <w:bookmarkEnd w:id="766"/>
          </w:p>
          <w:p w14:paraId="2DE04ABC" w14:textId="3F7C9D77" w:rsidR="00816EDA" w:rsidDel="00CF568F" w:rsidRDefault="00816EDA" w:rsidP="00F35832">
            <w:pPr>
              <w:rPr>
                <w:del w:id="767" w:author="Lucy Lucy" w:date="2018-09-01T00:07:00Z"/>
                <w:color w:val="FF0000"/>
                <w:highlight w:val="green"/>
              </w:rPr>
            </w:pPr>
            <w:del w:id="768" w:author="Lucy Lucy" w:date="2018-09-01T00:07:00Z">
              <w:r w:rsidDel="00CF568F">
                <w:rPr>
                  <w:color w:val="FF0000"/>
                  <w:highlight w:val="green"/>
                </w:rPr>
                <w:delText>Đại diện chủ đơn</w:delText>
              </w:r>
              <w:bookmarkStart w:id="769" w:name="_Toc523524082"/>
              <w:bookmarkStart w:id="770" w:name="_Toc523524929"/>
              <w:bookmarkStart w:id="771" w:name="_Toc523525706"/>
              <w:bookmarkEnd w:id="769"/>
              <w:bookmarkEnd w:id="770"/>
              <w:bookmarkEnd w:id="771"/>
            </w:del>
          </w:p>
          <w:p w14:paraId="648500B0" w14:textId="2AB1AB8F" w:rsidR="00E342C7" w:rsidDel="00CF568F" w:rsidRDefault="00E342C7" w:rsidP="00F35832">
            <w:pPr>
              <w:rPr>
                <w:del w:id="772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DDPL:ĐẠI DIỆN PHÁP LUẬ</w:delText>
              </w:r>
              <w:bookmarkStart w:id="774" w:name="_Toc523524083"/>
              <w:bookmarkStart w:id="775" w:name="_Toc523524930"/>
              <w:bookmarkStart w:id="776" w:name="_Toc523525707"/>
              <w:bookmarkEnd w:id="774"/>
              <w:bookmarkEnd w:id="775"/>
              <w:bookmarkEnd w:id="776"/>
            </w:del>
          </w:p>
          <w:p w14:paraId="36249B35" w14:textId="7D0F51CE" w:rsidR="00E342C7" w:rsidDel="00CF568F" w:rsidRDefault="00E342C7" w:rsidP="00F35832">
            <w:pPr>
              <w:rPr>
                <w:del w:id="777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del w:id="778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DDSH ĐẠI DIỆN SỞ HỮU</w:delText>
              </w:r>
              <w:bookmarkStart w:id="779" w:name="_Toc523524084"/>
              <w:bookmarkStart w:id="780" w:name="_Toc523524931"/>
              <w:bookmarkStart w:id="781" w:name="_Toc523525708"/>
              <w:bookmarkEnd w:id="779"/>
              <w:bookmarkEnd w:id="780"/>
              <w:bookmarkEnd w:id="781"/>
            </w:del>
          </w:p>
          <w:p w14:paraId="246C7CC2" w14:textId="6B81923D" w:rsidR="00E342C7" w:rsidRPr="00CB165A" w:rsidDel="00CF568F" w:rsidRDefault="00E342C7" w:rsidP="00F35832">
            <w:pPr>
              <w:rPr>
                <w:del w:id="782" w:author="Lucy Lucy" w:date="2018-09-01T00:07:00Z"/>
                <w:color w:val="FF0000"/>
                <w:highlight w:val="green"/>
              </w:rPr>
            </w:pPr>
            <w:del w:id="783" w:author="Lucy Lucy" w:date="2018-09-01T00:07:00Z">
              <w:r w:rsidDel="00CF568F"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delText>DDUQ: ĐẠI DIỆN ỦY QUYỀN</w:delText>
              </w:r>
              <w:bookmarkStart w:id="784" w:name="_Toc523524085"/>
              <w:bookmarkStart w:id="785" w:name="_Toc523524932"/>
              <w:bookmarkStart w:id="786" w:name="_Toc523525709"/>
              <w:bookmarkEnd w:id="784"/>
              <w:bookmarkEnd w:id="785"/>
              <w:bookmarkEnd w:id="786"/>
            </w:del>
          </w:p>
        </w:tc>
        <w:bookmarkStart w:id="787" w:name="_Toc523524086"/>
        <w:bookmarkStart w:id="788" w:name="_Toc523524933"/>
        <w:bookmarkStart w:id="789" w:name="_Toc523525710"/>
        <w:bookmarkEnd w:id="787"/>
        <w:bookmarkEnd w:id="788"/>
        <w:bookmarkEnd w:id="789"/>
      </w:tr>
      <w:tr w:rsidR="000705A6" w:rsidRPr="009C09B2" w:rsidDel="00CF568F" w14:paraId="4C7D942F" w14:textId="077DE5E1" w:rsidTr="00226219">
        <w:trPr>
          <w:del w:id="790" w:author="Lucy Lucy" w:date="2018-09-01T00:07:00Z"/>
        </w:trPr>
        <w:tc>
          <w:tcPr>
            <w:tcW w:w="1377" w:type="pct"/>
          </w:tcPr>
          <w:p w14:paraId="46A3C580" w14:textId="722BA85A" w:rsidR="000705A6" w:rsidRPr="000705A6" w:rsidDel="00CF568F" w:rsidRDefault="000705A6" w:rsidP="00F35832">
            <w:pPr>
              <w:rPr>
                <w:del w:id="791" w:author="Lucy Lucy" w:date="2018-09-01T00:07:00Z"/>
                <w:highlight w:val="yellow"/>
              </w:rPr>
            </w:pPr>
            <w:del w:id="792" w:author="Lucy Lucy" w:date="2018-09-01T00:07:00Z">
              <w:r w:rsidRPr="000705A6" w:rsidDel="00CF568F">
                <w:rPr>
                  <w:highlight w:val="yellow"/>
                </w:rPr>
                <w:delText>Rep_Master_Name</w:delText>
              </w:r>
              <w:bookmarkStart w:id="793" w:name="_Toc523524087"/>
              <w:bookmarkStart w:id="794" w:name="_Toc523524934"/>
              <w:bookmarkStart w:id="795" w:name="_Toc523525711"/>
              <w:bookmarkEnd w:id="793"/>
              <w:bookmarkEnd w:id="794"/>
              <w:bookmarkEnd w:id="795"/>
            </w:del>
          </w:p>
        </w:tc>
        <w:tc>
          <w:tcPr>
            <w:tcW w:w="977" w:type="pct"/>
          </w:tcPr>
          <w:p w14:paraId="13DC9E70" w14:textId="0FE6893F" w:rsidR="000705A6" w:rsidRPr="000705A6" w:rsidDel="00CF568F" w:rsidRDefault="000705A6" w:rsidP="00F35832">
            <w:pPr>
              <w:rPr>
                <w:del w:id="796" w:author="Lucy Lucy" w:date="2018-09-01T00:07:00Z"/>
                <w:highlight w:val="yellow"/>
              </w:rPr>
            </w:pPr>
            <w:del w:id="797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798" w:name="_Toc523524088"/>
              <w:bookmarkStart w:id="799" w:name="_Toc523524935"/>
              <w:bookmarkStart w:id="800" w:name="_Toc523525712"/>
              <w:bookmarkEnd w:id="798"/>
              <w:bookmarkEnd w:id="799"/>
              <w:bookmarkEnd w:id="800"/>
            </w:del>
          </w:p>
        </w:tc>
        <w:tc>
          <w:tcPr>
            <w:tcW w:w="367" w:type="pct"/>
          </w:tcPr>
          <w:p w14:paraId="11B6E77C" w14:textId="1A2BF5CE" w:rsidR="000705A6" w:rsidRPr="000705A6" w:rsidDel="00CF568F" w:rsidRDefault="000705A6" w:rsidP="00F35832">
            <w:pPr>
              <w:rPr>
                <w:del w:id="801" w:author="Lucy Lucy" w:date="2018-09-01T00:07:00Z"/>
                <w:highlight w:val="yellow"/>
              </w:rPr>
            </w:pPr>
            <w:del w:id="802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803" w:name="_Toc523524089"/>
              <w:bookmarkStart w:id="804" w:name="_Toc523524936"/>
              <w:bookmarkStart w:id="805" w:name="_Toc523525713"/>
              <w:bookmarkEnd w:id="803"/>
              <w:bookmarkEnd w:id="804"/>
              <w:bookmarkEnd w:id="805"/>
            </w:del>
          </w:p>
        </w:tc>
        <w:tc>
          <w:tcPr>
            <w:tcW w:w="330" w:type="pct"/>
          </w:tcPr>
          <w:p w14:paraId="30DB4DC0" w14:textId="238190FE" w:rsidR="000705A6" w:rsidRPr="000705A6" w:rsidDel="00CF568F" w:rsidRDefault="000705A6" w:rsidP="00F35832">
            <w:pPr>
              <w:rPr>
                <w:del w:id="806" w:author="Lucy Lucy" w:date="2018-09-01T00:07:00Z"/>
                <w:highlight w:val="yellow"/>
              </w:rPr>
            </w:pPr>
            <w:bookmarkStart w:id="807" w:name="_Toc523524090"/>
            <w:bookmarkStart w:id="808" w:name="_Toc523524937"/>
            <w:bookmarkStart w:id="809" w:name="_Toc523525714"/>
            <w:bookmarkEnd w:id="807"/>
            <w:bookmarkEnd w:id="808"/>
            <w:bookmarkEnd w:id="809"/>
          </w:p>
        </w:tc>
        <w:tc>
          <w:tcPr>
            <w:tcW w:w="496" w:type="pct"/>
            <w:vMerge w:val="restart"/>
          </w:tcPr>
          <w:p w14:paraId="68428016" w14:textId="3CA419BE" w:rsidR="000705A6" w:rsidRPr="000705A6" w:rsidDel="00CF568F" w:rsidRDefault="000705A6" w:rsidP="00F35832">
            <w:pPr>
              <w:rPr>
                <w:del w:id="810" w:author="Lucy Lucy" w:date="2018-09-01T00:07:00Z"/>
                <w:color w:val="FF0000"/>
                <w:highlight w:val="yellow"/>
              </w:rPr>
            </w:pPr>
            <w:del w:id="811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Đại điện chủ đơn</w:delText>
              </w:r>
              <w:bookmarkStart w:id="812" w:name="_Toc523524091"/>
              <w:bookmarkStart w:id="813" w:name="_Toc523524938"/>
              <w:bookmarkStart w:id="814" w:name="_Toc523525715"/>
              <w:bookmarkEnd w:id="812"/>
              <w:bookmarkEnd w:id="813"/>
              <w:bookmarkEnd w:id="814"/>
            </w:del>
          </w:p>
        </w:tc>
        <w:tc>
          <w:tcPr>
            <w:tcW w:w="1454" w:type="pct"/>
          </w:tcPr>
          <w:p w14:paraId="5A38B4D1" w14:textId="7E7C7413" w:rsidR="000705A6" w:rsidRPr="000705A6" w:rsidDel="00CF568F" w:rsidRDefault="000705A6" w:rsidP="00F35832">
            <w:pPr>
              <w:jc w:val="left"/>
              <w:rPr>
                <w:del w:id="815" w:author="Lucy Lucy" w:date="2018-09-01T00:07:00Z"/>
                <w:highlight w:val="yellow"/>
              </w:rPr>
            </w:pPr>
            <w:del w:id="816" w:author="Lucy Lucy" w:date="2018-09-01T00:07:00Z">
              <w:r w:rsidRPr="000705A6" w:rsidDel="00CF568F">
                <w:rPr>
                  <w:highlight w:val="yellow"/>
                </w:rPr>
                <w:delText>Tên đại diện chủ đơn</w:delText>
              </w:r>
              <w:bookmarkStart w:id="817" w:name="_Toc523524092"/>
              <w:bookmarkStart w:id="818" w:name="_Toc523524939"/>
              <w:bookmarkStart w:id="819" w:name="_Toc523525716"/>
              <w:bookmarkEnd w:id="817"/>
              <w:bookmarkEnd w:id="818"/>
              <w:bookmarkEnd w:id="819"/>
            </w:del>
          </w:p>
        </w:tc>
        <w:bookmarkStart w:id="820" w:name="_Toc523524093"/>
        <w:bookmarkStart w:id="821" w:name="_Toc523524940"/>
        <w:bookmarkStart w:id="822" w:name="_Toc523525717"/>
        <w:bookmarkEnd w:id="820"/>
        <w:bookmarkEnd w:id="821"/>
        <w:bookmarkEnd w:id="822"/>
      </w:tr>
      <w:tr w:rsidR="000705A6" w:rsidRPr="009C09B2" w:rsidDel="00CF568F" w14:paraId="72374EF2" w14:textId="7FCA21FF" w:rsidTr="00226219">
        <w:trPr>
          <w:del w:id="823" w:author="Lucy Lucy" w:date="2018-09-01T00:07:00Z"/>
        </w:trPr>
        <w:tc>
          <w:tcPr>
            <w:tcW w:w="1377" w:type="pct"/>
          </w:tcPr>
          <w:p w14:paraId="08AABC40" w14:textId="03E8AEA6" w:rsidR="000705A6" w:rsidRPr="000705A6" w:rsidDel="00CF568F" w:rsidRDefault="000705A6" w:rsidP="00F35832">
            <w:pPr>
              <w:rPr>
                <w:del w:id="824" w:author="Lucy Lucy" w:date="2018-09-01T00:07:00Z"/>
                <w:highlight w:val="yellow"/>
              </w:rPr>
            </w:pPr>
            <w:del w:id="825" w:author="Lucy Lucy" w:date="2018-09-01T00:07:00Z">
              <w:r w:rsidRPr="000705A6" w:rsidDel="00CF568F">
                <w:rPr>
                  <w:highlight w:val="yellow"/>
                </w:rPr>
                <w:delText>Rep_Master_Address</w:delText>
              </w:r>
              <w:bookmarkStart w:id="826" w:name="_Toc523524094"/>
              <w:bookmarkStart w:id="827" w:name="_Toc523524941"/>
              <w:bookmarkStart w:id="828" w:name="_Toc523525718"/>
              <w:bookmarkEnd w:id="826"/>
              <w:bookmarkEnd w:id="827"/>
              <w:bookmarkEnd w:id="828"/>
            </w:del>
          </w:p>
        </w:tc>
        <w:tc>
          <w:tcPr>
            <w:tcW w:w="977" w:type="pct"/>
          </w:tcPr>
          <w:p w14:paraId="19048951" w14:textId="1080DBD7" w:rsidR="000705A6" w:rsidRPr="000705A6" w:rsidDel="00CF568F" w:rsidRDefault="000705A6" w:rsidP="00F35832">
            <w:pPr>
              <w:rPr>
                <w:del w:id="829" w:author="Lucy Lucy" w:date="2018-09-01T00:07:00Z"/>
                <w:highlight w:val="yellow"/>
              </w:rPr>
            </w:pPr>
            <w:del w:id="830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31" w:name="_Toc523524095"/>
              <w:bookmarkStart w:id="832" w:name="_Toc523524942"/>
              <w:bookmarkStart w:id="833" w:name="_Toc523525719"/>
              <w:bookmarkEnd w:id="831"/>
              <w:bookmarkEnd w:id="832"/>
              <w:bookmarkEnd w:id="833"/>
            </w:del>
          </w:p>
        </w:tc>
        <w:tc>
          <w:tcPr>
            <w:tcW w:w="367" w:type="pct"/>
          </w:tcPr>
          <w:p w14:paraId="5E14A664" w14:textId="246D528F" w:rsidR="000705A6" w:rsidRPr="000705A6" w:rsidDel="00CF568F" w:rsidRDefault="000705A6" w:rsidP="00F35832">
            <w:pPr>
              <w:rPr>
                <w:del w:id="834" w:author="Lucy Lucy" w:date="2018-09-01T00:07:00Z"/>
                <w:highlight w:val="yellow"/>
              </w:rPr>
            </w:pPr>
            <w:del w:id="835" w:author="Lucy Lucy" w:date="2018-09-01T00:07:00Z">
              <w:r w:rsidRPr="000705A6" w:rsidDel="00CF568F">
                <w:rPr>
                  <w:color w:val="FF0000"/>
                  <w:highlight w:val="yellow"/>
                </w:rPr>
                <w:delText>200</w:delText>
              </w:r>
              <w:bookmarkStart w:id="836" w:name="_Toc523524096"/>
              <w:bookmarkStart w:id="837" w:name="_Toc523524943"/>
              <w:bookmarkStart w:id="838" w:name="_Toc523525720"/>
              <w:bookmarkEnd w:id="836"/>
              <w:bookmarkEnd w:id="837"/>
              <w:bookmarkEnd w:id="838"/>
            </w:del>
          </w:p>
        </w:tc>
        <w:tc>
          <w:tcPr>
            <w:tcW w:w="330" w:type="pct"/>
          </w:tcPr>
          <w:p w14:paraId="59402C7C" w14:textId="1104ED60" w:rsidR="000705A6" w:rsidRPr="000705A6" w:rsidDel="00CF568F" w:rsidRDefault="000705A6" w:rsidP="00F35832">
            <w:pPr>
              <w:rPr>
                <w:del w:id="839" w:author="Lucy Lucy" w:date="2018-09-01T00:07:00Z"/>
                <w:highlight w:val="yellow"/>
              </w:rPr>
            </w:pPr>
            <w:bookmarkStart w:id="840" w:name="_Toc523524097"/>
            <w:bookmarkStart w:id="841" w:name="_Toc523524944"/>
            <w:bookmarkStart w:id="842" w:name="_Toc523525721"/>
            <w:bookmarkEnd w:id="840"/>
            <w:bookmarkEnd w:id="841"/>
            <w:bookmarkEnd w:id="842"/>
          </w:p>
        </w:tc>
        <w:tc>
          <w:tcPr>
            <w:tcW w:w="496" w:type="pct"/>
            <w:vMerge/>
          </w:tcPr>
          <w:p w14:paraId="0DF768F1" w14:textId="051342E9" w:rsidR="000705A6" w:rsidRPr="000705A6" w:rsidDel="00CF568F" w:rsidRDefault="000705A6" w:rsidP="00F35832">
            <w:pPr>
              <w:rPr>
                <w:del w:id="843" w:author="Lucy Lucy" w:date="2018-09-01T00:07:00Z"/>
                <w:highlight w:val="yellow"/>
              </w:rPr>
            </w:pPr>
            <w:bookmarkStart w:id="844" w:name="_Toc523524098"/>
            <w:bookmarkStart w:id="845" w:name="_Toc523524945"/>
            <w:bookmarkStart w:id="846" w:name="_Toc523525722"/>
            <w:bookmarkEnd w:id="844"/>
            <w:bookmarkEnd w:id="845"/>
            <w:bookmarkEnd w:id="846"/>
          </w:p>
        </w:tc>
        <w:tc>
          <w:tcPr>
            <w:tcW w:w="1454" w:type="pct"/>
          </w:tcPr>
          <w:p w14:paraId="67819B7F" w14:textId="4EFA9F9D" w:rsidR="000705A6" w:rsidRPr="000705A6" w:rsidDel="00CF568F" w:rsidRDefault="000705A6" w:rsidP="00F35832">
            <w:pPr>
              <w:jc w:val="left"/>
              <w:rPr>
                <w:del w:id="847" w:author="Lucy Lucy" w:date="2018-09-01T00:07:00Z"/>
                <w:highlight w:val="yellow"/>
              </w:rPr>
            </w:pPr>
            <w:del w:id="848" w:author="Lucy Lucy" w:date="2018-09-01T00:07:00Z">
              <w:r w:rsidRPr="000705A6" w:rsidDel="00CF568F">
                <w:rPr>
                  <w:highlight w:val="yellow"/>
                </w:rPr>
                <w:delText>Địa chỉ đại diện chủ đơn</w:delText>
              </w:r>
              <w:bookmarkStart w:id="849" w:name="_Toc523524099"/>
              <w:bookmarkStart w:id="850" w:name="_Toc523524946"/>
              <w:bookmarkStart w:id="851" w:name="_Toc523525723"/>
              <w:bookmarkEnd w:id="849"/>
              <w:bookmarkEnd w:id="850"/>
              <w:bookmarkEnd w:id="851"/>
            </w:del>
          </w:p>
        </w:tc>
        <w:bookmarkStart w:id="852" w:name="_Toc523524100"/>
        <w:bookmarkStart w:id="853" w:name="_Toc523524947"/>
        <w:bookmarkStart w:id="854" w:name="_Toc523525724"/>
        <w:bookmarkEnd w:id="852"/>
        <w:bookmarkEnd w:id="853"/>
        <w:bookmarkEnd w:id="854"/>
      </w:tr>
      <w:tr w:rsidR="000705A6" w:rsidRPr="009C09B2" w:rsidDel="00CF568F" w14:paraId="15BE1944" w14:textId="42220E84" w:rsidTr="00226219">
        <w:trPr>
          <w:del w:id="855" w:author="Lucy Lucy" w:date="2018-09-01T00:07:00Z"/>
        </w:trPr>
        <w:tc>
          <w:tcPr>
            <w:tcW w:w="1377" w:type="pct"/>
          </w:tcPr>
          <w:p w14:paraId="4EDC84C3" w14:textId="08873D49" w:rsidR="000705A6" w:rsidRPr="000705A6" w:rsidDel="00CF568F" w:rsidRDefault="000705A6" w:rsidP="00F35832">
            <w:pPr>
              <w:rPr>
                <w:del w:id="856" w:author="Lucy Lucy" w:date="2018-09-01T00:07:00Z"/>
                <w:highlight w:val="yellow"/>
              </w:rPr>
            </w:pPr>
            <w:del w:id="857" w:author="Lucy Lucy" w:date="2018-09-01T00:07:00Z">
              <w:r w:rsidRPr="000705A6" w:rsidDel="00CF568F">
                <w:rPr>
                  <w:highlight w:val="yellow"/>
                </w:rPr>
                <w:delText>Rep_Master_Phone</w:delText>
              </w:r>
              <w:bookmarkStart w:id="858" w:name="_Toc523524101"/>
              <w:bookmarkStart w:id="859" w:name="_Toc523524948"/>
              <w:bookmarkStart w:id="860" w:name="_Toc523525725"/>
              <w:bookmarkEnd w:id="858"/>
              <w:bookmarkEnd w:id="859"/>
              <w:bookmarkEnd w:id="860"/>
            </w:del>
          </w:p>
        </w:tc>
        <w:tc>
          <w:tcPr>
            <w:tcW w:w="977" w:type="pct"/>
          </w:tcPr>
          <w:p w14:paraId="7CDE0793" w14:textId="4746C08F" w:rsidR="000705A6" w:rsidRPr="000705A6" w:rsidDel="00CF568F" w:rsidRDefault="000705A6" w:rsidP="00F35832">
            <w:pPr>
              <w:rPr>
                <w:del w:id="861" w:author="Lucy Lucy" w:date="2018-09-01T00:07:00Z"/>
                <w:highlight w:val="yellow"/>
              </w:rPr>
            </w:pPr>
            <w:del w:id="862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63" w:name="_Toc523524102"/>
              <w:bookmarkStart w:id="864" w:name="_Toc523524949"/>
              <w:bookmarkStart w:id="865" w:name="_Toc523525726"/>
              <w:bookmarkEnd w:id="863"/>
              <w:bookmarkEnd w:id="864"/>
              <w:bookmarkEnd w:id="865"/>
            </w:del>
          </w:p>
        </w:tc>
        <w:tc>
          <w:tcPr>
            <w:tcW w:w="367" w:type="pct"/>
          </w:tcPr>
          <w:p w14:paraId="6CD59154" w14:textId="7D5C1A3C" w:rsidR="000705A6" w:rsidRPr="000705A6" w:rsidDel="00CF568F" w:rsidRDefault="003012C2" w:rsidP="00F35832">
            <w:pPr>
              <w:rPr>
                <w:del w:id="866" w:author="Lucy Lucy" w:date="2018-09-01T00:07:00Z"/>
                <w:highlight w:val="yellow"/>
              </w:rPr>
            </w:pPr>
            <w:del w:id="867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868" w:name="_Toc523524103"/>
              <w:bookmarkStart w:id="869" w:name="_Toc523524950"/>
              <w:bookmarkStart w:id="870" w:name="_Toc523525727"/>
              <w:bookmarkEnd w:id="868"/>
              <w:bookmarkEnd w:id="869"/>
              <w:bookmarkEnd w:id="870"/>
            </w:del>
          </w:p>
        </w:tc>
        <w:tc>
          <w:tcPr>
            <w:tcW w:w="330" w:type="pct"/>
          </w:tcPr>
          <w:p w14:paraId="58353854" w14:textId="516772EC" w:rsidR="000705A6" w:rsidRPr="000705A6" w:rsidDel="00CF568F" w:rsidRDefault="000705A6" w:rsidP="00F35832">
            <w:pPr>
              <w:rPr>
                <w:del w:id="871" w:author="Lucy Lucy" w:date="2018-09-01T00:07:00Z"/>
                <w:highlight w:val="yellow"/>
              </w:rPr>
            </w:pPr>
            <w:bookmarkStart w:id="872" w:name="_Toc523524104"/>
            <w:bookmarkStart w:id="873" w:name="_Toc523524951"/>
            <w:bookmarkStart w:id="874" w:name="_Toc523525728"/>
            <w:bookmarkEnd w:id="872"/>
            <w:bookmarkEnd w:id="873"/>
            <w:bookmarkEnd w:id="874"/>
          </w:p>
        </w:tc>
        <w:tc>
          <w:tcPr>
            <w:tcW w:w="496" w:type="pct"/>
            <w:vMerge/>
          </w:tcPr>
          <w:p w14:paraId="0CBECF40" w14:textId="08B0AB05" w:rsidR="000705A6" w:rsidRPr="000705A6" w:rsidDel="00CF568F" w:rsidRDefault="000705A6" w:rsidP="00F35832">
            <w:pPr>
              <w:rPr>
                <w:del w:id="875" w:author="Lucy Lucy" w:date="2018-09-01T00:07:00Z"/>
                <w:highlight w:val="yellow"/>
              </w:rPr>
            </w:pPr>
            <w:bookmarkStart w:id="876" w:name="_Toc523524105"/>
            <w:bookmarkStart w:id="877" w:name="_Toc523524952"/>
            <w:bookmarkStart w:id="878" w:name="_Toc523525729"/>
            <w:bookmarkEnd w:id="876"/>
            <w:bookmarkEnd w:id="877"/>
            <w:bookmarkEnd w:id="878"/>
          </w:p>
        </w:tc>
        <w:tc>
          <w:tcPr>
            <w:tcW w:w="1454" w:type="pct"/>
          </w:tcPr>
          <w:p w14:paraId="0F2190D6" w14:textId="7C9D85C7" w:rsidR="000705A6" w:rsidRPr="000705A6" w:rsidDel="00CF568F" w:rsidRDefault="000705A6" w:rsidP="00F35832">
            <w:pPr>
              <w:jc w:val="left"/>
              <w:rPr>
                <w:del w:id="879" w:author="Lucy Lucy" w:date="2018-09-01T00:07:00Z"/>
                <w:highlight w:val="yellow"/>
              </w:rPr>
            </w:pPr>
            <w:del w:id="880" w:author="Lucy Lucy" w:date="2018-09-01T00:07:00Z">
              <w:r w:rsidRPr="000705A6" w:rsidDel="00CF568F">
                <w:rPr>
                  <w:highlight w:val="yellow"/>
                </w:rPr>
                <w:delText>Số đt đại diện chủ đơn</w:delText>
              </w:r>
              <w:bookmarkStart w:id="881" w:name="_Toc523524106"/>
              <w:bookmarkStart w:id="882" w:name="_Toc523524953"/>
              <w:bookmarkStart w:id="883" w:name="_Toc523525730"/>
              <w:bookmarkEnd w:id="881"/>
              <w:bookmarkEnd w:id="882"/>
              <w:bookmarkEnd w:id="883"/>
            </w:del>
          </w:p>
        </w:tc>
        <w:bookmarkStart w:id="884" w:name="_Toc523524107"/>
        <w:bookmarkStart w:id="885" w:name="_Toc523524954"/>
        <w:bookmarkStart w:id="886" w:name="_Toc523525731"/>
        <w:bookmarkEnd w:id="884"/>
        <w:bookmarkEnd w:id="885"/>
        <w:bookmarkEnd w:id="886"/>
      </w:tr>
      <w:tr w:rsidR="000705A6" w:rsidRPr="009C09B2" w:rsidDel="00CF568F" w14:paraId="7F4AC8E1" w14:textId="046FD9B0" w:rsidTr="00226219">
        <w:trPr>
          <w:del w:id="887" w:author="Lucy Lucy" w:date="2018-09-01T00:07:00Z"/>
        </w:trPr>
        <w:tc>
          <w:tcPr>
            <w:tcW w:w="1377" w:type="pct"/>
          </w:tcPr>
          <w:p w14:paraId="1748A8D8" w14:textId="550ED632" w:rsidR="000705A6" w:rsidRPr="000705A6" w:rsidDel="00CF568F" w:rsidRDefault="000705A6" w:rsidP="00F35832">
            <w:pPr>
              <w:rPr>
                <w:del w:id="888" w:author="Lucy Lucy" w:date="2018-09-01T00:07:00Z"/>
                <w:highlight w:val="yellow"/>
              </w:rPr>
            </w:pPr>
            <w:del w:id="889" w:author="Lucy Lucy" w:date="2018-09-01T00:07:00Z">
              <w:r w:rsidRPr="000705A6" w:rsidDel="00CF568F">
                <w:rPr>
                  <w:highlight w:val="yellow"/>
                </w:rPr>
                <w:delText>Rep_Master_F</w:delText>
              </w:r>
              <w:r w:rsidR="00327DEE" w:rsidDel="00CF568F">
                <w:rPr>
                  <w:highlight w:val="yellow"/>
                </w:rPr>
                <w:delText>ax</w:delText>
              </w:r>
              <w:bookmarkStart w:id="890" w:name="_Toc523524108"/>
              <w:bookmarkStart w:id="891" w:name="_Toc523524955"/>
              <w:bookmarkStart w:id="892" w:name="_Toc523525732"/>
              <w:bookmarkEnd w:id="890"/>
              <w:bookmarkEnd w:id="891"/>
              <w:bookmarkEnd w:id="892"/>
            </w:del>
          </w:p>
        </w:tc>
        <w:tc>
          <w:tcPr>
            <w:tcW w:w="977" w:type="pct"/>
          </w:tcPr>
          <w:p w14:paraId="59821A05" w14:textId="353C2344" w:rsidR="000705A6" w:rsidRPr="000705A6" w:rsidDel="00CF568F" w:rsidRDefault="000705A6" w:rsidP="00F35832">
            <w:pPr>
              <w:rPr>
                <w:del w:id="893" w:author="Lucy Lucy" w:date="2018-09-01T00:07:00Z"/>
                <w:highlight w:val="yellow"/>
              </w:rPr>
            </w:pPr>
            <w:del w:id="894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895" w:name="_Toc523524109"/>
              <w:bookmarkStart w:id="896" w:name="_Toc523524956"/>
              <w:bookmarkStart w:id="897" w:name="_Toc523525733"/>
              <w:bookmarkEnd w:id="895"/>
              <w:bookmarkEnd w:id="896"/>
              <w:bookmarkEnd w:id="897"/>
            </w:del>
          </w:p>
        </w:tc>
        <w:tc>
          <w:tcPr>
            <w:tcW w:w="367" w:type="pct"/>
          </w:tcPr>
          <w:p w14:paraId="6F2D0A74" w14:textId="2CAEC74F" w:rsidR="000705A6" w:rsidRPr="000705A6" w:rsidDel="00CF568F" w:rsidRDefault="003012C2" w:rsidP="00F35832">
            <w:pPr>
              <w:rPr>
                <w:del w:id="898" w:author="Lucy Lucy" w:date="2018-09-01T00:07:00Z"/>
                <w:highlight w:val="yellow"/>
              </w:rPr>
            </w:pPr>
            <w:del w:id="899" w:author="Lucy Lucy" w:date="2018-09-01T00:07:00Z">
              <w:r w:rsidDel="00CF568F">
                <w:rPr>
                  <w:highlight w:val="yellow"/>
                </w:rPr>
                <w:delText>50</w:delText>
              </w:r>
              <w:bookmarkStart w:id="900" w:name="_Toc523524110"/>
              <w:bookmarkStart w:id="901" w:name="_Toc523524957"/>
              <w:bookmarkStart w:id="902" w:name="_Toc523525734"/>
              <w:bookmarkEnd w:id="900"/>
              <w:bookmarkEnd w:id="901"/>
              <w:bookmarkEnd w:id="902"/>
            </w:del>
          </w:p>
        </w:tc>
        <w:tc>
          <w:tcPr>
            <w:tcW w:w="330" w:type="pct"/>
          </w:tcPr>
          <w:p w14:paraId="2DF6FFC6" w14:textId="4820E582" w:rsidR="000705A6" w:rsidRPr="000705A6" w:rsidDel="00CF568F" w:rsidRDefault="000705A6" w:rsidP="00F35832">
            <w:pPr>
              <w:rPr>
                <w:del w:id="903" w:author="Lucy Lucy" w:date="2018-09-01T00:07:00Z"/>
                <w:highlight w:val="yellow"/>
              </w:rPr>
            </w:pPr>
            <w:bookmarkStart w:id="904" w:name="_Toc523524111"/>
            <w:bookmarkStart w:id="905" w:name="_Toc523524958"/>
            <w:bookmarkStart w:id="906" w:name="_Toc523525735"/>
            <w:bookmarkEnd w:id="904"/>
            <w:bookmarkEnd w:id="905"/>
            <w:bookmarkEnd w:id="906"/>
          </w:p>
        </w:tc>
        <w:tc>
          <w:tcPr>
            <w:tcW w:w="496" w:type="pct"/>
            <w:vMerge/>
          </w:tcPr>
          <w:p w14:paraId="77BF1DAD" w14:textId="311194D4" w:rsidR="000705A6" w:rsidRPr="000705A6" w:rsidDel="00CF568F" w:rsidRDefault="000705A6" w:rsidP="00F35832">
            <w:pPr>
              <w:rPr>
                <w:del w:id="907" w:author="Lucy Lucy" w:date="2018-09-01T00:07:00Z"/>
                <w:highlight w:val="yellow"/>
              </w:rPr>
            </w:pPr>
            <w:bookmarkStart w:id="908" w:name="_Toc523524112"/>
            <w:bookmarkStart w:id="909" w:name="_Toc523524959"/>
            <w:bookmarkStart w:id="910" w:name="_Toc523525736"/>
            <w:bookmarkEnd w:id="908"/>
            <w:bookmarkEnd w:id="909"/>
            <w:bookmarkEnd w:id="910"/>
          </w:p>
        </w:tc>
        <w:tc>
          <w:tcPr>
            <w:tcW w:w="1454" w:type="pct"/>
          </w:tcPr>
          <w:p w14:paraId="79E27260" w14:textId="0A875260" w:rsidR="000705A6" w:rsidRPr="000705A6" w:rsidDel="00CF568F" w:rsidRDefault="000705A6" w:rsidP="00F35832">
            <w:pPr>
              <w:jc w:val="left"/>
              <w:rPr>
                <w:del w:id="911" w:author="Lucy Lucy" w:date="2018-09-01T00:07:00Z"/>
                <w:highlight w:val="yellow"/>
              </w:rPr>
            </w:pPr>
            <w:del w:id="912" w:author="Lucy Lucy" w:date="2018-09-01T00:07:00Z">
              <w:r w:rsidRPr="000705A6" w:rsidDel="00CF568F">
                <w:rPr>
                  <w:highlight w:val="yellow"/>
                </w:rPr>
                <w:delText>Số Fax của khách hàng</w:delText>
              </w:r>
              <w:bookmarkStart w:id="913" w:name="_Toc523524113"/>
              <w:bookmarkStart w:id="914" w:name="_Toc523524960"/>
              <w:bookmarkStart w:id="915" w:name="_Toc523525737"/>
              <w:bookmarkEnd w:id="913"/>
              <w:bookmarkEnd w:id="914"/>
              <w:bookmarkEnd w:id="915"/>
            </w:del>
          </w:p>
        </w:tc>
        <w:bookmarkStart w:id="916" w:name="_Toc523524114"/>
        <w:bookmarkStart w:id="917" w:name="_Toc523524961"/>
        <w:bookmarkStart w:id="918" w:name="_Toc523525738"/>
        <w:bookmarkEnd w:id="916"/>
        <w:bookmarkEnd w:id="917"/>
        <w:bookmarkEnd w:id="918"/>
      </w:tr>
      <w:tr w:rsidR="000705A6" w:rsidRPr="009C09B2" w:rsidDel="00CF568F" w14:paraId="4D8F772D" w14:textId="39583618" w:rsidTr="00226219">
        <w:trPr>
          <w:del w:id="919" w:author="Lucy Lucy" w:date="2018-09-01T00:07:00Z"/>
        </w:trPr>
        <w:tc>
          <w:tcPr>
            <w:tcW w:w="1377" w:type="pct"/>
          </w:tcPr>
          <w:p w14:paraId="59970690" w14:textId="50490B50" w:rsidR="000705A6" w:rsidRPr="000705A6" w:rsidDel="00CF568F" w:rsidRDefault="000705A6" w:rsidP="00F35832">
            <w:pPr>
              <w:rPr>
                <w:del w:id="920" w:author="Lucy Lucy" w:date="2018-09-01T00:07:00Z"/>
                <w:highlight w:val="yellow"/>
              </w:rPr>
            </w:pPr>
            <w:del w:id="921" w:author="Lucy Lucy" w:date="2018-09-01T00:07:00Z">
              <w:r w:rsidRPr="000705A6" w:rsidDel="00CF568F">
                <w:rPr>
                  <w:highlight w:val="yellow"/>
                </w:rPr>
                <w:delText>Rep_Master_E</w:delText>
              </w:r>
              <w:r w:rsidR="00327DEE" w:rsidDel="00CF568F">
                <w:rPr>
                  <w:highlight w:val="yellow"/>
                </w:rPr>
                <w:delText>mail</w:delText>
              </w:r>
              <w:bookmarkStart w:id="922" w:name="_Toc523524115"/>
              <w:bookmarkStart w:id="923" w:name="_Toc523524962"/>
              <w:bookmarkStart w:id="924" w:name="_Toc523525739"/>
              <w:bookmarkEnd w:id="922"/>
              <w:bookmarkEnd w:id="923"/>
              <w:bookmarkEnd w:id="924"/>
            </w:del>
          </w:p>
        </w:tc>
        <w:tc>
          <w:tcPr>
            <w:tcW w:w="977" w:type="pct"/>
          </w:tcPr>
          <w:p w14:paraId="11E3A9B7" w14:textId="4D4F7DA7" w:rsidR="000705A6" w:rsidRPr="000705A6" w:rsidDel="00CF568F" w:rsidRDefault="000705A6" w:rsidP="00F35832">
            <w:pPr>
              <w:rPr>
                <w:del w:id="925" w:author="Lucy Lucy" w:date="2018-09-01T00:07:00Z"/>
                <w:highlight w:val="yellow"/>
              </w:rPr>
            </w:pPr>
            <w:del w:id="926" w:author="Lucy Lucy" w:date="2018-09-01T00:07:00Z">
              <w:r w:rsidRPr="000705A6" w:rsidDel="00CF568F">
                <w:rPr>
                  <w:highlight w:val="yellow"/>
                </w:rPr>
                <w:delText>VARCHAR2</w:delText>
              </w:r>
              <w:bookmarkStart w:id="927" w:name="_Toc523524116"/>
              <w:bookmarkStart w:id="928" w:name="_Toc523524963"/>
              <w:bookmarkStart w:id="929" w:name="_Toc523525740"/>
              <w:bookmarkEnd w:id="927"/>
              <w:bookmarkEnd w:id="928"/>
              <w:bookmarkEnd w:id="929"/>
            </w:del>
          </w:p>
        </w:tc>
        <w:tc>
          <w:tcPr>
            <w:tcW w:w="367" w:type="pct"/>
          </w:tcPr>
          <w:p w14:paraId="65F29E6E" w14:textId="7D944349" w:rsidR="000705A6" w:rsidRPr="000705A6" w:rsidDel="00CF568F" w:rsidRDefault="000705A6" w:rsidP="00F35832">
            <w:pPr>
              <w:rPr>
                <w:del w:id="930" w:author="Lucy Lucy" w:date="2018-09-01T00:07:00Z"/>
                <w:highlight w:val="yellow"/>
              </w:rPr>
            </w:pPr>
            <w:del w:id="931" w:author="Lucy Lucy" w:date="2018-09-01T00:07:00Z">
              <w:r w:rsidRPr="000705A6" w:rsidDel="00CF568F">
                <w:rPr>
                  <w:highlight w:val="yellow"/>
                </w:rPr>
                <w:delText>50</w:delText>
              </w:r>
              <w:bookmarkStart w:id="932" w:name="_Toc523524117"/>
              <w:bookmarkStart w:id="933" w:name="_Toc523524964"/>
              <w:bookmarkStart w:id="934" w:name="_Toc523525741"/>
              <w:bookmarkEnd w:id="932"/>
              <w:bookmarkEnd w:id="933"/>
              <w:bookmarkEnd w:id="934"/>
            </w:del>
          </w:p>
        </w:tc>
        <w:tc>
          <w:tcPr>
            <w:tcW w:w="330" w:type="pct"/>
          </w:tcPr>
          <w:p w14:paraId="27B4D0B5" w14:textId="3BE63CA2" w:rsidR="000705A6" w:rsidRPr="000705A6" w:rsidDel="00CF568F" w:rsidRDefault="000705A6" w:rsidP="00F35832">
            <w:pPr>
              <w:rPr>
                <w:del w:id="935" w:author="Lucy Lucy" w:date="2018-09-01T00:07:00Z"/>
                <w:highlight w:val="yellow"/>
              </w:rPr>
            </w:pPr>
            <w:bookmarkStart w:id="936" w:name="_Toc523524118"/>
            <w:bookmarkStart w:id="937" w:name="_Toc523524965"/>
            <w:bookmarkStart w:id="938" w:name="_Toc523525742"/>
            <w:bookmarkEnd w:id="936"/>
            <w:bookmarkEnd w:id="937"/>
            <w:bookmarkEnd w:id="938"/>
          </w:p>
        </w:tc>
        <w:tc>
          <w:tcPr>
            <w:tcW w:w="496" w:type="pct"/>
            <w:vMerge/>
          </w:tcPr>
          <w:p w14:paraId="5EB77510" w14:textId="0AB0E919" w:rsidR="000705A6" w:rsidRPr="000705A6" w:rsidDel="00CF568F" w:rsidRDefault="000705A6" w:rsidP="00F35832">
            <w:pPr>
              <w:rPr>
                <w:del w:id="939" w:author="Lucy Lucy" w:date="2018-09-01T00:07:00Z"/>
                <w:highlight w:val="yellow"/>
              </w:rPr>
            </w:pPr>
            <w:bookmarkStart w:id="940" w:name="_Toc523524119"/>
            <w:bookmarkStart w:id="941" w:name="_Toc523524966"/>
            <w:bookmarkStart w:id="942" w:name="_Toc523525743"/>
            <w:bookmarkEnd w:id="940"/>
            <w:bookmarkEnd w:id="941"/>
            <w:bookmarkEnd w:id="942"/>
          </w:p>
        </w:tc>
        <w:tc>
          <w:tcPr>
            <w:tcW w:w="1454" w:type="pct"/>
          </w:tcPr>
          <w:p w14:paraId="3F12C154" w14:textId="3FEB1A2E" w:rsidR="000705A6" w:rsidRPr="000705A6" w:rsidDel="00CF568F" w:rsidRDefault="000705A6" w:rsidP="00F35832">
            <w:pPr>
              <w:jc w:val="left"/>
              <w:rPr>
                <w:del w:id="943" w:author="Lucy Lucy" w:date="2018-09-01T00:07:00Z"/>
                <w:highlight w:val="yellow"/>
              </w:rPr>
            </w:pPr>
            <w:del w:id="944" w:author="Lucy Lucy" w:date="2018-09-01T00:07:00Z">
              <w:r w:rsidRPr="000705A6" w:rsidDel="00CF568F">
                <w:rPr>
                  <w:highlight w:val="yellow"/>
                </w:rPr>
                <w:delText>eMail của khách hàng</w:delText>
              </w:r>
              <w:bookmarkStart w:id="945" w:name="_Toc523524120"/>
              <w:bookmarkStart w:id="946" w:name="_Toc523524967"/>
              <w:bookmarkStart w:id="947" w:name="_Toc523525744"/>
              <w:bookmarkEnd w:id="945"/>
              <w:bookmarkEnd w:id="946"/>
              <w:bookmarkEnd w:id="947"/>
            </w:del>
          </w:p>
        </w:tc>
        <w:bookmarkStart w:id="948" w:name="_Toc523524121"/>
        <w:bookmarkStart w:id="949" w:name="_Toc523524968"/>
        <w:bookmarkStart w:id="950" w:name="_Toc523525745"/>
        <w:bookmarkEnd w:id="948"/>
        <w:bookmarkEnd w:id="949"/>
        <w:bookmarkEnd w:id="950"/>
      </w:tr>
      <w:tr w:rsidR="00336DAF" w:rsidRPr="009C09B2" w:rsidDel="00CF568F" w14:paraId="5F984460" w14:textId="7BB9100F" w:rsidTr="00226219">
        <w:trPr>
          <w:del w:id="951" w:author="Lucy Lucy" w:date="2018-09-01T00:07:00Z"/>
        </w:trPr>
        <w:tc>
          <w:tcPr>
            <w:tcW w:w="1377" w:type="pct"/>
          </w:tcPr>
          <w:p w14:paraId="7FCB5271" w14:textId="08201954" w:rsidR="00336DAF" w:rsidRPr="009C09B2" w:rsidDel="00CF568F" w:rsidRDefault="00336DAF" w:rsidP="00F35832">
            <w:pPr>
              <w:rPr>
                <w:del w:id="952" w:author="Lucy Lucy" w:date="2018-09-01T00:07:00Z"/>
              </w:rPr>
            </w:pPr>
            <w:del w:id="953" w:author="Lucy Lucy" w:date="2018-09-01T00:07:00Z">
              <w:r w:rsidRPr="009C09B2" w:rsidDel="00CF568F">
                <w:delText>Status</w:delText>
              </w:r>
              <w:bookmarkStart w:id="954" w:name="_Toc523524122"/>
              <w:bookmarkStart w:id="955" w:name="_Toc523524969"/>
              <w:bookmarkStart w:id="956" w:name="_Toc523525746"/>
              <w:bookmarkEnd w:id="954"/>
              <w:bookmarkEnd w:id="955"/>
              <w:bookmarkEnd w:id="956"/>
            </w:del>
          </w:p>
        </w:tc>
        <w:tc>
          <w:tcPr>
            <w:tcW w:w="977" w:type="pct"/>
          </w:tcPr>
          <w:p w14:paraId="3626A6F9" w14:textId="5278607D" w:rsidR="00336DAF" w:rsidRPr="009C09B2" w:rsidDel="00CF568F" w:rsidRDefault="00336DAF" w:rsidP="00F35832">
            <w:pPr>
              <w:rPr>
                <w:del w:id="957" w:author="Lucy Lucy" w:date="2018-09-01T00:07:00Z"/>
              </w:rPr>
            </w:pPr>
            <w:del w:id="958" w:author="Lucy Lucy" w:date="2018-09-01T00:07:00Z">
              <w:r w:rsidRPr="009C09B2" w:rsidDel="00CF568F">
                <w:delText>NUMBER</w:delText>
              </w:r>
              <w:bookmarkStart w:id="959" w:name="_Toc523524123"/>
              <w:bookmarkStart w:id="960" w:name="_Toc523524970"/>
              <w:bookmarkStart w:id="961" w:name="_Toc523525747"/>
              <w:bookmarkEnd w:id="959"/>
              <w:bookmarkEnd w:id="960"/>
              <w:bookmarkEnd w:id="961"/>
            </w:del>
          </w:p>
        </w:tc>
        <w:tc>
          <w:tcPr>
            <w:tcW w:w="367" w:type="pct"/>
          </w:tcPr>
          <w:p w14:paraId="03E063EB" w14:textId="6F1A855B" w:rsidR="00336DAF" w:rsidRPr="009C09B2" w:rsidDel="00CF568F" w:rsidRDefault="00336DAF" w:rsidP="00F35832">
            <w:pPr>
              <w:rPr>
                <w:del w:id="962" w:author="Lucy Lucy" w:date="2018-09-01T00:07:00Z"/>
              </w:rPr>
            </w:pPr>
            <w:del w:id="963" w:author="Lucy Lucy" w:date="2018-09-01T00:07:00Z">
              <w:r w:rsidRPr="009C09B2" w:rsidDel="00CF568F">
                <w:delText>2</w:delText>
              </w:r>
              <w:bookmarkStart w:id="964" w:name="_Toc523524124"/>
              <w:bookmarkStart w:id="965" w:name="_Toc523524971"/>
              <w:bookmarkStart w:id="966" w:name="_Toc523525748"/>
              <w:bookmarkEnd w:id="964"/>
              <w:bookmarkEnd w:id="965"/>
              <w:bookmarkEnd w:id="966"/>
            </w:del>
          </w:p>
        </w:tc>
        <w:tc>
          <w:tcPr>
            <w:tcW w:w="330" w:type="pct"/>
          </w:tcPr>
          <w:p w14:paraId="5265F075" w14:textId="677AEE1D" w:rsidR="00336DAF" w:rsidRPr="009C09B2" w:rsidDel="00CF568F" w:rsidRDefault="00336DAF" w:rsidP="00F35832">
            <w:pPr>
              <w:rPr>
                <w:del w:id="967" w:author="Lucy Lucy" w:date="2018-09-01T00:07:00Z"/>
              </w:rPr>
            </w:pPr>
            <w:bookmarkStart w:id="968" w:name="_Toc523524125"/>
            <w:bookmarkStart w:id="969" w:name="_Toc523524972"/>
            <w:bookmarkStart w:id="970" w:name="_Toc523525749"/>
            <w:bookmarkEnd w:id="968"/>
            <w:bookmarkEnd w:id="969"/>
            <w:bookmarkEnd w:id="970"/>
          </w:p>
        </w:tc>
        <w:tc>
          <w:tcPr>
            <w:tcW w:w="496" w:type="pct"/>
          </w:tcPr>
          <w:p w14:paraId="2BC69A49" w14:textId="720DCAB0" w:rsidR="00336DAF" w:rsidRPr="009C09B2" w:rsidDel="00CF568F" w:rsidRDefault="00336DAF" w:rsidP="00F35832">
            <w:pPr>
              <w:rPr>
                <w:del w:id="971" w:author="Lucy Lucy" w:date="2018-09-01T00:07:00Z"/>
              </w:rPr>
            </w:pPr>
            <w:bookmarkStart w:id="972" w:name="_Toc523524126"/>
            <w:bookmarkStart w:id="973" w:name="_Toc523524973"/>
            <w:bookmarkStart w:id="974" w:name="_Toc523525750"/>
            <w:bookmarkEnd w:id="972"/>
            <w:bookmarkEnd w:id="973"/>
            <w:bookmarkEnd w:id="974"/>
          </w:p>
        </w:tc>
        <w:tc>
          <w:tcPr>
            <w:tcW w:w="1454" w:type="pct"/>
          </w:tcPr>
          <w:p w14:paraId="5EE878A8" w14:textId="4176122C" w:rsidR="00336DAF" w:rsidDel="00CF568F" w:rsidRDefault="00336DAF" w:rsidP="00F35832">
            <w:pPr>
              <w:jc w:val="left"/>
              <w:rPr>
                <w:del w:id="975" w:author="Lucy Lucy" w:date="2018-09-01T00:07:00Z"/>
              </w:rPr>
            </w:pPr>
            <w:del w:id="976" w:author="Lucy Lucy" w:date="2018-09-01T00:07:00Z">
              <w:r w:rsidRPr="009C09B2" w:rsidDel="00CF568F">
                <w:delText>Trạng thái đơn</w:delText>
              </w:r>
              <w:bookmarkStart w:id="977" w:name="_Toc523524127"/>
              <w:bookmarkStart w:id="978" w:name="_Toc523524974"/>
              <w:bookmarkStart w:id="979" w:name="_Toc523525751"/>
              <w:bookmarkEnd w:id="977"/>
              <w:bookmarkEnd w:id="978"/>
              <w:bookmarkEnd w:id="979"/>
            </w:del>
          </w:p>
          <w:p w14:paraId="0FBA2DAF" w14:textId="69A40257" w:rsidR="00327DEE" w:rsidDel="00CF568F" w:rsidRDefault="00327DEE" w:rsidP="00F35832">
            <w:pPr>
              <w:jc w:val="left"/>
              <w:rPr>
                <w:del w:id="980" w:author="Lucy Lucy" w:date="2018-09-01T00:07:00Z"/>
              </w:rPr>
            </w:pPr>
            <w:del w:id="981" w:author="Lucy Lucy" w:date="2018-09-01T00:07:00Z">
              <w:r w:rsidDel="00CF568F">
                <w:delText>0: Lưu tạm</w:delText>
              </w:r>
              <w:bookmarkStart w:id="982" w:name="_Toc523524128"/>
              <w:bookmarkStart w:id="983" w:name="_Toc523524975"/>
              <w:bookmarkStart w:id="984" w:name="_Toc523525752"/>
              <w:bookmarkEnd w:id="982"/>
              <w:bookmarkEnd w:id="983"/>
              <w:bookmarkEnd w:id="984"/>
            </w:del>
          </w:p>
          <w:p w14:paraId="7076E5D9" w14:textId="53FAB412" w:rsidR="00327DEE" w:rsidDel="00CF568F" w:rsidRDefault="00327DEE" w:rsidP="00F35832">
            <w:pPr>
              <w:jc w:val="left"/>
              <w:rPr>
                <w:del w:id="985" w:author="Lucy Lucy" w:date="2018-09-01T00:07:00Z"/>
              </w:rPr>
            </w:pPr>
            <w:del w:id="986" w:author="Lucy Lucy" w:date="2018-09-01T00:07:00Z">
              <w:r w:rsidDel="00CF568F">
                <w:delText>1: Đã gửi cho admin, chờ phân cho luật sư</w:delText>
              </w:r>
              <w:bookmarkStart w:id="987" w:name="_Toc523524129"/>
              <w:bookmarkStart w:id="988" w:name="_Toc523524976"/>
              <w:bookmarkStart w:id="989" w:name="_Toc523525753"/>
              <w:bookmarkEnd w:id="987"/>
              <w:bookmarkEnd w:id="988"/>
              <w:bookmarkEnd w:id="989"/>
            </w:del>
          </w:p>
          <w:p w14:paraId="58797DAF" w14:textId="53DB0907" w:rsidR="00327DEE" w:rsidDel="00CF568F" w:rsidRDefault="00327DEE" w:rsidP="00F35832">
            <w:pPr>
              <w:jc w:val="left"/>
              <w:rPr>
                <w:del w:id="990" w:author="Lucy Lucy" w:date="2018-09-01T00:07:00Z"/>
              </w:rPr>
            </w:pPr>
            <w:del w:id="991" w:author="Lucy Lucy" w:date="2018-09-01T00:07:00Z">
              <w:r w:rsidDel="00CF568F">
                <w:delText>2: Đã gửi cho luật sư</w:delText>
              </w:r>
              <w:bookmarkStart w:id="992" w:name="_Toc523524130"/>
              <w:bookmarkStart w:id="993" w:name="_Toc523524977"/>
              <w:bookmarkStart w:id="994" w:name="_Toc523525754"/>
              <w:bookmarkEnd w:id="992"/>
              <w:bookmarkEnd w:id="993"/>
              <w:bookmarkEnd w:id="994"/>
            </w:del>
          </w:p>
          <w:p w14:paraId="7B947F55" w14:textId="14F6405D" w:rsidR="00327DEE" w:rsidDel="00CF568F" w:rsidRDefault="00327DEE" w:rsidP="00F35832">
            <w:pPr>
              <w:jc w:val="left"/>
              <w:rPr>
                <w:del w:id="995" w:author="Lucy Lucy" w:date="2018-09-01T00:07:00Z"/>
              </w:rPr>
            </w:pPr>
            <w:del w:id="996" w:author="Lucy Lucy" w:date="2018-09-01T00:07:00Z">
              <w:r w:rsidDel="00CF568F">
                <w:delText>3: Luật sư đã confirm đơn</w:delText>
              </w:r>
              <w:bookmarkStart w:id="997" w:name="_Toc523524131"/>
              <w:bookmarkStart w:id="998" w:name="_Toc523524978"/>
              <w:bookmarkStart w:id="999" w:name="_Toc523525755"/>
              <w:bookmarkEnd w:id="997"/>
              <w:bookmarkEnd w:id="998"/>
              <w:bookmarkEnd w:id="999"/>
            </w:del>
          </w:p>
          <w:p w14:paraId="59CEDCAD" w14:textId="460FFC10" w:rsidR="00327DEE" w:rsidDel="00CF568F" w:rsidRDefault="00327DEE" w:rsidP="00F35832">
            <w:pPr>
              <w:jc w:val="left"/>
              <w:rPr>
                <w:del w:id="1000" w:author="Lucy Lucy" w:date="2018-09-01T00:07:00Z"/>
              </w:rPr>
            </w:pPr>
            <w:del w:id="1001" w:author="Lucy Lucy" w:date="2018-09-01T00:07:00Z">
              <w:r w:rsidDel="00CF568F">
                <w:delText>4: Chờ KH confirm</w:delText>
              </w:r>
              <w:bookmarkStart w:id="1002" w:name="_Toc523524132"/>
              <w:bookmarkStart w:id="1003" w:name="_Toc523524979"/>
              <w:bookmarkStart w:id="1004" w:name="_Toc523525756"/>
              <w:bookmarkEnd w:id="1002"/>
              <w:bookmarkEnd w:id="1003"/>
              <w:bookmarkEnd w:id="1004"/>
            </w:del>
          </w:p>
          <w:p w14:paraId="4328703F" w14:textId="6E45C834" w:rsidR="00327DEE" w:rsidDel="00CF568F" w:rsidRDefault="00327DEE" w:rsidP="00F35832">
            <w:pPr>
              <w:jc w:val="left"/>
              <w:rPr>
                <w:del w:id="1005" w:author="Lucy Lucy" w:date="2018-09-01T00:07:00Z"/>
              </w:rPr>
            </w:pPr>
            <w:del w:id="1006" w:author="Lucy Lucy" w:date="2018-09-01T00:07:00Z">
              <w:r w:rsidDel="00CF568F">
                <w:delText>5: KH đã xác nhận</w:delText>
              </w:r>
              <w:bookmarkStart w:id="1007" w:name="_Toc523524133"/>
              <w:bookmarkStart w:id="1008" w:name="_Toc523524980"/>
              <w:bookmarkStart w:id="1009" w:name="_Toc523525757"/>
              <w:bookmarkEnd w:id="1007"/>
              <w:bookmarkEnd w:id="1008"/>
              <w:bookmarkEnd w:id="1009"/>
            </w:del>
          </w:p>
          <w:p w14:paraId="46624B00" w14:textId="061E5D4B" w:rsidR="008C1BAB" w:rsidDel="00CF568F" w:rsidRDefault="008C1BAB" w:rsidP="00F35832">
            <w:pPr>
              <w:jc w:val="left"/>
              <w:rPr>
                <w:del w:id="1010" w:author="Lucy Lucy" w:date="2018-09-01T00:07:00Z"/>
              </w:rPr>
            </w:pPr>
            <w:del w:id="1011" w:author="Lucy Lucy" w:date="2018-09-01T00:07:00Z">
              <w:r w:rsidDel="00CF568F">
                <w:delText>51: KH đã reject</w:delText>
              </w:r>
              <w:bookmarkStart w:id="1012" w:name="_Toc523524134"/>
              <w:bookmarkStart w:id="1013" w:name="_Toc523524981"/>
              <w:bookmarkStart w:id="1014" w:name="_Toc523525758"/>
              <w:bookmarkEnd w:id="1012"/>
              <w:bookmarkEnd w:id="1013"/>
              <w:bookmarkEnd w:id="1014"/>
            </w:del>
          </w:p>
          <w:p w14:paraId="7D19BDEE" w14:textId="1B93448A" w:rsidR="00327DEE" w:rsidRPr="009C09B2" w:rsidDel="00CF568F" w:rsidRDefault="00327DEE" w:rsidP="00F35832">
            <w:pPr>
              <w:jc w:val="left"/>
              <w:rPr>
                <w:del w:id="1015" w:author="Lucy Lucy" w:date="2018-09-01T00:07:00Z"/>
              </w:rPr>
            </w:pPr>
            <w:del w:id="1016" w:author="Lucy Lucy" w:date="2018-09-01T00:07:00Z">
              <w:r w:rsidDel="00CF568F">
                <w:delText>6: Đã gửi lên cục</w:delText>
              </w:r>
              <w:bookmarkStart w:id="1017" w:name="_Toc523524135"/>
              <w:bookmarkStart w:id="1018" w:name="_Toc523524982"/>
              <w:bookmarkStart w:id="1019" w:name="_Toc523525759"/>
              <w:bookmarkEnd w:id="1017"/>
              <w:bookmarkEnd w:id="1018"/>
              <w:bookmarkEnd w:id="1019"/>
            </w:del>
          </w:p>
        </w:tc>
        <w:bookmarkStart w:id="1020" w:name="_Toc523524136"/>
        <w:bookmarkStart w:id="1021" w:name="_Toc523524983"/>
        <w:bookmarkStart w:id="1022" w:name="_Toc523525760"/>
        <w:bookmarkEnd w:id="1020"/>
        <w:bookmarkEnd w:id="1021"/>
        <w:bookmarkEnd w:id="1022"/>
      </w:tr>
      <w:tr w:rsidR="00336DAF" w:rsidRPr="009C09B2" w:rsidDel="00CF568F" w14:paraId="56A5F6DC" w14:textId="62E7C57E" w:rsidTr="00226219">
        <w:trPr>
          <w:del w:id="1023" w:author="Lucy Lucy" w:date="2018-09-01T00:07:00Z"/>
        </w:trPr>
        <w:tc>
          <w:tcPr>
            <w:tcW w:w="1377" w:type="pct"/>
          </w:tcPr>
          <w:p w14:paraId="6F840CE2" w14:textId="05AA1CEB" w:rsidR="00336DAF" w:rsidRPr="009C09B2" w:rsidDel="00CF568F" w:rsidRDefault="00336DAF" w:rsidP="00F35832">
            <w:pPr>
              <w:rPr>
                <w:del w:id="1024" w:author="Lucy Lucy" w:date="2018-09-01T00:07:00Z"/>
              </w:rPr>
            </w:pPr>
            <w:del w:id="1025" w:author="Lucy Lucy" w:date="2018-09-01T00:07:00Z">
              <w:r w:rsidRPr="009C09B2" w:rsidDel="00CF568F">
                <w:delText>Status_Form</w:delText>
              </w:r>
              <w:bookmarkStart w:id="1026" w:name="_Toc523524137"/>
              <w:bookmarkStart w:id="1027" w:name="_Toc523524984"/>
              <w:bookmarkStart w:id="1028" w:name="_Toc523525761"/>
              <w:bookmarkEnd w:id="1026"/>
              <w:bookmarkEnd w:id="1027"/>
              <w:bookmarkEnd w:id="1028"/>
            </w:del>
          </w:p>
        </w:tc>
        <w:tc>
          <w:tcPr>
            <w:tcW w:w="977" w:type="pct"/>
          </w:tcPr>
          <w:p w14:paraId="37EF3D87" w14:textId="6A241472" w:rsidR="00336DAF" w:rsidRPr="009C09B2" w:rsidDel="00CF568F" w:rsidRDefault="00336DAF" w:rsidP="00F35832">
            <w:pPr>
              <w:rPr>
                <w:del w:id="1029" w:author="Lucy Lucy" w:date="2018-09-01T00:07:00Z"/>
              </w:rPr>
            </w:pPr>
            <w:del w:id="1030" w:author="Lucy Lucy" w:date="2018-09-01T00:07:00Z">
              <w:r w:rsidRPr="009C09B2" w:rsidDel="00CF568F">
                <w:delText>NUMBER</w:delText>
              </w:r>
              <w:bookmarkStart w:id="1031" w:name="_Toc523524138"/>
              <w:bookmarkStart w:id="1032" w:name="_Toc523524985"/>
              <w:bookmarkStart w:id="1033" w:name="_Toc523525762"/>
              <w:bookmarkEnd w:id="1031"/>
              <w:bookmarkEnd w:id="1032"/>
              <w:bookmarkEnd w:id="1033"/>
            </w:del>
          </w:p>
        </w:tc>
        <w:tc>
          <w:tcPr>
            <w:tcW w:w="367" w:type="pct"/>
          </w:tcPr>
          <w:p w14:paraId="70182E98" w14:textId="053158A5" w:rsidR="00336DAF" w:rsidRPr="009C09B2" w:rsidDel="00CF568F" w:rsidRDefault="00336DAF" w:rsidP="00F35832">
            <w:pPr>
              <w:rPr>
                <w:del w:id="1034" w:author="Lucy Lucy" w:date="2018-09-01T00:07:00Z"/>
              </w:rPr>
            </w:pPr>
            <w:del w:id="1035" w:author="Lucy Lucy" w:date="2018-09-01T00:07:00Z">
              <w:r w:rsidRPr="009C09B2" w:rsidDel="00CF568F">
                <w:delText>2</w:delText>
              </w:r>
              <w:bookmarkStart w:id="1036" w:name="_Toc523524139"/>
              <w:bookmarkStart w:id="1037" w:name="_Toc523524986"/>
              <w:bookmarkStart w:id="1038" w:name="_Toc523525763"/>
              <w:bookmarkEnd w:id="1036"/>
              <w:bookmarkEnd w:id="1037"/>
              <w:bookmarkEnd w:id="1038"/>
            </w:del>
          </w:p>
        </w:tc>
        <w:tc>
          <w:tcPr>
            <w:tcW w:w="330" w:type="pct"/>
          </w:tcPr>
          <w:p w14:paraId="6AC07327" w14:textId="512275C0" w:rsidR="00336DAF" w:rsidRPr="009C09B2" w:rsidDel="00CF568F" w:rsidRDefault="00336DAF" w:rsidP="00F35832">
            <w:pPr>
              <w:rPr>
                <w:del w:id="1039" w:author="Lucy Lucy" w:date="2018-09-01T00:07:00Z"/>
              </w:rPr>
            </w:pPr>
            <w:bookmarkStart w:id="1040" w:name="_Toc523524140"/>
            <w:bookmarkStart w:id="1041" w:name="_Toc523524987"/>
            <w:bookmarkStart w:id="1042" w:name="_Toc523525764"/>
            <w:bookmarkEnd w:id="1040"/>
            <w:bookmarkEnd w:id="1041"/>
            <w:bookmarkEnd w:id="1042"/>
          </w:p>
        </w:tc>
        <w:tc>
          <w:tcPr>
            <w:tcW w:w="496" w:type="pct"/>
          </w:tcPr>
          <w:p w14:paraId="740E9BC5" w14:textId="320C2F5A" w:rsidR="00336DAF" w:rsidRPr="009C09B2" w:rsidDel="00CF568F" w:rsidRDefault="00336DAF" w:rsidP="00F35832">
            <w:pPr>
              <w:rPr>
                <w:del w:id="1043" w:author="Lucy Lucy" w:date="2018-09-01T00:07:00Z"/>
              </w:rPr>
            </w:pPr>
            <w:bookmarkStart w:id="1044" w:name="_Toc523524141"/>
            <w:bookmarkStart w:id="1045" w:name="_Toc523524988"/>
            <w:bookmarkStart w:id="1046" w:name="_Toc523525765"/>
            <w:bookmarkEnd w:id="1044"/>
            <w:bookmarkEnd w:id="1045"/>
            <w:bookmarkEnd w:id="1046"/>
          </w:p>
        </w:tc>
        <w:tc>
          <w:tcPr>
            <w:tcW w:w="1454" w:type="pct"/>
          </w:tcPr>
          <w:p w14:paraId="43FC59F3" w14:textId="35421AE5" w:rsidR="00336DAF" w:rsidDel="00CF568F" w:rsidRDefault="00336DAF" w:rsidP="00F35832">
            <w:pPr>
              <w:jc w:val="left"/>
              <w:rPr>
                <w:del w:id="1047" w:author="Lucy Lucy" w:date="2018-09-01T00:07:00Z"/>
              </w:rPr>
            </w:pPr>
            <w:del w:id="1048" w:author="Lucy Lucy" w:date="2018-09-01T00:07:00Z">
              <w:r w:rsidRPr="009C09B2" w:rsidDel="00CF568F">
                <w:delText>Trạng thái hình thức</w:delText>
              </w:r>
              <w:bookmarkStart w:id="1049" w:name="_Toc523524142"/>
              <w:bookmarkStart w:id="1050" w:name="_Toc523524989"/>
              <w:bookmarkStart w:id="1051" w:name="_Toc523525766"/>
              <w:bookmarkEnd w:id="1049"/>
              <w:bookmarkEnd w:id="1050"/>
              <w:bookmarkEnd w:id="1051"/>
            </w:del>
          </w:p>
          <w:p w14:paraId="3593104D" w14:textId="440E8E7F" w:rsidR="00457C3B" w:rsidDel="00CF568F" w:rsidRDefault="00457C3B" w:rsidP="00F35832">
            <w:pPr>
              <w:jc w:val="left"/>
              <w:rPr>
                <w:del w:id="1052" w:author="Lucy Lucy" w:date="2018-09-01T00:07:00Z"/>
              </w:rPr>
            </w:pPr>
            <w:del w:id="1053" w:author="Lucy Lucy" w:date="2018-09-01T00:07:00Z">
              <w:r w:rsidDel="00CF568F">
                <w:delText>1: Đồng ý</w:delText>
              </w:r>
              <w:bookmarkStart w:id="1054" w:name="_Toc523524143"/>
              <w:bookmarkStart w:id="1055" w:name="_Toc523524990"/>
              <w:bookmarkStart w:id="1056" w:name="_Toc523525767"/>
              <w:bookmarkEnd w:id="1054"/>
              <w:bookmarkEnd w:id="1055"/>
              <w:bookmarkEnd w:id="1056"/>
            </w:del>
          </w:p>
          <w:p w14:paraId="6F7AD763" w14:textId="4ED8815E" w:rsidR="00457C3B" w:rsidRPr="009C09B2" w:rsidDel="00CF568F" w:rsidRDefault="00457C3B" w:rsidP="00F35832">
            <w:pPr>
              <w:jc w:val="left"/>
              <w:rPr>
                <w:del w:id="1057" w:author="Lucy Lucy" w:date="2018-09-01T00:07:00Z"/>
              </w:rPr>
            </w:pPr>
            <w:del w:id="1058" w:author="Lucy Lucy" w:date="2018-09-01T00:07:00Z">
              <w:r w:rsidDel="00CF568F">
                <w:delText>2: Từ chối</w:delText>
              </w:r>
              <w:bookmarkStart w:id="1059" w:name="_Toc523524144"/>
              <w:bookmarkStart w:id="1060" w:name="_Toc523524991"/>
              <w:bookmarkStart w:id="1061" w:name="_Toc523525768"/>
              <w:bookmarkEnd w:id="1059"/>
              <w:bookmarkEnd w:id="1060"/>
              <w:bookmarkEnd w:id="1061"/>
            </w:del>
          </w:p>
        </w:tc>
        <w:bookmarkStart w:id="1062" w:name="_Toc523524145"/>
        <w:bookmarkStart w:id="1063" w:name="_Toc523524992"/>
        <w:bookmarkStart w:id="1064" w:name="_Toc523525769"/>
        <w:bookmarkEnd w:id="1062"/>
        <w:bookmarkEnd w:id="1063"/>
        <w:bookmarkEnd w:id="1064"/>
      </w:tr>
      <w:tr w:rsidR="00336DAF" w:rsidRPr="009C09B2" w:rsidDel="00CF568F" w14:paraId="6735513E" w14:textId="752C39E9" w:rsidTr="00226219">
        <w:trPr>
          <w:del w:id="1065" w:author="Lucy Lucy" w:date="2018-09-01T00:07:00Z"/>
        </w:trPr>
        <w:tc>
          <w:tcPr>
            <w:tcW w:w="1377" w:type="pct"/>
          </w:tcPr>
          <w:p w14:paraId="37FC468A" w14:textId="70906483" w:rsidR="00336DAF" w:rsidRPr="009C09B2" w:rsidDel="00CF568F" w:rsidRDefault="00336DAF" w:rsidP="00F35832">
            <w:pPr>
              <w:rPr>
                <w:del w:id="1066" w:author="Lucy Lucy" w:date="2018-09-01T00:07:00Z"/>
              </w:rPr>
            </w:pPr>
            <w:del w:id="1067" w:author="Lucy Lucy" w:date="2018-09-01T00:07:00Z">
              <w:r w:rsidRPr="009C09B2" w:rsidDel="00CF568F">
                <w:delText>Status_Content</w:delText>
              </w:r>
              <w:bookmarkStart w:id="1068" w:name="_Toc523524146"/>
              <w:bookmarkStart w:id="1069" w:name="_Toc523524993"/>
              <w:bookmarkStart w:id="1070" w:name="_Toc523525770"/>
              <w:bookmarkEnd w:id="1068"/>
              <w:bookmarkEnd w:id="1069"/>
              <w:bookmarkEnd w:id="1070"/>
            </w:del>
          </w:p>
        </w:tc>
        <w:tc>
          <w:tcPr>
            <w:tcW w:w="977" w:type="pct"/>
          </w:tcPr>
          <w:p w14:paraId="642AF632" w14:textId="6E6CEB73" w:rsidR="00336DAF" w:rsidRPr="009C09B2" w:rsidDel="00CF568F" w:rsidRDefault="00336DAF" w:rsidP="00F35832">
            <w:pPr>
              <w:rPr>
                <w:del w:id="1071" w:author="Lucy Lucy" w:date="2018-09-01T00:07:00Z"/>
              </w:rPr>
            </w:pPr>
            <w:del w:id="1072" w:author="Lucy Lucy" w:date="2018-09-01T00:07:00Z">
              <w:r w:rsidRPr="009C09B2" w:rsidDel="00CF568F">
                <w:delText>NUMBER</w:delText>
              </w:r>
              <w:bookmarkStart w:id="1073" w:name="_Toc523524147"/>
              <w:bookmarkStart w:id="1074" w:name="_Toc523524994"/>
              <w:bookmarkStart w:id="1075" w:name="_Toc523525771"/>
              <w:bookmarkEnd w:id="1073"/>
              <w:bookmarkEnd w:id="1074"/>
              <w:bookmarkEnd w:id="1075"/>
            </w:del>
          </w:p>
        </w:tc>
        <w:tc>
          <w:tcPr>
            <w:tcW w:w="367" w:type="pct"/>
          </w:tcPr>
          <w:p w14:paraId="5F33C2BD" w14:textId="63919057" w:rsidR="00336DAF" w:rsidRPr="009C09B2" w:rsidDel="00CF568F" w:rsidRDefault="00336DAF" w:rsidP="00F35832">
            <w:pPr>
              <w:rPr>
                <w:del w:id="1076" w:author="Lucy Lucy" w:date="2018-09-01T00:07:00Z"/>
              </w:rPr>
            </w:pPr>
            <w:del w:id="1077" w:author="Lucy Lucy" w:date="2018-09-01T00:07:00Z">
              <w:r w:rsidRPr="009C09B2" w:rsidDel="00CF568F">
                <w:delText>2</w:delText>
              </w:r>
              <w:bookmarkStart w:id="1078" w:name="_Toc523524148"/>
              <w:bookmarkStart w:id="1079" w:name="_Toc523524995"/>
              <w:bookmarkStart w:id="1080" w:name="_Toc523525772"/>
              <w:bookmarkEnd w:id="1078"/>
              <w:bookmarkEnd w:id="1079"/>
              <w:bookmarkEnd w:id="1080"/>
            </w:del>
          </w:p>
        </w:tc>
        <w:tc>
          <w:tcPr>
            <w:tcW w:w="330" w:type="pct"/>
          </w:tcPr>
          <w:p w14:paraId="5FC2C00C" w14:textId="625B334B" w:rsidR="00336DAF" w:rsidRPr="009C09B2" w:rsidDel="00CF568F" w:rsidRDefault="00336DAF" w:rsidP="00F35832">
            <w:pPr>
              <w:rPr>
                <w:del w:id="1081" w:author="Lucy Lucy" w:date="2018-09-01T00:07:00Z"/>
              </w:rPr>
            </w:pPr>
            <w:bookmarkStart w:id="1082" w:name="_Toc523524149"/>
            <w:bookmarkStart w:id="1083" w:name="_Toc523524996"/>
            <w:bookmarkStart w:id="1084" w:name="_Toc523525773"/>
            <w:bookmarkEnd w:id="1082"/>
            <w:bookmarkEnd w:id="1083"/>
            <w:bookmarkEnd w:id="1084"/>
          </w:p>
        </w:tc>
        <w:tc>
          <w:tcPr>
            <w:tcW w:w="496" w:type="pct"/>
          </w:tcPr>
          <w:p w14:paraId="4D4E8212" w14:textId="5FCBAE58" w:rsidR="00336DAF" w:rsidRPr="009C09B2" w:rsidDel="00CF568F" w:rsidRDefault="00336DAF" w:rsidP="00F35832">
            <w:pPr>
              <w:rPr>
                <w:del w:id="1085" w:author="Lucy Lucy" w:date="2018-09-01T00:07:00Z"/>
              </w:rPr>
            </w:pPr>
            <w:bookmarkStart w:id="1086" w:name="_Toc523524150"/>
            <w:bookmarkStart w:id="1087" w:name="_Toc523524997"/>
            <w:bookmarkStart w:id="1088" w:name="_Toc523525774"/>
            <w:bookmarkEnd w:id="1086"/>
            <w:bookmarkEnd w:id="1087"/>
            <w:bookmarkEnd w:id="1088"/>
          </w:p>
        </w:tc>
        <w:tc>
          <w:tcPr>
            <w:tcW w:w="1454" w:type="pct"/>
          </w:tcPr>
          <w:p w14:paraId="0AEB2D66" w14:textId="3A83AC6C" w:rsidR="00336DAF" w:rsidDel="00CF568F" w:rsidRDefault="00336DAF" w:rsidP="00F35832">
            <w:pPr>
              <w:jc w:val="left"/>
              <w:rPr>
                <w:del w:id="1089" w:author="Lucy Lucy" w:date="2018-09-01T00:07:00Z"/>
              </w:rPr>
            </w:pPr>
            <w:del w:id="1090" w:author="Lucy Lucy" w:date="2018-09-01T00:07:00Z">
              <w:r w:rsidRPr="009C09B2" w:rsidDel="00CF568F">
                <w:delText>Trạng thái nội dung</w:delText>
              </w:r>
              <w:bookmarkStart w:id="1091" w:name="_Toc523524151"/>
              <w:bookmarkStart w:id="1092" w:name="_Toc523524998"/>
              <w:bookmarkStart w:id="1093" w:name="_Toc523525775"/>
              <w:bookmarkEnd w:id="1091"/>
              <w:bookmarkEnd w:id="1092"/>
              <w:bookmarkEnd w:id="1093"/>
            </w:del>
          </w:p>
          <w:p w14:paraId="7B39657D" w14:textId="687A7E07" w:rsidR="00457C3B" w:rsidDel="00CF568F" w:rsidRDefault="00457C3B" w:rsidP="00457C3B">
            <w:pPr>
              <w:jc w:val="left"/>
              <w:rPr>
                <w:del w:id="1094" w:author="Lucy Lucy" w:date="2018-09-01T00:07:00Z"/>
              </w:rPr>
            </w:pPr>
            <w:del w:id="1095" w:author="Lucy Lucy" w:date="2018-09-01T00:07:00Z">
              <w:r w:rsidDel="00CF568F">
                <w:delText>1: Đồng ý</w:delText>
              </w:r>
              <w:bookmarkStart w:id="1096" w:name="_Toc523524152"/>
              <w:bookmarkStart w:id="1097" w:name="_Toc523524999"/>
              <w:bookmarkStart w:id="1098" w:name="_Toc523525776"/>
              <w:bookmarkEnd w:id="1096"/>
              <w:bookmarkEnd w:id="1097"/>
              <w:bookmarkEnd w:id="1098"/>
            </w:del>
          </w:p>
          <w:p w14:paraId="57E0D417" w14:textId="7C982E11" w:rsidR="00457C3B" w:rsidRPr="009C09B2" w:rsidDel="00CF568F" w:rsidRDefault="00457C3B" w:rsidP="00457C3B">
            <w:pPr>
              <w:jc w:val="left"/>
              <w:rPr>
                <w:del w:id="1099" w:author="Lucy Lucy" w:date="2018-09-01T00:07:00Z"/>
              </w:rPr>
            </w:pPr>
            <w:del w:id="1100" w:author="Lucy Lucy" w:date="2018-09-01T00:07:00Z">
              <w:r w:rsidDel="00CF568F">
                <w:delText>2: Từ chối</w:delText>
              </w:r>
              <w:bookmarkStart w:id="1101" w:name="_Toc523524153"/>
              <w:bookmarkStart w:id="1102" w:name="_Toc523525000"/>
              <w:bookmarkStart w:id="1103" w:name="_Toc523525777"/>
              <w:bookmarkEnd w:id="1101"/>
              <w:bookmarkEnd w:id="1102"/>
              <w:bookmarkEnd w:id="1103"/>
            </w:del>
          </w:p>
        </w:tc>
        <w:bookmarkStart w:id="1104" w:name="_Toc523524154"/>
        <w:bookmarkStart w:id="1105" w:name="_Toc523525001"/>
        <w:bookmarkStart w:id="1106" w:name="_Toc523525778"/>
        <w:bookmarkEnd w:id="1104"/>
        <w:bookmarkEnd w:id="1105"/>
        <w:bookmarkEnd w:id="1106"/>
      </w:tr>
      <w:tr w:rsidR="00327DEE" w:rsidRPr="009C09B2" w:rsidDel="00CF568F" w14:paraId="16C5B949" w14:textId="0FD38CEA" w:rsidTr="00226219">
        <w:trPr>
          <w:del w:id="1107" w:author="Lucy Lucy" w:date="2018-09-01T00:07:00Z"/>
        </w:trPr>
        <w:tc>
          <w:tcPr>
            <w:tcW w:w="1377" w:type="pct"/>
          </w:tcPr>
          <w:p w14:paraId="2CFE2B9A" w14:textId="3CB683AD" w:rsidR="00327DEE" w:rsidRPr="009C09B2" w:rsidDel="00CF568F" w:rsidRDefault="00327DEE" w:rsidP="00327DEE">
            <w:pPr>
              <w:rPr>
                <w:del w:id="1108" w:author="Lucy Lucy" w:date="2018-09-01T00:07:00Z"/>
              </w:rPr>
            </w:pPr>
            <w:del w:id="1109" w:author="Lucy Lucy" w:date="2018-09-01T00:07:00Z">
              <w:r w:rsidRPr="009C09B2" w:rsidDel="00CF568F">
                <w:delText>Send_Date</w:delText>
              </w:r>
              <w:bookmarkStart w:id="1110" w:name="_Toc523524155"/>
              <w:bookmarkStart w:id="1111" w:name="_Toc523525002"/>
              <w:bookmarkStart w:id="1112" w:name="_Toc523525779"/>
              <w:bookmarkEnd w:id="1110"/>
              <w:bookmarkEnd w:id="1111"/>
              <w:bookmarkEnd w:id="1112"/>
            </w:del>
          </w:p>
        </w:tc>
        <w:tc>
          <w:tcPr>
            <w:tcW w:w="977" w:type="pct"/>
          </w:tcPr>
          <w:p w14:paraId="2DDB77CE" w14:textId="40E64A35" w:rsidR="00327DEE" w:rsidRPr="009C09B2" w:rsidDel="00CF568F" w:rsidRDefault="00327DEE" w:rsidP="00327DEE">
            <w:pPr>
              <w:rPr>
                <w:del w:id="1113" w:author="Lucy Lucy" w:date="2018-09-01T00:07:00Z"/>
              </w:rPr>
            </w:pPr>
            <w:del w:id="1114" w:author="Lucy Lucy" w:date="2018-09-01T00:07:00Z">
              <w:r w:rsidRPr="009C09B2" w:rsidDel="00CF568F">
                <w:delText>Date</w:delText>
              </w:r>
              <w:bookmarkStart w:id="1115" w:name="_Toc523524156"/>
              <w:bookmarkStart w:id="1116" w:name="_Toc523525003"/>
              <w:bookmarkStart w:id="1117" w:name="_Toc523525780"/>
              <w:bookmarkEnd w:id="1115"/>
              <w:bookmarkEnd w:id="1116"/>
              <w:bookmarkEnd w:id="1117"/>
            </w:del>
          </w:p>
        </w:tc>
        <w:tc>
          <w:tcPr>
            <w:tcW w:w="367" w:type="pct"/>
          </w:tcPr>
          <w:p w14:paraId="578FF0E7" w14:textId="5DB99C3C" w:rsidR="00327DEE" w:rsidRPr="009C09B2" w:rsidDel="00CF568F" w:rsidRDefault="00327DEE" w:rsidP="00327DEE">
            <w:pPr>
              <w:rPr>
                <w:del w:id="1118" w:author="Lucy Lucy" w:date="2018-09-01T00:07:00Z"/>
              </w:rPr>
            </w:pPr>
            <w:bookmarkStart w:id="1119" w:name="_Toc523524157"/>
            <w:bookmarkStart w:id="1120" w:name="_Toc523525004"/>
            <w:bookmarkStart w:id="1121" w:name="_Toc523525781"/>
            <w:bookmarkEnd w:id="1119"/>
            <w:bookmarkEnd w:id="1120"/>
            <w:bookmarkEnd w:id="1121"/>
          </w:p>
        </w:tc>
        <w:tc>
          <w:tcPr>
            <w:tcW w:w="330" w:type="pct"/>
          </w:tcPr>
          <w:p w14:paraId="4819AA4E" w14:textId="34AB807D" w:rsidR="00327DEE" w:rsidRPr="009C09B2" w:rsidDel="00CF568F" w:rsidRDefault="00327DEE" w:rsidP="00327DEE">
            <w:pPr>
              <w:rPr>
                <w:del w:id="1122" w:author="Lucy Lucy" w:date="2018-09-01T00:07:00Z"/>
              </w:rPr>
            </w:pPr>
            <w:bookmarkStart w:id="1123" w:name="_Toc523524158"/>
            <w:bookmarkStart w:id="1124" w:name="_Toc523525005"/>
            <w:bookmarkStart w:id="1125" w:name="_Toc523525782"/>
            <w:bookmarkEnd w:id="1123"/>
            <w:bookmarkEnd w:id="1124"/>
            <w:bookmarkEnd w:id="1125"/>
          </w:p>
        </w:tc>
        <w:tc>
          <w:tcPr>
            <w:tcW w:w="496" w:type="pct"/>
          </w:tcPr>
          <w:p w14:paraId="1BA74AC1" w14:textId="326D1B52" w:rsidR="00327DEE" w:rsidRPr="009C09B2" w:rsidDel="00CF568F" w:rsidRDefault="00327DEE" w:rsidP="00327DEE">
            <w:pPr>
              <w:rPr>
                <w:del w:id="1126" w:author="Lucy Lucy" w:date="2018-09-01T00:07:00Z"/>
              </w:rPr>
            </w:pPr>
            <w:bookmarkStart w:id="1127" w:name="_Toc523524159"/>
            <w:bookmarkStart w:id="1128" w:name="_Toc523525006"/>
            <w:bookmarkStart w:id="1129" w:name="_Toc523525783"/>
            <w:bookmarkEnd w:id="1127"/>
            <w:bookmarkEnd w:id="1128"/>
            <w:bookmarkEnd w:id="1129"/>
          </w:p>
        </w:tc>
        <w:tc>
          <w:tcPr>
            <w:tcW w:w="1454" w:type="pct"/>
          </w:tcPr>
          <w:p w14:paraId="7BEB8E79" w14:textId="19CE0647" w:rsidR="00327DEE" w:rsidRPr="009C09B2" w:rsidDel="00CF568F" w:rsidRDefault="00327DEE" w:rsidP="00327DEE">
            <w:pPr>
              <w:jc w:val="left"/>
              <w:rPr>
                <w:del w:id="1130" w:author="Lucy Lucy" w:date="2018-09-01T00:07:00Z"/>
              </w:rPr>
            </w:pPr>
            <w:del w:id="1131" w:author="Lucy Lucy" w:date="2018-09-01T00:07:00Z">
              <w:r w:rsidRPr="009C09B2" w:rsidDel="00CF568F">
                <w:delText>Ngày gửi</w:delText>
              </w:r>
              <w:r w:rsidDel="00CF568F">
                <w:delText xml:space="preserve"> đơn</w:delText>
              </w:r>
              <w:bookmarkStart w:id="1132" w:name="_Toc523524160"/>
              <w:bookmarkStart w:id="1133" w:name="_Toc523525007"/>
              <w:bookmarkStart w:id="1134" w:name="_Toc523525784"/>
              <w:bookmarkEnd w:id="1132"/>
              <w:bookmarkEnd w:id="1133"/>
              <w:bookmarkEnd w:id="1134"/>
            </w:del>
          </w:p>
        </w:tc>
        <w:bookmarkStart w:id="1135" w:name="_Toc523524161"/>
        <w:bookmarkStart w:id="1136" w:name="_Toc523525008"/>
        <w:bookmarkStart w:id="1137" w:name="_Toc523525785"/>
        <w:bookmarkEnd w:id="1135"/>
        <w:bookmarkEnd w:id="1136"/>
        <w:bookmarkEnd w:id="1137"/>
      </w:tr>
      <w:tr w:rsidR="00336DAF" w:rsidRPr="009C09B2" w:rsidDel="00CF568F" w14:paraId="7AEABB6E" w14:textId="04294D3A" w:rsidTr="00226219">
        <w:trPr>
          <w:del w:id="1138" w:author="Lucy Lucy" w:date="2018-09-01T00:07:00Z"/>
        </w:trPr>
        <w:tc>
          <w:tcPr>
            <w:tcW w:w="1377" w:type="pct"/>
          </w:tcPr>
          <w:p w14:paraId="037A9E08" w14:textId="41D1AC8C" w:rsidR="00336DAF" w:rsidRPr="009C09B2" w:rsidDel="00CF568F" w:rsidRDefault="00336DAF" w:rsidP="00F35832">
            <w:pPr>
              <w:rPr>
                <w:del w:id="1139" w:author="Lucy Lucy" w:date="2018-09-01T00:07:00Z"/>
              </w:rPr>
            </w:pPr>
            <w:del w:id="1140" w:author="Lucy Lucy" w:date="2018-09-01T00:07:00Z">
              <w:r w:rsidRPr="009C09B2" w:rsidDel="00CF568F">
                <w:delText>Filing_Date</w:delText>
              </w:r>
              <w:bookmarkStart w:id="1141" w:name="_Toc523524162"/>
              <w:bookmarkStart w:id="1142" w:name="_Toc523525009"/>
              <w:bookmarkStart w:id="1143" w:name="_Toc523525786"/>
              <w:bookmarkEnd w:id="1141"/>
              <w:bookmarkEnd w:id="1142"/>
              <w:bookmarkEnd w:id="1143"/>
            </w:del>
          </w:p>
        </w:tc>
        <w:tc>
          <w:tcPr>
            <w:tcW w:w="977" w:type="pct"/>
          </w:tcPr>
          <w:p w14:paraId="120D389B" w14:textId="23D551E6" w:rsidR="00336DAF" w:rsidRPr="009C09B2" w:rsidDel="00CF568F" w:rsidRDefault="00336DAF" w:rsidP="00F35832">
            <w:pPr>
              <w:rPr>
                <w:del w:id="1144" w:author="Lucy Lucy" w:date="2018-09-01T00:07:00Z"/>
              </w:rPr>
            </w:pPr>
            <w:del w:id="1145" w:author="Lucy Lucy" w:date="2018-09-01T00:07:00Z">
              <w:r w:rsidRPr="009C09B2" w:rsidDel="00CF568F">
                <w:delText>Date</w:delText>
              </w:r>
              <w:bookmarkStart w:id="1146" w:name="_Toc523524163"/>
              <w:bookmarkStart w:id="1147" w:name="_Toc523525010"/>
              <w:bookmarkStart w:id="1148" w:name="_Toc523525787"/>
              <w:bookmarkEnd w:id="1146"/>
              <w:bookmarkEnd w:id="1147"/>
              <w:bookmarkEnd w:id="1148"/>
            </w:del>
          </w:p>
        </w:tc>
        <w:tc>
          <w:tcPr>
            <w:tcW w:w="367" w:type="pct"/>
          </w:tcPr>
          <w:p w14:paraId="20413F6B" w14:textId="49B3B2A1" w:rsidR="00336DAF" w:rsidRPr="009C09B2" w:rsidDel="00CF568F" w:rsidRDefault="00336DAF" w:rsidP="00F35832">
            <w:pPr>
              <w:rPr>
                <w:del w:id="1149" w:author="Lucy Lucy" w:date="2018-09-01T00:07:00Z"/>
              </w:rPr>
            </w:pPr>
            <w:bookmarkStart w:id="1150" w:name="_Toc523524164"/>
            <w:bookmarkStart w:id="1151" w:name="_Toc523525011"/>
            <w:bookmarkStart w:id="1152" w:name="_Toc523525788"/>
            <w:bookmarkEnd w:id="1150"/>
            <w:bookmarkEnd w:id="1151"/>
            <w:bookmarkEnd w:id="1152"/>
          </w:p>
        </w:tc>
        <w:tc>
          <w:tcPr>
            <w:tcW w:w="330" w:type="pct"/>
          </w:tcPr>
          <w:p w14:paraId="022AACB0" w14:textId="0DD8AEAC" w:rsidR="00336DAF" w:rsidRPr="009C09B2" w:rsidDel="00CF568F" w:rsidRDefault="00336DAF" w:rsidP="00F35832">
            <w:pPr>
              <w:rPr>
                <w:del w:id="1153" w:author="Lucy Lucy" w:date="2018-09-01T00:07:00Z"/>
              </w:rPr>
            </w:pPr>
            <w:bookmarkStart w:id="1154" w:name="_Toc523524165"/>
            <w:bookmarkStart w:id="1155" w:name="_Toc523525012"/>
            <w:bookmarkStart w:id="1156" w:name="_Toc523525789"/>
            <w:bookmarkEnd w:id="1154"/>
            <w:bookmarkEnd w:id="1155"/>
            <w:bookmarkEnd w:id="1156"/>
          </w:p>
        </w:tc>
        <w:tc>
          <w:tcPr>
            <w:tcW w:w="496" w:type="pct"/>
          </w:tcPr>
          <w:p w14:paraId="3A2F93FC" w14:textId="4CB1AA57" w:rsidR="00336DAF" w:rsidRPr="009C09B2" w:rsidDel="00CF568F" w:rsidRDefault="00336DAF" w:rsidP="00F35832">
            <w:pPr>
              <w:rPr>
                <w:del w:id="1157" w:author="Lucy Lucy" w:date="2018-09-01T00:07:00Z"/>
              </w:rPr>
            </w:pPr>
            <w:bookmarkStart w:id="1158" w:name="_Toc523524166"/>
            <w:bookmarkStart w:id="1159" w:name="_Toc523525013"/>
            <w:bookmarkStart w:id="1160" w:name="_Toc523525790"/>
            <w:bookmarkEnd w:id="1158"/>
            <w:bookmarkEnd w:id="1159"/>
            <w:bookmarkEnd w:id="1160"/>
          </w:p>
        </w:tc>
        <w:tc>
          <w:tcPr>
            <w:tcW w:w="1454" w:type="pct"/>
          </w:tcPr>
          <w:p w14:paraId="4E4CFF4B" w14:textId="56E0ABBD" w:rsidR="00336DAF" w:rsidRPr="009C09B2" w:rsidDel="00CF568F" w:rsidRDefault="00336DAF" w:rsidP="00F35832">
            <w:pPr>
              <w:jc w:val="left"/>
              <w:rPr>
                <w:del w:id="1161" w:author="Lucy Lucy" w:date="2018-09-01T00:07:00Z"/>
              </w:rPr>
            </w:pPr>
            <w:del w:id="1162" w:author="Lucy Lucy" w:date="2018-09-01T00:07:00Z">
              <w:r w:rsidRPr="009C09B2" w:rsidDel="00CF568F">
                <w:delText>Ngày nộp đơn</w:delText>
              </w:r>
              <w:bookmarkStart w:id="1163" w:name="_Toc523524167"/>
              <w:bookmarkStart w:id="1164" w:name="_Toc523525014"/>
              <w:bookmarkStart w:id="1165" w:name="_Toc523525791"/>
              <w:bookmarkEnd w:id="1163"/>
              <w:bookmarkEnd w:id="1164"/>
              <w:bookmarkEnd w:id="1165"/>
            </w:del>
          </w:p>
        </w:tc>
        <w:bookmarkStart w:id="1166" w:name="_Toc523524168"/>
        <w:bookmarkStart w:id="1167" w:name="_Toc523525015"/>
        <w:bookmarkStart w:id="1168" w:name="_Toc523525792"/>
        <w:bookmarkEnd w:id="1166"/>
        <w:bookmarkEnd w:id="1167"/>
        <w:bookmarkEnd w:id="1168"/>
      </w:tr>
      <w:tr w:rsidR="00336DAF" w:rsidRPr="009C09B2" w:rsidDel="00CF568F" w14:paraId="36B863D4" w14:textId="6E0B4801" w:rsidTr="00226219">
        <w:trPr>
          <w:del w:id="1169" w:author="Lucy Lucy" w:date="2018-09-01T00:07:00Z"/>
        </w:trPr>
        <w:tc>
          <w:tcPr>
            <w:tcW w:w="1377" w:type="pct"/>
          </w:tcPr>
          <w:p w14:paraId="1A256D57" w14:textId="3F845C33" w:rsidR="00336DAF" w:rsidRPr="009C09B2" w:rsidDel="00CF568F" w:rsidRDefault="00336DAF" w:rsidP="00F35832">
            <w:pPr>
              <w:rPr>
                <w:del w:id="1170" w:author="Lucy Lucy" w:date="2018-09-01T00:07:00Z"/>
              </w:rPr>
            </w:pPr>
            <w:del w:id="1171" w:author="Lucy Lucy" w:date="2018-09-01T00:07:00Z">
              <w:r w:rsidRPr="009C09B2" w:rsidDel="00CF568F">
                <w:delText>Accept_Date</w:delText>
              </w:r>
              <w:bookmarkStart w:id="1172" w:name="_Toc523524169"/>
              <w:bookmarkStart w:id="1173" w:name="_Toc523525016"/>
              <w:bookmarkStart w:id="1174" w:name="_Toc523525793"/>
              <w:bookmarkEnd w:id="1172"/>
              <w:bookmarkEnd w:id="1173"/>
              <w:bookmarkEnd w:id="1174"/>
            </w:del>
          </w:p>
        </w:tc>
        <w:tc>
          <w:tcPr>
            <w:tcW w:w="977" w:type="pct"/>
          </w:tcPr>
          <w:p w14:paraId="28E0582E" w14:textId="53D1D7DC" w:rsidR="00336DAF" w:rsidRPr="009C09B2" w:rsidDel="00CF568F" w:rsidRDefault="00336DAF" w:rsidP="00F35832">
            <w:pPr>
              <w:rPr>
                <w:del w:id="1175" w:author="Lucy Lucy" w:date="2018-09-01T00:07:00Z"/>
              </w:rPr>
            </w:pPr>
            <w:del w:id="1176" w:author="Lucy Lucy" w:date="2018-09-01T00:07:00Z">
              <w:r w:rsidRPr="009C09B2" w:rsidDel="00CF568F">
                <w:delText>Date</w:delText>
              </w:r>
              <w:bookmarkStart w:id="1177" w:name="_Toc523524170"/>
              <w:bookmarkStart w:id="1178" w:name="_Toc523525017"/>
              <w:bookmarkStart w:id="1179" w:name="_Toc523525794"/>
              <w:bookmarkEnd w:id="1177"/>
              <w:bookmarkEnd w:id="1178"/>
              <w:bookmarkEnd w:id="1179"/>
            </w:del>
          </w:p>
        </w:tc>
        <w:tc>
          <w:tcPr>
            <w:tcW w:w="367" w:type="pct"/>
          </w:tcPr>
          <w:p w14:paraId="41A3B1AE" w14:textId="3452E9C4" w:rsidR="00336DAF" w:rsidRPr="009C09B2" w:rsidDel="00CF568F" w:rsidRDefault="00336DAF" w:rsidP="00F35832">
            <w:pPr>
              <w:rPr>
                <w:del w:id="1180" w:author="Lucy Lucy" w:date="2018-09-01T00:07:00Z"/>
              </w:rPr>
            </w:pPr>
            <w:bookmarkStart w:id="1181" w:name="_Toc523524171"/>
            <w:bookmarkStart w:id="1182" w:name="_Toc523525018"/>
            <w:bookmarkStart w:id="1183" w:name="_Toc523525795"/>
            <w:bookmarkEnd w:id="1181"/>
            <w:bookmarkEnd w:id="1182"/>
            <w:bookmarkEnd w:id="1183"/>
          </w:p>
        </w:tc>
        <w:tc>
          <w:tcPr>
            <w:tcW w:w="330" w:type="pct"/>
          </w:tcPr>
          <w:p w14:paraId="3FE4394D" w14:textId="6BDECBAF" w:rsidR="00336DAF" w:rsidRPr="009C09B2" w:rsidDel="00CF568F" w:rsidRDefault="00336DAF" w:rsidP="00F35832">
            <w:pPr>
              <w:rPr>
                <w:del w:id="1184" w:author="Lucy Lucy" w:date="2018-09-01T00:07:00Z"/>
              </w:rPr>
            </w:pPr>
            <w:bookmarkStart w:id="1185" w:name="_Toc523524172"/>
            <w:bookmarkStart w:id="1186" w:name="_Toc523525019"/>
            <w:bookmarkStart w:id="1187" w:name="_Toc523525796"/>
            <w:bookmarkEnd w:id="1185"/>
            <w:bookmarkEnd w:id="1186"/>
            <w:bookmarkEnd w:id="1187"/>
          </w:p>
        </w:tc>
        <w:tc>
          <w:tcPr>
            <w:tcW w:w="496" w:type="pct"/>
          </w:tcPr>
          <w:p w14:paraId="317717B0" w14:textId="5D38DD5A" w:rsidR="00336DAF" w:rsidRPr="009C09B2" w:rsidDel="00CF568F" w:rsidRDefault="00336DAF" w:rsidP="00F35832">
            <w:pPr>
              <w:rPr>
                <w:del w:id="1188" w:author="Lucy Lucy" w:date="2018-09-01T00:07:00Z"/>
              </w:rPr>
            </w:pPr>
            <w:bookmarkStart w:id="1189" w:name="_Toc523524173"/>
            <w:bookmarkStart w:id="1190" w:name="_Toc523525020"/>
            <w:bookmarkStart w:id="1191" w:name="_Toc523525797"/>
            <w:bookmarkEnd w:id="1189"/>
            <w:bookmarkEnd w:id="1190"/>
            <w:bookmarkEnd w:id="1191"/>
          </w:p>
        </w:tc>
        <w:tc>
          <w:tcPr>
            <w:tcW w:w="1454" w:type="pct"/>
          </w:tcPr>
          <w:p w14:paraId="40D4972D" w14:textId="6990AB5F" w:rsidR="00336DAF" w:rsidRPr="009C09B2" w:rsidDel="00CF568F" w:rsidRDefault="00336DAF" w:rsidP="00F35832">
            <w:pPr>
              <w:jc w:val="left"/>
              <w:rPr>
                <w:del w:id="1192" w:author="Lucy Lucy" w:date="2018-09-01T00:07:00Z"/>
              </w:rPr>
            </w:pPr>
            <w:del w:id="1193" w:author="Lucy Lucy" w:date="2018-09-01T00:07:00Z">
              <w:r w:rsidRPr="009C09B2" w:rsidDel="00CF568F">
                <w:delText>Ngày chấp nhận đơn</w:delText>
              </w:r>
              <w:bookmarkStart w:id="1194" w:name="_Toc523524174"/>
              <w:bookmarkStart w:id="1195" w:name="_Toc523525021"/>
              <w:bookmarkStart w:id="1196" w:name="_Toc523525798"/>
              <w:bookmarkEnd w:id="1194"/>
              <w:bookmarkEnd w:id="1195"/>
              <w:bookmarkEnd w:id="1196"/>
            </w:del>
          </w:p>
        </w:tc>
        <w:bookmarkStart w:id="1197" w:name="_Toc523524175"/>
        <w:bookmarkStart w:id="1198" w:name="_Toc523525022"/>
        <w:bookmarkStart w:id="1199" w:name="_Toc523525799"/>
        <w:bookmarkEnd w:id="1197"/>
        <w:bookmarkEnd w:id="1198"/>
        <w:bookmarkEnd w:id="1199"/>
      </w:tr>
      <w:tr w:rsidR="00336DAF" w:rsidRPr="009C09B2" w:rsidDel="00CF568F" w14:paraId="6F0FF71B" w14:textId="37F7C88C" w:rsidTr="00226219">
        <w:trPr>
          <w:del w:id="1200" w:author="Lucy Lucy" w:date="2018-09-01T00:07:00Z"/>
        </w:trPr>
        <w:tc>
          <w:tcPr>
            <w:tcW w:w="1377" w:type="pct"/>
          </w:tcPr>
          <w:p w14:paraId="5ADA849F" w14:textId="41D64F2A" w:rsidR="00336DAF" w:rsidRPr="009C09B2" w:rsidDel="00CF568F" w:rsidRDefault="00336DAF" w:rsidP="00F35832">
            <w:pPr>
              <w:rPr>
                <w:del w:id="1201" w:author="Lucy Lucy" w:date="2018-09-01T00:07:00Z"/>
              </w:rPr>
            </w:pPr>
            <w:del w:id="1202" w:author="Lucy Lucy" w:date="2018-09-01T00:07:00Z">
              <w:r w:rsidRPr="009C09B2" w:rsidDel="00CF568F">
                <w:delText>Public_Date</w:delText>
              </w:r>
              <w:bookmarkStart w:id="1203" w:name="_Toc523524176"/>
              <w:bookmarkStart w:id="1204" w:name="_Toc523525023"/>
              <w:bookmarkStart w:id="1205" w:name="_Toc523525800"/>
              <w:bookmarkEnd w:id="1203"/>
              <w:bookmarkEnd w:id="1204"/>
              <w:bookmarkEnd w:id="1205"/>
            </w:del>
          </w:p>
        </w:tc>
        <w:tc>
          <w:tcPr>
            <w:tcW w:w="977" w:type="pct"/>
          </w:tcPr>
          <w:p w14:paraId="0C1EA1FB" w14:textId="55A7E163" w:rsidR="00336DAF" w:rsidRPr="009C09B2" w:rsidDel="00CF568F" w:rsidRDefault="00336DAF" w:rsidP="00F35832">
            <w:pPr>
              <w:rPr>
                <w:del w:id="1206" w:author="Lucy Lucy" w:date="2018-09-01T00:07:00Z"/>
              </w:rPr>
            </w:pPr>
            <w:del w:id="1207" w:author="Lucy Lucy" w:date="2018-09-01T00:07:00Z">
              <w:r w:rsidRPr="009C09B2" w:rsidDel="00CF568F">
                <w:delText>Date</w:delText>
              </w:r>
              <w:bookmarkStart w:id="1208" w:name="_Toc523524177"/>
              <w:bookmarkStart w:id="1209" w:name="_Toc523525024"/>
              <w:bookmarkStart w:id="1210" w:name="_Toc523525801"/>
              <w:bookmarkEnd w:id="1208"/>
              <w:bookmarkEnd w:id="1209"/>
              <w:bookmarkEnd w:id="1210"/>
            </w:del>
          </w:p>
        </w:tc>
        <w:tc>
          <w:tcPr>
            <w:tcW w:w="367" w:type="pct"/>
          </w:tcPr>
          <w:p w14:paraId="0E38C1F9" w14:textId="247E78B8" w:rsidR="00336DAF" w:rsidRPr="009C09B2" w:rsidDel="00CF568F" w:rsidRDefault="00336DAF" w:rsidP="00F35832">
            <w:pPr>
              <w:rPr>
                <w:del w:id="1211" w:author="Lucy Lucy" w:date="2018-09-01T00:07:00Z"/>
              </w:rPr>
            </w:pPr>
            <w:bookmarkStart w:id="1212" w:name="_Toc523524178"/>
            <w:bookmarkStart w:id="1213" w:name="_Toc523525025"/>
            <w:bookmarkStart w:id="1214" w:name="_Toc523525802"/>
            <w:bookmarkEnd w:id="1212"/>
            <w:bookmarkEnd w:id="1213"/>
            <w:bookmarkEnd w:id="1214"/>
          </w:p>
        </w:tc>
        <w:tc>
          <w:tcPr>
            <w:tcW w:w="330" w:type="pct"/>
          </w:tcPr>
          <w:p w14:paraId="3276323E" w14:textId="22E9F7F2" w:rsidR="00336DAF" w:rsidRPr="009C09B2" w:rsidDel="00CF568F" w:rsidRDefault="00336DAF" w:rsidP="00F35832">
            <w:pPr>
              <w:rPr>
                <w:del w:id="1215" w:author="Lucy Lucy" w:date="2018-09-01T00:07:00Z"/>
              </w:rPr>
            </w:pPr>
            <w:bookmarkStart w:id="1216" w:name="_Toc523524179"/>
            <w:bookmarkStart w:id="1217" w:name="_Toc523525026"/>
            <w:bookmarkStart w:id="1218" w:name="_Toc523525803"/>
            <w:bookmarkEnd w:id="1216"/>
            <w:bookmarkEnd w:id="1217"/>
            <w:bookmarkEnd w:id="1218"/>
          </w:p>
        </w:tc>
        <w:tc>
          <w:tcPr>
            <w:tcW w:w="496" w:type="pct"/>
          </w:tcPr>
          <w:p w14:paraId="7B72449E" w14:textId="04D9D53C" w:rsidR="00336DAF" w:rsidRPr="009C09B2" w:rsidDel="00CF568F" w:rsidRDefault="00336DAF" w:rsidP="00F35832">
            <w:pPr>
              <w:rPr>
                <w:del w:id="1219" w:author="Lucy Lucy" w:date="2018-09-01T00:07:00Z"/>
              </w:rPr>
            </w:pPr>
            <w:bookmarkStart w:id="1220" w:name="_Toc523524180"/>
            <w:bookmarkStart w:id="1221" w:name="_Toc523525027"/>
            <w:bookmarkStart w:id="1222" w:name="_Toc523525804"/>
            <w:bookmarkEnd w:id="1220"/>
            <w:bookmarkEnd w:id="1221"/>
            <w:bookmarkEnd w:id="1222"/>
          </w:p>
        </w:tc>
        <w:tc>
          <w:tcPr>
            <w:tcW w:w="1454" w:type="pct"/>
          </w:tcPr>
          <w:p w14:paraId="69BF6844" w14:textId="33D61BDD" w:rsidR="00336DAF" w:rsidRPr="009C09B2" w:rsidDel="00CF568F" w:rsidRDefault="00336DAF" w:rsidP="00F35832">
            <w:pPr>
              <w:jc w:val="left"/>
              <w:rPr>
                <w:del w:id="1223" w:author="Lucy Lucy" w:date="2018-09-01T00:07:00Z"/>
              </w:rPr>
            </w:pPr>
            <w:del w:id="1224" w:author="Lucy Lucy" w:date="2018-09-01T00:07:00Z">
              <w:r w:rsidRPr="009C09B2" w:rsidDel="00CF568F">
                <w:delText>Ngày công bố đơn</w:delText>
              </w:r>
              <w:bookmarkStart w:id="1225" w:name="_Toc523524181"/>
              <w:bookmarkStart w:id="1226" w:name="_Toc523525028"/>
              <w:bookmarkStart w:id="1227" w:name="_Toc523525805"/>
              <w:bookmarkEnd w:id="1225"/>
              <w:bookmarkEnd w:id="1226"/>
              <w:bookmarkEnd w:id="1227"/>
            </w:del>
          </w:p>
        </w:tc>
        <w:bookmarkStart w:id="1228" w:name="_Toc523524182"/>
        <w:bookmarkStart w:id="1229" w:name="_Toc523525029"/>
        <w:bookmarkStart w:id="1230" w:name="_Toc523525806"/>
        <w:bookmarkEnd w:id="1228"/>
        <w:bookmarkEnd w:id="1229"/>
        <w:bookmarkEnd w:id="1230"/>
      </w:tr>
      <w:tr w:rsidR="00336DAF" w:rsidRPr="009C09B2" w:rsidDel="00CF568F" w14:paraId="07638019" w14:textId="29E31884" w:rsidTr="00226219">
        <w:trPr>
          <w:del w:id="1231" w:author="Lucy Lucy" w:date="2018-09-01T00:07:00Z"/>
        </w:trPr>
        <w:tc>
          <w:tcPr>
            <w:tcW w:w="1377" w:type="pct"/>
          </w:tcPr>
          <w:p w14:paraId="5287B10E" w14:textId="37D585D7" w:rsidR="00336DAF" w:rsidRPr="009C09B2" w:rsidDel="00CF568F" w:rsidRDefault="00336DAF" w:rsidP="00F35832">
            <w:pPr>
              <w:rPr>
                <w:del w:id="1232" w:author="Lucy Lucy" w:date="2018-09-01T00:07:00Z"/>
              </w:rPr>
            </w:pPr>
            <w:del w:id="1233" w:author="Lucy Lucy" w:date="2018-09-01T00:07:00Z">
              <w:r w:rsidRPr="009C09B2" w:rsidDel="00CF568F">
                <w:delText>Accept_Content_Date</w:delText>
              </w:r>
              <w:bookmarkStart w:id="1234" w:name="_Toc523524183"/>
              <w:bookmarkStart w:id="1235" w:name="_Toc523525030"/>
              <w:bookmarkStart w:id="1236" w:name="_Toc523525807"/>
              <w:bookmarkEnd w:id="1234"/>
              <w:bookmarkEnd w:id="1235"/>
              <w:bookmarkEnd w:id="1236"/>
            </w:del>
          </w:p>
        </w:tc>
        <w:tc>
          <w:tcPr>
            <w:tcW w:w="977" w:type="pct"/>
          </w:tcPr>
          <w:p w14:paraId="3AA055CE" w14:textId="157C60ED" w:rsidR="00336DAF" w:rsidRPr="009C09B2" w:rsidDel="00CF568F" w:rsidRDefault="00336DAF" w:rsidP="00F35832">
            <w:pPr>
              <w:rPr>
                <w:del w:id="1237" w:author="Lucy Lucy" w:date="2018-09-01T00:07:00Z"/>
              </w:rPr>
            </w:pPr>
            <w:del w:id="1238" w:author="Lucy Lucy" w:date="2018-09-01T00:07:00Z">
              <w:r w:rsidRPr="009C09B2" w:rsidDel="00CF568F">
                <w:delText>Date</w:delText>
              </w:r>
              <w:bookmarkStart w:id="1239" w:name="_Toc523524184"/>
              <w:bookmarkStart w:id="1240" w:name="_Toc523525031"/>
              <w:bookmarkStart w:id="1241" w:name="_Toc523525808"/>
              <w:bookmarkEnd w:id="1239"/>
              <w:bookmarkEnd w:id="1240"/>
              <w:bookmarkEnd w:id="1241"/>
            </w:del>
          </w:p>
        </w:tc>
        <w:tc>
          <w:tcPr>
            <w:tcW w:w="367" w:type="pct"/>
          </w:tcPr>
          <w:p w14:paraId="34089302" w14:textId="5F9F1313" w:rsidR="00336DAF" w:rsidRPr="009C09B2" w:rsidDel="00CF568F" w:rsidRDefault="00336DAF" w:rsidP="00F35832">
            <w:pPr>
              <w:rPr>
                <w:del w:id="1242" w:author="Lucy Lucy" w:date="2018-09-01T00:07:00Z"/>
              </w:rPr>
            </w:pPr>
            <w:bookmarkStart w:id="1243" w:name="_Toc523524185"/>
            <w:bookmarkStart w:id="1244" w:name="_Toc523525032"/>
            <w:bookmarkStart w:id="1245" w:name="_Toc523525809"/>
            <w:bookmarkEnd w:id="1243"/>
            <w:bookmarkEnd w:id="1244"/>
            <w:bookmarkEnd w:id="1245"/>
          </w:p>
        </w:tc>
        <w:tc>
          <w:tcPr>
            <w:tcW w:w="330" w:type="pct"/>
          </w:tcPr>
          <w:p w14:paraId="47FC7F08" w14:textId="74ABBBD5" w:rsidR="00336DAF" w:rsidRPr="009C09B2" w:rsidDel="00CF568F" w:rsidRDefault="00336DAF" w:rsidP="00F35832">
            <w:pPr>
              <w:rPr>
                <w:del w:id="1246" w:author="Lucy Lucy" w:date="2018-09-01T00:07:00Z"/>
              </w:rPr>
            </w:pPr>
            <w:bookmarkStart w:id="1247" w:name="_Toc523524186"/>
            <w:bookmarkStart w:id="1248" w:name="_Toc523525033"/>
            <w:bookmarkStart w:id="1249" w:name="_Toc523525810"/>
            <w:bookmarkEnd w:id="1247"/>
            <w:bookmarkEnd w:id="1248"/>
            <w:bookmarkEnd w:id="1249"/>
          </w:p>
        </w:tc>
        <w:tc>
          <w:tcPr>
            <w:tcW w:w="496" w:type="pct"/>
          </w:tcPr>
          <w:p w14:paraId="3CA21E70" w14:textId="7B51C4D9" w:rsidR="00336DAF" w:rsidRPr="009C09B2" w:rsidDel="00CF568F" w:rsidRDefault="00336DAF" w:rsidP="00F35832">
            <w:pPr>
              <w:rPr>
                <w:del w:id="1250" w:author="Lucy Lucy" w:date="2018-09-01T00:07:00Z"/>
              </w:rPr>
            </w:pPr>
            <w:bookmarkStart w:id="1251" w:name="_Toc523524187"/>
            <w:bookmarkStart w:id="1252" w:name="_Toc523525034"/>
            <w:bookmarkStart w:id="1253" w:name="_Toc523525811"/>
            <w:bookmarkEnd w:id="1251"/>
            <w:bookmarkEnd w:id="1252"/>
            <w:bookmarkEnd w:id="1253"/>
          </w:p>
        </w:tc>
        <w:tc>
          <w:tcPr>
            <w:tcW w:w="1454" w:type="pct"/>
          </w:tcPr>
          <w:p w14:paraId="327681EF" w14:textId="0AF9BD62" w:rsidR="00336DAF" w:rsidRPr="009C09B2" w:rsidDel="00CF568F" w:rsidRDefault="00336DAF" w:rsidP="00F35832">
            <w:pPr>
              <w:jc w:val="left"/>
              <w:rPr>
                <w:del w:id="1254" w:author="Lucy Lucy" w:date="2018-09-01T00:07:00Z"/>
              </w:rPr>
            </w:pPr>
            <w:del w:id="1255" w:author="Lucy Lucy" w:date="2018-09-01T00:07:00Z">
              <w:r w:rsidRPr="009C09B2" w:rsidDel="00CF568F">
                <w:delText>Ngày chấp nhận nội dung</w:delText>
              </w:r>
              <w:bookmarkStart w:id="1256" w:name="_Toc523524188"/>
              <w:bookmarkStart w:id="1257" w:name="_Toc523525035"/>
              <w:bookmarkStart w:id="1258" w:name="_Toc523525812"/>
              <w:bookmarkEnd w:id="1256"/>
              <w:bookmarkEnd w:id="1257"/>
              <w:bookmarkEnd w:id="1258"/>
            </w:del>
          </w:p>
        </w:tc>
        <w:bookmarkStart w:id="1259" w:name="_Toc523524189"/>
        <w:bookmarkStart w:id="1260" w:name="_Toc523525036"/>
        <w:bookmarkStart w:id="1261" w:name="_Toc523525813"/>
        <w:bookmarkEnd w:id="1259"/>
        <w:bookmarkEnd w:id="1260"/>
        <w:bookmarkEnd w:id="1261"/>
      </w:tr>
      <w:tr w:rsidR="00336DAF" w:rsidRPr="009C09B2" w:rsidDel="00CF568F" w14:paraId="1DC88B1F" w14:textId="44747848" w:rsidTr="00226219">
        <w:trPr>
          <w:del w:id="1262" w:author="Lucy Lucy" w:date="2018-09-01T00:07:00Z"/>
        </w:trPr>
        <w:tc>
          <w:tcPr>
            <w:tcW w:w="1377" w:type="pct"/>
          </w:tcPr>
          <w:p w14:paraId="0F36037F" w14:textId="08305779" w:rsidR="00336DAF" w:rsidRPr="009C09B2" w:rsidDel="00CF568F" w:rsidRDefault="00336DAF" w:rsidP="00F35832">
            <w:pPr>
              <w:rPr>
                <w:del w:id="1263" w:author="Lucy Lucy" w:date="2018-09-01T00:07:00Z"/>
              </w:rPr>
            </w:pPr>
            <w:del w:id="1264" w:author="Lucy Lucy" w:date="2018-09-01T00:07:00Z">
              <w:r w:rsidRPr="009C09B2" w:rsidDel="00CF568F">
                <w:delText>Grant_Date</w:delText>
              </w:r>
              <w:bookmarkStart w:id="1265" w:name="_Toc523524190"/>
              <w:bookmarkStart w:id="1266" w:name="_Toc523525037"/>
              <w:bookmarkStart w:id="1267" w:name="_Toc523525814"/>
              <w:bookmarkEnd w:id="1265"/>
              <w:bookmarkEnd w:id="1266"/>
              <w:bookmarkEnd w:id="1267"/>
            </w:del>
          </w:p>
        </w:tc>
        <w:tc>
          <w:tcPr>
            <w:tcW w:w="977" w:type="pct"/>
          </w:tcPr>
          <w:p w14:paraId="2630CC65" w14:textId="4198766D" w:rsidR="00336DAF" w:rsidRPr="009C09B2" w:rsidDel="00CF568F" w:rsidRDefault="00336DAF" w:rsidP="00F35832">
            <w:pPr>
              <w:rPr>
                <w:del w:id="1268" w:author="Lucy Lucy" w:date="2018-09-01T00:07:00Z"/>
              </w:rPr>
            </w:pPr>
            <w:del w:id="1269" w:author="Lucy Lucy" w:date="2018-09-01T00:07:00Z">
              <w:r w:rsidRPr="009C09B2" w:rsidDel="00CF568F">
                <w:delText>Date</w:delText>
              </w:r>
              <w:bookmarkStart w:id="1270" w:name="_Toc523524191"/>
              <w:bookmarkStart w:id="1271" w:name="_Toc523525038"/>
              <w:bookmarkStart w:id="1272" w:name="_Toc523525815"/>
              <w:bookmarkEnd w:id="1270"/>
              <w:bookmarkEnd w:id="1271"/>
              <w:bookmarkEnd w:id="1272"/>
            </w:del>
          </w:p>
        </w:tc>
        <w:tc>
          <w:tcPr>
            <w:tcW w:w="367" w:type="pct"/>
          </w:tcPr>
          <w:p w14:paraId="391E0D71" w14:textId="110419A7" w:rsidR="00336DAF" w:rsidRPr="009C09B2" w:rsidDel="00CF568F" w:rsidRDefault="00336DAF" w:rsidP="00F35832">
            <w:pPr>
              <w:rPr>
                <w:del w:id="1273" w:author="Lucy Lucy" w:date="2018-09-01T00:07:00Z"/>
              </w:rPr>
            </w:pPr>
            <w:bookmarkStart w:id="1274" w:name="_Toc523524192"/>
            <w:bookmarkStart w:id="1275" w:name="_Toc523525039"/>
            <w:bookmarkStart w:id="1276" w:name="_Toc523525816"/>
            <w:bookmarkEnd w:id="1274"/>
            <w:bookmarkEnd w:id="1275"/>
            <w:bookmarkEnd w:id="1276"/>
          </w:p>
        </w:tc>
        <w:tc>
          <w:tcPr>
            <w:tcW w:w="330" w:type="pct"/>
          </w:tcPr>
          <w:p w14:paraId="50F67E38" w14:textId="6558DE47" w:rsidR="00336DAF" w:rsidRPr="009C09B2" w:rsidDel="00CF568F" w:rsidRDefault="00336DAF" w:rsidP="00F35832">
            <w:pPr>
              <w:rPr>
                <w:del w:id="1277" w:author="Lucy Lucy" w:date="2018-09-01T00:07:00Z"/>
              </w:rPr>
            </w:pPr>
            <w:bookmarkStart w:id="1278" w:name="_Toc523524193"/>
            <w:bookmarkStart w:id="1279" w:name="_Toc523525040"/>
            <w:bookmarkStart w:id="1280" w:name="_Toc523525817"/>
            <w:bookmarkEnd w:id="1278"/>
            <w:bookmarkEnd w:id="1279"/>
            <w:bookmarkEnd w:id="1280"/>
          </w:p>
        </w:tc>
        <w:tc>
          <w:tcPr>
            <w:tcW w:w="496" w:type="pct"/>
          </w:tcPr>
          <w:p w14:paraId="1B54FFD7" w14:textId="1D5435FE" w:rsidR="00336DAF" w:rsidRPr="009C09B2" w:rsidDel="00CF568F" w:rsidRDefault="00336DAF" w:rsidP="00F35832">
            <w:pPr>
              <w:rPr>
                <w:del w:id="1281" w:author="Lucy Lucy" w:date="2018-09-01T00:07:00Z"/>
              </w:rPr>
            </w:pPr>
            <w:bookmarkStart w:id="1282" w:name="_Toc523524194"/>
            <w:bookmarkStart w:id="1283" w:name="_Toc523525041"/>
            <w:bookmarkStart w:id="1284" w:name="_Toc523525818"/>
            <w:bookmarkEnd w:id="1282"/>
            <w:bookmarkEnd w:id="1283"/>
            <w:bookmarkEnd w:id="1284"/>
          </w:p>
        </w:tc>
        <w:tc>
          <w:tcPr>
            <w:tcW w:w="1454" w:type="pct"/>
          </w:tcPr>
          <w:p w14:paraId="26E79840" w14:textId="42A80FD7" w:rsidR="00336DAF" w:rsidRPr="009C09B2" w:rsidDel="00CF568F" w:rsidRDefault="00336DAF" w:rsidP="00F35832">
            <w:pPr>
              <w:jc w:val="left"/>
              <w:rPr>
                <w:del w:id="1285" w:author="Lucy Lucy" w:date="2018-09-01T00:07:00Z"/>
              </w:rPr>
            </w:pPr>
            <w:del w:id="1286" w:author="Lucy Lucy" w:date="2018-09-01T00:07:00Z">
              <w:r w:rsidRPr="009C09B2" w:rsidDel="00CF568F">
                <w:delText>Ngày cấp bằng</w:delText>
              </w:r>
              <w:bookmarkStart w:id="1287" w:name="_Toc523524195"/>
              <w:bookmarkStart w:id="1288" w:name="_Toc523525042"/>
              <w:bookmarkStart w:id="1289" w:name="_Toc523525819"/>
              <w:bookmarkEnd w:id="1287"/>
              <w:bookmarkEnd w:id="1288"/>
              <w:bookmarkEnd w:id="1289"/>
            </w:del>
          </w:p>
        </w:tc>
        <w:bookmarkStart w:id="1290" w:name="_Toc523524196"/>
        <w:bookmarkStart w:id="1291" w:name="_Toc523525043"/>
        <w:bookmarkStart w:id="1292" w:name="_Toc523525820"/>
        <w:bookmarkEnd w:id="1290"/>
        <w:bookmarkEnd w:id="1291"/>
        <w:bookmarkEnd w:id="1292"/>
      </w:tr>
      <w:tr w:rsidR="00336DAF" w:rsidRPr="009C09B2" w:rsidDel="00CF568F" w14:paraId="17DC5E18" w14:textId="76B96F08" w:rsidTr="00226219">
        <w:trPr>
          <w:del w:id="1293" w:author="Lucy Lucy" w:date="2018-09-01T00:07:00Z"/>
        </w:trPr>
        <w:tc>
          <w:tcPr>
            <w:tcW w:w="1377" w:type="pct"/>
          </w:tcPr>
          <w:p w14:paraId="318DDCC2" w14:textId="43373F71" w:rsidR="00336DAF" w:rsidRPr="009C09B2" w:rsidDel="00CF568F" w:rsidRDefault="00336DAF" w:rsidP="00F35832">
            <w:pPr>
              <w:rPr>
                <w:del w:id="1294" w:author="Lucy Lucy" w:date="2018-09-01T00:07:00Z"/>
              </w:rPr>
            </w:pPr>
            <w:del w:id="1295" w:author="Lucy Lucy" w:date="2018-09-01T00:07:00Z">
              <w:r w:rsidRPr="009C09B2" w:rsidDel="00CF568F">
                <w:delText>Grant_Public_Date</w:delText>
              </w:r>
              <w:bookmarkStart w:id="1296" w:name="_Toc523524197"/>
              <w:bookmarkStart w:id="1297" w:name="_Toc523525044"/>
              <w:bookmarkStart w:id="1298" w:name="_Toc523525821"/>
              <w:bookmarkEnd w:id="1296"/>
              <w:bookmarkEnd w:id="1297"/>
              <w:bookmarkEnd w:id="1298"/>
            </w:del>
          </w:p>
        </w:tc>
        <w:tc>
          <w:tcPr>
            <w:tcW w:w="977" w:type="pct"/>
          </w:tcPr>
          <w:p w14:paraId="2A5AD6AB" w14:textId="3989B15C" w:rsidR="00336DAF" w:rsidRPr="009C09B2" w:rsidDel="00CF568F" w:rsidRDefault="00336DAF" w:rsidP="00F35832">
            <w:pPr>
              <w:rPr>
                <w:del w:id="1299" w:author="Lucy Lucy" w:date="2018-09-01T00:07:00Z"/>
              </w:rPr>
            </w:pPr>
            <w:del w:id="1300" w:author="Lucy Lucy" w:date="2018-09-01T00:07:00Z">
              <w:r w:rsidRPr="009C09B2" w:rsidDel="00CF568F">
                <w:delText>Date</w:delText>
              </w:r>
              <w:bookmarkStart w:id="1301" w:name="_Toc523524198"/>
              <w:bookmarkStart w:id="1302" w:name="_Toc523525045"/>
              <w:bookmarkStart w:id="1303" w:name="_Toc523525822"/>
              <w:bookmarkEnd w:id="1301"/>
              <w:bookmarkEnd w:id="1302"/>
              <w:bookmarkEnd w:id="1303"/>
            </w:del>
          </w:p>
        </w:tc>
        <w:tc>
          <w:tcPr>
            <w:tcW w:w="367" w:type="pct"/>
          </w:tcPr>
          <w:p w14:paraId="79EA2FF1" w14:textId="7265F20E" w:rsidR="00336DAF" w:rsidRPr="009C09B2" w:rsidDel="00CF568F" w:rsidRDefault="00336DAF" w:rsidP="00F35832">
            <w:pPr>
              <w:rPr>
                <w:del w:id="1304" w:author="Lucy Lucy" w:date="2018-09-01T00:07:00Z"/>
              </w:rPr>
            </w:pPr>
            <w:bookmarkStart w:id="1305" w:name="_Toc523524199"/>
            <w:bookmarkStart w:id="1306" w:name="_Toc523525046"/>
            <w:bookmarkStart w:id="1307" w:name="_Toc523525823"/>
            <w:bookmarkEnd w:id="1305"/>
            <w:bookmarkEnd w:id="1306"/>
            <w:bookmarkEnd w:id="1307"/>
          </w:p>
        </w:tc>
        <w:tc>
          <w:tcPr>
            <w:tcW w:w="330" w:type="pct"/>
          </w:tcPr>
          <w:p w14:paraId="283E17E1" w14:textId="4C0408E8" w:rsidR="00336DAF" w:rsidRPr="009C09B2" w:rsidDel="00CF568F" w:rsidRDefault="00336DAF" w:rsidP="00F35832">
            <w:pPr>
              <w:rPr>
                <w:del w:id="1308" w:author="Lucy Lucy" w:date="2018-09-01T00:07:00Z"/>
              </w:rPr>
            </w:pPr>
            <w:bookmarkStart w:id="1309" w:name="_Toc523524200"/>
            <w:bookmarkStart w:id="1310" w:name="_Toc523525047"/>
            <w:bookmarkStart w:id="1311" w:name="_Toc523525824"/>
            <w:bookmarkEnd w:id="1309"/>
            <w:bookmarkEnd w:id="1310"/>
            <w:bookmarkEnd w:id="1311"/>
          </w:p>
        </w:tc>
        <w:tc>
          <w:tcPr>
            <w:tcW w:w="496" w:type="pct"/>
          </w:tcPr>
          <w:p w14:paraId="7126D8CB" w14:textId="51D69601" w:rsidR="00336DAF" w:rsidRPr="009C09B2" w:rsidDel="00CF568F" w:rsidRDefault="00336DAF" w:rsidP="00F35832">
            <w:pPr>
              <w:rPr>
                <w:del w:id="1312" w:author="Lucy Lucy" w:date="2018-09-01T00:07:00Z"/>
              </w:rPr>
            </w:pPr>
            <w:bookmarkStart w:id="1313" w:name="_Toc523524201"/>
            <w:bookmarkStart w:id="1314" w:name="_Toc523525048"/>
            <w:bookmarkStart w:id="1315" w:name="_Toc523525825"/>
            <w:bookmarkEnd w:id="1313"/>
            <w:bookmarkEnd w:id="1314"/>
            <w:bookmarkEnd w:id="1315"/>
          </w:p>
        </w:tc>
        <w:tc>
          <w:tcPr>
            <w:tcW w:w="1454" w:type="pct"/>
          </w:tcPr>
          <w:p w14:paraId="7A57DD94" w14:textId="30458985" w:rsidR="00336DAF" w:rsidRPr="009C09B2" w:rsidDel="00CF568F" w:rsidRDefault="00336DAF" w:rsidP="00F35832">
            <w:pPr>
              <w:jc w:val="left"/>
              <w:rPr>
                <w:del w:id="1316" w:author="Lucy Lucy" w:date="2018-09-01T00:07:00Z"/>
              </w:rPr>
            </w:pPr>
            <w:del w:id="1317" w:author="Lucy Lucy" w:date="2018-09-01T00:07:00Z">
              <w:r w:rsidRPr="009C09B2" w:rsidDel="00CF568F">
                <w:delText>Ngày công bố bằng</w:delText>
              </w:r>
              <w:bookmarkStart w:id="1318" w:name="_Toc523524202"/>
              <w:bookmarkStart w:id="1319" w:name="_Toc523525049"/>
              <w:bookmarkStart w:id="1320" w:name="_Toc523525826"/>
              <w:bookmarkEnd w:id="1318"/>
              <w:bookmarkEnd w:id="1319"/>
              <w:bookmarkEnd w:id="1320"/>
            </w:del>
          </w:p>
        </w:tc>
        <w:bookmarkStart w:id="1321" w:name="_Toc523524203"/>
        <w:bookmarkStart w:id="1322" w:name="_Toc523525050"/>
        <w:bookmarkStart w:id="1323" w:name="_Toc523525827"/>
        <w:bookmarkEnd w:id="1321"/>
        <w:bookmarkEnd w:id="1322"/>
        <w:bookmarkEnd w:id="1323"/>
      </w:tr>
      <w:tr w:rsidR="00336DAF" w:rsidRPr="009C09B2" w:rsidDel="00CF568F" w14:paraId="3F0AF460" w14:textId="7DB32F14" w:rsidTr="00226219">
        <w:trPr>
          <w:del w:id="1324" w:author="Lucy Lucy" w:date="2018-09-01T00:07:00Z"/>
        </w:trPr>
        <w:tc>
          <w:tcPr>
            <w:tcW w:w="1377" w:type="pct"/>
          </w:tcPr>
          <w:p w14:paraId="7C1284C6" w14:textId="42E57D31" w:rsidR="00336DAF" w:rsidRPr="009C09B2" w:rsidDel="00CF568F" w:rsidRDefault="00336DAF" w:rsidP="00F35832">
            <w:pPr>
              <w:rPr>
                <w:del w:id="1325" w:author="Lucy Lucy" w:date="2018-09-01T00:07:00Z"/>
              </w:rPr>
            </w:pPr>
            <w:del w:id="1326" w:author="Lucy Lucy" w:date="2018-09-01T00:07:00Z">
              <w:r w:rsidRPr="009C09B2" w:rsidDel="00CF568F">
                <w:delText>Remark</w:delText>
              </w:r>
              <w:bookmarkStart w:id="1327" w:name="_Toc523524204"/>
              <w:bookmarkStart w:id="1328" w:name="_Toc523525051"/>
              <w:bookmarkStart w:id="1329" w:name="_Toc523525828"/>
              <w:bookmarkEnd w:id="1327"/>
              <w:bookmarkEnd w:id="1328"/>
              <w:bookmarkEnd w:id="1329"/>
            </w:del>
          </w:p>
        </w:tc>
        <w:tc>
          <w:tcPr>
            <w:tcW w:w="977" w:type="pct"/>
          </w:tcPr>
          <w:p w14:paraId="6D7C99C3" w14:textId="7900A13B" w:rsidR="00336DAF" w:rsidRPr="009C09B2" w:rsidDel="00CF568F" w:rsidRDefault="00336DAF" w:rsidP="00F35832">
            <w:pPr>
              <w:rPr>
                <w:del w:id="1330" w:author="Lucy Lucy" w:date="2018-09-01T00:07:00Z"/>
              </w:rPr>
            </w:pPr>
            <w:del w:id="1331" w:author="Lucy Lucy" w:date="2018-09-01T00:07:00Z">
              <w:r w:rsidRPr="009C09B2" w:rsidDel="00CF568F">
                <w:delText>VARCHAR2</w:delText>
              </w:r>
              <w:bookmarkStart w:id="1332" w:name="_Toc523524205"/>
              <w:bookmarkStart w:id="1333" w:name="_Toc523525052"/>
              <w:bookmarkStart w:id="1334" w:name="_Toc523525829"/>
              <w:bookmarkEnd w:id="1332"/>
              <w:bookmarkEnd w:id="1333"/>
              <w:bookmarkEnd w:id="1334"/>
            </w:del>
          </w:p>
        </w:tc>
        <w:tc>
          <w:tcPr>
            <w:tcW w:w="367" w:type="pct"/>
          </w:tcPr>
          <w:p w14:paraId="6023B52A" w14:textId="28364BDF" w:rsidR="00336DAF" w:rsidRPr="009C09B2" w:rsidDel="00CF568F" w:rsidRDefault="00336DAF" w:rsidP="00F35832">
            <w:pPr>
              <w:rPr>
                <w:del w:id="1335" w:author="Lucy Lucy" w:date="2018-09-01T00:07:00Z"/>
              </w:rPr>
            </w:pPr>
            <w:del w:id="1336" w:author="Lucy Lucy" w:date="2018-09-01T00:07:00Z">
              <w:r w:rsidRPr="009C09B2" w:rsidDel="00CF568F">
                <w:delText>MAX</w:delText>
              </w:r>
              <w:bookmarkStart w:id="1337" w:name="_Toc523524206"/>
              <w:bookmarkStart w:id="1338" w:name="_Toc523525053"/>
              <w:bookmarkStart w:id="1339" w:name="_Toc523525830"/>
              <w:bookmarkEnd w:id="1337"/>
              <w:bookmarkEnd w:id="1338"/>
              <w:bookmarkEnd w:id="1339"/>
            </w:del>
          </w:p>
        </w:tc>
        <w:tc>
          <w:tcPr>
            <w:tcW w:w="330" w:type="pct"/>
          </w:tcPr>
          <w:p w14:paraId="54E9F8AE" w14:textId="4609722B" w:rsidR="00336DAF" w:rsidRPr="009C09B2" w:rsidDel="00CF568F" w:rsidRDefault="00336DAF" w:rsidP="00F35832">
            <w:pPr>
              <w:rPr>
                <w:del w:id="1340" w:author="Lucy Lucy" w:date="2018-09-01T00:07:00Z"/>
              </w:rPr>
            </w:pPr>
            <w:bookmarkStart w:id="1341" w:name="_Toc523524207"/>
            <w:bookmarkStart w:id="1342" w:name="_Toc523525054"/>
            <w:bookmarkStart w:id="1343" w:name="_Toc523525831"/>
            <w:bookmarkEnd w:id="1341"/>
            <w:bookmarkEnd w:id="1342"/>
            <w:bookmarkEnd w:id="1343"/>
          </w:p>
        </w:tc>
        <w:tc>
          <w:tcPr>
            <w:tcW w:w="496" w:type="pct"/>
          </w:tcPr>
          <w:p w14:paraId="2EF5FEAF" w14:textId="736DB263" w:rsidR="00336DAF" w:rsidRPr="009C09B2" w:rsidDel="00CF568F" w:rsidRDefault="00336DAF" w:rsidP="00F35832">
            <w:pPr>
              <w:rPr>
                <w:del w:id="1344" w:author="Lucy Lucy" w:date="2018-09-01T00:07:00Z"/>
              </w:rPr>
            </w:pPr>
            <w:bookmarkStart w:id="1345" w:name="_Toc523524208"/>
            <w:bookmarkStart w:id="1346" w:name="_Toc523525055"/>
            <w:bookmarkStart w:id="1347" w:name="_Toc523525832"/>
            <w:bookmarkEnd w:id="1345"/>
            <w:bookmarkEnd w:id="1346"/>
            <w:bookmarkEnd w:id="1347"/>
          </w:p>
        </w:tc>
        <w:tc>
          <w:tcPr>
            <w:tcW w:w="1454" w:type="pct"/>
          </w:tcPr>
          <w:p w14:paraId="2E384063" w14:textId="526166D7" w:rsidR="00336DAF" w:rsidRPr="009C09B2" w:rsidDel="00CF568F" w:rsidRDefault="00336DAF" w:rsidP="00F35832">
            <w:pPr>
              <w:jc w:val="left"/>
              <w:rPr>
                <w:del w:id="1348" w:author="Lucy Lucy" w:date="2018-09-01T00:07:00Z"/>
              </w:rPr>
            </w:pPr>
            <w:del w:id="1349" w:author="Lucy Lucy" w:date="2018-09-01T00:07:00Z">
              <w:r w:rsidRPr="009C09B2" w:rsidDel="00CF568F">
                <w:delText>Nhận xét của khách hàng</w:delText>
              </w:r>
              <w:bookmarkStart w:id="1350" w:name="_Toc523524209"/>
              <w:bookmarkStart w:id="1351" w:name="_Toc523525056"/>
              <w:bookmarkStart w:id="1352" w:name="_Toc523525833"/>
              <w:bookmarkEnd w:id="1350"/>
              <w:bookmarkEnd w:id="1351"/>
              <w:bookmarkEnd w:id="1352"/>
            </w:del>
          </w:p>
        </w:tc>
        <w:bookmarkStart w:id="1353" w:name="_Toc523524210"/>
        <w:bookmarkStart w:id="1354" w:name="_Toc523525057"/>
        <w:bookmarkStart w:id="1355" w:name="_Toc523525834"/>
        <w:bookmarkEnd w:id="1353"/>
        <w:bookmarkEnd w:id="1354"/>
        <w:bookmarkEnd w:id="1355"/>
      </w:tr>
      <w:tr w:rsidR="00336DAF" w:rsidRPr="009C09B2" w:rsidDel="00CF568F" w14:paraId="06917544" w14:textId="6066241F" w:rsidTr="00226219">
        <w:trPr>
          <w:del w:id="1356" w:author="Lucy Lucy" w:date="2018-09-01T00:07:00Z"/>
        </w:trPr>
        <w:tc>
          <w:tcPr>
            <w:tcW w:w="1377" w:type="pct"/>
          </w:tcPr>
          <w:p w14:paraId="224DDB9F" w14:textId="5E21FE76" w:rsidR="00336DAF" w:rsidRPr="009C09B2" w:rsidDel="00CF568F" w:rsidRDefault="00336DAF" w:rsidP="00F35832">
            <w:pPr>
              <w:rPr>
                <w:del w:id="1357" w:author="Lucy Lucy" w:date="2018-09-01T00:07:00Z"/>
              </w:rPr>
            </w:pPr>
            <w:del w:id="1358" w:author="Lucy Lucy" w:date="2018-09-01T00:07:00Z">
              <w:r w:rsidRPr="009C09B2" w:rsidDel="00CF568F">
                <w:delText>Deleted</w:delText>
              </w:r>
              <w:bookmarkStart w:id="1359" w:name="_Toc523524211"/>
              <w:bookmarkStart w:id="1360" w:name="_Toc523525058"/>
              <w:bookmarkStart w:id="1361" w:name="_Toc523525835"/>
              <w:bookmarkEnd w:id="1359"/>
              <w:bookmarkEnd w:id="1360"/>
              <w:bookmarkEnd w:id="1361"/>
            </w:del>
          </w:p>
        </w:tc>
        <w:tc>
          <w:tcPr>
            <w:tcW w:w="977" w:type="pct"/>
          </w:tcPr>
          <w:p w14:paraId="1FEF26F3" w14:textId="592BD9CB" w:rsidR="00336DAF" w:rsidRPr="009C09B2" w:rsidDel="00CF568F" w:rsidRDefault="00336DAF" w:rsidP="00F35832">
            <w:pPr>
              <w:rPr>
                <w:del w:id="1362" w:author="Lucy Lucy" w:date="2018-09-01T00:07:00Z"/>
              </w:rPr>
            </w:pPr>
            <w:del w:id="1363" w:author="Lucy Lucy" w:date="2018-09-01T00:07:00Z">
              <w:r w:rsidRPr="009C09B2" w:rsidDel="00CF568F">
                <w:delText>NUMBER</w:delText>
              </w:r>
              <w:bookmarkStart w:id="1364" w:name="_Toc523524212"/>
              <w:bookmarkStart w:id="1365" w:name="_Toc523525059"/>
              <w:bookmarkStart w:id="1366" w:name="_Toc523525836"/>
              <w:bookmarkEnd w:id="1364"/>
              <w:bookmarkEnd w:id="1365"/>
              <w:bookmarkEnd w:id="1366"/>
            </w:del>
          </w:p>
        </w:tc>
        <w:tc>
          <w:tcPr>
            <w:tcW w:w="367" w:type="pct"/>
          </w:tcPr>
          <w:p w14:paraId="34B5F6FE" w14:textId="024F344A" w:rsidR="00336DAF" w:rsidRPr="009C09B2" w:rsidDel="00CF568F" w:rsidRDefault="00336DAF" w:rsidP="00F35832">
            <w:pPr>
              <w:rPr>
                <w:del w:id="1367" w:author="Lucy Lucy" w:date="2018-09-01T00:07:00Z"/>
              </w:rPr>
            </w:pPr>
            <w:del w:id="1368" w:author="Lucy Lucy" w:date="2018-09-01T00:07:00Z">
              <w:r w:rsidRPr="009C09B2" w:rsidDel="00CF568F">
                <w:delText>1</w:delText>
              </w:r>
              <w:bookmarkStart w:id="1369" w:name="_Toc523524213"/>
              <w:bookmarkStart w:id="1370" w:name="_Toc523525060"/>
              <w:bookmarkStart w:id="1371" w:name="_Toc523525837"/>
              <w:bookmarkEnd w:id="1369"/>
              <w:bookmarkEnd w:id="1370"/>
              <w:bookmarkEnd w:id="1371"/>
            </w:del>
          </w:p>
        </w:tc>
        <w:tc>
          <w:tcPr>
            <w:tcW w:w="330" w:type="pct"/>
          </w:tcPr>
          <w:p w14:paraId="43D14963" w14:textId="3395B1CE" w:rsidR="00336DAF" w:rsidRPr="009C09B2" w:rsidDel="00CF568F" w:rsidRDefault="00336DAF" w:rsidP="00F35832">
            <w:pPr>
              <w:rPr>
                <w:del w:id="1372" w:author="Lucy Lucy" w:date="2018-09-01T00:07:00Z"/>
              </w:rPr>
            </w:pPr>
            <w:bookmarkStart w:id="1373" w:name="_Toc523524214"/>
            <w:bookmarkStart w:id="1374" w:name="_Toc523525061"/>
            <w:bookmarkStart w:id="1375" w:name="_Toc523525838"/>
            <w:bookmarkEnd w:id="1373"/>
            <w:bookmarkEnd w:id="1374"/>
            <w:bookmarkEnd w:id="1375"/>
          </w:p>
        </w:tc>
        <w:tc>
          <w:tcPr>
            <w:tcW w:w="496" w:type="pct"/>
          </w:tcPr>
          <w:p w14:paraId="4EF93002" w14:textId="10D30B26" w:rsidR="00336DAF" w:rsidRPr="009C09B2" w:rsidDel="00CF568F" w:rsidRDefault="00336DAF" w:rsidP="00F35832">
            <w:pPr>
              <w:rPr>
                <w:del w:id="1376" w:author="Lucy Lucy" w:date="2018-09-01T00:07:00Z"/>
              </w:rPr>
            </w:pPr>
            <w:bookmarkStart w:id="1377" w:name="_Toc523524215"/>
            <w:bookmarkStart w:id="1378" w:name="_Toc523525062"/>
            <w:bookmarkStart w:id="1379" w:name="_Toc523525839"/>
            <w:bookmarkEnd w:id="1377"/>
            <w:bookmarkEnd w:id="1378"/>
            <w:bookmarkEnd w:id="1379"/>
          </w:p>
        </w:tc>
        <w:tc>
          <w:tcPr>
            <w:tcW w:w="1454" w:type="pct"/>
          </w:tcPr>
          <w:p w14:paraId="48B39CC9" w14:textId="0B5F7D16" w:rsidR="00336DAF" w:rsidRPr="009C09B2" w:rsidDel="00CF568F" w:rsidRDefault="00336DAF" w:rsidP="00F35832">
            <w:pPr>
              <w:jc w:val="left"/>
              <w:rPr>
                <w:del w:id="1380" w:author="Lucy Lucy" w:date="2018-09-01T00:07:00Z"/>
              </w:rPr>
            </w:pPr>
            <w:del w:id="1381" w:author="Lucy Lucy" w:date="2018-09-01T00:07:00Z">
              <w:r w:rsidRPr="009C09B2" w:rsidDel="00CF568F">
                <w:delText>Đã xóa hay chưa</w:delText>
              </w:r>
              <w:bookmarkStart w:id="1382" w:name="_Toc523524216"/>
              <w:bookmarkStart w:id="1383" w:name="_Toc523525063"/>
              <w:bookmarkStart w:id="1384" w:name="_Toc523525840"/>
              <w:bookmarkEnd w:id="1382"/>
              <w:bookmarkEnd w:id="1383"/>
              <w:bookmarkEnd w:id="1384"/>
            </w:del>
          </w:p>
          <w:p w14:paraId="2D929F9D" w14:textId="694E6505" w:rsidR="00336DAF" w:rsidRPr="009C09B2" w:rsidDel="00CF568F" w:rsidRDefault="00336DAF" w:rsidP="00F35832">
            <w:pPr>
              <w:jc w:val="left"/>
              <w:rPr>
                <w:del w:id="1385" w:author="Lucy Lucy" w:date="2018-09-01T00:07:00Z"/>
              </w:rPr>
            </w:pPr>
            <w:del w:id="1386" w:author="Lucy Lucy" w:date="2018-09-01T00:07:00Z">
              <w:r w:rsidRPr="009C09B2" w:rsidDel="00CF568F">
                <w:delText>1: Đã xóa</w:delText>
              </w:r>
              <w:bookmarkStart w:id="1387" w:name="_Toc523524217"/>
              <w:bookmarkStart w:id="1388" w:name="_Toc523525064"/>
              <w:bookmarkStart w:id="1389" w:name="_Toc523525841"/>
              <w:bookmarkEnd w:id="1387"/>
              <w:bookmarkEnd w:id="1388"/>
              <w:bookmarkEnd w:id="1389"/>
            </w:del>
          </w:p>
          <w:p w14:paraId="6D0226A5" w14:textId="7F865B36" w:rsidR="00336DAF" w:rsidRPr="009C09B2" w:rsidDel="00CF568F" w:rsidRDefault="00336DAF" w:rsidP="00F35832">
            <w:pPr>
              <w:jc w:val="left"/>
              <w:rPr>
                <w:del w:id="1390" w:author="Lucy Lucy" w:date="2018-09-01T00:07:00Z"/>
              </w:rPr>
            </w:pPr>
            <w:del w:id="1391" w:author="Lucy Lucy" w:date="2018-09-01T00:07:00Z">
              <w:r w:rsidRPr="009C09B2" w:rsidDel="00CF568F">
                <w:delText>0: Bình thường</w:delText>
              </w:r>
              <w:bookmarkStart w:id="1392" w:name="_Toc523524218"/>
              <w:bookmarkStart w:id="1393" w:name="_Toc523525065"/>
              <w:bookmarkStart w:id="1394" w:name="_Toc523525842"/>
              <w:bookmarkEnd w:id="1392"/>
              <w:bookmarkEnd w:id="1393"/>
              <w:bookmarkEnd w:id="1394"/>
            </w:del>
          </w:p>
        </w:tc>
        <w:bookmarkStart w:id="1395" w:name="_Toc523524219"/>
        <w:bookmarkStart w:id="1396" w:name="_Toc523525066"/>
        <w:bookmarkStart w:id="1397" w:name="_Toc523525843"/>
        <w:bookmarkEnd w:id="1395"/>
        <w:bookmarkEnd w:id="1396"/>
        <w:bookmarkEnd w:id="1397"/>
      </w:tr>
      <w:tr w:rsidR="00336DAF" w:rsidRPr="009C09B2" w:rsidDel="00CF568F" w14:paraId="640A4AF9" w14:textId="10AC9212" w:rsidTr="00226219">
        <w:trPr>
          <w:del w:id="1398" w:author="Lucy Lucy" w:date="2018-09-01T00:07:00Z"/>
        </w:trPr>
        <w:tc>
          <w:tcPr>
            <w:tcW w:w="1377" w:type="pct"/>
          </w:tcPr>
          <w:p w14:paraId="154C65C8" w14:textId="49849CB1" w:rsidR="00336DAF" w:rsidRPr="009C09B2" w:rsidDel="00CF568F" w:rsidRDefault="00336DAF" w:rsidP="00F35832">
            <w:pPr>
              <w:rPr>
                <w:del w:id="1399" w:author="Lucy Lucy" w:date="2018-09-01T00:07:00Z"/>
              </w:rPr>
            </w:pPr>
            <w:del w:id="1400" w:author="Lucy Lucy" w:date="2018-09-01T00:07:00Z">
              <w:r w:rsidRPr="009C09B2" w:rsidDel="00CF568F">
                <w:delText>Created_By</w:delText>
              </w:r>
              <w:bookmarkStart w:id="1401" w:name="_Toc523524220"/>
              <w:bookmarkStart w:id="1402" w:name="_Toc523525067"/>
              <w:bookmarkStart w:id="1403" w:name="_Toc523525844"/>
              <w:bookmarkEnd w:id="1401"/>
              <w:bookmarkEnd w:id="1402"/>
              <w:bookmarkEnd w:id="1403"/>
            </w:del>
          </w:p>
        </w:tc>
        <w:tc>
          <w:tcPr>
            <w:tcW w:w="977" w:type="pct"/>
          </w:tcPr>
          <w:p w14:paraId="2EE96659" w14:textId="5521304B" w:rsidR="00336DAF" w:rsidRPr="009C09B2" w:rsidDel="00CF568F" w:rsidRDefault="00336DAF" w:rsidP="00F35832">
            <w:pPr>
              <w:rPr>
                <w:del w:id="1404" w:author="Lucy Lucy" w:date="2018-09-01T00:07:00Z"/>
              </w:rPr>
            </w:pPr>
            <w:del w:id="1405" w:author="Lucy Lucy" w:date="2018-09-01T00:07:00Z">
              <w:r w:rsidRPr="009C09B2" w:rsidDel="00CF568F">
                <w:delText>VARCHAR2</w:delText>
              </w:r>
              <w:bookmarkStart w:id="1406" w:name="_Toc523524221"/>
              <w:bookmarkStart w:id="1407" w:name="_Toc523525068"/>
              <w:bookmarkStart w:id="1408" w:name="_Toc523525845"/>
              <w:bookmarkEnd w:id="1406"/>
              <w:bookmarkEnd w:id="1407"/>
              <w:bookmarkEnd w:id="1408"/>
            </w:del>
          </w:p>
        </w:tc>
        <w:tc>
          <w:tcPr>
            <w:tcW w:w="367" w:type="pct"/>
          </w:tcPr>
          <w:p w14:paraId="4B08431E" w14:textId="75468522" w:rsidR="00336DAF" w:rsidRPr="009C09B2" w:rsidDel="00CF568F" w:rsidRDefault="00336DAF" w:rsidP="00F35832">
            <w:pPr>
              <w:rPr>
                <w:del w:id="1409" w:author="Lucy Lucy" w:date="2018-09-01T00:07:00Z"/>
              </w:rPr>
            </w:pPr>
            <w:del w:id="1410" w:author="Lucy Lucy" w:date="2018-09-01T00:07:00Z">
              <w:r w:rsidRPr="009C09B2" w:rsidDel="00CF568F">
                <w:delText>50</w:delText>
              </w:r>
              <w:bookmarkStart w:id="1411" w:name="_Toc523524222"/>
              <w:bookmarkStart w:id="1412" w:name="_Toc523525069"/>
              <w:bookmarkStart w:id="1413" w:name="_Toc523525846"/>
              <w:bookmarkEnd w:id="1411"/>
              <w:bookmarkEnd w:id="1412"/>
              <w:bookmarkEnd w:id="1413"/>
            </w:del>
          </w:p>
        </w:tc>
        <w:tc>
          <w:tcPr>
            <w:tcW w:w="330" w:type="pct"/>
          </w:tcPr>
          <w:p w14:paraId="1703A720" w14:textId="2D6E6C07" w:rsidR="00336DAF" w:rsidRPr="009C09B2" w:rsidDel="00CF568F" w:rsidRDefault="00336DAF" w:rsidP="00F35832">
            <w:pPr>
              <w:rPr>
                <w:del w:id="1414" w:author="Lucy Lucy" w:date="2018-09-01T00:07:00Z"/>
              </w:rPr>
            </w:pPr>
            <w:bookmarkStart w:id="1415" w:name="_Toc523524223"/>
            <w:bookmarkStart w:id="1416" w:name="_Toc523525070"/>
            <w:bookmarkStart w:id="1417" w:name="_Toc523525847"/>
            <w:bookmarkEnd w:id="1415"/>
            <w:bookmarkEnd w:id="1416"/>
            <w:bookmarkEnd w:id="1417"/>
          </w:p>
        </w:tc>
        <w:tc>
          <w:tcPr>
            <w:tcW w:w="496" w:type="pct"/>
          </w:tcPr>
          <w:p w14:paraId="022F2635" w14:textId="003319FF" w:rsidR="00336DAF" w:rsidRPr="009C09B2" w:rsidDel="00CF568F" w:rsidRDefault="00336DAF" w:rsidP="00F35832">
            <w:pPr>
              <w:rPr>
                <w:del w:id="1418" w:author="Lucy Lucy" w:date="2018-09-01T00:07:00Z"/>
              </w:rPr>
            </w:pPr>
            <w:bookmarkStart w:id="1419" w:name="_Toc523524224"/>
            <w:bookmarkStart w:id="1420" w:name="_Toc523525071"/>
            <w:bookmarkStart w:id="1421" w:name="_Toc523525848"/>
            <w:bookmarkEnd w:id="1419"/>
            <w:bookmarkEnd w:id="1420"/>
            <w:bookmarkEnd w:id="1421"/>
          </w:p>
        </w:tc>
        <w:tc>
          <w:tcPr>
            <w:tcW w:w="1454" w:type="pct"/>
          </w:tcPr>
          <w:p w14:paraId="65D97FD7" w14:textId="4378E9C2" w:rsidR="00336DAF" w:rsidRPr="009C09B2" w:rsidDel="00CF568F" w:rsidRDefault="00336DAF" w:rsidP="00F35832">
            <w:pPr>
              <w:jc w:val="left"/>
              <w:rPr>
                <w:del w:id="1422" w:author="Lucy Lucy" w:date="2018-09-01T00:07:00Z"/>
              </w:rPr>
            </w:pPr>
            <w:del w:id="1423" w:author="Lucy Lucy" w:date="2018-09-01T00:07:00Z">
              <w:r w:rsidRPr="009C09B2" w:rsidDel="00CF568F">
                <w:delText>Người tạo</w:delText>
              </w:r>
              <w:bookmarkStart w:id="1424" w:name="_Toc523524225"/>
              <w:bookmarkStart w:id="1425" w:name="_Toc523525072"/>
              <w:bookmarkStart w:id="1426" w:name="_Toc523525849"/>
              <w:bookmarkEnd w:id="1424"/>
              <w:bookmarkEnd w:id="1425"/>
              <w:bookmarkEnd w:id="1426"/>
            </w:del>
          </w:p>
        </w:tc>
        <w:bookmarkStart w:id="1427" w:name="_Toc523524226"/>
        <w:bookmarkStart w:id="1428" w:name="_Toc523525073"/>
        <w:bookmarkStart w:id="1429" w:name="_Toc523525850"/>
        <w:bookmarkEnd w:id="1427"/>
        <w:bookmarkEnd w:id="1428"/>
        <w:bookmarkEnd w:id="1429"/>
      </w:tr>
      <w:tr w:rsidR="00336DAF" w:rsidRPr="009C09B2" w:rsidDel="00CF568F" w14:paraId="4B41E8CE" w14:textId="589CF6F0" w:rsidTr="00226219">
        <w:trPr>
          <w:del w:id="1430" w:author="Lucy Lucy" w:date="2018-09-01T00:07:00Z"/>
        </w:trPr>
        <w:tc>
          <w:tcPr>
            <w:tcW w:w="1377" w:type="pct"/>
          </w:tcPr>
          <w:p w14:paraId="79EB2A90" w14:textId="476C6F31" w:rsidR="00336DAF" w:rsidRPr="009C09B2" w:rsidDel="00CF568F" w:rsidRDefault="00336DAF" w:rsidP="00F35832">
            <w:pPr>
              <w:rPr>
                <w:del w:id="1431" w:author="Lucy Lucy" w:date="2018-09-01T00:07:00Z"/>
              </w:rPr>
            </w:pPr>
            <w:del w:id="1432" w:author="Lucy Lucy" w:date="2018-09-01T00:07:00Z">
              <w:r w:rsidRPr="009C09B2" w:rsidDel="00CF568F">
                <w:delText>Created_Date</w:delText>
              </w:r>
              <w:bookmarkStart w:id="1433" w:name="_Toc523524227"/>
              <w:bookmarkStart w:id="1434" w:name="_Toc523525074"/>
              <w:bookmarkStart w:id="1435" w:name="_Toc523525851"/>
              <w:bookmarkEnd w:id="1433"/>
              <w:bookmarkEnd w:id="1434"/>
              <w:bookmarkEnd w:id="1435"/>
            </w:del>
          </w:p>
        </w:tc>
        <w:tc>
          <w:tcPr>
            <w:tcW w:w="977" w:type="pct"/>
          </w:tcPr>
          <w:p w14:paraId="4DCCDD08" w14:textId="25F27C8D" w:rsidR="00336DAF" w:rsidRPr="009C09B2" w:rsidDel="00CF568F" w:rsidRDefault="00336DAF" w:rsidP="00F35832">
            <w:pPr>
              <w:rPr>
                <w:del w:id="1436" w:author="Lucy Lucy" w:date="2018-09-01T00:07:00Z"/>
              </w:rPr>
            </w:pPr>
            <w:del w:id="1437" w:author="Lucy Lucy" w:date="2018-09-01T00:07:00Z">
              <w:r w:rsidRPr="009C09B2" w:rsidDel="00CF568F">
                <w:delText>Date</w:delText>
              </w:r>
              <w:bookmarkStart w:id="1438" w:name="_Toc523524228"/>
              <w:bookmarkStart w:id="1439" w:name="_Toc523525075"/>
              <w:bookmarkStart w:id="1440" w:name="_Toc523525852"/>
              <w:bookmarkEnd w:id="1438"/>
              <w:bookmarkEnd w:id="1439"/>
              <w:bookmarkEnd w:id="1440"/>
            </w:del>
          </w:p>
        </w:tc>
        <w:tc>
          <w:tcPr>
            <w:tcW w:w="367" w:type="pct"/>
          </w:tcPr>
          <w:p w14:paraId="47486C86" w14:textId="62A0E737" w:rsidR="00336DAF" w:rsidRPr="009C09B2" w:rsidDel="00CF568F" w:rsidRDefault="00336DAF" w:rsidP="00F35832">
            <w:pPr>
              <w:rPr>
                <w:del w:id="1441" w:author="Lucy Lucy" w:date="2018-09-01T00:07:00Z"/>
              </w:rPr>
            </w:pPr>
            <w:bookmarkStart w:id="1442" w:name="_Toc523524229"/>
            <w:bookmarkStart w:id="1443" w:name="_Toc523525076"/>
            <w:bookmarkStart w:id="1444" w:name="_Toc523525853"/>
            <w:bookmarkEnd w:id="1442"/>
            <w:bookmarkEnd w:id="1443"/>
            <w:bookmarkEnd w:id="1444"/>
          </w:p>
        </w:tc>
        <w:tc>
          <w:tcPr>
            <w:tcW w:w="330" w:type="pct"/>
          </w:tcPr>
          <w:p w14:paraId="40782ABE" w14:textId="51D31972" w:rsidR="00336DAF" w:rsidRPr="009C09B2" w:rsidDel="00CF568F" w:rsidRDefault="00336DAF" w:rsidP="00F35832">
            <w:pPr>
              <w:rPr>
                <w:del w:id="1445" w:author="Lucy Lucy" w:date="2018-09-01T00:07:00Z"/>
              </w:rPr>
            </w:pPr>
            <w:bookmarkStart w:id="1446" w:name="_Toc523524230"/>
            <w:bookmarkStart w:id="1447" w:name="_Toc523525077"/>
            <w:bookmarkStart w:id="1448" w:name="_Toc523525854"/>
            <w:bookmarkEnd w:id="1446"/>
            <w:bookmarkEnd w:id="1447"/>
            <w:bookmarkEnd w:id="1448"/>
          </w:p>
        </w:tc>
        <w:tc>
          <w:tcPr>
            <w:tcW w:w="496" w:type="pct"/>
          </w:tcPr>
          <w:p w14:paraId="5D0CA199" w14:textId="2A841CE8" w:rsidR="00336DAF" w:rsidRPr="009C09B2" w:rsidDel="00CF568F" w:rsidRDefault="00336DAF" w:rsidP="00F35832">
            <w:pPr>
              <w:rPr>
                <w:del w:id="1449" w:author="Lucy Lucy" w:date="2018-09-01T00:07:00Z"/>
              </w:rPr>
            </w:pPr>
            <w:bookmarkStart w:id="1450" w:name="_Toc523524231"/>
            <w:bookmarkStart w:id="1451" w:name="_Toc523525078"/>
            <w:bookmarkStart w:id="1452" w:name="_Toc523525855"/>
            <w:bookmarkEnd w:id="1450"/>
            <w:bookmarkEnd w:id="1451"/>
            <w:bookmarkEnd w:id="1452"/>
          </w:p>
        </w:tc>
        <w:tc>
          <w:tcPr>
            <w:tcW w:w="1454" w:type="pct"/>
          </w:tcPr>
          <w:p w14:paraId="48A05DF9" w14:textId="2955B8BD" w:rsidR="00336DAF" w:rsidRPr="009C09B2" w:rsidDel="00CF568F" w:rsidRDefault="00336DAF" w:rsidP="00F35832">
            <w:pPr>
              <w:jc w:val="left"/>
              <w:rPr>
                <w:del w:id="1453" w:author="Lucy Lucy" w:date="2018-09-01T00:07:00Z"/>
              </w:rPr>
            </w:pPr>
            <w:del w:id="1454" w:author="Lucy Lucy" w:date="2018-09-01T00:07:00Z">
              <w:r w:rsidRPr="009C09B2" w:rsidDel="00CF568F">
                <w:delText>Ngày tạo</w:delText>
              </w:r>
              <w:bookmarkStart w:id="1455" w:name="_Toc523524232"/>
              <w:bookmarkStart w:id="1456" w:name="_Toc523525079"/>
              <w:bookmarkStart w:id="1457" w:name="_Toc523525856"/>
              <w:bookmarkEnd w:id="1455"/>
              <w:bookmarkEnd w:id="1456"/>
              <w:bookmarkEnd w:id="1457"/>
            </w:del>
          </w:p>
        </w:tc>
        <w:bookmarkStart w:id="1458" w:name="_Toc523524233"/>
        <w:bookmarkStart w:id="1459" w:name="_Toc523525080"/>
        <w:bookmarkStart w:id="1460" w:name="_Toc523525857"/>
        <w:bookmarkEnd w:id="1458"/>
        <w:bookmarkEnd w:id="1459"/>
        <w:bookmarkEnd w:id="1460"/>
      </w:tr>
      <w:tr w:rsidR="00336DAF" w:rsidRPr="009C09B2" w:rsidDel="00CF568F" w14:paraId="25DB0568" w14:textId="411FC8D3" w:rsidTr="00226219">
        <w:trPr>
          <w:del w:id="1461" w:author="Lucy Lucy" w:date="2018-09-01T00:07:00Z"/>
        </w:trPr>
        <w:tc>
          <w:tcPr>
            <w:tcW w:w="1377" w:type="pct"/>
          </w:tcPr>
          <w:p w14:paraId="3A8D0E63" w14:textId="18BA2B95" w:rsidR="00336DAF" w:rsidRPr="009C09B2" w:rsidDel="00CF568F" w:rsidRDefault="00336DAF" w:rsidP="00F35832">
            <w:pPr>
              <w:rPr>
                <w:del w:id="1462" w:author="Lucy Lucy" w:date="2018-09-01T00:07:00Z"/>
              </w:rPr>
            </w:pPr>
            <w:del w:id="1463" w:author="Lucy Lucy" w:date="2018-09-01T00:07:00Z">
              <w:r w:rsidRPr="009C09B2" w:rsidDel="00CF568F">
                <w:delText>Modify_By</w:delText>
              </w:r>
              <w:bookmarkStart w:id="1464" w:name="_Toc523524234"/>
              <w:bookmarkStart w:id="1465" w:name="_Toc523525081"/>
              <w:bookmarkStart w:id="1466" w:name="_Toc523525858"/>
              <w:bookmarkEnd w:id="1464"/>
              <w:bookmarkEnd w:id="1465"/>
              <w:bookmarkEnd w:id="1466"/>
            </w:del>
          </w:p>
        </w:tc>
        <w:tc>
          <w:tcPr>
            <w:tcW w:w="977" w:type="pct"/>
          </w:tcPr>
          <w:p w14:paraId="506DC6DA" w14:textId="3926B72A" w:rsidR="00336DAF" w:rsidRPr="009C09B2" w:rsidDel="00CF568F" w:rsidRDefault="00336DAF" w:rsidP="00F35832">
            <w:pPr>
              <w:rPr>
                <w:del w:id="1467" w:author="Lucy Lucy" w:date="2018-09-01T00:07:00Z"/>
              </w:rPr>
            </w:pPr>
            <w:del w:id="1468" w:author="Lucy Lucy" w:date="2018-09-01T00:07:00Z">
              <w:r w:rsidRPr="009C09B2" w:rsidDel="00CF568F">
                <w:delText>VARCHAR2</w:delText>
              </w:r>
              <w:bookmarkStart w:id="1469" w:name="_Toc523524235"/>
              <w:bookmarkStart w:id="1470" w:name="_Toc523525082"/>
              <w:bookmarkStart w:id="1471" w:name="_Toc523525859"/>
              <w:bookmarkEnd w:id="1469"/>
              <w:bookmarkEnd w:id="1470"/>
              <w:bookmarkEnd w:id="1471"/>
            </w:del>
          </w:p>
        </w:tc>
        <w:tc>
          <w:tcPr>
            <w:tcW w:w="367" w:type="pct"/>
          </w:tcPr>
          <w:p w14:paraId="1E727FB3" w14:textId="1D4D9D67" w:rsidR="00336DAF" w:rsidRPr="009C09B2" w:rsidDel="00CF568F" w:rsidRDefault="00336DAF" w:rsidP="00F35832">
            <w:pPr>
              <w:rPr>
                <w:del w:id="1472" w:author="Lucy Lucy" w:date="2018-09-01T00:07:00Z"/>
              </w:rPr>
            </w:pPr>
            <w:del w:id="1473" w:author="Lucy Lucy" w:date="2018-09-01T00:07:00Z">
              <w:r w:rsidRPr="009C09B2" w:rsidDel="00CF568F">
                <w:delText>50</w:delText>
              </w:r>
              <w:bookmarkStart w:id="1474" w:name="_Toc523524236"/>
              <w:bookmarkStart w:id="1475" w:name="_Toc523525083"/>
              <w:bookmarkStart w:id="1476" w:name="_Toc523525860"/>
              <w:bookmarkEnd w:id="1474"/>
              <w:bookmarkEnd w:id="1475"/>
              <w:bookmarkEnd w:id="1476"/>
            </w:del>
          </w:p>
        </w:tc>
        <w:tc>
          <w:tcPr>
            <w:tcW w:w="330" w:type="pct"/>
          </w:tcPr>
          <w:p w14:paraId="2999BC16" w14:textId="459C3569" w:rsidR="00336DAF" w:rsidRPr="009C09B2" w:rsidDel="00CF568F" w:rsidRDefault="00336DAF" w:rsidP="00F35832">
            <w:pPr>
              <w:rPr>
                <w:del w:id="1477" w:author="Lucy Lucy" w:date="2018-09-01T00:07:00Z"/>
              </w:rPr>
            </w:pPr>
            <w:bookmarkStart w:id="1478" w:name="_Toc523524237"/>
            <w:bookmarkStart w:id="1479" w:name="_Toc523525084"/>
            <w:bookmarkStart w:id="1480" w:name="_Toc523525861"/>
            <w:bookmarkEnd w:id="1478"/>
            <w:bookmarkEnd w:id="1479"/>
            <w:bookmarkEnd w:id="1480"/>
          </w:p>
        </w:tc>
        <w:tc>
          <w:tcPr>
            <w:tcW w:w="496" w:type="pct"/>
          </w:tcPr>
          <w:p w14:paraId="09D16B77" w14:textId="14B9D171" w:rsidR="00336DAF" w:rsidRPr="009C09B2" w:rsidDel="00CF568F" w:rsidRDefault="00336DAF" w:rsidP="00F35832">
            <w:pPr>
              <w:rPr>
                <w:del w:id="1481" w:author="Lucy Lucy" w:date="2018-09-01T00:07:00Z"/>
              </w:rPr>
            </w:pPr>
            <w:bookmarkStart w:id="1482" w:name="_Toc523524238"/>
            <w:bookmarkStart w:id="1483" w:name="_Toc523525085"/>
            <w:bookmarkStart w:id="1484" w:name="_Toc523525862"/>
            <w:bookmarkEnd w:id="1482"/>
            <w:bookmarkEnd w:id="1483"/>
            <w:bookmarkEnd w:id="1484"/>
          </w:p>
        </w:tc>
        <w:tc>
          <w:tcPr>
            <w:tcW w:w="1454" w:type="pct"/>
          </w:tcPr>
          <w:p w14:paraId="4214750B" w14:textId="37A49CCA" w:rsidR="00336DAF" w:rsidRPr="009C09B2" w:rsidDel="00CF568F" w:rsidRDefault="00336DAF" w:rsidP="00F35832">
            <w:pPr>
              <w:jc w:val="left"/>
              <w:rPr>
                <w:del w:id="1485" w:author="Lucy Lucy" w:date="2018-09-01T00:07:00Z"/>
              </w:rPr>
            </w:pPr>
            <w:del w:id="1486" w:author="Lucy Lucy" w:date="2018-09-01T00:07:00Z">
              <w:r w:rsidRPr="009C09B2" w:rsidDel="00CF568F">
                <w:delText>Người sửa</w:delText>
              </w:r>
              <w:bookmarkStart w:id="1487" w:name="_Toc523524239"/>
              <w:bookmarkStart w:id="1488" w:name="_Toc523525086"/>
              <w:bookmarkStart w:id="1489" w:name="_Toc523525863"/>
              <w:bookmarkEnd w:id="1487"/>
              <w:bookmarkEnd w:id="1488"/>
              <w:bookmarkEnd w:id="1489"/>
            </w:del>
          </w:p>
        </w:tc>
        <w:bookmarkStart w:id="1490" w:name="_Toc523524240"/>
        <w:bookmarkStart w:id="1491" w:name="_Toc523525087"/>
        <w:bookmarkStart w:id="1492" w:name="_Toc523525864"/>
        <w:bookmarkEnd w:id="1490"/>
        <w:bookmarkEnd w:id="1491"/>
        <w:bookmarkEnd w:id="1492"/>
      </w:tr>
      <w:tr w:rsidR="00336DAF" w:rsidRPr="009C09B2" w:rsidDel="00CF568F" w14:paraId="1DE57D46" w14:textId="636DAA0F" w:rsidTr="00226219">
        <w:trPr>
          <w:del w:id="1493" w:author="Lucy Lucy" w:date="2018-09-01T00:07:00Z"/>
        </w:trPr>
        <w:tc>
          <w:tcPr>
            <w:tcW w:w="1377" w:type="pct"/>
          </w:tcPr>
          <w:p w14:paraId="5E6B3B86" w14:textId="7B681F84" w:rsidR="00336DAF" w:rsidRPr="009C09B2" w:rsidDel="00CF568F" w:rsidRDefault="00336DAF" w:rsidP="00F35832">
            <w:pPr>
              <w:rPr>
                <w:del w:id="1494" w:author="Lucy Lucy" w:date="2018-09-01T00:07:00Z"/>
              </w:rPr>
            </w:pPr>
            <w:del w:id="1495" w:author="Lucy Lucy" w:date="2018-09-01T00:07:00Z">
              <w:r w:rsidRPr="009C09B2" w:rsidDel="00CF568F">
                <w:delText>Modify_Date</w:delText>
              </w:r>
              <w:bookmarkStart w:id="1496" w:name="_Toc523524241"/>
              <w:bookmarkStart w:id="1497" w:name="_Toc523525088"/>
              <w:bookmarkStart w:id="1498" w:name="_Toc523525865"/>
              <w:bookmarkEnd w:id="1496"/>
              <w:bookmarkEnd w:id="1497"/>
              <w:bookmarkEnd w:id="1498"/>
            </w:del>
          </w:p>
        </w:tc>
        <w:tc>
          <w:tcPr>
            <w:tcW w:w="977" w:type="pct"/>
          </w:tcPr>
          <w:p w14:paraId="52D76E3A" w14:textId="648DF520" w:rsidR="00336DAF" w:rsidRPr="009C09B2" w:rsidDel="00CF568F" w:rsidRDefault="00336DAF" w:rsidP="00F35832">
            <w:pPr>
              <w:rPr>
                <w:del w:id="1499" w:author="Lucy Lucy" w:date="2018-09-01T00:07:00Z"/>
              </w:rPr>
            </w:pPr>
            <w:del w:id="1500" w:author="Lucy Lucy" w:date="2018-09-01T00:07:00Z">
              <w:r w:rsidRPr="009C09B2" w:rsidDel="00CF568F">
                <w:delText>Date</w:delText>
              </w:r>
              <w:bookmarkStart w:id="1501" w:name="_Toc523524242"/>
              <w:bookmarkStart w:id="1502" w:name="_Toc523525089"/>
              <w:bookmarkStart w:id="1503" w:name="_Toc523525866"/>
              <w:bookmarkEnd w:id="1501"/>
              <w:bookmarkEnd w:id="1502"/>
              <w:bookmarkEnd w:id="1503"/>
            </w:del>
          </w:p>
        </w:tc>
        <w:tc>
          <w:tcPr>
            <w:tcW w:w="367" w:type="pct"/>
          </w:tcPr>
          <w:p w14:paraId="2DAC8C26" w14:textId="3501B54D" w:rsidR="00336DAF" w:rsidRPr="009C09B2" w:rsidDel="00CF568F" w:rsidRDefault="00336DAF" w:rsidP="00F35832">
            <w:pPr>
              <w:rPr>
                <w:del w:id="1504" w:author="Lucy Lucy" w:date="2018-09-01T00:07:00Z"/>
              </w:rPr>
            </w:pPr>
            <w:bookmarkStart w:id="1505" w:name="_Toc523524243"/>
            <w:bookmarkStart w:id="1506" w:name="_Toc523525090"/>
            <w:bookmarkStart w:id="1507" w:name="_Toc523525867"/>
            <w:bookmarkEnd w:id="1505"/>
            <w:bookmarkEnd w:id="1506"/>
            <w:bookmarkEnd w:id="1507"/>
          </w:p>
        </w:tc>
        <w:tc>
          <w:tcPr>
            <w:tcW w:w="330" w:type="pct"/>
          </w:tcPr>
          <w:p w14:paraId="4F8968EB" w14:textId="1D951B4C" w:rsidR="00336DAF" w:rsidRPr="009C09B2" w:rsidDel="00CF568F" w:rsidRDefault="00336DAF" w:rsidP="00F35832">
            <w:pPr>
              <w:rPr>
                <w:del w:id="1508" w:author="Lucy Lucy" w:date="2018-09-01T00:07:00Z"/>
              </w:rPr>
            </w:pPr>
            <w:bookmarkStart w:id="1509" w:name="_Toc523524244"/>
            <w:bookmarkStart w:id="1510" w:name="_Toc523525091"/>
            <w:bookmarkStart w:id="1511" w:name="_Toc523525868"/>
            <w:bookmarkEnd w:id="1509"/>
            <w:bookmarkEnd w:id="1510"/>
            <w:bookmarkEnd w:id="1511"/>
          </w:p>
        </w:tc>
        <w:tc>
          <w:tcPr>
            <w:tcW w:w="496" w:type="pct"/>
          </w:tcPr>
          <w:p w14:paraId="658AD46A" w14:textId="7C4501A8" w:rsidR="00336DAF" w:rsidRPr="009C09B2" w:rsidDel="00CF568F" w:rsidRDefault="00336DAF" w:rsidP="00F35832">
            <w:pPr>
              <w:rPr>
                <w:del w:id="1512" w:author="Lucy Lucy" w:date="2018-09-01T00:07:00Z"/>
              </w:rPr>
            </w:pPr>
            <w:bookmarkStart w:id="1513" w:name="_Toc523524245"/>
            <w:bookmarkStart w:id="1514" w:name="_Toc523525092"/>
            <w:bookmarkStart w:id="1515" w:name="_Toc523525869"/>
            <w:bookmarkEnd w:id="1513"/>
            <w:bookmarkEnd w:id="1514"/>
            <w:bookmarkEnd w:id="1515"/>
          </w:p>
        </w:tc>
        <w:tc>
          <w:tcPr>
            <w:tcW w:w="1454" w:type="pct"/>
          </w:tcPr>
          <w:p w14:paraId="1A03C692" w14:textId="7E5D7C12" w:rsidR="00336DAF" w:rsidRPr="009C09B2" w:rsidDel="00CF568F" w:rsidRDefault="00336DAF" w:rsidP="00F35832">
            <w:pPr>
              <w:jc w:val="left"/>
              <w:rPr>
                <w:del w:id="1516" w:author="Lucy Lucy" w:date="2018-09-01T00:07:00Z"/>
              </w:rPr>
            </w:pPr>
            <w:del w:id="1517" w:author="Lucy Lucy" w:date="2018-09-01T00:07:00Z">
              <w:r w:rsidRPr="009C09B2" w:rsidDel="00CF568F">
                <w:delText>Ngày sửa</w:delText>
              </w:r>
              <w:bookmarkStart w:id="1518" w:name="_Toc523524246"/>
              <w:bookmarkStart w:id="1519" w:name="_Toc523525093"/>
              <w:bookmarkStart w:id="1520" w:name="_Toc523525870"/>
              <w:bookmarkEnd w:id="1518"/>
              <w:bookmarkEnd w:id="1519"/>
              <w:bookmarkEnd w:id="1520"/>
            </w:del>
          </w:p>
        </w:tc>
        <w:bookmarkStart w:id="1521" w:name="_Toc523524247"/>
        <w:bookmarkStart w:id="1522" w:name="_Toc523525094"/>
        <w:bookmarkStart w:id="1523" w:name="_Toc523525871"/>
        <w:bookmarkEnd w:id="1521"/>
        <w:bookmarkEnd w:id="1522"/>
        <w:bookmarkEnd w:id="1523"/>
      </w:tr>
      <w:tr w:rsidR="00336DAF" w:rsidRPr="009C09B2" w:rsidDel="00CF568F" w14:paraId="00C16C9D" w14:textId="78AEE5DA" w:rsidTr="00226219">
        <w:trPr>
          <w:del w:id="1524" w:author="Lucy Lucy" w:date="2018-09-01T00:07:00Z"/>
        </w:trPr>
        <w:tc>
          <w:tcPr>
            <w:tcW w:w="1377" w:type="pct"/>
          </w:tcPr>
          <w:p w14:paraId="08039CAE" w14:textId="0121F478" w:rsidR="00336DAF" w:rsidRPr="009C09B2" w:rsidDel="00CF568F" w:rsidRDefault="00336DAF" w:rsidP="00F35832">
            <w:pPr>
              <w:rPr>
                <w:del w:id="1525" w:author="Lucy Lucy" w:date="2018-09-01T00:07:00Z"/>
              </w:rPr>
            </w:pPr>
            <w:del w:id="1526" w:author="Lucy Lucy" w:date="2018-09-01T00:07:00Z">
              <w:r w:rsidRPr="009C09B2" w:rsidDel="00CF568F">
                <w:delText>LANGUAGE_CODE</w:delText>
              </w:r>
              <w:bookmarkStart w:id="1527" w:name="_Toc523524248"/>
              <w:bookmarkStart w:id="1528" w:name="_Toc523525095"/>
              <w:bookmarkStart w:id="1529" w:name="_Toc523525872"/>
              <w:bookmarkEnd w:id="1527"/>
              <w:bookmarkEnd w:id="1528"/>
              <w:bookmarkEnd w:id="1529"/>
            </w:del>
          </w:p>
        </w:tc>
        <w:tc>
          <w:tcPr>
            <w:tcW w:w="977" w:type="pct"/>
          </w:tcPr>
          <w:p w14:paraId="0D9E862C" w14:textId="0EAC4C1B" w:rsidR="00336DAF" w:rsidRPr="009C09B2" w:rsidDel="00CF568F" w:rsidRDefault="00336DAF" w:rsidP="00F35832">
            <w:pPr>
              <w:rPr>
                <w:del w:id="1530" w:author="Lucy Lucy" w:date="2018-09-01T00:07:00Z"/>
              </w:rPr>
            </w:pPr>
            <w:del w:id="1531" w:author="Lucy Lucy" w:date="2018-09-01T00:07:00Z">
              <w:r w:rsidRPr="009C09B2" w:rsidDel="00CF568F">
                <w:delText>Varchar2</w:delText>
              </w:r>
              <w:bookmarkStart w:id="1532" w:name="_Toc523524249"/>
              <w:bookmarkStart w:id="1533" w:name="_Toc523525096"/>
              <w:bookmarkStart w:id="1534" w:name="_Toc523525873"/>
              <w:bookmarkEnd w:id="1532"/>
              <w:bookmarkEnd w:id="1533"/>
              <w:bookmarkEnd w:id="1534"/>
            </w:del>
          </w:p>
        </w:tc>
        <w:tc>
          <w:tcPr>
            <w:tcW w:w="367" w:type="pct"/>
          </w:tcPr>
          <w:p w14:paraId="158DF9FD" w14:textId="02F0573E" w:rsidR="00336DAF" w:rsidRPr="009C09B2" w:rsidDel="00CF568F" w:rsidRDefault="00336DAF" w:rsidP="00F35832">
            <w:pPr>
              <w:rPr>
                <w:del w:id="1535" w:author="Lucy Lucy" w:date="2018-09-01T00:07:00Z"/>
              </w:rPr>
            </w:pPr>
            <w:del w:id="1536" w:author="Lucy Lucy" w:date="2018-09-01T00:07:00Z">
              <w:r w:rsidRPr="009C09B2" w:rsidDel="00CF568F">
                <w:delText>5</w:delText>
              </w:r>
              <w:bookmarkStart w:id="1537" w:name="_Toc523524250"/>
              <w:bookmarkStart w:id="1538" w:name="_Toc523525097"/>
              <w:bookmarkStart w:id="1539" w:name="_Toc523525874"/>
              <w:bookmarkEnd w:id="1537"/>
              <w:bookmarkEnd w:id="1538"/>
              <w:bookmarkEnd w:id="1539"/>
            </w:del>
          </w:p>
        </w:tc>
        <w:tc>
          <w:tcPr>
            <w:tcW w:w="330" w:type="pct"/>
          </w:tcPr>
          <w:p w14:paraId="02BC14A3" w14:textId="594FA3AD" w:rsidR="00336DAF" w:rsidRPr="009C09B2" w:rsidDel="00CF568F" w:rsidRDefault="00336DAF" w:rsidP="00F35832">
            <w:pPr>
              <w:rPr>
                <w:del w:id="1540" w:author="Lucy Lucy" w:date="2018-09-01T00:07:00Z"/>
              </w:rPr>
            </w:pPr>
            <w:bookmarkStart w:id="1541" w:name="_Toc523524251"/>
            <w:bookmarkStart w:id="1542" w:name="_Toc523525098"/>
            <w:bookmarkStart w:id="1543" w:name="_Toc523525875"/>
            <w:bookmarkEnd w:id="1541"/>
            <w:bookmarkEnd w:id="1542"/>
            <w:bookmarkEnd w:id="1543"/>
          </w:p>
        </w:tc>
        <w:tc>
          <w:tcPr>
            <w:tcW w:w="496" w:type="pct"/>
          </w:tcPr>
          <w:p w14:paraId="04706DC3" w14:textId="5F47043E" w:rsidR="00336DAF" w:rsidRPr="009C09B2" w:rsidDel="00CF568F" w:rsidRDefault="00336DAF" w:rsidP="00F35832">
            <w:pPr>
              <w:rPr>
                <w:del w:id="1544" w:author="Lucy Lucy" w:date="2018-09-01T00:07:00Z"/>
              </w:rPr>
            </w:pPr>
            <w:bookmarkStart w:id="1545" w:name="_Toc523524252"/>
            <w:bookmarkStart w:id="1546" w:name="_Toc523525099"/>
            <w:bookmarkStart w:id="1547" w:name="_Toc523525876"/>
            <w:bookmarkEnd w:id="1545"/>
            <w:bookmarkEnd w:id="1546"/>
            <w:bookmarkEnd w:id="1547"/>
          </w:p>
        </w:tc>
        <w:tc>
          <w:tcPr>
            <w:tcW w:w="1454" w:type="pct"/>
          </w:tcPr>
          <w:p w14:paraId="682F7C53" w14:textId="427AB642" w:rsidR="00336DAF" w:rsidRPr="009C09B2" w:rsidDel="00CF568F" w:rsidRDefault="00336DAF" w:rsidP="00F35832">
            <w:pPr>
              <w:jc w:val="left"/>
              <w:rPr>
                <w:del w:id="1548" w:author="Lucy Lucy" w:date="2018-09-01T00:07:00Z"/>
              </w:rPr>
            </w:pPr>
            <w:del w:id="1549" w:author="Lucy Lucy" w:date="2018-09-01T00:07:00Z">
              <w:r w:rsidRPr="009C09B2" w:rsidDel="00CF568F">
                <w:delText>Ngôn ngữ hiển thị</w:delText>
              </w:r>
              <w:bookmarkStart w:id="1550" w:name="_Toc523524253"/>
              <w:bookmarkStart w:id="1551" w:name="_Toc523525100"/>
              <w:bookmarkStart w:id="1552" w:name="_Toc523525877"/>
              <w:bookmarkEnd w:id="1550"/>
              <w:bookmarkEnd w:id="1551"/>
              <w:bookmarkEnd w:id="1552"/>
            </w:del>
          </w:p>
        </w:tc>
        <w:bookmarkStart w:id="1553" w:name="_Toc523524254"/>
        <w:bookmarkStart w:id="1554" w:name="_Toc523525101"/>
        <w:bookmarkStart w:id="1555" w:name="_Toc523525878"/>
        <w:bookmarkEnd w:id="1553"/>
        <w:bookmarkEnd w:id="1554"/>
        <w:bookmarkEnd w:id="1555"/>
      </w:tr>
      <w:tr w:rsidR="00A62035" w:rsidRPr="009C09B2" w:rsidDel="00CF568F" w14:paraId="4133E0EF" w14:textId="39E67C84" w:rsidTr="00226219">
        <w:trPr>
          <w:del w:id="1556" w:author="Lucy Lucy" w:date="2018-09-01T00:07:00Z"/>
        </w:trPr>
        <w:tc>
          <w:tcPr>
            <w:tcW w:w="1377" w:type="pct"/>
          </w:tcPr>
          <w:p w14:paraId="6F6685BC" w14:textId="7E32DE51" w:rsidR="00A62035" w:rsidRPr="009C09B2" w:rsidDel="00CF568F" w:rsidRDefault="00A62035" w:rsidP="00F35832">
            <w:pPr>
              <w:rPr>
                <w:del w:id="1557" w:author="Lucy Lucy" w:date="2018-09-01T00:07:00Z"/>
              </w:rPr>
            </w:pPr>
            <w:del w:id="1558" w:author="Lucy Lucy" w:date="2018-09-01T00:07:00Z">
              <w:r w:rsidRPr="00A62035" w:rsidDel="00CF568F">
                <w:delText>REMARK</w:delText>
              </w:r>
              <w:bookmarkStart w:id="1559" w:name="_Toc523524255"/>
              <w:bookmarkStart w:id="1560" w:name="_Toc523525102"/>
              <w:bookmarkStart w:id="1561" w:name="_Toc523525879"/>
              <w:bookmarkEnd w:id="1559"/>
              <w:bookmarkEnd w:id="1560"/>
              <w:bookmarkEnd w:id="1561"/>
            </w:del>
          </w:p>
        </w:tc>
        <w:tc>
          <w:tcPr>
            <w:tcW w:w="977" w:type="pct"/>
          </w:tcPr>
          <w:p w14:paraId="4B257C13" w14:textId="0087C9DB" w:rsidR="00A62035" w:rsidRPr="009C09B2" w:rsidDel="00CF568F" w:rsidRDefault="00A62035" w:rsidP="00F35832">
            <w:pPr>
              <w:rPr>
                <w:del w:id="1562" w:author="Lucy Lucy" w:date="2018-09-01T00:07:00Z"/>
              </w:rPr>
            </w:pPr>
            <w:del w:id="1563" w:author="Lucy Lucy" w:date="2018-09-01T00:07:00Z">
              <w:r w:rsidRPr="009C09B2" w:rsidDel="00CF568F">
                <w:delText>Varchar2</w:delText>
              </w:r>
              <w:bookmarkStart w:id="1564" w:name="_Toc523524256"/>
              <w:bookmarkStart w:id="1565" w:name="_Toc523525103"/>
              <w:bookmarkStart w:id="1566" w:name="_Toc523525880"/>
              <w:bookmarkEnd w:id="1564"/>
              <w:bookmarkEnd w:id="1565"/>
              <w:bookmarkEnd w:id="1566"/>
            </w:del>
          </w:p>
        </w:tc>
        <w:tc>
          <w:tcPr>
            <w:tcW w:w="367" w:type="pct"/>
          </w:tcPr>
          <w:p w14:paraId="7815CBA0" w14:textId="5F45B6B2" w:rsidR="00A62035" w:rsidRPr="009C09B2" w:rsidDel="00CF568F" w:rsidRDefault="00A62035" w:rsidP="00F35832">
            <w:pPr>
              <w:rPr>
                <w:del w:id="1567" w:author="Lucy Lucy" w:date="2018-09-01T00:07:00Z"/>
              </w:rPr>
            </w:pPr>
            <w:del w:id="1568" w:author="Lucy Lucy" w:date="2018-09-01T00:07:00Z">
              <w:r w:rsidDel="00CF568F">
                <w:delText>2000</w:delText>
              </w:r>
              <w:bookmarkStart w:id="1569" w:name="_Toc523524257"/>
              <w:bookmarkStart w:id="1570" w:name="_Toc523525104"/>
              <w:bookmarkStart w:id="1571" w:name="_Toc523525881"/>
              <w:bookmarkEnd w:id="1569"/>
              <w:bookmarkEnd w:id="1570"/>
              <w:bookmarkEnd w:id="1571"/>
            </w:del>
          </w:p>
        </w:tc>
        <w:tc>
          <w:tcPr>
            <w:tcW w:w="330" w:type="pct"/>
          </w:tcPr>
          <w:p w14:paraId="7731BA73" w14:textId="107EC3AD" w:rsidR="00A62035" w:rsidRPr="009C09B2" w:rsidDel="00CF568F" w:rsidRDefault="00A62035" w:rsidP="00F35832">
            <w:pPr>
              <w:rPr>
                <w:del w:id="1572" w:author="Lucy Lucy" w:date="2018-09-01T00:07:00Z"/>
              </w:rPr>
            </w:pPr>
            <w:bookmarkStart w:id="1573" w:name="_Toc523524258"/>
            <w:bookmarkStart w:id="1574" w:name="_Toc523525105"/>
            <w:bookmarkStart w:id="1575" w:name="_Toc523525882"/>
            <w:bookmarkEnd w:id="1573"/>
            <w:bookmarkEnd w:id="1574"/>
            <w:bookmarkEnd w:id="1575"/>
          </w:p>
        </w:tc>
        <w:tc>
          <w:tcPr>
            <w:tcW w:w="496" w:type="pct"/>
          </w:tcPr>
          <w:p w14:paraId="49CABB66" w14:textId="6A2584BC" w:rsidR="00A62035" w:rsidRPr="009C09B2" w:rsidDel="00CF568F" w:rsidRDefault="00A62035" w:rsidP="00F35832">
            <w:pPr>
              <w:rPr>
                <w:del w:id="1576" w:author="Lucy Lucy" w:date="2018-09-01T00:07:00Z"/>
              </w:rPr>
            </w:pPr>
            <w:bookmarkStart w:id="1577" w:name="_Toc523524259"/>
            <w:bookmarkStart w:id="1578" w:name="_Toc523525106"/>
            <w:bookmarkStart w:id="1579" w:name="_Toc523525883"/>
            <w:bookmarkEnd w:id="1577"/>
            <w:bookmarkEnd w:id="1578"/>
            <w:bookmarkEnd w:id="1579"/>
          </w:p>
        </w:tc>
        <w:tc>
          <w:tcPr>
            <w:tcW w:w="1454" w:type="pct"/>
          </w:tcPr>
          <w:p w14:paraId="10515C9C" w14:textId="3C6205AD" w:rsidR="00A62035" w:rsidDel="00CF568F" w:rsidRDefault="00A62035" w:rsidP="00F35832">
            <w:pPr>
              <w:jc w:val="left"/>
              <w:rPr>
                <w:del w:id="1580" w:author="Lucy Lucy" w:date="2018-09-01T00:07:00Z"/>
              </w:rPr>
            </w:pPr>
            <w:del w:id="1581" w:author="Lucy Lucy" w:date="2018-09-01T00:07:00Z">
              <w:r w:rsidDel="00CF568F">
                <w:delText>Đánh giá của KH</w:delText>
              </w:r>
              <w:bookmarkStart w:id="1582" w:name="_Toc523524260"/>
              <w:bookmarkStart w:id="1583" w:name="_Toc523525107"/>
              <w:bookmarkStart w:id="1584" w:name="_Toc523525884"/>
              <w:bookmarkEnd w:id="1582"/>
              <w:bookmarkEnd w:id="1583"/>
              <w:bookmarkEnd w:id="1584"/>
            </w:del>
          </w:p>
          <w:p w14:paraId="01840802" w14:textId="17808E79" w:rsidR="00A62035" w:rsidRPr="009C09B2" w:rsidDel="00CF568F" w:rsidRDefault="00A62035" w:rsidP="00F35832">
            <w:pPr>
              <w:jc w:val="left"/>
              <w:rPr>
                <w:del w:id="1585" w:author="Lucy Lucy" w:date="2018-09-01T00:07:00Z"/>
              </w:rPr>
            </w:pPr>
            <w:bookmarkStart w:id="1586" w:name="_Toc523524261"/>
            <w:bookmarkStart w:id="1587" w:name="_Toc523525108"/>
            <w:bookmarkStart w:id="1588" w:name="_Toc523525885"/>
            <w:bookmarkEnd w:id="1586"/>
            <w:bookmarkEnd w:id="1587"/>
            <w:bookmarkEnd w:id="1588"/>
          </w:p>
        </w:tc>
        <w:bookmarkStart w:id="1589" w:name="_Toc523524262"/>
        <w:bookmarkStart w:id="1590" w:name="_Toc523525109"/>
        <w:bookmarkStart w:id="1591" w:name="_Toc523525886"/>
        <w:bookmarkEnd w:id="1589"/>
        <w:bookmarkEnd w:id="1590"/>
        <w:bookmarkEnd w:id="1591"/>
      </w:tr>
      <w:tr w:rsidR="00A62035" w:rsidRPr="009C09B2" w:rsidDel="00CF568F" w14:paraId="1B2FFBF8" w14:textId="60C2FDC3" w:rsidTr="00226219">
        <w:trPr>
          <w:del w:id="1592" w:author="Lucy Lucy" w:date="2018-09-01T00:07:00Z"/>
        </w:trPr>
        <w:tc>
          <w:tcPr>
            <w:tcW w:w="1377" w:type="pct"/>
          </w:tcPr>
          <w:p w14:paraId="00A89430" w14:textId="72972918" w:rsidR="00A62035" w:rsidRPr="009C09B2" w:rsidDel="00CF568F" w:rsidRDefault="00A62035" w:rsidP="00F35832">
            <w:pPr>
              <w:rPr>
                <w:del w:id="1593" w:author="Lucy Lucy" w:date="2018-09-01T00:07:00Z"/>
              </w:rPr>
            </w:pPr>
            <w:del w:id="1594" w:author="Lucy Lucy" w:date="2018-09-01T00:07:00Z">
              <w:r w:rsidRPr="00A62035" w:rsidDel="00CF568F">
                <w:delText>MASTER_FAX</w:delText>
              </w:r>
              <w:bookmarkStart w:id="1595" w:name="_Toc523524263"/>
              <w:bookmarkStart w:id="1596" w:name="_Toc523525110"/>
              <w:bookmarkStart w:id="1597" w:name="_Toc523525887"/>
              <w:bookmarkEnd w:id="1595"/>
              <w:bookmarkEnd w:id="1596"/>
              <w:bookmarkEnd w:id="1597"/>
            </w:del>
          </w:p>
        </w:tc>
        <w:tc>
          <w:tcPr>
            <w:tcW w:w="977" w:type="pct"/>
          </w:tcPr>
          <w:p w14:paraId="5E49B546" w14:textId="2C107B00" w:rsidR="00A62035" w:rsidRPr="009C09B2" w:rsidDel="00CF568F" w:rsidRDefault="00A62035" w:rsidP="00F35832">
            <w:pPr>
              <w:rPr>
                <w:del w:id="1598" w:author="Lucy Lucy" w:date="2018-09-01T00:07:00Z"/>
              </w:rPr>
            </w:pPr>
            <w:del w:id="1599" w:author="Lucy Lucy" w:date="2018-09-01T00:07:00Z">
              <w:r w:rsidRPr="009C09B2" w:rsidDel="00CF568F">
                <w:delText>Varchar2</w:delText>
              </w:r>
              <w:bookmarkStart w:id="1600" w:name="_Toc523524264"/>
              <w:bookmarkStart w:id="1601" w:name="_Toc523525111"/>
              <w:bookmarkStart w:id="1602" w:name="_Toc523525888"/>
              <w:bookmarkEnd w:id="1600"/>
              <w:bookmarkEnd w:id="1601"/>
              <w:bookmarkEnd w:id="1602"/>
            </w:del>
          </w:p>
        </w:tc>
        <w:tc>
          <w:tcPr>
            <w:tcW w:w="367" w:type="pct"/>
          </w:tcPr>
          <w:p w14:paraId="4CBC3557" w14:textId="5E18856F" w:rsidR="00A62035" w:rsidRPr="009C09B2" w:rsidDel="00CF568F" w:rsidRDefault="00A62035" w:rsidP="00F35832">
            <w:pPr>
              <w:rPr>
                <w:del w:id="1603" w:author="Lucy Lucy" w:date="2018-09-01T00:07:00Z"/>
              </w:rPr>
            </w:pPr>
            <w:del w:id="1604" w:author="Lucy Lucy" w:date="2018-09-01T00:07:00Z">
              <w:r w:rsidDel="00CF568F">
                <w:delText>50</w:delText>
              </w:r>
              <w:bookmarkStart w:id="1605" w:name="_Toc523524265"/>
              <w:bookmarkStart w:id="1606" w:name="_Toc523525112"/>
              <w:bookmarkStart w:id="1607" w:name="_Toc523525889"/>
              <w:bookmarkEnd w:id="1605"/>
              <w:bookmarkEnd w:id="1606"/>
              <w:bookmarkEnd w:id="1607"/>
            </w:del>
          </w:p>
        </w:tc>
        <w:tc>
          <w:tcPr>
            <w:tcW w:w="330" w:type="pct"/>
          </w:tcPr>
          <w:p w14:paraId="6B573A06" w14:textId="6DC3D94D" w:rsidR="00A62035" w:rsidRPr="009C09B2" w:rsidDel="00CF568F" w:rsidRDefault="00A62035" w:rsidP="00F35832">
            <w:pPr>
              <w:rPr>
                <w:del w:id="1608" w:author="Lucy Lucy" w:date="2018-09-01T00:07:00Z"/>
              </w:rPr>
            </w:pPr>
            <w:bookmarkStart w:id="1609" w:name="_Toc523524266"/>
            <w:bookmarkStart w:id="1610" w:name="_Toc523525113"/>
            <w:bookmarkStart w:id="1611" w:name="_Toc523525890"/>
            <w:bookmarkEnd w:id="1609"/>
            <w:bookmarkEnd w:id="1610"/>
            <w:bookmarkEnd w:id="1611"/>
          </w:p>
        </w:tc>
        <w:tc>
          <w:tcPr>
            <w:tcW w:w="496" w:type="pct"/>
          </w:tcPr>
          <w:p w14:paraId="0C59D5D8" w14:textId="0D7440FB" w:rsidR="00A62035" w:rsidRPr="009C09B2" w:rsidDel="00CF568F" w:rsidRDefault="00A62035" w:rsidP="00F35832">
            <w:pPr>
              <w:rPr>
                <w:del w:id="1612" w:author="Lucy Lucy" w:date="2018-09-01T00:07:00Z"/>
              </w:rPr>
            </w:pPr>
            <w:bookmarkStart w:id="1613" w:name="_Toc523524267"/>
            <w:bookmarkStart w:id="1614" w:name="_Toc523525114"/>
            <w:bookmarkStart w:id="1615" w:name="_Toc523525891"/>
            <w:bookmarkEnd w:id="1613"/>
            <w:bookmarkEnd w:id="1614"/>
            <w:bookmarkEnd w:id="1615"/>
          </w:p>
        </w:tc>
        <w:tc>
          <w:tcPr>
            <w:tcW w:w="1454" w:type="pct"/>
          </w:tcPr>
          <w:p w14:paraId="6D6D750A" w14:textId="1B31CE45" w:rsidR="00A62035" w:rsidRPr="009C09B2" w:rsidDel="00CF568F" w:rsidRDefault="009A0CD7" w:rsidP="00F35832">
            <w:pPr>
              <w:jc w:val="left"/>
              <w:rPr>
                <w:del w:id="1616" w:author="Lucy Lucy" w:date="2018-09-01T00:07:00Z"/>
              </w:rPr>
            </w:pPr>
            <w:del w:id="1617" w:author="Lucy Lucy" w:date="2018-09-01T00:07:00Z">
              <w:r w:rsidDel="00CF568F">
                <w:delText>Fax của chủ đơn</w:delText>
              </w:r>
              <w:bookmarkStart w:id="1618" w:name="_Toc523524268"/>
              <w:bookmarkStart w:id="1619" w:name="_Toc523525115"/>
              <w:bookmarkStart w:id="1620" w:name="_Toc523525892"/>
              <w:bookmarkEnd w:id="1618"/>
              <w:bookmarkEnd w:id="1619"/>
              <w:bookmarkEnd w:id="1620"/>
            </w:del>
          </w:p>
        </w:tc>
        <w:bookmarkStart w:id="1621" w:name="_Toc523524269"/>
        <w:bookmarkStart w:id="1622" w:name="_Toc523525116"/>
        <w:bookmarkStart w:id="1623" w:name="_Toc523525893"/>
        <w:bookmarkEnd w:id="1621"/>
        <w:bookmarkEnd w:id="1622"/>
        <w:bookmarkEnd w:id="1623"/>
      </w:tr>
      <w:tr w:rsidR="00A62035" w:rsidRPr="009C09B2" w:rsidDel="00CF568F" w14:paraId="3EC891D0" w14:textId="676429D5" w:rsidTr="00226219">
        <w:trPr>
          <w:del w:id="1624" w:author="Lucy Lucy" w:date="2018-09-01T00:07:00Z"/>
        </w:trPr>
        <w:tc>
          <w:tcPr>
            <w:tcW w:w="1377" w:type="pct"/>
          </w:tcPr>
          <w:p w14:paraId="009D317A" w14:textId="163B6566" w:rsidR="00A62035" w:rsidRPr="009C09B2" w:rsidDel="00CF568F" w:rsidRDefault="00A62035" w:rsidP="00F35832">
            <w:pPr>
              <w:rPr>
                <w:del w:id="1625" w:author="Lucy Lucy" w:date="2018-09-01T00:07:00Z"/>
              </w:rPr>
            </w:pPr>
            <w:del w:id="1626" w:author="Lucy Lucy" w:date="2018-09-01T00:07:00Z">
              <w:r w:rsidRPr="00A62035" w:rsidDel="00CF568F">
                <w:delText>MASTER_EMAIL</w:delText>
              </w:r>
              <w:bookmarkStart w:id="1627" w:name="_Toc523524270"/>
              <w:bookmarkStart w:id="1628" w:name="_Toc523525117"/>
              <w:bookmarkStart w:id="1629" w:name="_Toc523525894"/>
              <w:bookmarkEnd w:id="1627"/>
              <w:bookmarkEnd w:id="1628"/>
              <w:bookmarkEnd w:id="1629"/>
            </w:del>
          </w:p>
        </w:tc>
        <w:tc>
          <w:tcPr>
            <w:tcW w:w="977" w:type="pct"/>
          </w:tcPr>
          <w:p w14:paraId="297FB35E" w14:textId="7FADA73C" w:rsidR="00A62035" w:rsidRPr="009C09B2" w:rsidDel="00CF568F" w:rsidRDefault="00A62035" w:rsidP="00F35832">
            <w:pPr>
              <w:rPr>
                <w:del w:id="1630" w:author="Lucy Lucy" w:date="2018-09-01T00:07:00Z"/>
              </w:rPr>
            </w:pPr>
            <w:del w:id="1631" w:author="Lucy Lucy" w:date="2018-09-01T00:07:00Z">
              <w:r w:rsidRPr="009C09B2" w:rsidDel="00CF568F">
                <w:delText>Varchar2</w:delText>
              </w:r>
              <w:bookmarkStart w:id="1632" w:name="_Toc523524271"/>
              <w:bookmarkStart w:id="1633" w:name="_Toc523525118"/>
              <w:bookmarkStart w:id="1634" w:name="_Toc523525895"/>
              <w:bookmarkEnd w:id="1632"/>
              <w:bookmarkEnd w:id="1633"/>
              <w:bookmarkEnd w:id="1634"/>
            </w:del>
          </w:p>
        </w:tc>
        <w:tc>
          <w:tcPr>
            <w:tcW w:w="367" w:type="pct"/>
          </w:tcPr>
          <w:p w14:paraId="2310F0C6" w14:textId="3FAC75FD" w:rsidR="00A62035" w:rsidRPr="009C09B2" w:rsidDel="00CF568F" w:rsidRDefault="00A62035" w:rsidP="00F35832">
            <w:pPr>
              <w:rPr>
                <w:del w:id="1635" w:author="Lucy Lucy" w:date="2018-09-01T00:07:00Z"/>
              </w:rPr>
            </w:pPr>
            <w:del w:id="1636" w:author="Lucy Lucy" w:date="2018-09-01T00:07:00Z">
              <w:r w:rsidDel="00CF568F">
                <w:delText>50</w:delText>
              </w:r>
              <w:bookmarkStart w:id="1637" w:name="_Toc523524272"/>
              <w:bookmarkStart w:id="1638" w:name="_Toc523525119"/>
              <w:bookmarkStart w:id="1639" w:name="_Toc523525896"/>
              <w:bookmarkEnd w:id="1637"/>
              <w:bookmarkEnd w:id="1638"/>
              <w:bookmarkEnd w:id="1639"/>
            </w:del>
          </w:p>
        </w:tc>
        <w:tc>
          <w:tcPr>
            <w:tcW w:w="330" w:type="pct"/>
          </w:tcPr>
          <w:p w14:paraId="5BF18FD1" w14:textId="56374DF7" w:rsidR="00A62035" w:rsidRPr="009C09B2" w:rsidDel="00CF568F" w:rsidRDefault="00A62035" w:rsidP="00F35832">
            <w:pPr>
              <w:rPr>
                <w:del w:id="1640" w:author="Lucy Lucy" w:date="2018-09-01T00:07:00Z"/>
              </w:rPr>
            </w:pPr>
            <w:bookmarkStart w:id="1641" w:name="_Toc523524273"/>
            <w:bookmarkStart w:id="1642" w:name="_Toc523525120"/>
            <w:bookmarkStart w:id="1643" w:name="_Toc523525897"/>
            <w:bookmarkEnd w:id="1641"/>
            <w:bookmarkEnd w:id="1642"/>
            <w:bookmarkEnd w:id="1643"/>
          </w:p>
        </w:tc>
        <w:tc>
          <w:tcPr>
            <w:tcW w:w="496" w:type="pct"/>
          </w:tcPr>
          <w:p w14:paraId="5D2729BE" w14:textId="22B6DB84" w:rsidR="00A62035" w:rsidRPr="009C09B2" w:rsidDel="00CF568F" w:rsidRDefault="00A62035" w:rsidP="00F35832">
            <w:pPr>
              <w:rPr>
                <w:del w:id="1644" w:author="Lucy Lucy" w:date="2018-09-01T00:07:00Z"/>
              </w:rPr>
            </w:pPr>
            <w:bookmarkStart w:id="1645" w:name="_Toc523524274"/>
            <w:bookmarkStart w:id="1646" w:name="_Toc523525121"/>
            <w:bookmarkStart w:id="1647" w:name="_Toc523525898"/>
            <w:bookmarkEnd w:id="1645"/>
            <w:bookmarkEnd w:id="1646"/>
            <w:bookmarkEnd w:id="1647"/>
          </w:p>
        </w:tc>
        <w:tc>
          <w:tcPr>
            <w:tcW w:w="1454" w:type="pct"/>
          </w:tcPr>
          <w:p w14:paraId="427933E4" w14:textId="72E21C4A" w:rsidR="00A62035" w:rsidRPr="009C09B2" w:rsidDel="00CF568F" w:rsidRDefault="009A0CD7" w:rsidP="00F35832">
            <w:pPr>
              <w:jc w:val="left"/>
              <w:rPr>
                <w:del w:id="1648" w:author="Lucy Lucy" w:date="2018-09-01T00:07:00Z"/>
              </w:rPr>
            </w:pPr>
            <w:del w:id="1649" w:author="Lucy Lucy" w:date="2018-09-01T00:07:00Z">
              <w:r w:rsidDel="00CF568F">
                <w:delText>Email của chủ đơn</w:delText>
              </w:r>
              <w:bookmarkStart w:id="1650" w:name="_Toc523524275"/>
              <w:bookmarkStart w:id="1651" w:name="_Toc523525122"/>
              <w:bookmarkStart w:id="1652" w:name="_Toc523525899"/>
              <w:bookmarkEnd w:id="1650"/>
              <w:bookmarkEnd w:id="1651"/>
              <w:bookmarkEnd w:id="1652"/>
            </w:del>
          </w:p>
        </w:tc>
        <w:bookmarkStart w:id="1653" w:name="_Toc523524276"/>
        <w:bookmarkStart w:id="1654" w:name="_Toc523525123"/>
        <w:bookmarkStart w:id="1655" w:name="_Toc523525900"/>
        <w:bookmarkEnd w:id="1653"/>
        <w:bookmarkEnd w:id="1654"/>
        <w:bookmarkEnd w:id="1655"/>
      </w:tr>
      <w:tr w:rsidR="009A0CD7" w:rsidRPr="009C09B2" w:rsidDel="00CF568F" w14:paraId="47BEED58" w14:textId="2CA01EBE" w:rsidTr="00226219">
        <w:trPr>
          <w:del w:id="1656" w:author="Lucy Lucy" w:date="2018-09-01T00:07:00Z"/>
        </w:trPr>
        <w:tc>
          <w:tcPr>
            <w:tcW w:w="1377" w:type="pct"/>
          </w:tcPr>
          <w:p w14:paraId="52D7435F" w14:textId="59D2D1BC" w:rsidR="009A0CD7" w:rsidRPr="00A62035" w:rsidDel="00CF568F" w:rsidRDefault="009A0CD7" w:rsidP="009A0CD7">
            <w:pPr>
              <w:rPr>
                <w:del w:id="1657" w:author="Lucy Lucy" w:date="2018-09-01T00:07:00Z"/>
              </w:rPr>
            </w:pPr>
            <w:del w:id="1658" w:author="Lucy Lucy" w:date="2018-09-01T00:07:00Z">
              <w:r w:rsidDel="00CF568F">
                <w:delText>Notes</w:delText>
              </w:r>
              <w:bookmarkStart w:id="1659" w:name="_Toc523524277"/>
              <w:bookmarkStart w:id="1660" w:name="_Toc523525124"/>
              <w:bookmarkStart w:id="1661" w:name="_Toc523525901"/>
              <w:bookmarkEnd w:id="1659"/>
              <w:bookmarkEnd w:id="1660"/>
              <w:bookmarkEnd w:id="1661"/>
            </w:del>
          </w:p>
        </w:tc>
        <w:tc>
          <w:tcPr>
            <w:tcW w:w="977" w:type="pct"/>
          </w:tcPr>
          <w:p w14:paraId="27406EDA" w14:textId="07C4FA7C" w:rsidR="009A0CD7" w:rsidRPr="009C09B2" w:rsidDel="00CF568F" w:rsidRDefault="009A0CD7" w:rsidP="009A0CD7">
            <w:pPr>
              <w:rPr>
                <w:del w:id="1662" w:author="Lucy Lucy" w:date="2018-09-01T00:07:00Z"/>
              </w:rPr>
            </w:pPr>
            <w:del w:id="1663" w:author="Lucy Lucy" w:date="2018-09-01T00:07:00Z">
              <w:r w:rsidRPr="009C09B2" w:rsidDel="00CF568F">
                <w:delText>Varchar2</w:delText>
              </w:r>
              <w:bookmarkStart w:id="1664" w:name="_Toc523524278"/>
              <w:bookmarkStart w:id="1665" w:name="_Toc523525125"/>
              <w:bookmarkStart w:id="1666" w:name="_Toc523525902"/>
              <w:bookmarkEnd w:id="1664"/>
              <w:bookmarkEnd w:id="1665"/>
              <w:bookmarkEnd w:id="1666"/>
            </w:del>
          </w:p>
        </w:tc>
        <w:tc>
          <w:tcPr>
            <w:tcW w:w="367" w:type="pct"/>
          </w:tcPr>
          <w:p w14:paraId="6DE964C7" w14:textId="2409D3A4" w:rsidR="009A0CD7" w:rsidRPr="009C09B2" w:rsidDel="00CF568F" w:rsidRDefault="009A0CD7" w:rsidP="009A0CD7">
            <w:pPr>
              <w:rPr>
                <w:del w:id="1667" w:author="Lucy Lucy" w:date="2018-09-01T00:07:00Z"/>
              </w:rPr>
            </w:pPr>
            <w:del w:id="1668" w:author="Lucy Lucy" w:date="2018-09-01T00:07:00Z">
              <w:r w:rsidDel="00CF568F">
                <w:delText>2000</w:delText>
              </w:r>
              <w:bookmarkStart w:id="1669" w:name="_Toc523524279"/>
              <w:bookmarkStart w:id="1670" w:name="_Toc523525126"/>
              <w:bookmarkStart w:id="1671" w:name="_Toc523525903"/>
              <w:bookmarkEnd w:id="1669"/>
              <w:bookmarkEnd w:id="1670"/>
              <w:bookmarkEnd w:id="1671"/>
            </w:del>
          </w:p>
        </w:tc>
        <w:tc>
          <w:tcPr>
            <w:tcW w:w="330" w:type="pct"/>
          </w:tcPr>
          <w:p w14:paraId="2DCC205A" w14:textId="28090728" w:rsidR="009A0CD7" w:rsidRPr="009C09B2" w:rsidDel="00CF568F" w:rsidRDefault="009A0CD7" w:rsidP="009A0CD7">
            <w:pPr>
              <w:rPr>
                <w:del w:id="1672" w:author="Lucy Lucy" w:date="2018-09-01T00:07:00Z"/>
              </w:rPr>
            </w:pPr>
            <w:bookmarkStart w:id="1673" w:name="_Toc523524280"/>
            <w:bookmarkStart w:id="1674" w:name="_Toc523525127"/>
            <w:bookmarkStart w:id="1675" w:name="_Toc523525904"/>
            <w:bookmarkEnd w:id="1673"/>
            <w:bookmarkEnd w:id="1674"/>
            <w:bookmarkEnd w:id="1675"/>
          </w:p>
        </w:tc>
        <w:tc>
          <w:tcPr>
            <w:tcW w:w="496" w:type="pct"/>
          </w:tcPr>
          <w:p w14:paraId="0B01F27E" w14:textId="7D64556E" w:rsidR="009A0CD7" w:rsidRPr="009C09B2" w:rsidDel="00CF568F" w:rsidRDefault="009A0CD7" w:rsidP="009A0CD7">
            <w:pPr>
              <w:rPr>
                <w:del w:id="1676" w:author="Lucy Lucy" w:date="2018-09-01T00:07:00Z"/>
              </w:rPr>
            </w:pPr>
            <w:bookmarkStart w:id="1677" w:name="_Toc523524281"/>
            <w:bookmarkStart w:id="1678" w:name="_Toc523525128"/>
            <w:bookmarkStart w:id="1679" w:name="_Toc523525905"/>
            <w:bookmarkEnd w:id="1677"/>
            <w:bookmarkEnd w:id="1678"/>
            <w:bookmarkEnd w:id="1679"/>
          </w:p>
        </w:tc>
        <w:tc>
          <w:tcPr>
            <w:tcW w:w="1454" w:type="pct"/>
          </w:tcPr>
          <w:p w14:paraId="64C07E6C" w14:textId="46BBC5CD" w:rsidR="009A0CD7" w:rsidRPr="009C09B2" w:rsidDel="00CF568F" w:rsidRDefault="009A0CD7" w:rsidP="009A0CD7">
            <w:pPr>
              <w:jc w:val="left"/>
              <w:rPr>
                <w:del w:id="1680" w:author="Lucy Lucy" w:date="2018-09-01T00:07:00Z"/>
              </w:rPr>
            </w:pPr>
            <w:del w:id="1681" w:author="Lucy Lucy" w:date="2018-09-01T00:07:00Z">
              <w:r w:rsidDel="00CF568F">
                <w:delText>Ghi chú chung</w:delText>
              </w:r>
              <w:bookmarkStart w:id="1682" w:name="_Toc523524282"/>
              <w:bookmarkStart w:id="1683" w:name="_Toc523525129"/>
              <w:bookmarkStart w:id="1684" w:name="_Toc523525906"/>
              <w:bookmarkEnd w:id="1682"/>
              <w:bookmarkEnd w:id="1683"/>
              <w:bookmarkEnd w:id="1684"/>
            </w:del>
          </w:p>
        </w:tc>
        <w:bookmarkStart w:id="1685" w:name="_Toc523524283"/>
        <w:bookmarkStart w:id="1686" w:name="_Toc523525130"/>
        <w:bookmarkStart w:id="1687" w:name="_Toc523525907"/>
        <w:bookmarkEnd w:id="1685"/>
        <w:bookmarkEnd w:id="1686"/>
        <w:bookmarkEnd w:id="1687"/>
      </w:tr>
      <w:tr w:rsidR="009C7C0D" w:rsidRPr="009C09B2" w:rsidDel="00CF568F" w14:paraId="0C93A133" w14:textId="08027EDE" w:rsidTr="00226219">
        <w:trPr>
          <w:del w:id="1688" w:author="Lucy Lucy" w:date="2018-09-01T00:07:00Z"/>
        </w:trPr>
        <w:tc>
          <w:tcPr>
            <w:tcW w:w="1377" w:type="pct"/>
          </w:tcPr>
          <w:p w14:paraId="62B9AD29" w14:textId="3B8B1B5B" w:rsidR="009C7C0D" w:rsidDel="00CF568F" w:rsidRDefault="009C7C0D" w:rsidP="009A0CD7">
            <w:pPr>
              <w:rPr>
                <w:del w:id="1689" w:author="Lucy Lucy" w:date="2018-09-01T00:07:00Z"/>
              </w:rPr>
            </w:pPr>
            <w:del w:id="1690" w:author="Lucy Lucy" w:date="2018-08-31T23:21:00Z">
              <w:r w:rsidDel="00203E6A">
                <w:delText>GENCODE</w:delText>
              </w:r>
            </w:del>
            <w:bookmarkStart w:id="1691" w:name="_Toc523524284"/>
            <w:bookmarkStart w:id="1692" w:name="_Toc523525131"/>
            <w:bookmarkStart w:id="1693" w:name="_Toc523525908"/>
            <w:bookmarkEnd w:id="1691"/>
            <w:bookmarkEnd w:id="1692"/>
            <w:bookmarkEnd w:id="1693"/>
          </w:p>
        </w:tc>
        <w:tc>
          <w:tcPr>
            <w:tcW w:w="977" w:type="pct"/>
          </w:tcPr>
          <w:p w14:paraId="0834F1F6" w14:textId="7AF30180" w:rsidR="009C7C0D" w:rsidRPr="009C09B2" w:rsidDel="00CF568F" w:rsidRDefault="009C7C0D" w:rsidP="009A0CD7">
            <w:pPr>
              <w:rPr>
                <w:del w:id="1694" w:author="Lucy Lucy" w:date="2018-09-01T00:07:00Z"/>
              </w:rPr>
            </w:pPr>
            <w:del w:id="1695" w:author="Lucy Lucy" w:date="2018-09-01T00:07:00Z">
              <w:r w:rsidDel="00CF568F">
                <w:delText>VARCHAR2</w:delText>
              </w:r>
              <w:bookmarkStart w:id="1696" w:name="_Toc523524285"/>
              <w:bookmarkStart w:id="1697" w:name="_Toc523525132"/>
              <w:bookmarkStart w:id="1698" w:name="_Toc523525909"/>
              <w:bookmarkEnd w:id="1696"/>
              <w:bookmarkEnd w:id="1697"/>
              <w:bookmarkEnd w:id="1698"/>
            </w:del>
          </w:p>
        </w:tc>
        <w:tc>
          <w:tcPr>
            <w:tcW w:w="367" w:type="pct"/>
          </w:tcPr>
          <w:p w14:paraId="72332BB4" w14:textId="68C5B1B5" w:rsidR="009C7C0D" w:rsidDel="00CF568F" w:rsidRDefault="009C7C0D" w:rsidP="009A0CD7">
            <w:pPr>
              <w:rPr>
                <w:del w:id="1699" w:author="Lucy Lucy" w:date="2018-09-01T00:07:00Z"/>
              </w:rPr>
            </w:pPr>
            <w:del w:id="1700" w:author="Lucy Lucy" w:date="2018-08-31T22:23:00Z">
              <w:r w:rsidDel="00BA0070">
                <w:delText>20</w:delText>
              </w:r>
            </w:del>
            <w:bookmarkStart w:id="1701" w:name="_Toc523524286"/>
            <w:bookmarkStart w:id="1702" w:name="_Toc523525133"/>
            <w:bookmarkStart w:id="1703" w:name="_Toc523525910"/>
            <w:bookmarkEnd w:id="1701"/>
            <w:bookmarkEnd w:id="1702"/>
            <w:bookmarkEnd w:id="1703"/>
          </w:p>
        </w:tc>
        <w:tc>
          <w:tcPr>
            <w:tcW w:w="330" w:type="pct"/>
          </w:tcPr>
          <w:p w14:paraId="30208137" w14:textId="033F6E89" w:rsidR="009C7C0D" w:rsidRPr="009C09B2" w:rsidDel="00CF568F" w:rsidRDefault="009C7C0D" w:rsidP="009A0CD7">
            <w:pPr>
              <w:rPr>
                <w:del w:id="1704" w:author="Lucy Lucy" w:date="2018-09-01T00:07:00Z"/>
              </w:rPr>
            </w:pPr>
            <w:bookmarkStart w:id="1705" w:name="_Toc523524287"/>
            <w:bookmarkStart w:id="1706" w:name="_Toc523525134"/>
            <w:bookmarkStart w:id="1707" w:name="_Toc523525911"/>
            <w:bookmarkEnd w:id="1705"/>
            <w:bookmarkEnd w:id="1706"/>
            <w:bookmarkEnd w:id="1707"/>
          </w:p>
        </w:tc>
        <w:tc>
          <w:tcPr>
            <w:tcW w:w="496" w:type="pct"/>
          </w:tcPr>
          <w:p w14:paraId="6A09F950" w14:textId="338021F6" w:rsidR="009C7C0D" w:rsidRPr="009C09B2" w:rsidDel="00CF568F" w:rsidRDefault="009C7C0D" w:rsidP="009A0CD7">
            <w:pPr>
              <w:rPr>
                <w:del w:id="1708" w:author="Lucy Lucy" w:date="2018-09-01T00:07:00Z"/>
              </w:rPr>
            </w:pPr>
            <w:bookmarkStart w:id="1709" w:name="_Toc523524288"/>
            <w:bookmarkStart w:id="1710" w:name="_Toc523525135"/>
            <w:bookmarkStart w:id="1711" w:name="_Toc523525912"/>
            <w:bookmarkEnd w:id="1709"/>
            <w:bookmarkEnd w:id="1710"/>
            <w:bookmarkEnd w:id="1711"/>
          </w:p>
        </w:tc>
        <w:tc>
          <w:tcPr>
            <w:tcW w:w="1454" w:type="pct"/>
          </w:tcPr>
          <w:p w14:paraId="2AE3F95A" w14:textId="6BB6F8C3" w:rsidR="009C7C0D" w:rsidRPr="00516BC0" w:rsidDel="00CF568F" w:rsidRDefault="009C7C0D" w:rsidP="009A0CD7">
            <w:pPr>
              <w:jc w:val="left"/>
              <w:rPr>
                <w:del w:id="1712" w:author="Lucy Lucy" w:date="2018-09-01T00:07:00Z"/>
                <w:highlight w:val="yellow"/>
              </w:rPr>
            </w:pPr>
            <w:del w:id="1713" w:author="Lucy Lucy" w:date="2018-09-01T00:07:00Z">
              <w:r w:rsidRPr="00516BC0" w:rsidDel="00CF568F">
                <w:rPr>
                  <w:highlight w:val="yellow"/>
                </w:rPr>
                <w:delText>Appcode  + yyy</w:delText>
              </w:r>
              <w:r w:rsidR="00467170" w:rsidRPr="00516BC0" w:rsidDel="00CF568F">
                <w:rPr>
                  <w:highlight w:val="yellow"/>
                </w:rPr>
                <w:delText>y</w:delText>
              </w:r>
              <w:r w:rsidRPr="00516BC0" w:rsidDel="00CF568F">
                <w:rPr>
                  <w:highlight w:val="yellow"/>
                </w:rPr>
                <w:delText>MMdd + seq.nextval</w:delText>
              </w:r>
              <w:bookmarkStart w:id="1714" w:name="_Toc523524289"/>
              <w:bookmarkStart w:id="1715" w:name="_Toc523525136"/>
              <w:bookmarkStart w:id="1716" w:name="_Toc523525913"/>
              <w:bookmarkEnd w:id="1714"/>
              <w:bookmarkEnd w:id="1715"/>
              <w:bookmarkEnd w:id="1716"/>
            </w:del>
          </w:p>
          <w:p w14:paraId="6118CF3F" w14:textId="6572394A" w:rsidR="0067673C" w:rsidDel="00BA0070" w:rsidRDefault="0067673C" w:rsidP="009A0CD7">
            <w:pPr>
              <w:jc w:val="left"/>
              <w:rPr>
                <w:del w:id="1717" w:author="Lucy Lucy" w:date="2018-08-31T22:24:00Z"/>
              </w:rPr>
            </w:pPr>
            <w:del w:id="1718" w:author="Lucy Lucy" w:date="2018-09-01T00:07:00Z">
              <w:r w:rsidRPr="00516BC0" w:rsidDel="00CF568F">
                <w:rPr>
                  <w:highlight w:val="yellow"/>
                </w:rPr>
                <w:delText>Mã đơn tự sinh và là duy nhất</w:delText>
              </w:r>
            </w:del>
            <w:bookmarkStart w:id="1719" w:name="_Toc523524290"/>
            <w:bookmarkStart w:id="1720" w:name="_Toc523525137"/>
            <w:bookmarkStart w:id="1721" w:name="_Toc523525914"/>
            <w:bookmarkEnd w:id="1719"/>
            <w:bookmarkEnd w:id="1720"/>
            <w:bookmarkEnd w:id="1721"/>
          </w:p>
          <w:p w14:paraId="0FD38ED0" w14:textId="6A0CC4BD" w:rsidR="00516BC0" w:rsidDel="00CF568F" w:rsidRDefault="00516BC0" w:rsidP="009A0CD7">
            <w:pPr>
              <w:jc w:val="left"/>
              <w:rPr>
                <w:del w:id="1722" w:author="Lucy Lucy" w:date="2018-09-01T00:07:00Z"/>
              </w:rPr>
            </w:pPr>
            <w:bookmarkStart w:id="1723" w:name="_Toc523524291"/>
            <w:bookmarkStart w:id="1724" w:name="_Toc523525138"/>
            <w:bookmarkStart w:id="1725" w:name="_Toc523525915"/>
            <w:bookmarkEnd w:id="1723"/>
            <w:bookmarkEnd w:id="1724"/>
            <w:bookmarkEnd w:id="1725"/>
          </w:p>
          <w:p w14:paraId="1BAE6634" w14:textId="06E48657" w:rsidR="00516BC0" w:rsidDel="00CF568F" w:rsidRDefault="00516BC0" w:rsidP="009A0CD7">
            <w:pPr>
              <w:jc w:val="left"/>
              <w:rPr>
                <w:del w:id="1726" w:author="Lucy Lucy" w:date="2018-09-01T00:07:00Z"/>
              </w:rPr>
            </w:pPr>
            <w:del w:id="1727" w:author="Lucy Lucy" w:date="2018-09-01T00:07:00Z">
              <w:r w:rsidDel="00CF568F">
                <w:delText xml:space="preserve">Chi tuyen gui lai cai quy tac dat ten gen code nay lai </w:delText>
              </w:r>
              <w:bookmarkStart w:id="1728" w:name="_Toc523524292"/>
              <w:bookmarkStart w:id="1729" w:name="_Toc523525139"/>
              <w:bookmarkStart w:id="1730" w:name="_Toc523525916"/>
              <w:bookmarkEnd w:id="1728"/>
              <w:bookmarkEnd w:id="1729"/>
              <w:bookmarkEnd w:id="1730"/>
            </w:del>
          </w:p>
        </w:tc>
        <w:bookmarkStart w:id="1731" w:name="_Toc523524293"/>
        <w:bookmarkStart w:id="1732" w:name="_Toc523525140"/>
        <w:bookmarkStart w:id="1733" w:name="_Toc523525917"/>
        <w:bookmarkEnd w:id="1731"/>
        <w:bookmarkEnd w:id="1732"/>
        <w:bookmarkEnd w:id="1733"/>
      </w:tr>
      <w:tr w:rsidR="008C49AE" w:rsidRPr="009C09B2" w:rsidDel="00CF568F" w14:paraId="05F8C41C" w14:textId="6703CF42" w:rsidTr="00226219">
        <w:trPr>
          <w:del w:id="1734" w:author="Lucy Lucy" w:date="2018-09-01T00:07:00Z"/>
        </w:trPr>
        <w:tc>
          <w:tcPr>
            <w:tcW w:w="1377" w:type="pct"/>
          </w:tcPr>
          <w:p w14:paraId="31D9752B" w14:textId="6F11547F" w:rsidR="008C49AE" w:rsidDel="00CF568F" w:rsidRDefault="008C49AE" w:rsidP="009A0CD7">
            <w:pPr>
              <w:rPr>
                <w:del w:id="1735" w:author="Lucy Lucy" w:date="2018-09-01T00:07:00Z"/>
              </w:rPr>
            </w:pPr>
            <w:del w:id="1736" w:author="Lucy Lucy" w:date="2018-09-01T00:07:00Z">
              <w:r w:rsidRPr="008C49AE" w:rsidDel="00CF568F">
                <w:delText>ADDRESS</w:delText>
              </w:r>
              <w:bookmarkStart w:id="1737" w:name="_Toc523524294"/>
              <w:bookmarkStart w:id="1738" w:name="_Toc523525141"/>
              <w:bookmarkStart w:id="1739" w:name="_Toc523525918"/>
              <w:bookmarkEnd w:id="1737"/>
              <w:bookmarkEnd w:id="1738"/>
              <w:bookmarkEnd w:id="1739"/>
            </w:del>
          </w:p>
        </w:tc>
        <w:tc>
          <w:tcPr>
            <w:tcW w:w="977" w:type="pct"/>
          </w:tcPr>
          <w:p w14:paraId="7E70AF89" w14:textId="06E3708B" w:rsidR="008C49AE" w:rsidDel="00CF568F" w:rsidRDefault="008C49AE" w:rsidP="009A0CD7">
            <w:pPr>
              <w:rPr>
                <w:del w:id="1740" w:author="Lucy Lucy" w:date="2018-09-01T00:07:00Z"/>
              </w:rPr>
            </w:pPr>
            <w:bookmarkStart w:id="1741" w:name="_Toc523524295"/>
            <w:bookmarkStart w:id="1742" w:name="_Toc523525142"/>
            <w:bookmarkStart w:id="1743" w:name="_Toc523525919"/>
            <w:bookmarkEnd w:id="1741"/>
            <w:bookmarkEnd w:id="1742"/>
            <w:bookmarkEnd w:id="1743"/>
          </w:p>
        </w:tc>
        <w:tc>
          <w:tcPr>
            <w:tcW w:w="367" w:type="pct"/>
          </w:tcPr>
          <w:p w14:paraId="440B0E75" w14:textId="5E614741" w:rsidR="008C49AE" w:rsidDel="00CF568F" w:rsidRDefault="008C49AE" w:rsidP="009A0CD7">
            <w:pPr>
              <w:rPr>
                <w:del w:id="1744" w:author="Lucy Lucy" w:date="2018-09-01T00:07:00Z"/>
              </w:rPr>
            </w:pPr>
            <w:bookmarkStart w:id="1745" w:name="_Toc523524296"/>
            <w:bookmarkStart w:id="1746" w:name="_Toc523525143"/>
            <w:bookmarkStart w:id="1747" w:name="_Toc523525920"/>
            <w:bookmarkEnd w:id="1745"/>
            <w:bookmarkEnd w:id="1746"/>
            <w:bookmarkEnd w:id="1747"/>
          </w:p>
        </w:tc>
        <w:tc>
          <w:tcPr>
            <w:tcW w:w="330" w:type="pct"/>
          </w:tcPr>
          <w:p w14:paraId="773689B9" w14:textId="54F782BF" w:rsidR="008C49AE" w:rsidRPr="009C09B2" w:rsidDel="00CF568F" w:rsidRDefault="008C49AE" w:rsidP="009A0CD7">
            <w:pPr>
              <w:rPr>
                <w:del w:id="1748" w:author="Lucy Lucy" w:date="2018-09-01T00:07:00Z"/>
              </w:rPr>
            </w:pPr>
            <w:bookmarkStart w:id="1749" w:name="_Toc523524297"/>
            <w:bookmarkStart w:id="1750" w:name="_Toc523525144"/>
            <w:bookmarkStart w:id="1751" w:name="_Toc523525921"/>
            <w:bookmarkEnd w:id="1749"/>
            <w:bookmarkEnd w:id="1750"/>
            <w:bookmarkEnd w:id="1751"/>
          </w:p>
        </w:tc>
        <w:tc>
          <w:tcPr>
            <w:tcW w:w="496" w:type="pct"/>
          </w:tcPr>
          <w:p w14:paraId="024E7BA4" w14:textId="365FB613" w:rsidR="008C49AE" w:rsidRPr="009C09B2" w:rsidDel="00CF568F" w:rsidRDefault="008C49AE" w:rsidP="009A0CD7">
            <w:pPr>
              <w:rPr>
                <w:del w:id="1752" w:author="Lucy Lucy" w:date="2018-09-01T00:07:00Z"/>
              </w:rPr>
            </w:pPr>
            <w:bookmarkStart w:id="1753" w:name="_Toc523524298"/>
            <w:bookmarkStart w:id="1754" w:name="_Toc523525145"/>
            <w:bookmarkStart w:id="1755" w:name="_Toc523525922"/>
            <w:bookmarkEnd w:id="1753"/>
            <w:bookmarkEnd w:id="1754"/>
            <w:bookmarkEnd w:id="1755"/>
          </w:p>
        </w:tc>
        <w:tc>
          <w:tcPr>
            <w:tcW w:w="1454" w:type="pct"/>
          </w:tcPr>
          <w:p w14:paraId="17E9F8C1" w14:textId="10D8C4D5" w:rsidR="008C49AE" w:rsidRPr="00516BC0" w:rsidDel="00CF568F" w:rsidRDefault="008C49AE" w:rsidP="009A0CD7">
            <w:pPr>
              <w:jc w:val="left"/>
              <w:rPr>
                <w:del w:id="1756" w:author="Lucy Lucy" w:date="2018-09-01T00:07:00Z"/>
                <w:highlight w:val="yellow"/>
              </w:rPr>
            </w:pPr>
            <w:bookmarkStart w:id="1757" w:name="_Toc523524299"/>
            <w:bookmarkStart w:id="1758" w:name="_Toc523525146"/>
            <w:bookmarkStart w:id="1759" w:name="_Toc523525923"/>
            <w:bookmarkEnd w:id="1757"/>
            <w:bookmarkEnd w:id="1758"/>
            <w:bookmarkEnd w:id="1759"/>
          </w:p>
        </w:tc>
        <w:bookmarkStart w:id="1760" w:name="_Toc523524300"/>
        <w:bookmarkStart w:id="1761" w:name="_Toc523525147"/>
        <w:bookmarkStart w:id="1762" w:name="_Toc523525924"/>
        <w:bookmarkEnd w:id="1760"/>
        <w:bookmarkEnd w:id="1761"/>
        <w:bookmarkEnd w:id="1762"/>
      </w:tr>
      <w:tr w:rsidR="008C49AE" w:rsidRPr="009C09B2" w:rsidDel="00CF568F" w14:paraId="4690EB34" w14:textId="331311DC" w:rsidTr="00226219">
        <w:trPr>
          <w:del w:id="1763" w:author="Lucy Lucy" w:date="2018-09-01T00:07:00Z"/>
        </w:trPr>
        <w:tc>
          <w:tcPr>
            <w:tcW w:w="1377" w:type="pct"/>
          </w:tcPr>
          <w:p w14:paraId="239B135F" w14:textId="75B1EF11" w:rsidR="008C49AE" w:rsidDel="00CF568F" w:rsidRDefault="008C49AE" w:rsidP="009A0CD7">
            <w:pPr>
              <w:rPr>
                <w:del w:id="1764" w:author="Lucy Lucy" w:date="2018-09-01T00:07:00Z"/>
              </w:rPr>
            </w:pPr>
            <w:del w:id="1765" w:author="Lucy Lucy" w:date="2018-09-01T00:07:00Z">
              <w:r w:rsidRPr="008C49AE" w:rsidDel="00CF568F">
                <w:delText>DATENO</w:delText>
              </w:r>
              <w:bookmarkStart w:id="1766" w:name="_Toc523524301"/>
              <w:bookmarkStart w:id="1767" w:name="_Toc523525148"/>
              <w:bookmarkStart w:id="1768" w:name="_Toc523525925"/>
              <w:bookmarkEnd w:id="1766"/>
              <w:bookmarkEnd w:id="1767"/>
              <w:bookmarkEnd w:id="1768"/>
            </w:del>
          </w:p>
        </w:tc>
        <w:tc>
          <w:tcPr>
            <w:tcW w:w="977" w:type="pct"/>
          </w:tcPr>
          <w:p w14:paraId="0F42EA06" w14:textId="462D6825" w:rsidR="008C49AE" w:rsidDel="00CF568F" w:rsidRDefault="008C49AE" w:rsidP="009A0CD7">
            <w:pPr>
              <w:rPr>
                <w:del w:id="1769" w:author="Lucy Lucy" w:date="2018-09-01T00:07:00Z"/>
              </w:rPr>
            </w:pPr>
            <w:bookmarkStart w:id="1770" w:name="_Toc523524302"/>
            <w:bookmarkStart w:id="1771" w:name="_Toc523525149"/>
            <w:bookmarkStart w:id="1772" w:name="_Toc523525926"/>
            <w:bookmarkEnd w:id="1770"/>
            <w:bookmarkEnd w:id="1771"/>
            <w:bookmarkEnd w:id="1772"/>
          </w:p>
        </w:tc>
        <w:tc>
          <w:tcPr>
            <w:tcW w:w="367" w:type="pct"/>
          </w:tcPr>
          <w:p w14:paraId="151898BC" w14:textId="57012EC7" w:rsidR="008C49AE" w:rsidDel="00CF568F" w:rsidRDefault="008C49AE" w:rsidP="009A0CD7">
            <w:pPr>
              <w:rPr>
                <w:del w:id="1773" w:author="Lucy Lucy" w:date="2018-09-01T00:07:00Z"/>
              </w:rPr>
            </w:pPr>
            <w:bookmarkStart w:id="1774" w:name="_Toc523524303"/>
            <w:bookmarkStart w:id="1775" w:name="_Toc523525150"/>
            <w:bookmarkStart w:id="1776" w:name="_Toc523525927"/>
            <w:bookmarkEnd w:id="1774"/>
            <w:bookmarkEnd w:id="1775"/>
            <w:bookmarkEnd w:id="1776"/>
          </w:p>
        </w:tc>
        <w:tc>
          <w:tcPr>
            <w:tcW w:w="330" w:type="pct"/>
          </w:tcPr>
          <w:p w14:paraId="6BA832BF" w14:textId="636C723D" w:rsidR="008C49AE" w:rsidRPr="009C09B2" w:rsidDel="00CF568F" w:rsidRDefault="008C49AE" w:rsidP="009A0CD7">
            <w:pPr>
              <w:rPr>
                <w:del w:id="1777" w:author="Lucy Lucy" w:date="2018-09-01T00:07:00Z"/>
              </w:rPr>
            </w:pPr>
            <w:bookmarkStart w:id="1778" w:name="_Toc523524304"/>
            <w:bookmarkStart w:id="1779" w:name="_Toc523525151"/>
            <w:bookmarkStart w:id="1780" w:name="_Toc523525928"/>
            <w:bookmarkEnd w:id="1778"/>
            <w:bookmarkEnd w:id="1779"/>
            <w:bookmarkEnd w:id="1780"/>
          </w:p>
        </w:tc>
        <w:tc>
          <w:tcPr>
            <w:tcW w:w="496" w:type="pct"/>
          </w:tcPr>
          <w:p w14:paraId="2EAFAA0C" w14:textId="52678838" w:rsidR="008C49AE" w:rsidRPr="009C09B2" w:rsidDel="00CF568F" w:rsidRDefault="008C49AE" w:rsidP="009A0CD7">
            <w:pPr>
              <w:rPr>
                <w:del w:id="1781" w:author="Lucy Lucy" w:date="2018-09-01T00:07:00Z"/>
              </w:rPr>
            </w:pPr>
            <w:bookmarkStart w:id="1782" w:name="_Toc523524305"/>
            <w:bookmarkStart w:id="1783" w:name="_Toc523525152"/>
            <w:bookmarkStart w:id="1784" w:name="_Toc523525929"/>
            <w:bookmarkEnd w:id="1782"/>
            <w:bookmarkEnd w:id="1783"/>
            <w:bookmarkEnd w:id="1784"/>
          </w:p>
        </w:tc>
        <w:tc>
          <w:tcPr>
            <w:tcW w:w="1454" w:type="pct"/>
          </w:tcPr>
          <w:p w14:paraId="241B4E20" w14:textId="68E1A20F" w:rsidR="008C49AE" w:rsidRPr="00516BC0" w:rsidDel="00CF568F" w:rsidRDefault="008C49AE" w:rsidP="009A0CD7">
            <w:pPr>
              <w:jc w:val="left"/>
              <w:rPr>
                <w:del w:id="1785" w:author="Lucy Lucy" w:date="2018-09-01T00:07:00Z"/>
                <w:highlight w:val="yellow"/>
              </w:rPr>
            </w:pPr>
            <w:bookmarkStart w:id="1786" w:name="_Toc523524306"/>
            <w:bookmarkStart w:id="1787" w:name="_Toc523525153"/>
            <w:bookmarkStart w:id="1788" w:name="_Toc523525930"/>
            <w:bookmarkEnd w:id="1786"/>
            <w:bookmarkEnd w:id="1787"/>
            <w:bookmarkEnd w:id="1788"/>
          </w:p>
        </w:tc>
        <w:bookmarkStart w:id="1789" w:name="_Toc523524307"/>
        <w:bookmarkStart w:id="1790" w:name="_Toc523525154"/>
        <w:bookmarkStart w:id="1791" w:name="_Toc523525931"/>
        <w:bookmarkEnd w:id="1789"/>
        <w:bookmarkEnd w:id="1790"/>
        <w:bookmarkEnd w:id="1791"/>
      </w:tr>
      <w:tr w:rsidR="008C49AE" w:rsidRPr="009C09B2" w:rsidDel="00CF568F" w14:paraId="03F5353E" w14:textId="051C3027" w:rsidTr="00226219">
        <w:trPr>
          <w:del w:id="1792" w:author="Lucy Lucy" w:date="2018-09-01T00:07:00Z"/>
        </w:trPr>
        <w:tc>
          <w:tcPr>
            <w:tcW w:w="1377" w:type="pct"/>
          </w:tcPr>
          <w:p w14:paraId="0BA4F2DC" w14:textId="633B9ED9" w:rsidR="008C49AE" w:rsidDel="00CF568F" w:rsidRDefault="008C49AE" w:rsidP="009A0CD7">
            <w:pPr>
              <w:rPr>
                <w:del w:id="1793" w:author="Lucy Lucy" w:date="2018-09-01T00:07:00Z"/>
              </w:rPr>
            </w:pPr>
            <w:del w:id="1794" w:author="Lucy Lucy" w:date="2018-09-01T00:07:00Z">
              <w:r w:rsidRPr="008C49AE" w:rsidDel="00CF568F">
                <w:delText>MONTHS</w:delText>
              </w:r>
              <w:bookmarkStart w:id="1795" w:name="_Toc523524308"/>
              <w:bookmarkStart w:id="1796" w:name="_Toc523525155"/>
              <w:bookmarkStart w:id="1797" w:name="_Toc523525932"/>
              <w:bookmarkEnd w:id="1795"/>
              <w:bookmarkEnd w:id="1796"/>
              <w:bookmarkEnd w:id="1797"/>
            </w:del>
          </w:p>
        </w:tc>
        <w:tc>
          <w:tcPr>
            <w:tcW w:w="977" w:type="pct"/>
          </w:tcPr>
          <w:p w14:paraId="52058823" w14:textId="0149D289" w:rsidR="008C49AE" w:rsidDel="00CF568F" w:rsidRDefault="008C49AE" w:rsidP="009A0CD7">
            <w:pPr>
              <w:rPr>
                <w:del w:id="1798" w:author="Lucy Lucy" w:date="2018-09-01T00:07:00Z"/>
              </w:rPr>
            </w:pPr>
            <w:bookmarkStart w:id="1799" w:name="_Toc523524309"/>
            <w:bookmarkStart w:id="1800" w:name="_Toc523525156"/>
            <w:bookmarkStart w:id="1801" w:name="_Toc523525933"/>
            <w:bookmarkEnd w:id="1799"/>
            <w:bookmarkEnd w:id="1800"/>
            <w:bookmarkEnd w:id="1801"/>
          </w:p>
        </w:tc>
        <w:tc>
          <w:tcPr>
            <w:tcW w:w="367" w:type="pct"/>
          </w:tcPr>
          <w:p w14:paraId="39447E1F" w14:textId="081E943C" w:rsidR="008C49AE" w:rsidDel="00CF568F" w:rsidRDefault="008C49AE" w:rsidP="009A0CD7">
            <w:pPr>
              <w:rPr>
                <w:del w:id="1802" w:author="Lucy Lucy" w:date="2018-09-01T00:07:00Z"/>
              </w:rPr>
            </w:pPr>
            <w:bookmarkStart w:id="1803" w:name="_Toc523524310"/>
            <w:bookmarkStart w:id="1804" w:name="_Toc523525157"/>
            <w:bookmarkStart w:id="1805" w:name="_Toc523525934"/>
            <w:bookmarkEnd w:id="1803"/>
            <w:bookmarkEnd w:id="1804"/>
            <w:bookmarkEnd w:id="1805"/>
          </w:p>
        </w:tc>
        <w:tc>
          <w:tcPr>
            <w:tcW w:w="330" w:type="pct"/>
          </w:tcPr>
          <w:p w14:paraId="13A72D80" w14:textId="182979B3" w:rsidR="008C49AE" w:rsidRPr="009C09B2" w:rsidDel="00CF568F" w:rsidRDefault="008C49AE" w:rsidP="009A0CD7">
            <w:pPr>
              <w:rPr>
                <w:del w:id="1806" w:author="Lucy Lucy" w:date="2018-09-01T00:07:00Z"/>
              </w:rPr>
            </w:pPr>
            <w:bookmarkStart w:id="1807" w:name="_Toc523524311"/>
            <w:bookmarkStart w:id="1808" w:name="_Toc523525158"/>
            <w:bookmarkStart w:id="1809" w:name="_Toc523525935"/>
            <w:bookmarkEnd w:id="1807"/>
            <w:bookmarkEnd w:id="1808"/>
            <w:bookmarkEnd w:id="1809"/>
          </w:p>
        </w:tc>
        <w:tc>
          <w:tcPr>
            <w:tcW w:w="496" w:type="pct"/>
          </w:tcPr>
          <w:p w14:paraId="0F8950DC" w14:textId="0A2E73FA" w:rsidR="008C49AE" w:rsidRPr="009C09B2" w:rsidDel="00CF568F" w:rsidRDefault="008C49AE" w:rsidP="009A0CD7">
            <w:pPr>
              <w:rPr>
                <w:del w:id="1810" w:author="Lucy Lucy" w:date="2018-09-01T00:07:00Z"/>
              </w:rPr>
            </w:pPr>
            <w:bookmarkStart w:id="1811" w:name="_Toc523524312"/>
            <w:bookmarkStart w:id="1812" w:name="_Toc523525159"/>
            <w:bookmarkStart w:id="1813" w:name="_Toc523525936"/>
            <w:bookmarkEnd w:id="1811"/>
            <w:bookmarkEnd w:id="1812"/>
            <w:bookmarkEnd w:id="1813"/>
          </w:p>
        </w:tc>
        <w:tc>
          <w:tcPr>
            <w:tcW w:w="1454" w:type="pct"/>
          </w:tcPr>
          <w:p w14:paraId="21EFB4BB" w14:textId="3323F289" w:rsidR="008C49AE" w:rsidRPr="00516BC0" w:rsidDel="00CF568F" w:rsidRDefault="008C49AE" w:rsidP="009A0CD7">
            <w:pPr>
              <w:jc w:val="left"/>
              <w:rPr>
                <w:del w:id="1814" w:author="Lucy Lucy" w:date="2018-09-01T00:07:00Z"/>
                <w:highlight w:val="yellow"/>
              </w:rPr>
            </w:pPr>
            <w:bookmarkStart w:id="1815" w:name="_Toc523524313"/>
            <w:bookmarkStart w:id="1816" w:name="_Toc523525160"/>
            <w:bookmarkStart w:id="1817" w:name="_Toc523525937"/>
            <w:bookmarkEnd w:id="1815"/>
            <w:bookmarkEnd w:id="1816"/>
            <w:bookmarkEnd w:id="1817"/>
          </w:p>
        </w:tc>
        <w:bookmarkStart w:id="1818" w:name="_Toc523524314"/>
        <w:bookmarkStart w:id="1819" w:name="_Toc523525161"/>
        <w:bookmarkStart w:id="1820" w:name="_Toc523525938"/>
        <w:bookmarkEnd w:id="1818"/>
        <w:bookmarkEnd w:id="1819"/>
        <w:bookmarkEnd w:id="1820"/>
      </w:tr>
      <w:tr w:rsidR="008C49AE" w:rsidRPr="009C09B2" w:rsidDel="00CF568F" w14:paraId="7DFE417F" w14:textId="53004CC8" w:rsidTr="00226219">
        <w:trPr>
          <w:del w:id="1821" w:author="Lucy Lucy" w:date="2018-09-01T00:07:00Z"/>
        </w:trPr>
        <w:tc>
          <w:tcPr>
            <w:tcW w:w="1377" w:type="pct"/>
          </w:tcPr>
          <w:p w14:paraId="122335A8" w14:textId="256FF0BE" w:rsidR="008C49AE" w:rsidRPr="008C49AE" w:rsidDel="00CF568F" w:rsidRDefault="008C49AE" w:rsidP="009A0CD7">
            <w:pPr>
              <w:rPr>
                <w:del w:id="1822" w:author="Lucy Lucy" w:date="2018-09-01T00:07:00Z"/>
              </w:rPr>
            </w:pPr>
            <w:del w:id="1823" w:author="Lucy Lucy" w:date="2018-09-01T00:07:00Z">
              <w:r w:rsidRPr="008C49AE" w:rsidDel="00CF568F">
                <w:delText>YEARS</w:delText>
              </w:r>
              <w:bookmarkStart w:id="1824" w:name="_Toc523524315"/>
              <w:bookmarkStart w:id="1825" w:name="_Toc523525162"/>
              <w:bookmarkStart w:id="1826" w:name="_Toc523525939"/>
              <w:bookmarkEnd w:id="1824"/>
              <w:bookmarkEnd w:id="1825"/>
              <w:bookmarkEnd w:id="1826"/>
            </w:del>
          </w:p>
        </w:tc>
        <w:tc>
          <w:tcPr>
            <w:tcW w:w="977" w:type="pct"/>
          </w:tcPr>
          <w:p w14:paraId="6BCE1C1C" w14:textId="52737D6E" w:rsidR="008C49AE" w:rsidDel="00CF568F" w:rsidRDefault="008C49AE" w:rsidP="009A0CD7">
            <w:pPr>
              <w:rPr>
                <w:del w:id="1827" w:author="Lucy Lucy" w:date="2018-09-01T00:07:00Z"/>
              </w:rPr>
            </w:pPr>
            <w:bookmarkStart w:id="1828" w:name="_Toc523524316"/>
            <w:bookmarkStart w:id="1829" w:name="_Toc523525163"/>
            <w:bookmarkStart w:id="1830" w:name="_Toc523525940"/>
            <w:bookmarkEnd w:id="1828"/>
            <w:bookmarkEnd w:id="1829"/>
            <w:bookmarkEnd w:id="1830"/>
          </w:p>
        </w:tc>
        <w:tc>
          <w:tcPr>
            <w:tcW w:w="367" w:type="pct"/>
          </w:tcPr>
          <w:p w14:paraId="5D195335" w14:textId="339FC356" w:rsidR="008C49AE" w:rsidDel="00CF568F" w:rsidRDefault="008C49AE" w:rsidP="009A0CD7">
            <w:pPr>
              <w:rPr>
                <w:del w:id="1831" w:author="Lucy Lucy" w:date="2018-09-01T00:07:00Z"/>
              </w:rPr>
            </w:pPr>
            <w:bookmarkStart w:id="1832" w:name="_Toc523524317"/>
            <w:bookmarkStart w:id="1833" w:name="_Toc523525164"/>
            <w:bookmarkStart w:id="1834" w:name="_Toc523525941"/>
            <w:bookmarkEnd w:id="1832"/>
            <w:bookmarkEnd w:id="1833"/>
            <w:bookmarkEnd w:id="1834"/>
          </w:p>
        </w:tc>
        <w:tc>
          <w:tcPr>
            <w:tcW w:w="330" w:type="pct"/>
          </w:tcPr>
          <w:p w14:paraId="2F9A0DF8" w14:textId="13157849" w:rsidR="008C49AE" w:rsidRPr="009C09B2" w:rsidDel="00CF568F" w:rsidRDefault="008C49AE" w:rsidP="009A0CD7">
            <w:pPr>
              <w:rPr>
                <w:del w:id="1835" w:author="Lucy Lucy" w:date="2018-09-01T00:07:00Z"/>
              </w:rPr>
            </w:pPr>
            <w:bookmarkStart w:id="1836" w:name="_Toc523524318"/>
            <w:bookmarkStart w:id="1837" w:name="_Toc523525165"/>
            <w:bookmarkStart w:id="1838" w:name="_Toc523525942"/>
            <w:bookmarkEnd w:id="1836"/>
            <w:bookmarkEnd w:id="1837"/>
            <w:bookmarkEnd w:id="1838"/>
          </w:p>
        </w:tc>
        <w:tc>
          <w:tcPr>
            <w:tcW w:w="496" w:type="pct"/>
          </w:tcPr>
          <w:p w14:paraId="4416A448" w14:textId="39B44B48" w:rsidR="008C49AE" w:rsidRPr="009C09B2" w:rsidDel="00CF568F" w:rsidRDefault="008C49AE" w:rsidP="009A0CD7">
            <w:pPr>
              <w:rPr>
                <w:del w:id="1839" w:author="Lucy Lucy" w:date="2018-09-01T00:07:00Z"/>
              </w:rPr>
            </w:pPr>
            <w:bookmarkStart w:id="1840" w:name="_Toc523524319"/>
            <w:bookmarkStart w:id="1841" w:name="_Toc523525166"/>
            <w:bookmarkStart w:id="1842" w:name="_Toc523525943"/>
            <w:bookmarkEnd w:id="1840"/>
            <w:bookmarkEnd w:id="1841"/>
            <w:bookmarkEnd w:id="1842"/>
          </w:p>
        </w:tc>
        <w:tc>
          <w:tcPr>
            <w:tcW w:w="1454" w:type="pct"/>
          </w:tcPr>
          <w:p w14:paraId="33A9390C" w14:textId="54B8DCED" w:rsidR="008C49AE" w:rsidRPr="00516BC0" w:rsidDel="00CF568F" w:rsidRDefault="008C49AE" w:rsidP="009A0CD7">
            <w:pPr>
              <w:jc w:val="left"/>
              <w:rPr>
                <w:del w:id="1843" w:author="Lucy Lucy" w:date="2018-09-01T00:07:00Z"/>
                <w:highlight w:val="yellow"/>
              </w:rPr>
            </w:pPr>
            <w:bookmarkStart w:id="1844" w:name="_Toc523524320"/>
            <w:bookmarkStart w:id="1845" w:name="_Toc523525167"/>
            <w:bookmarkStart w:id="1846" w:name="_Toc523525944"/>
            <w:bookmarkEnd w:id="1844"/>
            <w:bookmarkEnd w:id="1845"/>
            <w:bookmarkEnd w:id="1846"/>
          </w:p>
        </w:tc>
        <w:bookmarkStart w:id="1847" w:name="_Toc523524321"/>
        <w:bookmarkStart w:id="1848" w:name="_Toc523525168"/>
        <w:bookmarkStart w:id="1849" w:name="_Toc523525945"/>
        <w:bookmarkEnd w:id="1847"/>
        <w:bookmarkEnd w:id="1848"/>
        <w:bookmarkEnd w:id="1849"/>
      </w:tr>
      <w:tr w:rsidR="008C49AE" w:rsidRPr="009C09B2" w:rsidDel="00CF568F" w14:paraId="064B4EE8" w14:textId="4F178F6B" w:rsidTr="00226219">
        <w:trPr>
          <w:del w:id="1850" w:author="Lucy Lucy" w:date="2018-09-01T00:07:00Z"/>
        </w:trPr>
        <w:tc>
          <w:tcPr>
            <w:tcW w:w="1377" w:type="pct"/>
          </w:tcPr>
          <w:p w14:paraId="28D7F7E0" w14:textId="4D8E88F2" w:rsidR="008C49AE" w:rsidRPr="008C49AE" w:rsidDel="00CF568F" w:rsidRDefault="008C49AE" w:rsidP="009A0CD7">
            <w:pPr>
              <w:rPr>
                <w:del w:id="1851" w:author="Lucy Lucy" w:date="2018-09-01T00:07:00Z"/>
              </w:rPr>
            </w:pPr>
            <w:del w:id="1852" w:author="Lucy Lucy" w:date="2018-09-01T00:07:00Z">
              <w:r w:rsidRPr="008C49AE" w:rsidDel="00CF568F">
                <w:delText>CLIENT_REFERENCE</w:delText>
              </w:r>
              <w:bookmarkStart w:id="1853" w:name="_Toc523524322"/>
              <w:bookmarkStart w:id="1854" w:name="_Toc523525169"/>
              <w:bookmarkStart w:id="1855" w:name="_Toc523525946"/>
              <w:bookmarkEnd w:id="1853"/>
              <w:bookmarkEnd w:id="1854"/>
              <w:bookmarkEnd w:id="1855"/>
            </w:del>
          </w:p>
        </w:tc>
        <w:tc>
          <w:tcPr>
            <w:tcW w:w="977" w:type="pct"/>
          </w:tcPr>
          <w:p w14:paraId="004D0300" w14:textId="70288227" w:rsidR="008C49AE" w:rsidDel="00CF568F" w:rsidRDefault="008C49AE" w:rsidP="009A0CD7">
            <w:pPr>
              <w:rPr>
                <w:del w:id="1856" w:author="Lucy Lucy" w:date="2018-09-01T00:07:00Z"/>
              </w:rPr>
            </w:pPr>
            <w:del w:id="1857" w:author="Lucy Lucy" w:date="2018-09-01T00:07:00Z">
              <w:r w:rsidDel="00CF568F">
                <w:delText>VARCHAR2</w:delText>
              </w:r>
              <w:bookmarkStart w:id="1858" w:name="_Toc523524323"/>
              <w:bookmarkStart w:id="1859" w:name="_Toc523525170"/>
              <w:bookmarkStart w:id="1860" w:name="_Toc523525947"/>
              <w:bookmarkEnd w:id="1858"/>
              <w:bookmarkEnd w:id="1859"/>
              <w:bookmarkEnd w:id="1860"/>
            </w:del>
          </w:p>
        </w:tc>
        <w:tc>
          <w:tcPr>
            <w:tcW w:w="367" w:type="pct"/>
          </w:tcPr>
          <w:p w14:paraId="2578DA70" w14:textId="5D1614FE" w:rsidR="008C49AE" w:rsidDel="00CF568F" w:rsidRDefault="008C49AE" w:rsidP="009A0CD7">
            <w:pPr>
              <w:rPr>
                <w:del w:id="1861" w:author="Lucy Lucy" w:date="2018-09-01T00:07:00Z"/>
              </w:rPr>
            </w:pPr>
            <w:del w:id="1862" w:author="Lucy Lucy" w:date="2018-09-01T00:07:00Z">
              <w:r w:rsidDel="00CF568F">
                <w:delText>200</w:delText>
              </w:r>
              <w:bookmarkStart w:id="1863" w:name="_Toc523524324"/>
              <w:bookmarkStart w:id="1864" w:name="_Toc523525171"/>
              <w:bookmarkStart w:id="1865" w:name="_Toc523525948"/>
              <w:bookmarkEnd w:id="1863"/>
              <w:bookmarkEnd w:id="1864"/>
              <w:bookmarkEnd w:id="1865"/>
            </w:del>
          </w:p>
        </w:tc>
        <w:tc>
          <w:tcPr>
            <w:tcW w:w="330" w:type="pct"/>
          </w:tcPr>
          <w:p w14:paraId="2860C073" w14:textId="333033CF" w:rsidR="008C49AE" w:rsidRPr="009C09B2" w:rsidDel="00CF568F" w:rsidRDefault="008C49AE" w:rsidP="009A0CD7">
            <w:pPr>
              <w:rPr>
                <w:del w:id="1866" w:author="Lucy Lucy" w:date="2018-09-01T00:07:00Z"/>
              </w:rPr>
            </w:pPr>
            <w:bookmarkStart w:id="1867" w:name="_Toc523524325"/>
            <w:bookmarkStart w:id="1868" w:name="_Toc523525172"/>
            <w:bookmarkStart w:id="1869" w:name="_Toc523525949"/>
            <w:bookmarkEnd w:id="1867"/>
            <w:bookmarkEnd w:id="1868"/>
            <w:bookmarkEnd w:id="1869"/>
          </w:p>
        </w:tc>
        <w:tc>
          <w:tcPr>
            <w:tcW w:w="496" w:type="pct"/>
          </w:tcPr>
          <w:p w14:paraId="22C3C1C3" w14:textId="5B405660" w:rsidR="008C49AE" w:rsidRPr="009C09B2" w:rsidDel="00CF568F" w:rsidRDefault="008C49AE" w:rsidP="009A0CD7">
            <w:pPr>
              <w:rPr>
                <w:del w:id="1870" w:author="Lucy Lucy" w:date="2018-09-01T00:07:00Z"/>
              </w:rPr>
            </w:pPr>
            <w:bookmarkStart w:id="1871" w:name="_Toc523524326"/>
            <w:bookmarkStart w:id="1872" w:name="_Toc523525173"/>
            <w:bookmarkStart w:id="1873" w:name="_Toc523525950"/>
            <w:bookmarkEnd w:id="1871"/>
            <w:bookmarkEnd w:id="1872"/>
            <w:bookmarkEnd w:id="1873"/>
          </w:p>
        </w:tc>
        <w:tc>
          <w:tcPr>
            <w:tcW w:w="1454" w:type="pct"/>
          </w:tcPr>
          <w:p w14:paraId="4AED2257" w14:textId="52B39993" w:rsidR="008C49AE" w:rsidRPr="00516BC0" w:rsidDel="00CF568F" w:rsidRDefault="008C49AE" w:rsidP="009A0CD7">
            <w:pPr>
              <w:jc w:val="left"/>
              <w:rPr>
                <w:del w:id="1874" w:author="Lucy Lucy" w:date="2018-09-01T00:07:00Z"/>
                <w:highlight w:val="yellow"/>
              </w:rPr>
            </w:pPr>
            <w:del w:id="1875" w:author="Lucy Lucy" w:date="2018-09-01T00:07:00Z">
              <w:r w:rsidDel="00CF568F">
                <w:rPr>
                  <w:highlight w:val="yellow"/>
                </w:rPr>
                <w:delText>Mã hồ sơ của khách hàng</w:delText>
              </w:r>
              <w:bookmarkStart w:id="1876" w:name="_Toc523524327"/>
              <w:bookmarkStart w:id="1877" w:name="_Toc523525174"/>
              <w:bookmarkStart w:id="1878" w:name="_Toc523525951"/>
              <w:bookmarkEnd w:id="1876"/>
              <w:bookmarkEnd w:id="1877"/>
              <w:bookmarkEnd w:id="1878"/>
            </w:del>
          </w:p>
        </w:tc>
        <w:bookmarkStart w:id="1879" w:name="_Toc523524328"/>
        <w:bookmarkStart w:id="1880" w:name="_Toc523525175"/>
        <w:bookmarkStart w:id="1881" w:name="_Toc523525952"/>
        <w:bookmarkEnd w:id="1879"/>
        <w:bookmarkEnd w:id="1880"/>
        <w:bookmarkEnd w:id="1881"/>
      </w:tr>
      <w:tr w:rsidR="008C49AE" w:rsidRPr="009C09B2" w:rsidDel="00CF568F" w14:paraId="3113FD77" w14:textId="0F0EED5C" w:rsidTr="00226219">
        <w:trPr>
          <w:del w:id="1882" w:author="Lucy Lucy" w:date="2018-09-01T00:07:00Z"/>
        </w:trPr>
        <w:tc>
          <w:tcPr>
            <w:tcW w:w="1377" w:type="pct"/>
          </w:tcPr>
          <w:p w14:paraId="6256C8D7" w14:textId="55E5CEBE" w:rsidR="008C49AE" w:rsidRPr="008C49AE" w:rsidDel="00CF568F" w:rsidRDefault="008C49AE" w:rsidP="009A0CD7">
            <w:pPr>
              <w:rPr>
                <w:del w:id="1883" w:author="Lucy Lucy" w:date="2018-09-01T00:07:00Z"/>
              </w:rPr>
            </w:pPr>
            <w:del w:id="1884" w:author="Lucy Lucy" w:date="2018-09-01T00:07:00Z">
              <w:r w:rsidRPr="008C49AE" w:rsidDel="00CF568F">
                <w:delText>CASE_NAME</w:delText>
              </w:r>
              <w:bookmarkStart w:id="1885" w:name="_Toc523524329"/>
              <w:bookmarkStart w:id="1886" w:name="_Toc523525176"/>
              <w:bookmarkStart w:id="1887" w:name="_Toc523525953"/>
              <w:bookmarkEnd w:id="1885"/>
              <w:bookmarkEnd w:id="1886"/>
              <w:bookmarkEnd w:id="1887"/>
            </w:del>
          </w:p>
        </w:tc>
        <w:tc>
          <w:tcPr>
            <w:tcW w:w="977" w:type="pct"/>
          </w:tcPr>
          <w:p w14:paraId="3663C004" w14:textId="6C3924D0" w:rsidR="008C49AE" w:rsidDel="00CF568F" w:rsidRDefault="008C49AE" w:rsidP="009A0CD7">
            <w:pPr>
              <w:rPr>
                <w:del w:id="1888" w:author="Lucy Lucy" w:date="2018-09-01T00:07:00Z"/>
              </w:rPr>
            </w:pPr>
            <w:del w:id="1889" w:author="Lucy Lucy" w:date="2018-09-01T00:07:00Z">
              <w:r w:rsidDel="00CF568F">
                <w:delText>VARCHAR2</w:delText>
              </w:r>
              <w:bookmarkStart w:id="1890" w:name="_Toc523524330"/>
              <w:bookmarkStart w:id="1891" w:name="_Toc523525177"/>
              <w:bookmarkStart w:id="1892" w:name="_Toc523525954"/>
              <w:bookmarkEnd w:id="1890"/>
              <w:bookmarkEnd w:id="1891"/>
              <w:bookmarkEnd w:id="1892"/>
            </w:del>
          </w:p>
        </w:tc>
        <w:tc>
          <w:tcPr>
            <w:tcW w:w="367" w:type="pct"/>
          </w:tcPr>
          <w:p w14:paraId="2BCA201D" w14:textId="67463EF0" w:rsidR="008C49AE" w:rsidDel="00CF568F" w:rsidRDefault="008C49AE" w:rsidP="009A0CD7">
            <w:pPr>
              <w:rPr>
                <w:del w:id="1893" w:author="Lucy Lucy" w:date="2018-09-01T00:07:00Z"/>
              </w:rPr>
            </w:pPr>
            <w:del w:id="1894" w:author="Lucy Lucy" w:date="2018-09-01T00:07:00Z">
              <w:r w:rsidDel="00CF568F">
                <w:delText>200</w:delText>
              </w:r>
              <w:bookmarkStart w:id="1895" w:name="_Toc523524331"/>
              <w:bookmarkStart w:id="1896" w:name="_Toc523525178"/>
              <w:bookmarkStart w:id="1897" w:name="_Toc523525955"/>
              <w:bookmarkEnd w:id="1895"/>
              <w:bookmarkEnd w:id="1896"/>
              <w:bookmarkEnd w:id="1897"/>
            </w:del>
          </w:p>
        </w:tc>
        <w:tc>
          <w:tcPr>
            <w:tcW w:w="330" w:type="pct"/>
          </w:tcPr>
          <w:p w14:paraId="043EB708" w14:textId="0CE9754D" w:rsidR="008C49AE" w:rsidRPr="009C09B2" w:rsidDel="00CF568F" w:rsidRDefault="008C49AE" w:rsidP="009A0CD7">
            <w:pPr>
              <w:rPr>
                <w:del w:id="1898" w:author="Lucy Lucy" w:date="2018-09-01T00:07:00Z"/>
              </w:rPr>
            </w:pPr>
            <w:bookmarkStart w:id="1899" w:name="_Toc523524332"/>
            <w:bookmarkStart w:id="1900" w:name="_Toc523525179"/>
            <w:bookmarkStart w:id="1901" w:name="_Toc523525956"/>
            <w:bookmarkEnd w:id="1899"/>
            <w:bookmarkEnd w:id="1900"/>
            <w:bookmarkEnd w:id="1901"/>
          </w:p>
        </w:tc>
        <w:tc>
          <w:tcPr>
            <w:tcW w:w="496" w:type="pct"/>
          </w:tcPr>
          <w:p w14:paraId="75004DBF" w14:textId="7345C4F7" w:rsidR="008C49AE" w:rsidRPr="009C09B2" w:rsidDel="00CF568F" w:rsidRDefault="008C49AE" w:rsidP="009A0CD7">
            <w:pPr>
              <w:rPr>
                <w:del w:id="1902" w:author="Lucy Lucy" w:date="2018-09-01T00:07:00Z"/>
              </w:rPr>
            </w:pPr>
            <w:bookmarkStart w:id="1903" w:name="_Toc523524333"/>
            <w:bookmarkStart w:id="1904" w:name="_Toc523525180"/>
            <w:bookmarkStart w:id="1905" w:name="_Toc523525957"/>
            <w:bookmarkEnd w:id="1903"/>
            <w:bookmarkEnd w:id="1904"/>
            <w:bookmarkEnd w:id="1905"/>
          </w:p>
        </w:tc>
        <w:tc>
          <w:tcPr>
            <w:tcW w:w="1454" w:type="pct"/>
          </w:tcPr>
          <w:p w14:paraId="27B3A029" w14:textId="25ECF8BB" w:rsidR="008C49AE" w:rsidRPr="00516BC0" w:rsidDel="00CF568F" w:rsidRDefault="008C49AE" w:rsidP="009A0CD7">
            <w:pPr>
              <w:jc w:val="left"/>
              <w:rPr>
                <w:del w:id="1906" w:author="Lucy Lucy" w:date="2018-09-01T00:07:00Z"/>
                <w:highlight w:val="yellow"/>
              </w:rPr>
            </w:pPr>
            <w:del w:id="1907" w:author="Lucy Lucy" w:date="2018-09-01T00:07:00Z">
              <w:r w:rsidDel="00CF568F">
                <w:rPr>
                  <w:highlight w:val="yellow"/>
                </w:rPr>
                <w:delText>Case name của khách hàng</w:delText>
              </w:r>
              <w:bookmarkStart w:id="1908" w:name="_Toc523524334"/>
              <w:bookmarkStart w:id="1909" w:name="_Toc523525181"/>
              <w:bookmarkStart w:id="1910" w:name="_Toc523525958"/>
              <w:bookmarkEnd w:id="1908"/>
              <w:bookmarkEnd w:id="1909"/>
              <w:bookmarkEnd w:id="1910"/>
            </w:del>
          </w:p>
        </w:tc>
        <w:bookmarkStart w:id="1911" w:name="_Toc523524335"/>
        <w:bookmarkStart w:id="1912" w:name="_Toc523525182"/>
        <w:bookmarkStart w:id="1913" w:name="_Toc523525959"/>
        <w:bookmarkEnd w:id="1911"/>
        <w:bookmarkEnd w:id="1912"/>
        <w:bookmarkEnd w:id="1913"/>
      </w:tr>
      <w:tr w:rsidR="008C49AE" w:rsidRPr="009C09B2" w:rsidDel="00CF568F" w14:paraId="06ADAF4B" w14:textId="0BECF317" w:rsidTr="00226219">
        <w:trPr>
          <w:del w:id="1914" w:author="Lucy Lucy" w:date="2018-09-01T00:07:00Z"/>
        </w:trPr>
        <w:tc>
          <w:tcPr>
            <w:tcW w:w="1377" w:type="pct"/>
          </w:tcPr>
          <w:p w14:paraId="2822AA1B" w14:textId="43A8510E" w:rsidR="008C49AE" w:rsidRPr="008C49AE" w:rsidDel="00CF568F" w:rsidRDefault="008C49AE" w:rsidP="009A0CD7">
            <w:pPr>
              <w:rPr>
                <w:del w:id="1915" w:author="Lucy Lucy" w:date="2018-09-01T00:07:00Z"/>
              </w:rPr>
            </w:pPr>
            <w:del w:id="1916" w:author="Lucy Lucy" w:date="2018-09-01T00:07:00Z">
              <w:r w:rsidDel="00CF568F">
                <w:delText>App</w:delText>
              </w:r>
              <w:r w:rsidR="00490117" w:rsidDel="00CF568F">
                <w:delText>_</w:delText>
              </w:r>
              <w:r w:rsidDel="00CF568F">
                <w:delText>No</w:delText>
              </w:r>
              <w:bookmarkStart w:id="1917" w:name="_Toc523524336"/>
              <w:bookmarkStart w:id="1918" w:name="_Toc523525183"/>
              <w:bookmarkStart w:id="1919" w:name="_Toc523525960"/>
              <w:bookmarkEnd w:id="1917"/>
              <w:bookmarkEnd w:id="1918"/>
              <w:bookmarkEnd w:id="1919"/>
            </w:del>
          </w:p>
        </w:tc>
        <w:tc>
          <w:tcPr>
            <w:tcW w:w="977" w:type="pct"/>
          </w:tcPr>
          <w:p w14:paraId="54E49B35" w14:textId="2B3A6B51" w:rsidR="008C49AE" w:rsidDel="00CF568F" w:rsidRDefault="008C49AE" w:rsidP="009A0CD7">
            <w:pPr>
              <w:rPr>
                <w:del w:id="1920" w:author="Lucy Lucy" w:date="2018-09-01T00:07:00Z"/>
              </w:rPr>
            </w:pPr>
            <w:del w:id="1921" w:author="Lucy Lucy" w:date="2018-09-01T00:07:00Z">
              <w:r w:rsidDel="00CF568F">
                <w:delText>VARCHAR2</w:delText>
              </w:r>
              <w:bookmarkStart w:id="1922" w:name="_Toc523524337"/>
              <w:bookmarkStart w:id="1923" w:name="_Toc523525184"/>
              <w:bookmarkStart w:id="1924" w:name="_Toc523525961"/>
              <w:bookmarkEnd w:id="1922"/>
              <w:bookmarkEnd w:id="1923"/>
              <w:bookmarkEnd w:id="1924"/>
            </w:del>
          </w:p>
        </w:tc>
        <w:tc>
          <w:tcPr>
            <w:tcW w:w="367" w:type="pct"/>
          </w:tcPr>
          <w:p w14:paraId="61233271" w14:textId="7B33C51C" w:rsidR="008C49AE" w:rsidDel="00CF568F" w:rsidRDefault="008C49AE" w:rsidP="009A0CD7">
            <w:pPr>
              <w:rPr>
                <w:del w:id="1925" w:author="Lucy Lucy" w:date="2018-09-01T00:07:00Z"/>
              </w:rPr>
            </w:pPr>
            <w:del w:id="1926" w:author="Lucy Lucy" w:date="2018-09-01T00:07:00Z">
              <w:r w:rsidDel="00CF568F">
                <w:delText>100</w:delText>
              </w:r>
              <w:bookmarkStart w:id="1927" w:name="_Toc523524338"/>
              <w:bookmarkStart w:id="1928" w:name="_Toc523525185"/>
              <w:bookmarkStart w:id="1929" w:name="_Toc523525962"/>
              <w:bookmarkEnd w:id="1927"/>
              <w:bookmarkEnd w:id="1928"/>
              <w:bookmarkEnd w:id="1929"/>
            </w:del>
          </w:p>
        </w:tc>
        <w:tc>
          <w:tcPr>
            <w:tcW w:w="330" w:type="pct"/>
          </w:tcPr>
          <w:p w14:paraId="1E53125D" w14:textId="0C1DB657" w:rsidR="008C49AE" w:rsidRPr="009C09B2" w:rsidDel="00CF568F" w:rsidRDefault="008C49AE" w:rsidP="009A0CD7">
            <w:pPr>
              <w:rPr>
                <w:del w:id="1930" w:author="Lucy Lucy" w:date="2018-09-01T00:07:00Z"/>
              </w:rPr>
            </w:pPr>
            <w:bookmarkStart w:id="1931" w:name="_Toc523524339"/>
            <w:bookmarkStart w:id="1932" w:name="_Toc523525186"/>
            <w:bookmarkStart w:id="1933" w:name="_Toc523525963"/>
            <w:bookmarkEnd w:id="1931"/>
            <w:bookmarkEnd w:id="1932"/>
            <w:bookmarkEnd w:id="1933"/>
          </w:p>
        </w:tc>
        <w:tc>
          <w:tcPr>
            <w:tcW w:w="496" w:type="pct"/>
          </w:tcPr>
          <w:p w14:paraId="73F4302E" w14:textId="6AE8E21F" w:rsidR="008C49AE" w:rsidRPr="009C09B2" w:rsidDel="00CF568F" w:rsidRDefault="008C49AE" w:rsidP="009A0CD7">
            <w:pPr>
              <w:rPr>
                <w:del w:id="1934" w:author="Lucy Lucy" w:date="2018-09-01T00:07:00Z"/>
              </w:rPr>
            </w:pPr>
            <w:bookmarkStart w:id="1935" w:name="_Toc523524340"/>
            <w:bookmarkStart w:id="1936" w:name="_Toc523525187"/>
            <w:bookmarkStart w:id="1937" w:name="_Toc523525964"/>
            <w:bookmarkEnd w:id="1935"/>
            <w:bookmarkEnd w:id="1936"/>
            <w:bookmarkEnd w:id="1937"/>
          </w:p>
        </w:tc>
        <w:tc>
          <w:tcPr>
            <w:tcW w:w="1454" w:type="pct"/>
          </w:tcPr>
          <w:p w14:paraId="79E94FF7" w14:textId="0337BA26" w:rsidR="008C49AE" w:rsidDel="00CF568F" w:rsidRDefault="008C49AE" w:rsidP="009A0CD7">
            <w:pPr>
              <w:jc w:val="left"/>
              <w:rPr>
                <w:del w:id="1938" w:author="Lucy Lucy" w:date="2018-09-01T00:07:00Z"/>
                <w:highlight w:val="yellow"/>
              </w:rPr>
            </w:pPr>
            <w:del w:id="1939" w:author="Lucy Lucy" w:date="2018-09-01T00:07:00Z">
              <w:r w:rsidDel="00CF568F">
                <w:rPr>
                  <w:highlight w:val="yellow"/>
                </w:rPr>
                <w:delText>Số đơn của cục cấp</w:delText>
              </w:r>
              <w:bookmarkStart w:id="1940" w:name="_Toc523524341"/>
              <w:bookmarkStart w:id="1941" w:name="_Toc523525188"/>
              <w:bookmarkStart w:id="1942" w:name="_Toc523525965"/>
              <w:bookmarkEnd w:id="1940"/>
              <w:bookmarkEnd w:id="1941"/>
              <w:bookmarkEnd w:id="1942"/>
            </w:del>
          </w:p>
        </w:tc>
        <w:bookmarkStart w:id="1943" w:name="_Toc523524342"/>
        <w:bookmarkStart w:id="1944" w:name="_Toc523525189"/>
        <w:bookmarkStart w:id="1945" w:name="_Toc523525966"/>
        <w:bookmarkEnd w:id="1943"/>
        <w:bookmarkEnd w:id="1944"/>
        <w:bookmarkEnd w:id="1945"/>
      </w:tr>
      <w:tr w:rsidR="008C49AE" w:rsidRPr="009C09B2" w:rsidDel="00CF568F" w14:paraId="4AB1A07B" w14:textId="0151918F" w:rsidTr="00226219">
        <w:trPr>
          <w:del w:id="1946" w:author="Lucy Lucy" w:date="2018-09-01T00:07:00Z"/>
        </w:trPr>
        <w:tc>
          <w:tcPr>
            <w:tcW w:w="1377" w:type="pct"/>
          </w:tcPr>
          <w:p w14:paraId="151D1775" w14:textId="1C365E13" w:rsidR="008C49AE" w:rsidDel="00CF568F" w:rsidRDefault="008C49AE" w:rsidP="009A0CD7">
            <w:pPr>
              <w:rPr>
                <w:del w:id="1947" w:author="Lucy Lucy" w:date="2018-09-01T00:07:00Z"/>
              </w:rPr>
            </w:pPr>
            <w:del w:id="1948" w:author="Lucy Lucy" w:date="2018-09-01T00:07:00Z">
              <w:r w:rsidDel="00CF568F">
                <w:delText>App_Degree</w:delText>
              </w:r>
              <w:bookmarkStart w:id="1949" w:name="_Toc523524343"/>
              <w:bookmarkStart w:id="1950" w:name="_Toc523525190"/>
              <w:bookmarkStart w:id="1951" w:name="_Toc523525967"/>
              <w:bookmarkEnd w:id="1949"/>
              <w:bookmarkEnd w:id="1950"/>
              <w:bookmarkEnd w:id="1951"/>
            </w:del>
          </w:p>
        </w:tc>
        <w:tc>
          <w:tcPr>
            <w:tcW w:w="977" w:type="pct"/>
          </w:tcPr>
          <w:p w14:paraId="18199D34" w14:textId="6CC3C985" w:rsidR="008C49AE" w:rsidDel="00CF568F" w:rsidRDefault="008C49AE" w:rsidP="009A0CD7">
            <w:pPr>
              <w:rPr>
                <w:del w:id="1952" w:author="Lucy Lucy" w:date="2018-09-01T00:07:00Z"/>
              </w:rPr>
            </w:pPr>
            <w:del w:id="1953" w:author="Lucy Lucy" w:date="2018-09-01T00:07:00Z">
              <w:r w:rsidDel="00CF568F">
                <w:delText>VARCHAR2</w:delText>
              </w:r>
              <w:bookmarkStart w:id="1954" w:name="_Toc523524344"/>
              <w:bookmarkStart w:id="1955" w:name="_Toc523525191"/>
              <w:bookmarkStart w:id="1956" w:name="_Toc523525968"/>
              <w:bookmarkEnd w:id="1954"/>
              <w:bookmarkEnd w:id="1955"/>
              <w:bookmarkEnd w:id="1956"/>
            </w:del>
          </w:p>
        </w:tc>
        <w:tc>
          <w:tcPr>
            <w:tcW w:w="367" w:type="pct"/>
          </w:tcPr>
          <w:p w14:paraId="29B08220" w14:textId="2E16E0FA" w:rsidR="008C49AE" w:rsidDel="00CF568F" w:rsidRDefault="008C49AE" w:rsidP="009A0CD7">
            <w:pPr>
              <w:rPr>
                <w:del w:id="1957" w:author="Lucy Lucy" w:date="2018-09-01T00:07:00Z"/>
              </w:rPr>
            </w:pPr>
            <w:del w:id="1958" w:author="Lucy Lucy" w:date="2018-09-01T00:07:00Z">
              <w:r w:rsidDel="00CF568F">
                <w:delText>100</w:delText>
              </w:r>
              <w:bookmarkStart w:id="1959" w:name="_Toc523524345"/>
              <w:bookmarkStart w:id="1960" w:name="_Toc523525192"/>
              <w:bookmarkStart w:id="1961" w:name="_Toc523525969"/>
              <w:bookmarkEnd w:id="1959"/>
              <w:bookmarkEnd w:id="1960"/>
              <w:bookmarkEnd w:id="1961"/>
            </w:del>
          </w:p>
        </w:tc>
        <w:tc>
          <w:tcPr>
            <w:tcW w:w="330" w:type="pct"/>
          </w:tcPr>
          <w:p w14:paraId="737CBBDF" w14:textId="3EC19709" w:rsidR="008C49AE" w:rsidRPr="009C09B2" w:rsidDel="00CF568F" w:rsidRDefault="008C49AE" w:rsidP="009A0CD7">
            <w:pPr>
              <w:rPr>
                <w:del w:id="1962" w:author="Lucy Lucy" w:date="2018-09-01T00:07:00Z"/>
              </w:rPr>
            </w:pPr>
            <w:bookmarkStart w:id="1963" w:name="_Toc523524346"/>
            <w:bookmarkStart w:id="1964" w:name="_Toc523525193"/>
            <w:bookmarkStart w:id="1965" w:name="_Toc523525970"/>
            <w:bookmarkEnd w:id="1963"/>
            <w:bookmarkEnd w:id="1964"/>
            <w:bookmarkEnd w:id="1965"/>
          </w:p>
        </w:tc>
        <w:tc>
          <w:tcPr>
            <w:tcW w:w="496" w:type="pct"/>
          </w:tcPr>
          <w:p w14:paraId="13404756" w14:textId="23CC014C" w:rsidR="008C49AE" w:rsidRPr="009C09B2" w:rsidDel="00CF568F" w:rsidRDefault="008C49AE" w:rsidP="009A0CD7">
            <w:pPr>
              <w:rPr>
                <w:del w:id="1966" w:author="Lucy Lucy" w:date="2018-09-01T00:07:00Z"/>
              </w:rPr>
            </w:pPr>
            <w:bookmarkStart w:id="1967" w:name="_Toc523524347"/>
            <w:bookmarkStart w:id="1968" w:name="_Toc523525194"/>
            <w:bookmarkStart w:id="1969" w:name="_Toc523525971"/>
            <w:bookmarkEnd w:id="1967"/>
            <w:bookmarkEnd w:id="1968"/>
            <w:bookmarkEnd w:id="1969"/>
          </w:p>
        </w:tc>
        <w:tc>
          <w:tcPr>
            <w:tcW w:w="1454" w:type="pct"/>
          </w:tcPr>
          <w:p w14:paraId="23FD6252" w14:textId="645A8FF5" w:rsidR="008C49AE" w:rsidDel="00CF568F" w:rsidRDefault="008C49AE" w:rsidP="009A0CD7">
            <w:pPr>
              <w:jc w:val="left"/>
              <w:rPr>
                <w:del w:id="1970" w:author="Lucy Lucy" w:date="2018-09-01T00:07:00Z"/>
                <w:highlight w:val="yellow"/>
              </w:rPr>
            </w:pPr>
            <w:del w:id="1971" w:author="Lucy Lucy" w:date="2018-09-01T00:07:00Z">
              <w:r w:rsidDel="00CF568F">
                <w:rPr>
                  <w:highlight w:val="yellow"/>
                </w:rPr>
                <w:delText>Số bằng của cục cấp</w:delText>
              </w:r>
              <w:bookmarkStart w:id="1972" w:name="_Toc523524348"/>
              <w:bookmarkStart w:id="1973" w:name="_Toc523525195"/>
              <w:bookmarkStart w:id="1974" w:name="_Toc523525972"/>
              <w:bookmarkEnd w:id="1972"/>
              <w:bookmarkEnd w:id="1973"/>
              <w:bookmarkEnd w:id="1974"/>
            </w:del>
          </w:p>
        </w:tc>
        <w:bookmarkStart w:id="1975" w:name="_Toc523524349"/>
        <w:bookmarkStart w:id="1976" w:name="_Toc523525196"/>
        <w:bookmarkStart w:id="1977" w:name="_Toc523525973"/>
        <w:bookmarkEnd w:id="1975"/>
        <w:bookmarkEnd w:id="1976"/>
        <w:bookmarkEnd w:id="1977"/>
      </w:tr>
      <w:tr w:rsidR="00E139D4" w:rsidRPr="009C09B2" w:rsidDel="00CF568F" w14:paraId="408747F4" w14:textId="4053B33A" w:rsidTr="00E45F8E">
        <w:trPr>
          <w:trHeight w:val="459"/>
          <w:del w:id="1978" w:author="Lucy Lucy" w:date="2018-09-01T00:07:00Z"/>
        </w:trPr>
        <w:tc>
          <w:tcPr>
            <w:tcW w:w="1377" w:type="pct"/>
          </w:tcPr>
          <w:p w14:paraId="73C046F9" w14:textId="77A93B75" w:rsidR="00E139D4" w:rsidDel="00CF568F" w:rsidRDefault="00E139D4" w:rsidP="00E139D4">
            <w:pPr>
              <w:rPr>
                <w:del w:id="1979" w:author="Lucy Lucy" w:date="2018-09-01T00:07:00Z"/>
              </w:rPr>
            </w:pPr>
            <w:del w:id="1980" w:author="Lucy Lucy" w:date="2018-09-01T00:07:00Z">
              <w:r w:rsidRPr="00E139D4" w:rsidDel="00CF568F">
                <w:delText xml:space="preserve">DDSHCN   </w:delText>
              </w:r>
              <w:bookmarkStart w:id="1981" w:name="_Toc523524350"/>
              <w:bookmarkStart w:id="1982" w:name="_Toc523525197"/>
              <w:bookmarkStart w:id="1983" w:name="_Toc523525974"/>
              <w:bookmarkEnd w:id="1981"/>
              <w:bookmarkEnd w:id="1982"/>
              <w:bookmarkEnd w:id="1983"/>
            </w:del>
          </w:p>
        </w:tc>
        <w:tc>
          <w:tcPr>
            <w:tcW w:w="977" w:type="pct"/>
          </w:tcPr>
          <w:p w14:paraId="326FBDC3" w14:textId="65A00AD4" w:rsidR="00E139D4" w:rsidDel="00CF568F" w:rsidRDefault="00E139D4" w:rsidP="00C44E1D">
            <w:pPr>
              <w:rPr>
                <w:del w:id="1984" w:author="Lucy Lucy" w:date="2018-09-01T00:07:00Z"/>
              </w:rPr>
            </w:pPr>
            <w:del w:id="1985" w:author="Lucy Lucy" w:date="2018-09-01T00:07:00Z">
              <w:r w:rsidRPr="00E139D4" w:rsidDel="00CF568F">
                <w:delText>VARCHAR2</w:delText>
              </w:r>
              <w:bookmarkStart w:id="1986" w:name="_Toc523524351"/>
              <w:bookmarkStart w:id="1987" w:name="_Toc523525198"/>
              <w:bookmarkStart w:id="1988" w:name="_Toc523525975"/>
              <w:bookmarkEnd w:id="1986"/>
              <w:bookmarkEnd w:id="1987"/>
              <w:bookmarkEnd w:id="1988"/>
            </w:del>
          </w:p>
        </w:tc>
        <w:tc>
          <w:tcPr>
            <w:tcW w:w="367" w:type="pct"/>
          </w:tcPr>
          <w:p w14:paraId="03CFACB2" w14:textId="02A17A92" w:rsidR="00E139D4" w:rsidDel="00CF568F" w:rsidRDefault="00C44E1D" w:rsidP="009A0CD7">
            <w:pPr>
              <w:rPr>
                <w:del w:id="1989" w:author="Lucy Lucy" w:date="2018-09-01T00:07:00Z"/>
              </w:rPr>
            </w:pPr>
            <w:del w:id="1990" w:author="Lucy Lucy" w:date="2018-09-01T00:07:00Z">
              <w:r w:rsidDel="00CF568F">
                <w:delText>100</w:delText>
              </w:r>
              <w:bookmarkStart w:id="1991" w:name="_Toc523524352"/>
              <w:bookmarkStart w:id="1992" w:name="_Toc523525199"/>
              <w:bookmarkStart w:id="1993" w:name="_Toc523525976"/>
              <w:bookmarkEnd w:id="1991"/>
              <w:bookmarkEnd w:id="1992"/>
              <w:bookmarkEnd w:id="1993"/>
            </w:del>
          </w:p>
        </w:tc>
        <w:tc>
          <w:tcPr>
            <w:tcW w:w="330" w:type="pct"/>
          </w:tcPr>
          <w:p w14:paraId="5120EDBF" w14:textId="07E7DE80" w:rsidR="00E139D4" w:rsidRPr="009C09B2" w:rsidDel="00CF568F" w:rsidRDefault="00E139D4" w:rsidP="009A0CD7">
            <w:pPr>
              <w:rPr>
                <w:del w:id="1994" w:author="Lucy Lucy" w:date="2018-09-01T00:07:00Z"/>
              </w:rPr>
            </w:pPr>
            <w:bookmarkStart w:id="1995" w:name="_Toc523524353"/>
            <w:bookmarkStart w:id="1996" w:name="_Toc523525200"/>
            <w:bookmarkStart w:id="1997" w:name="_Toc523525977"/>
            <w:bookmarkEnd w:id="1995"/>
            <w:bookmarkEnd w:id="1996"/>
            <w:bookmarkEnd w:id="1997"/>
          </w:p>
        </w:tc>
        <w:tc>
          <w:tcPr>
            <w:tcW w:w="496" w:type="pct"/>
          </w:tcPr>
          <w:p w14:paraId="774DA45B" w14:textId="654F9577" w:rsidR="00E139D4" w:rsidRPr="009C09B2" w:rsidDel="00CF568F" w:rsidRDefault="00E139D4" w:rsidP="009A0CD7">
            <w:pPr>
              <w:rPr>
                <w:del w:id="1998" w:author="Lucy Lucy" w:date="2018-09-01T00:07:00Z"/>
              </w:rPr>
            </w:pPr>
            <w:bookmarkStart w:id="1999" w:name="_Toc523524354"/>
            <w:bookmarkStart w:id="2000" w:name="_Toc523525201"/>
            <w:bookmarkStart w:id="2001" w:name="_Toc523525978"/>
            <w:bookmarkEnd w:id="1999"/>
            <w:bookmarkEnd w:id="2000"/>
            <w:bookmarkEnd w:id="2001"/>
          </w:p>
        </w:tc>
        <w:tc>
          <w:tcPr>
            <w:tcW w:w="1454" w:type="pct"/>
          </w:tcPr>
          <w:p w14:paraId="78A72D71" w14:textId="7B2472C4" w:rsidR="00E139D4" w:rsidDel="00CF568F" w:rsidRDefault="00E139D4" w:rsidP="009A0CD7">
            <w:pPr>
              <w:jc w:val="left"/>
              <w:rPr>
                <w:del w:id="2002" w:author="Lucy Lucy" w:date="2018-09-01T00:07:00Z"/>
                <w:highlight w:val="yellow"/>
              </w:rPr>
            </w:pPr>
            <w:del w:id="2003" w:author="Lucy Lucy" w:date="2018-09-01T00:07:00Z">
              <w:r w:rsidDel="00CF568F">
                <w:rPr>
                  <w:highlight w:val="yellow"/>
                </w:rPr>
                <w:delText>Đại diện sở hữu công nghiệp</w:delText>
              </w:r>
              <w:bookmarkStart w:id="2004" w:name="_Toc523524355"/>
              <w:bookmarkStart w:id="2005" w:name="_Toc523525202"/>
              <w:bookmarkStart w:id="2006" w:name="_Toc523525979"/>
              <w:bookmarkEnd w:id="2004"/>
              <w:bookmarkEnd w:id="2005"/>
              <w:bookmarkEnd w:id="2006"/>
            </w:del>
          </w:p>
        </w:tc>
        <w:bookmarkStart w:id="2007" w:name="_Toc523524356"/>
        <w:bookmarkStart w:id="2008" w:name="_Toc523525203"/>
        <w:bookmarkStart w:id="2009" w:name="_Toc523525980"/>
        <w:bookmarkEnd w:id="2007"/>
        <w:bookmarkEnd w:id="2008"/>
        <w:bookmarkEnd w:id="2009"/>
      </w:tr>
    </w:tbl>
    <w:p w14:paraId="05C54F96" w14:textId="3D0D004F" w:rsidR="00F35832" w:rsidRPr="009C09B2" w:rsidDel="005B7459" w:rsidRDefault="00F35832" w:rsidP="00F35832">
      <w:pPr>
        <w:pStyle w:val="u2"/>
        <w:rPr>
          <w:del w:id="2010" w:author="Lucy Lucy" w:date="2018-09-01T00:05:00Z"/>
        </w:rPr>
      </w:pPr>
      <w:del w:id="2011" w:author="Lucy Lucy" w:date="2018-09-01T00:05:00Z">
        <w:r w:rsidRPr="009C09B2" w:rsidDel="005B7459">
          <w:delText>App_Detail_01</w:delText>
        </w:r>
        <w:r w:rsidRPr="009C09B2" w:rsidDel="005B7459">
          <w:tab/>
        </w:r>
        <w:r w:rsidRPr="009C09B2" w:rsidDel="005B7459">
          <w:tab/>
        </w:r>
        <w:bookmarkStart w:id="2012" w:name="_Toc523523696"/>
        <w:bookmarkStart w:id="2013" w:name="_Toc523524357"/>
        <w:bookmarkStart w:id="2014" w:name="_Toc523525204"/>
        <w:bookmarkStart w:id="2015" w:name="_Toc523525981"/>
        <w:bookmarkEnd w:id="2012"/>
        <w:bookmarkEnd w:id="2013"/>
        <w:bookmarkEnd w:id="2014"/>
        <w:bookmarkEnd w:id="2015"/>
      </w:del>
    </w:p>
    <w:p w14:paraId="7D8AE097" w14:textId="01940324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16" w:author="Lucy Lucy" w:date="2018-09-01T00:05:00Z"/>
        </w:rPr>
      </w:pPr>
      <w:del w:id="2017" w:author="Lucy Lucy" w:date="2018-09-01T00:05:00Z">
        <w:r w:rsidRPr="009C09B2" w:rsidDel="005B7459">
          <w:delText xml:space="preserve">Mục đích: Lưu trữ thông tin chi tiết mẫu đơn 01 </w:delText>
        </w:r>
        <w:r w:rsidRPr="009C09B2" w:rsidDel="005B7459">
          <w:rPr>
            <w:color w:val="FF0000"/>
          </w:rPr>
          <w:delText>(Tờ khai SỬA ĐỔI ĐƠN ĐĂNG KÝ ĐỐI TƯỢNG SỞ HỮU CÔNG NGHIỆP)</w:delText>
        </w:r>
        <w:bookmarkStart w:id="2018" w:name="_Toc523523697"/>
        <w:bookmarkStart w:id="2019" w:name="_Toc523524358"/>
        <w:bookmarkStart w:id="2020" w:name="_Toc523525205"/>
        <w:bookmarkStart w:id="2021" w:name="_Toc523525982"/>
        <w:bookmarkEnd w:id="2018"/>
        <w:bookmarkEnd w:id="2019"/>
        <w:bookmarkEnd w:id="2020"/>
        <w:bookmarkEnd w:id="2021"/>
      </w:del>
    </w:p>
    <w:p w14:paraId="53D6FC69" w14:textId="26493E3E" w:rsidR="00F35832" w:rsidRPr="009C09B2" w:rsidDel="005B7459" w:rsidRDefault="00F35832" w:rsidP="00F35832">
      <w:pPr>
        <w:pStyle w:val="oancuaDanhsach"/>
        <w:numPr>
          <w:ilvl w:val="0"/>
          <w:numId w:val="8"/>
        </w:numPr>
        <w:rPr>
          <w:del w:id="2022" w:author="Lucy Lucy" w:date="2018-09-01T00:05:00Z"/>
        </w:rPr>
      </w:pPr>
      <w:del w:id="2023" w:author="Lucy Lucy" w:date="2018-09-01T00:05:00Z">
        <w:r w:rsidRPr="009C09B2" w:rsidDel="005B7459">
          <w:delText>Chi tiết các trường:</w:delText>
        </w:r>
        <w:bookmarkStart w:id="2024" w:name="_Toc523523698"/>
        <w:bookmarkStart w:id="2025" w:name="_Toc523524359"/>
        <w:bookmarkStart w:id="2026" w:name="_Toc523525206"/>
        <w:bookmarkStart w:id="2027" w:name="_Toc523525983"/>
        <w:bookmarkEnd w:id="2024"/>
        <w:bookmarkEnd w:id="2025"/>
        <w:bookmarkEnd w:id="2026"/>
        <w:bookmarkEnd w:id="20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:rsidDel="005B7459" w14:paraId="4FAFC38F" w14:textId="7D3FD4CD" w:rsidTr="00F35832">
        <w:trPr>
          <w:tblHeader/>
          <w:del w:id="2028" w:author="Lucy Lucy" w:date="2018-09-01T00:05:00Z"/>
        </w:trPr>
        <w:tc>
          <w:tcPr>
            <w:tcW w:w="1432" w:type="pct"/>
            <w:shd w:val="clear" w:color="auto" w:fill="E6E6E6"/>
          </w:tcPr>
          <w:p w14:paraId="799E3636" w14:textId="62E592E9" w:rsidR="00F35832" w:rsidRPr="009C09B2" w:rsidDel="005B7459" w:rsidRDefault="00F35832" w:rsidP="00F35832">
            <w:pPr>
              <w:rPr>
                <w:del w:id="2029" w:author="Lucy Lucy" w:date="2018-09-01T00:05:00Z"/>
                <w:b/>
              </w:rPr>
            </w:pPr>
            <w:del w:id="2030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031" w:name="_Toc523523699"/>
              <w:bookmarkStart w:id="2032" w:name="_Toc523524360"/>
              <w:bookmarkStart w:id="2033" w:name="_Toc523525207"/>
              <w:bookmarkStart w:id="2034" w:name="_Toc523525984"/>
              <w:bookmarkEnd w:id="2031"/>
              <w:bookmarkEnd w:id="2032"/>
              <w:bookmarkEnd w:id="2033"/>
              <w:bookmarkEnd w:id="2034"/>
            </w:del>
          </w:p>
        </w:tc>
        <w:tc>
          <w:tcPr>
            <w:tcW w:w="743" w:type="pct"/>
            <w:shd w:val="clear" w:color="auto" w:fill="E6E6E6"/>
          </w:tcPr>
          <w:p w14:paraId="4592AF4D" w14:textId="1C41D771" w:rsidR="00F35832" w:rsidRPr="009C09B2" w:rsidDel="005B7459" w:rsidRDefault="00F35832" w:rsidP="00F35832">
            <w:pPr>
              <w:rPr>
                <w:del w:id="2035" w:author="Lucy Lucy" w:date="2018-09-01T00:05:00Z"/>
                <w:b/>
              </w:rPr>
            </w:pPr>
            <w:del w:id="2036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037" w:name="_Toc523523700"/>
              <w:bookmarkStart w:id="2038" w:name="_Toc523524361"/>
              <w:bookmarkStart w:id="2039" w:name="_Toc523525208"/>
              <w:bookmarkStart w:id="2040" w:name="_Toc523525985"/>
              <w:bookmarkEnd w:id="2037"/>
              <w:bookmarkEnd w:id="2038"/>
              <w:bookmarkEnd w:id="2039"/>
              <w:bookmarkEnd w:id="2040"/>
            </w:del>
          </w:p>
        </w:tc>
        <w:tc>
          <w:tcPr>
            <w:tcW w:w="396" w:type="pct"/>
            <w:shd w:val="clear" w:color="auto" w:fill="E6E6E6"/>
          </w:tcPr>
          <w:p w14:paraId="275BF637" w14:textId="24F2BD4E" w:rsidR="00F35832" w:rsidRPr="009C09B2" w:rsidDel="005B7459" w:rsidRDefault="00F35832" w:rsidP="00F35832">
            <w:pPr>
              <w:rPr>
                <w:del w:id="2041" w:author="Lucy Lucy" w:date="2018-09-01T00:05:00Z"/>
                <w:b/>
              </w:rPr>
            </w:pPr>
            <w:del w:id="2042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043" w:name="_Toc523523701"/>
              <w:bookmarkStart w:id="2044" w:name="_Toc523524362"/>
              <w:bookmarkStart w:id="2045" w:name="_Toc523525209"/>
              <w:bookmarkStart w:id="2046" w:name="_Toc523525986"/>
              <w:bookmarkEnd w:id="2043"/>
              <w:bookmarkEnd w:id="2044"/>
              <w:bookmarkEnd w:id="2045"/>
              <w:bookmarkEnd w:id="2046"/>
            </w:del>
          </w:p>
        </w:tc>
        <w:tc>
          <w:tcPr>
            <w:tcW w:w="379" w:type="pct"/>
            <w:shd w:val="clear" w:color="auto" w:fill="E6E6E6"/>
          </w:tcPr>
          <w:p w14:paraId="0E015C46" w14:textId="0F55161B" w:rsidR="00F35832" w:rsidRPr="009C09B2" w:rsidDel="005B7459" w:rsidRDefault="00F35832" w:rsidP="00F35832">
            <w:pPr>
              <w:rPr>
                <w:del w:id="2047" w:author="Lucy Lucy" w:date="2018-09-01T00:05:00Z"/>
                <w:b/>
              </w:rPr>
            </w:pPr>
            <w:del w:id="2048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049" w:name="_Toc523523702"/>
              <w:bookmarkStart w:id="2050" w:name="_Toc523524363"/>
              <w:bookmarkStart w:id="2051" w:name="_Toc523525210"/>
              <w:bookmarkStart w:id="2052" w:name="_Toc523525987"/>
              <w:bookmarkEnd w:id="2049"/>
              <w:bookmarkEnd w:id="2050"/>
              <w:bookmarkEnd w:id="2051"/>
              <w:bookmarkEnd w:id="2052"/>
            </w:del>
          </w:p>
        </w:tc>
        <w:tc>
          <w:tcPr>
            <w:tcW w:w="497" w:type="pct"/>
            <w:shd w:val="clear" w:color="auto" w:fill="E6E6E6"/>
          </w:tcPr>
          <w:p w14:paraId="653D970F" w14:textId="4E3DC933" w:rsidR="00F35832" w:rsidRPr="009C09B2" w:rsidDel="005B7459" w:rsidRDefault="00F35832" w:rsidP="00F35832">
            <w:pPr>
              <w:rPr>
                <w:del w:id="2053" w:author="Lucy Lucy" w:date="2018-09-01T00:05:00Z"/>
                <w:b/>
              </w:rPr>
            </w:pPr>
            <w:del w:id="2054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055" w:name="_Toc523523703"/>
              <w:bookmarkStart w:id="2056" w:name="_Toc523524364"/>
              <w:bookmarkStart w:id="2057" w:name="_Toc523525211"/>
              <w:bookmarkStart w:id="2058" w:name="_Toc523525988"/>
              <w:bookmarkEnd w:id="2055"/>
              <w:bookmarkEnd w:id="2056"/>
              <w:bookmarkEnd w:id="2057"/>
              <w:bookmarkEnd w:id="2058"/>
            </w:del>
          </w:p>
        </w:tc>
        <w:tc>
          <w:tcPr>
            <w:tcW w:w="1553" w:type="pct"/>
            <w:shd w:val="clear" w:color="auto" w:fill="E6E6E6"/>
          </w:tcPr>
          <w:p w14:paraId="06D90C0B" w14:textId="335C76A1" w:rsidR="00F35832" w:rsidRPr="009C09B2" w:rsidDel="005B7459" w:rsidRDefault="00F35832" w:rsidP="00F35832">
            <w:pPr>
              <w:jc w:val="left"/>
              <w:rPr>
                <w:del w:id="2059" w:author="Lucy Lucy" w:date="2018-09-01T00:05:00Z"/>
                <w:b/>
              </w:rPr>
            </w:pPr>
            <w:del w:id="2060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061" w:name="_Toc523523704"/>
              <w:bookmarkStart w:id="2062" w:name="_Toc523524365"/>
              <w:bookmarkStart w:id="2063" w:name="_Toc523525212"/>
              <w:bookmarkStart w:id="2064" w:name="_Toc523525989"/>
              <w:bookmarkEnd w:id="2061"/>
              <w:bookmarkEnd w:id="2062"/>
              <w:bookmarkEnd w:id="2063"/>
              <w:bookmarkEnd w:id="2064"/>
            </w:del>
          </w:p>
        </w:tc>
        <w:bookmarkStart w:id="2065" w:name="_Toc523523705"/>
        <w:bookmarkStart w:id="2066" w:name="_Toc523524366"/>
        <w:bookmarkStart w:id="2067" w:name="_Toc523525213"/>
        <w:bookmarkStart w:id="2068" w:name="_Toc523525990"/>
        <w:bookmarkEnd w:id="2065"/>
        <w:bookmarkEnd w:id="2066"/>
        <w:bookmarkEnd w:id="2067"/>
        <w:bookmarkEnd w:id="2068"/>
      </w:tr>
      <w:tr w:rsidR="00F35832" w:rsidRPr="009C09B2" w:rsidDel="005B7459" w14:paraId="595D7BE0" w14:textId="72745BD0" w:rsidTr="00F35832">
        <w:trPr>
          <w:del w:id="2069" w:author="Lucy Lucy" w:date="2018-09-01T00:05:00Z"/>
        </w:trPr>
        <w:tc>
          <w:tcPr>
            <w:tcW w:w="1432" w:type="pct"/>
          </w:tcPr>
          <w:p w14:paraId="24EE1C51" w14:textId="14D3C645" w:rsidR="00F35832" w:rsidRPr="009C09B2" w:rsidDel="005B7459" w:rsidRDefault="00F35832" w:rsidP="00F35832">
            <w:pPr>
              <w:rPr>
                <w:del w:id="2070" w:author="Lucy Lucy" w:date="2018-09-01T00:05:00Z"/>
              </w:rPr>
            </w:pPr>
            <w:del w:id="2071" w:author="Lucy Lucy" w:date="2018-09-01T00:05:00Z">
              <w:r w:rsidRPr="009C09B2" w:rsidDel="005B7459">
                <w:delText>ID</w:delText>
              </w:r>
              <w:bookmarkStart w:id="2072" w:name="_Toc523523706"/>
              <w:bookmarkStart w:id="2073" w:name="_Toc523524367"/>
              <w:bookmarkStart w:id="2074" w:name="_Toc523525214"/>
              <w:bookmarkStart w:id="2075" w:name="_Toc523525991"/>
              <w:bookmarkEnd w:id="2072"/>
              <w:bookmarkEnd w:id="2073"/>
              <w:bookmarkEnd w:id="2074"/>
              <w:bookmarkEnd w:id="2075"/>
            </w:del>
          </w:p>
        </w:tc>
        <w:tc>
          <w:tcPr>
            <w:tcW w:w="743" w:type="pct"/>
          </w:tcPr>
          <w:p w14:paraId="5DC12152" w14:textId="1B69FA0B" w:rsidR="00F35832" w:rsidRPr="009C09B2" w:rsidDel="005B7459" w:rsidRDefault="00F35832" w:rsidP="00F35832">
            <w:pPr>
              <w:rPr>
                <w:del w:id="2076" w:author="Lucy Lucy" w:date="2018-09-01T00:05:00Z"/>
              </w:rPr>
            </w:pPr>
            <w:del w:id="2077" w:author="Lucy Lucy" w:date="2018-09-01T00:05:00Z">
              <w:r w:rsidRPr="009C09B2" w:rsidDel="005B7459">
                <w:delText>NUMBER</w:delText>
              </w:r>
              <w:bookmarkStart w:id="2078" w:name="_Toc523523707"/>
              <w:bookmarkStart w:id="2079" w:name="_Toc523524368"/>
              <w:bookmarkStart w:id="2080" w:name="_Toc523525215"/>
              <w:bookmarkStart w:id="2081" w:name="_Toc523525992"/>
              <w:bookmarkEnd w:id="2078"/>
              <w:bookmarkEnd w:id="2079"/>
              <w:bookmarkEnd w:id="2080"/>
              <w:bookmarkEnd w:id="2081"/>
            </w:del>
          </w:p>
        </w:tc>
        <w:tc>
          <w:tcPr>
            <w:tcW w:w="396" w:type="pct"/>
          </w:tcPr>
          <w:p w14:paraId="55283515" w14:textId="4BAA3B95" w:rsidR="00F35832" w:rsidRPr="009C09B2" w:rsidDel="005B7459" w:rsidRDefault="00F35832" w:rsidP="00F35832">
            <w:pPr>
              <w:rPr>
                <w:del w:id="2082" w:author="Lucy Lucy" w:date="2018-09-01T00:05:00Z"/>
              </w:rPr>
            </w:pPr>
            <w:bookmarkStart w:id="2083" w:name="_Toc523523708"/>
            <w:bookmarkStart w:id="2084" w:name="_Toc523524369"/>
            <w:bookmarkStart w:id="2085" w:name="_Toc523525216"/>
            <w:bookmarkStart w:id="2086" w:name="_Toc523525993"/>
            <w:bookmarkEnd w:id="2083"/>
            <w:bookmarkEnd w:id="2084"/>
            <w:bookmarkEnd w:id="2085"/>
            <w:bookmarkEnd w:id="2086"/>
          </w:p>
        </w:tc>
        <w:tc>
          <w:tcPr>
            <w:tcW w:w="379" w:type="pct"/>
          </w:tcPr>
          <w:p w14:paraId="02894EDC" w14:textId="5CBC96D3" w:rsidR="00F35832" w:rsidRPr="009C09B2" w:rsidDel="005B7459" w:rsidRDefault="00F35832" w:rsidP="00F35832">
            <w:pPr>
              <w:rPr>
                <w:del w:id="2087" w:author="Lucy Lucy" w:date="2018-09-01T00:05:00Z"/>
              </w:rPr>
            </w:pPr>
            <w:bookmarkStart w:id="2088" w:name="_Toc523523709"/>
            <w:bookmarkStart w:id="2089" w:name="_Toc523524370"/>
            <w:bookmarkStart w:id="2090" w:name="_Toc523525217"/>
            <w:bookmarkStart w:id="2091" w:name="_Toc523525994"/>
            <w:bookmarkEnd w:id="2088"/>
            <w:bookmarkEnd w:id="2089"/>
            <w:bookmarkEnd w:id="2090"/>
            <w:bookmarkEnd w:id="2091"/>
          </w:p>
        </w:tc>
        <w:tc>
          <w:tcPr>
            <w:tcW w:w="497" w:type="pct"/>
          </w:tcPr>
          <w:p w14:paraId="68A2F46F" w14:textId="49F2F25F" w:rsidR="00F35832" w:rsidRPr="009C09B2" w:rsidDel="005B7459" w:rsidRDefault="00F35832" w:rsidP="00F35832">
            <w:pPr>
              <w:rPr>
                <w:del w:id="2092" w:author="Lucy Lucy" w:date="2018-09-01T00:05:00Z"/>
              </w:rPr>
            </w:pPr>
            <w:bookmarkStart w:id="2093" w:name="_Toc523523710"/>
            <w:bookmarkStart w:id="2094" w:name="_Toc523524371"/>
            <w:bookmarkStart w:id="2095" w:name="_Toc523525218"/>
            <w:bookmarkStart w:id="2096" w:name="_Toc523525995"/>
            <w:bookmarkEnd w:id="2093"/>
            <w:bookmarkEnd w:id="2094"/>
            <w:bookmarkEnd w:id="2095"/>
            <w:bookmarkEnd w:id="2096"/>
          </w:p>
        </w:tc>
        <w:tc>
          <w:tcPr>
            <w:tcW w:w="1553" w:type="pct"/>
          </w:tcPr>
          <w:p w14:paraId="4E882E1A" w14:textId="0848F890" w:rsidR="00F35832" w:rsidRPr="009C09B2" w:rsidDel="005B7459" w:rsidRDefault="00F35832" w:rsidP="00F35832">
            <w:pPr>
              <w:rPr>
                <w:del w:id="2097" w:author="Lucy Lucy" w:date="2018-09-01T00:05:00Z"/>
              </w:rPr>
            </w:pPr>
            <w:del w:id="2098" w:author="Lucy Lucy" w:date="2018-09-01T00:05:00Z">
              <w:r w:rsidRPr="009C09B2" w:rsidDel="005B7459">
                <w:delText>ID tự tăng</w:delText>
              </w:r>
              <w:bookmarkStart w:id="2099" w:name="_Toc523523711"/>
              <w:bookmarkStart w:id="2100" w:name="_Toc523524372"/>
              <w:bookmarkStart w:id="2101" w:name="_Toc523525219"/>
              <w:bookmarkStart w:id="2102" w:name="_Toc523525996"/>
              <w:bookmarkEnd w:id="2099"/>
              <w:bookmarkEnd w:id="2100"/>
              <w:bookmarkEnd w:id="2101"/>
              <w:bookmarkEnd w:id="2102"/>
            </w:del>
          </w:p>
        </w:tc>
        <w:bookmarkStart w:id="2103" w:name="_Toc523523712"/>
        <w:bookmarkStart w:id="2104" w:name="_Toc523524373"/>
        <w:bookmarkStart w:id="2105" w:name="_Toc523525220"/>
        <w:bookmarkStart w:id="2106" w:name="_Toc523525997"/>
        <w:bookmarkEnd w:id="2103"/>
        <w:bookmarkEnd w:id="2104"/>
        <w:bookmarkEnd w:id="2105"/>
        <w:bookmarkEnd w:id="2106"/>
      </w:tr>
      <w:tr w:rsidR="00F35832" w:rsidRPr="009C09B2" w:rsidDel="005B7459" w14:paraId="2F509BFF" w14:textId="72A22230" w:rsidTr="00F35832">
        <w:trPr>
          <w:del w:id="2107" w:author="Lucy Lucy" w:date="2018-09-01T00:05:00Z"/>
        </w:trPr>
        <w:tc>
          <w:tcPr>
            <w:tcW w:w="1432" w:type="pct"/>
          </w:tcPr>
          <w:p w14:paraId="726637CF" w14:textId="330DF859" w:rsidR="00F35832" w:rsidRPr="009C09B2" w:rsidDel="005B7459" w:rsidRDefault="00015A82" w:rsidP="00F35832">
            <w:pPr>
              <w:rPr>
                <w:del w:id="2108" w:author="Lucy Lucy" w:date="2018-09-01T00:05:00Z"/>
              </w:rPr>
            </w:pPr>
            <w:del w:id="2109" w:author="Lucy Lucy" w:date="2018-09-01T00:05:00Z">
              <w:r w:rsidDel="005B7459">
                <w:delText>App</w:delText>
              </w:r>
              <w:r w:rsidR="00F35832" w:rsidRPr="009C09B2" w:rsidDel="005B7459">
                <w:delText>_Header_Id</w:delText>
              </w:r>
              <w:bookmarkStart w:id="2110" w:name="_Toc523523713"/>
              <w:bookmarkStart w:id="2111" w:name="_Toc523524374"/>
              <w:bookmarkStart w:id="2112" w:name="_Toc523525221"/>
              <w:bookmarkStart w:id="2113" w:name="_Toc523525998"/>
              <w:bookmarkEnd w:id="2110"/>
              <w:bookmarkEnd w:id="2111"/>
              <w:bookmarkEnd w:id="2112"/>
              <w:bookmarkEnd w:id="2113"/>
            </w:del>
          </w:p>
        </w:tc>
        <w:tc>
          <w:tcPr>
            <w:tcW w:w="743" w:type="pct"/>
          </w:tcPr>
          <w:p w14:paraId="5677EE91" w14:textId="411D7BD1" w:rsidR="00F35832" w:rsidRPr="009C09B2" w:rsidDel="005B7459" w:rsidRDefault="00F35832" w:rsidP="00F35832">
            <w:pPr>
              <w:rPr>
                <w:del w:id="2114" w:author="Lucy Lucy" w:date="2018-09-01T00:05:00Z"/>
              </w:rPr>
            </w:pPr>
            <w:del w:id="2115" w:author="Lucy Lucy" w:date="2018-09-01T00:05:00Z">
              <w:r w:rsidRPr="009C09B2" w:rsidDel="005B7459">
                <w:delText>NUMBER</w:delText>
              </w:r>
              <w:bookmarkStart w:id="2116" w:name="_Toc523523714"/>
              <w:bookmarkStart w:id="2117" w:name="_Toc523524375"/>
              <w:bookmarkStart w:id="2118" w:name="_Toc523525222"/>
              <w:bookmarkStart w:id="2119" w:name="_Toc523525999"/>
              <w:bookmarkEnd w:id="2116"/>
              <w:bookmarkEnd w:id="2117"/>
              <w:bookmarkEnd w:id="2118"/>
              <w:bookmarkEnd w:id="2119"/>
            </w:del>
          </w:p>
        </w:tc>
        <w:tc>
          <w:tcPr>
            <w:tcW w:w="396" w:type="pct"/>
          </w:tcPr>
          <w:p w14:paraId="52081FF2" w14:textId="2323DB11" w:rsidR="00F35832" w:rsidRPr="009C09B2" w:rsidDel="005B7459" w:rsidRDefault="00F35832" w:rsidP="00F35832">
            <w:pPr>
              <w:rPr>
                <w:del w:id="2120" w:author="Lucy Lucy" w:date="2018-09-01T00:05:00Z"/>
              </w:rPr>
            </w:pPr>
            <w:bookmarkStart w:id="2121" w:name="_Toc523523715"/>
            <w:bookmarkStart w:id="2122" w:name="_Toc523524376"/>
            <w:bookmarkStart w:id="2123" w:name="_Toc523525223"/>
            <w:bookmarkStart w:id="2124" w:name="_Toc523526000"/>
            <w:bookmarkEnd w:id="2121"/>
            <w:bookmarkEnd w:id="2122"/>
            <w:bookmarkEnd w:id="2123"/>
            <w:bookmarkEnd w:id="2124"/>
          </w:p>
        </w:tc>
        <w:tc>
          <w:tcPr>
            <w:tcW w:w="379" w:type="pct"/>
          </w:tcPr>
          <w:p w14:paraId="1CBE56A4" w14:textId="3197E25C" w:rsidR="00F35832" w:rsidRPr="009C09B2" w:rsidDel="005B7459" w:rsidRDefault="00F35832" w:rsidP="00F35832">
            <w:pPr>
              <w:rPr>
                <w:del w:id="2125" w:author="Lucy Lucy" w:date="2018-09-01T00:05:00Z"/>
              </w:rPr>
            </w:pPr>
            <w:bookmarkStart w:id="2126" w:name="_Toc523523716"/>
            <w:bookmarkStart w:id="2127" w:name="_Toc523524377"/>
            <w:bookmarkStart w:id="2128" w:name="_Toc523525224"/>
            <w:bookmarkStart w:id="2129" w:name="_Toc523526001"/>
            <w:bookmarkEnd w:id="2126"/>
            <w:bookmarkEnd w:id="2127"/>
            <w:bookmarkEnd w:id="2128"/>
            <w:bookmarkEnd w:id="2129"/>
          </w:p>
        </w:tc>
        <w:tc>
          <w:tcPr>
            <w:tcW w:w="497" w:type="pct"/>
          </w:tcPr>
          <w:p w14:paraId="4D0E8F3E" w14:textId="2AD3AC54" w:rsidR="00F35832" w:rsidRPr="009C09B2" w:rsidDel="005B7459" w:rsidRDefault="00F35832" w:rsidP="00F35832">
            <w:pPr>
              <w:rPr>
                <w:del w:id="2130" w:author="Lucy Lucy" w:date="2018-09-01T00:05:00Z"/>
              </w:rPr>
            </w:pPr>
            <w:bookmarkStart w:id="2131" w:name="_Toc523523717"/>
            <w:bookmarkStart w:id="2132" w:name="_Toc523524378"/>
            <w:bookmarkStart w:id="2133" w:name="_Toc523525225"/>
            <w:bookmarkStart w:id="2134" w:name="_Toc523526002"/>
            <w:bookmarkEnd w:id="2131"/>
            <w:bookmarkEnd w:id="2132"/>
            <w:bookmarkEnd w:id="2133"/>
            <w:bookmarkEnd w:id="2134"/>
          </w:p>
        </w:tc>
        <w:tc>
          <w:tcPr>
            <w:tcW w:w="1553" w:type="pct"/>
          </w:tcPr>
          <w:p w14:paraId="429A2A2B" w14:textId="1586E23E" w:rsidR="00F35832" w:rsidRPr="009C09B2" w:rsidDel="005B7459" w:rsidRDefault="00F35832" w:rsidP="00F35832">
            <w:pPr>
              <w:rPr>
                <w:del w:id="2135" w:author="Lucy Lucy" w:date="2018-09-01T00:05:00Z"/>
              </w:rPr>
            </w:pPr>
            <w:del w:id="2136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137" w:name="_Toc523523718"/>
              <w:bookmarkStart w:id="2138" w:name="_Toc523524379"/>
              <w:bookmarkStart w:id="2139" w:name="_Toc523525226"/>
              <w:bookmarkStart w:id="2140" w:name="_Toc523526003"/>
              <w:bookmarkEnd w:id="2137"/>
              <w:bookmarkEnd w:id="2138"/>
              <w:bookmarkEnd w:id="2139"/>
              <w:bookmarkEnd w:id="2140"/>
            </w:del>
          </w:p>
        </w:tc>
        <w:bookmarkStart w:id="2141" w:name="_Toc523523719"/>
        <w:bookmarkStart w:id="2142" w:name="_Toc523524380"/>
        <w:bookmarkStart w:id="2143" w:name="_Toc523525227"/>
        <w:bookmarkStart w:id="2144" w:name="_Toc523526004"/>
        <w:bookmarkEnd w:id="2141"/>
        <w:bookmarkEnd w:id="2142"/>
        <w:bookmarkEnd w:id="2143"/>
        <w:bookmarkEnd w:id="2144"/>
      </w:tr>
      <w:tr w:rsidR="00F35832" w:rsidRPr="009C09B2" w:rsidDel="005B7459" w14:paraId="1A143D2C" w14:textId="02FB9853" w:rsidTr="00015A82">
        <w:trPr>
          <w:trHeight w:val="347"/>
          <w:del w:id="2145" w:author="Lucy Lucy" w:date="2018-09-01T00:05:00Z"/>
        </w:trPr>
        <w:tc>
          <w:tcPr>
            <w:tcW w:w="1432" w:type="pct"/>
          </w:tcPr>
          <w:p w14:paraId="427D6073" w14:textId="0039A628" w:rsidR="00F35832" w:rsidRPr="009C09B2" w:rsidDel="005B7459" w:rsidRDefault="00015A82" w:rsidP="00F35832">
            <w:pPr>
              <w:rPr>
                <w:del w:id="2146" w:author="Lucy Lucy" w:date="2018-09-01T00:05:00Z"/>
              </w:rPr>
            </w:pPr>
            <w:del w:id="2147" w:author="Lucy Lucy" w:date="2018-09-01T00:05:00Z">
              <w:r w:rsidDel="005B7459">
                <w:delText>App</w:delText>
              </w:r>
              <w:r w:rsidR="00F35832" w:rsidRPr="009C09B2" w:rsidDel="005B7459">
                <w:delText>Code</w:delText>
              </w:r>
              <w:bookmarkStart w:id="2148" w:name="_Toc523523720"/>
              <w:bookmarkStart w:id="2149" w:name="_Toc523524381"/>
              <w:bookmarkStart w:id="2150" w:name="_Toc523525228"/>
              <w:bookmarkStart w:id="2151" w:name="_Toc523526005"/>
              <w:bookmarkEnd w:id="2148"/>
              <w:bookmarkEnd w:id="2149"/>
              <w:bookmarkEnd w:id="2150"/>
              <w:bookmarkEnd w:id="2151"/>
            </w:del>
          </w:p>
        </w:tc>
        <w:tc>
          <w:tcPr>
            <w:tcW w:w="743" w:type="pct"/>
          </w:tcPr>
          <w:p w14:paraId="5EE9FB4F" w14:textId="3EA80EEB" w:rsidR="00F35832" w:rsidRPr="009C09B2" w:rsidDel="005B7459" w:rsidRDefault="00F35832" w:rsidP="00F35832">
            <w:pPr>
              <w:rPr>
                <w:del w:id="2152" w:author="Lucy Lucy" w:date="2018-09-01T00:05:00Z"/>
              </w:rPr>
            </w:pPr>
            <w:del w:id="2153" w:author="Lucy Lucy" w:date="2018-09-01T00:05:00Z">
              <w:r w:rsidRPr="009C09B2" w:rsidDel="005B7459">
                <w:delText>VARCHAR2</w:delText>
              </w:r>
              <w:bookmarkStart w:id="2154" w:name="_Toc523523721"/>
              <w:bookmarkStart w:id="2155" w:name="_Toc523524382"/>
              <w:bookmarkStart w:id="2156" w:name="_Toc523525229"/>
              <w:bookmarkStart w:id="2157" w:name="_Toc523526006"/>
              <w:bookmarkEnd w:id="2154"/>
              <w:bookmarkEnd w:id="2155"/>
              <w:bookmarkEnd w:id="2156"/>
              <w:bookmarkEnd w:id="2157"/>
            </w:del>
          </w:p>
        </w:tc>
        <w:tc>
          <w:tcPr>
            <w:tcW w:w="396" w:type="pct"/>
          </w:tcPr>
          <w:p w14:paraId="515AF63E" w14:textId="505124AA" w:rsidR="00F35832" w:rsidRPr="009C09B2" w:rsidDel="005B7459" w:rsidRDefault="00F35832" w:rsidP="00F35832">
            <w:pPr>
              <w:rPr>
                <w:del w:id="2158" w:author="Lucy Lucy" w:date="2018-09-01T00:05:00Z"/>
              </w:rPr>
            </w:pPr>
            <w:del w:id="2159" w:author="Lucy Lucy" w:date="2018-09-01T00:05:00Z">
              <w:r w:rsidRPr="009C09B2" w:rsidDel="005B7459">
                <w:delText>50</w:delText>
              </w:r>
              <w:bookmarkStart w:id="2160" w:name="_Toc523523722"/>
              <w:bookmarkStart w:id="2161" w:name="_Toc523524383"/>
              <w:bookmarkStart w:id="2162" w:name="_Toc523525230"/>
              <w:bookmarkStart w:id="2163" w:name="_Toc523526007"/>
              <w:bookmarkEnd w:id="2160"/>
              <w:bookmarkEnd w:id="2161"/>
              <w:bookmarkEnd w:id="2162"/>
              <w:bookmarkEnd w:id="2163"/>
            </w:del>
          </w:p>
        </w:tc>
        <w:tc>
          <w:tcPr>
            <w:tcW w:w="379" w:type="pct"/>
          </w:tcPr>
          <w:p w14:paraId="29A57B9F" w14:textId="53F86712" w:rsidR="00F35832" w:rsidRPr="009C09B2" w:rsidDel="005B7459" w:rsidRDefault="00F35832" w:rsidP="00F35832">
            <w:pPr>
              <w:rPr>
                <w:del w:id="2164" w:author="Lucy Lucy" w:date="2018-09-01T00:05:00Z"/>
              </w:rPr>
            </w:pPr>
            <w:bookmarkStart w:id="2165" w:name="_Toc523523723"/>
            <w:bookmarkStart w:id="2166" w:name="_Toc523524384"/>
            <w:bookmarkStart w:id="2167" w:name="_Toc523525231"/>
            <w:bookmarkStart w:id="2168" w:name="_Toc523526008"/>
            <w:bookmarkEnd w:id="2165"/>
            <w:bookmarkEnd w:id="2166"/>
            <w:bookmarkEnd w:id="2167"/>
            <w:bookmarkEnd w:id="2168"/>
          </w:p>
        </w:tc>
        <w:tc>
          <w:tcPr>
            <w:tcW w:w="497" w:type="pct"/>
          </w:tcPr>
          <w:p w14:paraId="4C844719" w14:textId="7B970B28" w:rsidR="00F35832" w:rsidRPr="009C09B2" w:rsidDel="005B7459" w:rsidRDefault="00F35832" w:rsidP="00F35832">
            <w:pPr>
              <w:rPr>
                <w:del w:id="2169" w:author="Lucy Lucy" w:date="2018-09-01T00:05:00Z"/>
              </w:rPr>
            </w:pPr>
            <w:bookmarkStart w:id="2170" w:name="_Toc523523724"/>
            <w:bookmarkStart w:id="2171" w:name="_Toc523524385"/>
            <w:bookmarkStart w:id="2172" w:name="_Toc523525232"/>
            <w:bookmarkStart w:id="2173" w:name="_Toc523526009"/>
            <w:bookmarkEnd w:id="2170"/>
            <w:bookmarkEnd w:id="2171"/>
            <w:bookmarkEnd w:id="2172"/>
            <w:bookmarkEnd w:id="2173"/>
          </w:p>
        </w:tc>
        <w:tc>
          <w:tcPr>
            <w:tcW w:w="1553" w:type="pct"/>
          </w:tcPr>
          <w:p w14:paraId="09A856BD" w14:textId="6C93F3C4" w:rsidR="00F35832" w:rsidRPr="009C09B2" w:rsidDel="005B7459" w:rsidRDefault="00F35832" w:rsidP="00F35832">
            <w:pPr>
              <w:rPr>
                <w:del w:id="2174" w:author="Lucy Lucy" w:date="2018-09-01T00:05:00Z"/>
              </w:rPr>
            </w:pPr>
            <w:del w:id="2175" w:author="Lucy Lucy" w:date="2018-09-01T00:05:00Z">
              <w:r w:rsidRPr="009C09B2" w:rsidDel="005B7459">
                <w:delText>Mã đơn, link với App_Code bảng Sys_Application</w:delText>
              </w:r>
              <w:bookmarkStart w:id="2176" w:name="_Toc523523725"/>
              <w:bookmarkStart w:id="2177" w:name="_Toc523524386"/>
              <w:bookmarkStart w:id="2178" w:name="_Toc523525233"/>
              <w:bookmarkStart w:id="2179" w:name="_Toc523526010"/>
              <w:bookmarkEnd w:id="2176"/>
              <w:bookmarkEnd w:id="2177"/>
              <w:bookmarkEnd w:id="2178"/>
              <w:bookmarkEnd w:id="2179"/>
            </w:del>
          </w:p>
        </w:tc>
        <w:bookmarkStart w:id="2180" w:name="_Toc523523726"/>
        <w:bookmarkStart w:id="2181" w:name="_Toc523524387"/>
        <w:bookmarkStart w:id="2182" w:name="_Toc523525234"/>
        <w:bookmarkStart w:id="2183" w:name="_Toc523526011"/>
        <w:bookmarkEnd w:id="2180"/>
        <w:bookmarkEnd w:id="2181"/>
        <w:bookmarkEnd w:id="2182"/>
        <w:bookmarkEnd w:id="2183"/>
      </w:tr>
      <w:tr w:rsidR="00F35832" w:rsidRPr="009C09B2" w:rsidDel="005B7459" w14:paraId="66014528" w14:textId="7D8C26B3" w:rsidTr="00F35832">
        <w:trPr>
          <w:del w:id="2184" w:author="Lucy Lucy" w:date="2018-09-01T00:05:00Z"/>
        </w:trPr>
        <w:tc>
          <w:tcPr>
            <w:tcW w:w="1432" w:type="pct"/>
          </w:tcPr>
          <w:p w14:paraId="157B706B" w14:textId="090F4DD8" w:rsidR="00F35832" w:rsidRPr="009C09B2" w:rsidDel="005B7459" w:rsidRDefault="00F35832" w:rsidP="00F35832">
            <w:pPr>
              <w:rPr>
                <w:del w:id="2185" w:author="Lucy Lucy" w:date="2018-09-01T00:05:00Z"/>
              </w:rPr>
            </w:pPr>
            <w:del w:id="2186" w:author="Lucy Lucy" w:date="2018-09-01T00:05:00Z">
              <w:r w:rsidRPr="009C09B2" w:rsidDel="005B7459">
                <w:delText>Request</w:delText>
              </w:r>
              <w:bookmarkStart w:id="2187" w:name="_Toc523523727"/>
              <w:bookmarkStart w:id="2188" w:name="_Toc523524388"/>
              <w:bookmarkStart w:id="2189" w:name="_Toc523525235"/>
              <w:bookmarkStart w:id="2190" w:name="_Toc523526012"/>
              <w:bookmarkEnd w:id="2187"/>
              <w:bookmarkEnd w:id="2188"/>
              <w:bookmarkEnd w:id="2189"/>
              <w:bookmarkEnd w:id="2190"/>
            </w:del>
          </w:p>
        </w:tc>
        <w:tc>
          <w:tcPr>
            <w:tcW w:w="743" w:type="pct"/>
          </w:tcPr>
          <w:p w14:paraId="3B946B86" w14:textId="2B2A18F6" w:rsidR="00F35832" w:rsidRPr="009C09B2" w:rsidDel="005B7459" w:rsidRDefault="00F35832" w:rsidP="00F35832">
            <w:pPr>
              <w:rPr>
                <w:del w:id="2191" w:author="Lucy Lucy" w:date="2018-09-01T00:05:00Z"/>
              </w:rPr>
            </w:pPr>
            <w:del w:id="2192" w:author="Lucy Lucy" w:date="2018-09-01T00:05:00Z">
              <w:r w:rsidRPr="009C09B2" w:rsidDel="005B7459">
                <w:delText>VARCHAR2</w:delText>
              </w:r>
              <w:bookmarkStart w:id="2193" w:name="_Toc523523728"/>
              <w:bookmarkStart w:id="2194" w:name="_Toc523524389"/>
              <w:bookmarkStart w:id="2195" w:name="_Toc523525236"/>
              <w:bookmarkStart w:id="2196" w:name="_Toc523526013"/>
              <w:bookmarkEnd w:id="2193"/>
              <w:bookmarkEnd w:id="2194"/>
              <w:bookmarkEnd w:id="2195"/>
              <w:bookmarkEnd w:id="2196"/>
            </w:del>
          </w:p>
        </w:tc>
        <w:tc>
          <w:tcPr>
            <w:tcW w:w="396" w:type="pct"/>
          </w:tcPr>
          <w:p w14:paraId="47EDC56D" w14:textId="090C5666" w:rsidR="00F35832" w:rsidRPr="009C09B2" w:rsidDel="005B7459" w:rsidRDefault="00F35832" w:rsidP="00F35832">
            <w:pPr>
              <w:rPr>
                <w:del w:id="2197" w:author="Lucy Lucy" w:date="2018-09-01T00:05:00Z"/>
              </w:rPr>
            </w:pPr>
            <w:del w:id="2198" w:author="Lucy Lucy" w:date="2018-09-01T00:05:00Z">
              <w:r w:rsidRPr="009C09B2" w:rsidDel="005B7459">
                <w:delText>50</w:delText>
              </w:r>
              <w:bookmarkStart w:id="2199" w:name="_Toc523523729"/>
              <w:bookmarkStart w:id="2200" w:name="_Toc523524390"/>
              <w:bookmarkStart w:id="2201" w:name="_Toc523525237"/>
              <w:bookmarkStart w:id="2202" w:name="_Toc523526014"/>
              <w:bookmarkEnd w:id="2199"/>
              <w:bookmarkEnd w:id="2200"/>
              <w:bookmarkEnd w:id="2201"/>
              <w:bookmarkEnd w:id="2202"/>
            </w:del>
          </w:p>
        </w:tc>
        <w:tc>
          <w:tcPr>
            <w:tcW w:w="379" w:type="pct"/>
          </w:tcPr>
          <w:p w14:paraId="07BBC6F6" w14:textId="395B44C2" w:rsidR="00F35832" w:rsidRPr="009C09B2" w:rsidDel="005B7459" w:rsidRDefault="00F35832" w:rsidP="00F35832">
            <w:pPr>
              <w:rPr>
                <w:del w:id="2203" w:author="Lucy Lucy" w:date="2018-09-01T00:05:00Z"/>
              </w:rPr>
            </w:pPr>
            <w:bookmarkStart w:id="2204" w:name="_Toc523523730"/>
            <w:bookmarkStart w:id="2205" w:name="_Toc523524391"/>
            <w:bookmarkStart w:id="2206" w:name="_Toc523525238"/>
            <w:bookmarkStart w:id="2207" w:name="_Toc523526015"/>
            <w:bookmarkEnd w:id="2204"/>
            <w:bookmarkEnd w:id="2205"/>
            <w:bookmarkEnd w:id="2206"/>
            <w:bookmarkEnd w:id="2207"/>
          </w:p>
        </w:tc>
        <w:tc>
          <w:tcPr>
            <w:tcW w:w="497" w:type="pct"/>
          </w:tcPr>
          <w:p w14:paraId="49CC6F1C" w14:textId="7D69A36C" w:rsidR="00F35832" w:rsidRPr="009C09B2" w:rsidDel="005B7459" w:rsidRDefault="00F35832" w:rsidP="00F35832">
            <w:pPr>
              <w:rPr>
                <w:del w:id="2208" w:author="Lucy Lucy" w:date="2018-09-01T00:05:00Z"/>
              </w:rPr>
            </w:pPr>
            <w:bookmarkStart w:id="2209" w:name="_Toc523523731"/>
            <w:bookmarkStart w:id="2210" w:name="_Toc523524392"/>
            <w:bookmarkStart w:id="2211" w:name="_Toc523525239"/>
            <w:bookmarkStart w:id="2212" w:name="_Toc523526016"/>
            <w:bookmarkEnd w:id="2209"/>
            <w:bookmarkEnd w:id="2210"/>
            <w:bookmarkEnd w:id="2211"/>
            <w:bookmarkEnd w:id="2212"/>
          </w:p>
        </w:tc>
        <w:tc>
          <w:tcPr>
            <w:tcW w:w="1553" w:type="pct"/>
          </w:tcPr>
          <w:p w14:paraId="42CF514D" w14:textId="58AF5FC4" w:rsidR="00F35832" w:rsidRPr="009C09B2" w:rsidDel="005B7459" w:rsidRDefault="00F35832" w:rsidP="00F35832">
            <w:pPr>
              <w:rPr>
                <w:del w:id="2213" w:author="Lucy Lucy" w:date="2018-09-01T00:05:00Z"/>
              </w:rPr>
            </w:pPr>
            <w:del w:id="2214" w:author="Lucy Lucy" w:date="2018-09-01T00:05:00Z">
              <w:r w:rsidRPr="009C09B2" w:rsidDel="005B7459">
                <w:delText>Yêu cầu sửa đổi.</w:delText>
              </w:r>
              <w:bookmarkStart w:id="2215" w:name="_Toc523523732"/>
              <w:bookmarkStart w:id="2216" w:name="_Toc523524393"/>
              <w:bookmarkStart w:id="2217" w:name="_Toc523525240"/>
              <w:bookmarkStart w:id="2218" w:name="_Toc523526017"/>
              <w:bookmarkEnd w:id="2215"/>
              <w:bookmarkEnd w:id="2216"/>
              <w:bookmarkEnd w:id="2217"/>
              <w:bookmarkEnd w:id="2218"/>
            </w:del>
          </w:p>
          <w:p w14:paraId="266EBF6E" w14:textId="5AF9D405" w:rsidR="00F35832" w:rsidRPr="009C09B2" w:rsidDel="005B7459" w:rsidRDefault="00F35832" w:rsidP="00F35832">
            <w:pPr>
              <w:rPr>
                <w:del w:id="2219" w:author="Lucy Lucy" w:date="2018-09-01T00:05:00Z"/>
              </w:rPr>
            </w:pPr>
            <w:del w:id="2220" w:author="Lucy Lucy" w:date="2018-09-01T00:05:00Z">
              <w:r w:rsidRPr="009C09B2" w:rsidDel="005B7459">
                <w:delText>Link với bảng allcode</w:delText>
              </w:r>
              <w:bookmarkStart w:id="2221" w:name="_Toc523523733"/>
              <w:bookmarkStart w:id="2222" w:name="_Toc523524394"/>
              <w:bookmarkStart w:id="2223" w:name="_Toc523525241"/>
              <w:bookmarkStart w:id="2224" w:name="_Toc523526018"/>
              <w:bookmarkEnd w:id="2221"/>
              <w:bookmarkEnd w:id="2222"/>
              <w:bookmarkEnd w:id="2223"/>
              <w:bookmarkEnd w:id="2224"/>
            </w:del>
          </w:p>
          <w:p w14:paraId="01B2AB3E" w14:textId="3D479A49" w:rsidR="00F35832" w:rsidRPr="009C09B2" w:rsidDel="005B7459" w:rsidRDefault="00F35832" w:rsidP="00F35832">
            <w:pPr>
              <w:rPr>
                <w:del w:id="2225" w:author="Lucy Lucy" w:date="2018-09-01T00:05:00Z"/>
              </w:rPr>
            </w:pPr>
            <w:del w:id="2226" w:author="Lucy Lucy" w:date="2018-09-01T00:05:00Z">
              <w:r w:rsidRPr="009C09B2" w:rsidDel="005B7459">
                <w:delText>1: Đơn đăng ký sáng chế</w:delText>
              </w:r>
              <w:bookmarkStart w:id="2227" w:name="_Toc523523734"/>
              <w:bookmarkStart w:id="2228" w:name="_Toc523524395"/>
              <w:bookmarkStart w:id="2229" w:name="_Toc523525242"/>
              <w:bookmarkStart w:id="2230" w:name="_Toc523526019"/>
              <w:bookmarkEnd w:id="2227"/>
              <w:bookmarkEnd w:id="2228"/>
              <w:bookmarkEnd w:id="2229"/>
              <w:bookmarkEnd w:id="2230"/>
            </w:del>
          </w:p>
          <w:p w14:paraId="3E60198E" w14:textId="586BC0B3" w:rsidR="00F35832" w:rsidRPr="009C09B2" w:rsidDel="005B7459" w:rsidRDefault="00F35832" w:rsidP="00F35832">
            <w:pPr>
              <w:rPr>
                <w:del w:id="2231" w:author="Lucy Lucy" w:date="2018-09-01T00:05:00Z"/>
              </w:rPr>
            </w:pPr>
            <w:del w:id="2232" w:author="Lucy Lucy" w:date="2018-09-01T00:05:00Z">
              <w:r w:rsidRPr="009C09B2" w:rsidDel="005B7459">
                <w:delText>2: Đơn đăng ký kiểu dáng công nghiệp</w:delText>
              </w:r>
              <w:bookmarkStart w:id="2233" w:name="_Toc523523735"/>
              <w:bookmarkStart w:id="2234" w:name="_Toc523524396"/>
              <w:bookmarkStart w:id="2235" w:name="_Toc523525243"/>
              <w:bookmarkStart w:id="2236" w:name="_Toc523526020"/>
              <w:bookmarkEnd w:id="2233"/>
              <w:bookmarkEnd w:id="2234"/>
              <w:bookmarkEnd w:id="2235"/>
              <w:bookmarkEnd w:id="2236"/>
            </w:del>
          </w:p>
          <w:p w14:paraId="07C120A0" w14:textId="38CC76C2" w:rsidR="00F35832" w:rsidRPr="009C09B2" w:rsidDel="005B7459" w:rsidRDefault="00F35832" w:rsidP="00F35832">
            <w:pPr>
              <w:rPr>
                <w:del w:id="2237" w:author="Lucy Lucy" w:date="2018-09-01T00:05:00Z"/>
              </w:rPr>
            </w:pPr>
            <w:del w:id="2238" w:author="Lucy Lucy" w:date="2018-09-01T00:05:00Z">
              <w:r w:rsidRPr="009C09B2" w:rsidDel="005B7459">
                <w:delText>3: Đơn đăng ký thiết kế bố trí mạch tích hợp bán dẫn</w:delText>
              </w:r>
              <w:bookmarkStart w:id="2239" w:name="_Toc523523736"/>
              <w:bookmarkStart w:id="2240" w:name="_Toc523524397"/>
              <w:bookmarkStart w:id="2241" w:name="_Toc523525244"/>
              <w:bookmarkStart w:id="2242" w:name="_Toc523526021"/>
              <w:bookmarkEnd w:id="2239"/>
              <w:bookmarkEnd w:id="2240"/>
              <w:bookmarkEnd w:id="2241"/>
              <w:bookmarkEnd w:id="2242"/>
            </w:del>
          </w:p>
          <w:p w14:paraId="170D61E9" w14:textId="16F4C141" w:rsidR="00F35832" w:rsidRPr="009C09B2" w:rsidDel="005B7459" w:rsidRDefault="00F35832" w:rsidP="00F35832">
            <w:pPr>
              <w:rPr>
                <w:del w:id="2243" w:author="Lucy Lucy" w:date="2018-09-01T00:05:00Z"/>
              </w:rPr>
            </w:pPr>
            <w:del w:id="2244" w:author="Lucy Lucy" w:date="2018-09-01T00:05:00Z">
              <w:r w:rsidRPr="009C09B2" w:rsidDel="005B7459">
                <w:delText>4: Đơn đăng ký nhãn hiệu</w:delText>
              </w:r>
              <w:bookmarkStart w:id="2245" w:name="_Toc523523737"/>
              <w:bookmarkStart w:id="2246" w:name="_Toc523524398"/>
              <w:bookmarkStart w:id="2247" w:name="_Toc523525245"/>
              <w:bookmarkStart w:id="2248" w:name="_Toc523526022"/>
              <w:bookmarkEnd w:id="2245"/>
              <w:bookmarkEnd w:id="2246"/>
              <w:bookmarkEnd w:id="2247"/>
              <w:bookmarkEnd w:id="2248"/>
            </w:del>
          </w:p>
          <w:p w14:paraId="7771DB91" w14:textId="46A686BF" w:rsidR="00F35832" w:rsidRPr="009C09B2" w:rsidDel="005B7459" w:rsidRDefault="00F35832" w:rsidP="00F35832">
            <w:pPr>
              <w:rPr>
                <w:del w:id="2249" w:author="Lucy Lucy" w:date="2018-09-01T00:05:00Z"/>
              </w:rPr>
            </w:pPr>
            <w:del w:id="2250" w:author="Lucy Lucy" w:date="2018-09-01T00:05:00Z">
              <w:r w:rsidRPr="009C09B2" w:rsidDel="005B7459">
                <w:delText>5: Đơn đăng ký chỉ dẫn địa lý</w:delText>
              </w:r>
              <w:bookmarkStart w:id="2251" w:name="_Toc523523738"/>
              <w:bookmarkStart w:id="2252" w:name="_Toc523524399"/>
              <w:bookmarkStart w:id="2253" w:name="_Toc523525246"/>
              <w:bookmarkStart w:id="2254" w:name="_Toc523526023"/>
              <w:bookmarkEnd w:id="2251"/>
              <w:bookmarkEnd w:id="2252"/>
              <w:bookmarkEnd w:id="2253"/>
              <w:bookmarkEnd w:id="2254"/>
            </w:del>
          </w:p>
        </w:tc>
        <w:bookmarkStart w:id="2255" w:name="_Toc523523739"/>
        <w:bookmarkStart w:id="2256" w:name="_Toc523524400"/>
        <w:bookmarkStart w:id="2257" w:name="_Toc523525247"/>
        <w:bookmarkStart w:id="2258" w:name="_Toc523526024"/>
        <w:bookmarkEnd w:id="2255"/>
        <w:bookmarkEnd w:id="2256"/>
        <w:bookmarkEnd w:id="2257"/>
        <w:bookmarkEnd w:id="2258"/>
      </w:tr>
      <w:tr w:rsidR="000705A6" w:rsidRPr="009C09B2" w:rsidDel="005B7459" w14:paraId="291B1D69" w14:textId="58886AD0" w:rsidTr="00F35832">
        <w:trPr>
          <w:del w:id="2259" w:author="Lucy Lucy" w:date="2018-09-01T00:05:00Z"/>
        </w:trPr>
        <w:tc>
          <w:tcPr>
            <w:tcW w:w="1432" w:type="pct"/>
          </w:tcPr>
          <w:p w14:paraId="27130024" w14:textId="37A9315C" w:rsidR="000705A6" w:rsidRPr="00F77F25" w:rsidDel="005B7459" w:rsidRDefault="00F77F25" w:rsidP="00F77F25">
            <w:pPr>
              <w:rPr>
                <w:del w:id="2260" w:author="Lucy Lucy" w:date="2018-09-01T00:05:00Z"/>
              </w:rPr>
            </w:pPr>
            <w:del w:id="2261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</w:delText>
              </w:r>
              <w:r w:rsidR="00707D43" w:rsidRPr="00F77F25" w:rsidDel="005B7459">
                <w:rPr>
                  <w:rFonts w:ascii="Times New Roman" w:hAnsi="Times New Roman"/>
                  <w:bCs/>
                  <w:lang w:val="pt-BR"/>
                </w:rPr>
                <w:delText>_REQ</w:delText>
              </w:r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UEST</w:delText>
              </w:r>
              <w:bookmarkStart w:id="2262" w:name="_Toc523523740"/>
              <w:bookmarkStart w:id="2263" w:name="_Toc523524401"/>
              <w:bookmarkStart w:id="2264" w:name="_Toc523525248"/>
              <w:bookmarkStart w:id="2265" w:name="_Toc523526025"/>
              <w:bookmarkEnd w:id="2262"/>
              <w:bookmarkEnd w:id="2263"/>
              <w:bookmarkEnd w:id="2264"/>
              <w:bookmarkEnd w:id="2265"/>
            </w:del>
          </w:p>
        </w:tc>
        <w:tc>
          <w:tcPr>
            <w:tcW w:w="743" w:type="pct"/>
          </w:tcPr>
          <w:p w14:paraId="1EF9358E" w14:textId="10939333" w:rsidR="000705A6" w:rsidRPr="009C09B2" w:rsidDel="005B7459" w:rsidRDefault="00F77F25" w:rsidP="00F35832">
            <w:pPr>
              <w:rPr>
                <w:del w:id="2266" w:author="Lucy Lucy" w:date="2018-09-01T00:05:00Z"/>
              </w:rPr>
            </w:pPr>
            <w:del w:id="2267" w:author="Lucy Lucy" w:date="2018-09-01T00:05:00Z">
              <w:r w:rsidDel="005B7459">
                <w:delText>VARCHAR2</w:delText>
              </w:r>
              <w:bookmarkStart w:id="2268" w:name="_Toc523523741"/>
              <w:bookmarkStart w:id="2269" w:name="_Toc523524402"/>
              <w:bookmarkStart w:id="2270" w:name="_Toc523525249"/>
              <w:bookmarkStart w:id="2271" w:name="_Toc523526026"/>
              <w:bookmarkEnd w:id="2268"/>
              <w:bookmarkEnd w:id="2269"/>
              <w:bookmarkEnd w:id="2270"/>
              <w:bookmarkEnd w:id="2271"/>
            </w:del>
          </w:p>
        </w:tc>
        <w:tc>
          <w:tcPr>
            <w:tcW w:w="396" w:type="pct"/>
          </w:tcPr>
          <w:p w14:paraId="59883F35" w14:textId="1DFFB758" w:rsidR="000705A6" w:rsidRPr="009C09B2" w:rsidDel="005B7459" w:rsidRDefault="00F77F25" w:rsidP="00F35832">
            <w:pPr>
              <w:rPr>
                <w:del w:id="2272" w:author="Lucy Lucy" w:date="2018-09-01T00:05:00Z"/>
              </w:rPr>
            </w:pPr>
            <w:del w:id="2273" w:author="Lucy Lucy" w:date="2018-09-01T00:05:00Z">
              <w:r w:rsidDel="005B7459">
                <w:delText>5</w:delText>
              </w:r>
              <w:bookmarkStart w:id="2274" w:name="_Toc523523742"/>
              <w:bookmarkStart w:id="2275" w:name="_Toc523524403"/>
              <w:bookmarkStart w:id="2276" w:name="_Toc523525250"/>
              <w:bookmarkStart w:id="2277" w:name="_Toc523526027"/>
              <w:bookmarkEnd w:id="2274"/>
              <w:bookmarkEnd w:id="2275"/>
              <w:bookmarkEnd w:id="2276"/>
              <w:bookmarkEnd w:id="2277"/>
            </w:del>
          </w:p>
        </w:tc>
        <w:tc>
          <w:tcPr>
            <w:tcW w:w="379" w:type="pct"/>
          </w:tcPr>
          <w:p w14:paraId="5AEDBE0D" w14:textId="76296B7B" w:rsidR="000705A6" w:rsidRPr="009C09B2" w:rsidDel="005B7459" w:rsidRDefault="000705A6" w:rsidP="00F35832">
            <w:pPr>
              <w:rPr>
                <w:del w:id="2278" w:author="Lucy Lucy" w:date="2018-09-01T00:05:00Z"/>
              </w:rPr>
            </w:pPr>
            <w:bookmarkStart w:id="2279" w:name="_Toc523523743"/>
            <w:bookmarkStart w:id="2280" w:name="_Toc523524404"/>
            <w:bookmarkStart w:id="2281" w:name="_Toc523525251"/>
            <w:bookmarkStart w:id="2282" w:name="_Toc523526028"/>
            <w:bookmarkEnd w:id="2279"/>
            <w:bookmarkEnd w:id="2280"/>
            <w:bookmarkEnd w:id="2281"/>
            <w:bookmarkEnd w:id="2282"/>
          </w:p>
        </w:tc>
        <w:tc>
          <w:tcPr>
            <w:tcW w:w="497" w:type="pct"/>
          </w:tcPr>
          <w:p w14:paraId="6DA0E4D7" w14:textId="2E0D3696" w:rsidR="000705A6" w:rsidRPr="009C09B2" w:rsidDel="005B7459" w:rsidRDefault="000705A6" w:rsidP="00F35832">
            <w:pPr>
              <w:rPr>
                <w:del w:id="2283" w:author="Lucy Lucy" w:date="2018-09-01T00:05:00Z"/>
              </w:rPr>
            </w:pPr>
            <w:bookmarkStart w:id="2284" w:name="_Toc523523744"/>
            <w:bookmarkStart w:id="2285" w:name="_Toc523524405"/>
            <w:bookmarkStart w:id="2286" w:name="_Toc523525252"/>
            <w:bookmarkStart w:id="2287" w:name="_Toc523526029"/>
            <w:bookmarkEnd w:id="2284"/>
            <w:bookmarkEnd w:id="2285"/>
            <w:bookmarkEnd w:id="2286"/>
            <w:bookmarkEnd w:id="2287"/>
          </w:p>
        </w:tc>
        <w:tc>
          <w:tcPr>
            <w:tcW w:w="1553" w:type="pct"/>
          </w:tcPr>
          <w:p w14:paraId="02473575" w14:textId="6499A71B" w:rsidR="000705A6" w:rsidDel="005B7459" w:rsidRDefault="00F77F25" w:rsidP="00F35832">
            <w:pPr>
              <w:rPr>
                <w:del w:id="2288" w:author="Lucy Lucy" w:date="2018-09-01T00:05:00Z"/>
              </w:rPr>
            </w:pPr>
            <w:del w:id="2289" w:author="Lucy Lucy" w:date="2018-09-01T00:05:00Z">
              <w:r w:rsidDel="005B7459">
                <w:delText>Nội dung yêu cầu sửa đổi</w:delText>
              </w:r>
              <w:bookmarkStart w:id="2290" w:name="_Toc523523745"/>
              <w:bookmarkStart w:id="2291" w:name="_Toc523524406"/>
              <w:bookmarkStart w:id="2292" w:name="_Toc523525253"/>
              <w:bookmarkStart w:id="2293" w:name="_Toc523526030"/>
              <w:bookmarkEnd w:id="2290"/>
              <w:bookmarkEnd w:id="2291"/>
              <w:bookmarkEnd w:id="2292"/>
              <w:bookmarkEnd w:id="2293"/>
            </w:del>
          </w:p>
          <w:p w14:paraId="57500DFF" w14:textId="75ACA9F8" w:rsidR="00F77F25" w:rsidDel="005B7459" w:rsidRDefault="00F77F25" w:rsidP="00F35832">
            <w:pPr>
              <w:rPr>
                <w:del w:id="2294" w:author="Lucy Lucy" w:date="2018-09-01T00:05:00Z"/>
              </w:rPr>
            </w:pPr>
            <w:del w:id="2295" w:author="Lucy Lucy" w:date="2018-09-01T00:05:00Z">
              <w:r w:rsidDel="005B7459">
                <w:delText>1 : Tên chủ đơn</w:delText>
              </w:r>
              <w:bookmarkStart w:id="2296" w:name="_Toc523523746"/>
              <w:bookmarkStart w:id="2297" w:name="_Toc523524407"/>
              <w:bookmarkStart w:id="2298" w:name="_Toc523525254"/>
              <w:bookmarkStart w:id="2299" w:name="_Toc523526031"/>
              <w:bookmarkEnd w:id="2296"/>
              <w:bookmarkEnd w:id="2297"/>
              <w:bookmarkEnd w:id="2298"/>
              <w:bookmarkEnd w:id="2299"/>
            </w:del>
          </w:p>
          <w:p w14:paraId="6E4AA551" w14:textId="7C019643" w:rsidR="00F77F25" w:rsidDel="005B7459" w:rsidRDefault="00F77F25" w:rsidP="00F35832">
            <w:pPr>
              <w:rPr>
                <w:del w:id="2300" w:author="Lucy Lucy" w:date="2018-09-01T00:05:00Z"/>
              </w:rPr>
            </w:pPr>
            <w:del w:id="2301" w:author="Lucy Lucy" w:date="2018-09-01T00:05:00Z">
              <w:r w:rsidDel="005B7459">
                <w:delText>2: Địa chỉ chủ đơn</w:delText>
              </w:r>
              <w:bookmarkStart w:id="2302" w:name="_Toc523523747"/>
              <w:bookmarkStart w:id="2303" w:name="_Toc523524408"/>
              <w:bookmarkStart w:id="2304" w:name="_Toc523525255"/>
              <w:bookmarkStart w:id="2305" w:name="_Toc523526032"/>
              <w:bookmarkEnd w:id="2302"/>
              <w:bookmarkEnd w:id="2303"/>
              <w:bookmarkEnd w:id="2304"/>
              <w:bookmarkEnd w:id="2305"/>
            </w:del>
          </w:p>
          <w:p w14:paraId="5078106E" w14:textId="4F21A374" w:rsidR="00F77F25" w:rsidRPr="009C09B2" w:rsidDel="005B7459" w:rsidRDefault="00F77F25" w:rsidP="00F35832">
            <w:pPr>
              <w:rPr>
                <w:del w:id="2306" w:author="Lucy Lucy" w:date="2018-09-01T00:05:00Z"/>
              </w:rPr>
            </w:pPr>
            <w:del w:id="2307" w:author="Lucy Lucy" w:date="2018-09-01T00:05:00Z">
              <w:r w:rsidDel="005B7459">
                <w:delText>3: Nội dung khác</w:delText>
              </w:r>
              <w:bookmarkStart w:id="2308" w:name="_Toc523523748"/>
              <w:bookmarkStart w:id="2309" w:name="_Toc523524409"/>
              <w:bookmarkStart w:id="2310" w:name="_Toc523525256"/>
              <w:bookmarkStart w:id="2311" w:name="_Toc523526033"/>
              <w:bookmarkEnd w:id="2308"/>
              <w:bookmarkEnd w:id="2309"/>
              <w:bookmarkEnd w:id="2310"/>
              <w:bookmarkEnd w:id="2311"/>
            </w:del>
          </w:p>
        </w:tc>
        <w:bookmarkStart w:id="2312" w:name="_Toc523523749"/>
        <w:bookmarkStart w:id="2313" w:name="_Toc523524410"/>
        <w:bookmarkStart w:id="2314" w:name="_Toc523525257"/>
        <w:bookmarkStart w:id="2315" w:name="_Toc523526034"/>
        <w:bookmarkEnd w:id="2312"/>
        <w:bookmarkEnd w:id="2313"/>
        <w:bookmarkEnd w:id="2314"/>
        <w:bookmarkEnd w:id="2315"/>
      </w:tr>
      <w:tr w:rsidR="00F77F25" w:rsidRPr="009C09B2" w:rsidDel="005B7459" w14:paraId="62F040EE" w14:textId="2B4856D4" w:rsidTr="00F35832">
        <w:trPr>
          <w:del w:id="2316" w:author="Lucy Lucy" w:date="2018-09-01T00:05:00Z"/>
        </w:trPr>
        <w:tc>
          <w:tcPr>
            <w:tcW w:w="1432" w:type="pct"/>
          </w:tcPr>
          <w:p w14:paraId="6339F546" w14:textId="047686F5" w:rsidR="00F77F25" w:rsidRPr="00F77F25" w:rsidDel="005B7459" w:rsidRDefault="00F77F25" w:rsidP="00F77F25">
            <w:pPr>
              <w:rPr>
                <w:del w:id="2317" w:author="Lucy Lucy" w:date="2018-09-01T00:05:00Z"/>
                <w:rFonts w:ascii="Times New Roman" w:hAnsi="Times New Roman"/>
                <w:bCs/>
                <w:lang w:val="pt-BR"/>
              </w:rPr>
            </w:pPr>
            <w:del w:id="2318" w:author="Lucy Lucy" w:date="2018-09-01T00:05:00Z">
              <w:r w:rsidRPr="00F77F25" w:rsidDel="005B7459">
                <w:rPr>
                  <w:rFonts w:ascii="Times New Roman" w:hAnsi="Times New Roman"/>
                  <w:bCs/>
                  <w:lang w:val="pt-BR"/>
                </w:rPr>
                <w:delText>CORRECT_REQUEST_TO</w:delText>
              </w:r>
              <w:bookmarkStart w:id="2319" w:name="_Toc523523750"/>
              <w:bookmarkStart w:id="2320" w:name="_Toc523524411"/>
              <w:bookmarkStart w:id="2321" w:name="_Toc523525258"/>
              <w:bookmarkStart w:id="2322" w:name="_Toc523526035"/>
              <w:bookmarkEnd w:id="2319"/>
              <w:bookmarkEnd w:id="2320"/>
              <w:bookmarkEnd w:id="2321"/>
              <w:bookmarkEnd w:id="2322"/>
            </w:del>
          </w:p>
        </w:tc>
        <w:tc>
          <w:tcPr>
            <w:tcW w:w="743" w:type="pct"/>
          </w:tcPr>
          <w:p w14:paraId="41836B73" w14:textId="4C0E6C67" w:rsidR="00F77F25" w:rsidRPr="009C09B2" w:rsidDel="005B7459" w:rsidRDefault="00F77F25" w:rsidP="00F77F25">
            <w:pPr>
              <w:rPr>
                <w:del w:id="2323" w:author="Lucy Lucy" w:date="2018-09-01T00:05:00Z"/>
              </w:rPr>
            </w:pPr>
            <w:del w:id="2324" w:author="Lucy Lucy" w:date="2018-09-01T00:05:00Z">
              <w:r w:rsidDel="005B7459">
                <w:delText>VARCHAR2</w:delText>
              </w:r>
              <w:bookmarkStart w:id="2325" w:name="_Toc523523751"/>
              <w:bookmarkStart w:id="2326" w:name="_Toc523524412"/>
              <w:bookmarkStart w:id="2327" w:name="_Toc523525259"/>
              <w:bookmarkStart w:id="2328" w:name="_Toc523526036"/>
              <w:bookmarkEnd w:id="2325"/>
              <w:bookmarkEnd w:id="2326"/>
              <w:bookmarkEnd w:id="2327"/>
              <w:bookmarkEnd w:id="2328"/>
            </w:del>
          </w:p>
        </w:tc>
        <w:tc>
          <w:tcPr>
            <w:tcW w:w="396" w:type="pct"/>
          </w:tcPr>
          <w:p w14:paraId="69BDFFA1" w14:textId="162E3E94" w:rsidR="00F77F25" w:rsidRPr="009C09B2" w:rsidDel="005B7459" w:rsidRDefault="00F77F25" w:rsidP="00F77F25">
            <w:pPr>
              <w:rPr>
                <w:del w:id="2329" w:author="Lucy Lucy" w:date="2018-09-01T00:05:00Z"/>
              </w:rPr>
            </w:pPr>
            <w:del w:id="2330" w:author="Lucy Lucy" w:date="2018-09-01T00:05:00Z">
              <w:r w:rsidDel="005B7459">
                <w:delText>200</w:delText>
              </w:r>
              <w:bookmarkStart w:id="2331" w:name="_Toc523523752"/>
              <w:bookmarkStart w:id="2332" w:name="_Toc523524413"/>
              <w:bookmarkStart w:id="2333" w:name="_Toc523525260"/>
              <w:bookmarkStart w:id="2334" w:name="_Toc523526037"/>
              <w:bookmarkEnd w:id="2331"/>
              <w:bookmarkEnd w:id="2332"/>
              <w:bookmarkEnd w:id="2333"/>
              <w:bookmarkEnd w:id="2334"/>
            </w:del>
          </w:p>
        </w:tc>
        <w:tc>
          <w:tcPr>
            <w:tcW w:w="379" w:type="pct"/>
          </w:tcPr>
          <w:p w14:paraId="3904B00F" w14:textId="072361ED" w:rsidR="00F77F25" w:rsidRPr="009C09B2" w:rsidDel="005B7459" w:rsidRDefault="00F77F25" w:rsidP="00F77F25">
            <w:pPr>
              <w:rPr>
                <w:del w:id="2335" w:author="Lucy Lucy" w:date="2018-09-01T00:05:00Z"/>
              </w:rPr>
            </w:pPr>
            <w:bookmarkStart w:id="2336" w:name="_Toc523523753"/>
            <w:bookmarkStart w:id="2337" w:name="_Toc523524414"/>
            <w:bookmarkStart w:id="2338" w:name="_Toc523525261"/>
            <w:bookmarkStart w:id="2339" w:name="_Toc523526038"/>
            <w:bookmarkEnd w:id="2336"/>
            <w:bookmarkEnd w:id="2337"/>
            <w:bookmarkEnd w:id="2338"/>
            <w:bookmarkEnd w:id="2339"/>
          </w:p>
        </w:tc>
        <w:tc>
          <w:tcPr>
            <w:tcW w:w="497" w:type="pct"/>
          </w:tcPr>
          <w:p w14:paraId="03E310DC" w14:textId="73707060" w:rsidR="00F77F25" w:rsidRPr="009C09B2" w:rsidDel="005B7459" w:rsidRDefault="00F77F25" w:rsidP="00F77F25">
            <w:pPr>
              <w:rPr>
                <w:del w:id="2340" w:author="Lucy Lucy" w:date="2018-09-01T00:05:00Z"/>
              </w:rPr>
            </w:pPr>
            <w:bookmarkStart w:id="2341" w:name="_Toc523523754"/>
            <w:bookmarkStart w:id="2342" w:name="_Toc523524415"/>
            <w:bookmarkStart w:id="2343" w:name="_Toc523525262"/>
            <w:bookmarkStart w:id="2344" w:name="_Toc523526039"/>
            <w:bookmarkEnd w:id="2341"/>
            <w:bookmarkEnd w:id="2342"/>
            <w:bookmarkEnd w:id="2343"/>
            <w:bookmarkEnd w:id="2344"/>
          </w:p>
        </w:tc>
        <w:tc>
          <w:tcPr>
            <w:tcW w:w="1553" w:type="pct"/>
          </w:tcPr>
          <w:p w14:paraId="390A807E" w14:textId="32EF8EDC" w:rsidR="00F77F25" w:rsidRPr="009C09B2" w:rsidDel="005B7459" w:rsidRDefault="00F77F25" w:rsidP="00F77F25">
            <w:pPr>
              <w:rPr>
                <w:del w:id="2345" w:author="Lucy Lucy" w:date="2018-09-01T00:05:00Z"/>
              </w:rPr>
            </w:pPr>
            <w:del w:id="2346" w:author="Lucy Lucy" w:date="2018-09-01T00:05:00Z">
              <w:r w:rsidDel="005B7459">
                <w:delText>Đề nghị sửa thành</w:delText>
              </w:r>
              <w:bookmarkStart w:id="2347" w:name="_Toc523523755"/>
              <w:bookmarkStart w:id="2348" w:name="_Toc523524416"/>
              <w:bookmarkStart w:id="2349" w:name="_Toc523525263"/>
              <w:bookmarkStart w:id="2350" w:name="_Toc523526040"/>
              <w:bookmarkEnd w:id="2347"/>
              <w:bookmarkEnd w:id="2348"/>
              <w:bookmarkEnd w:id="2349"/>
              <w:bookmarkEnd w:id="2350"/>
            </w:del>
          </w:p>
        </w:tc>
        <w:bookmarkStart w:id="2351" w:name="_Toc523523756"/>
        <w:bookmarkStart w:id="2352" w:name="_Toc523524417"/>
        <w:bookmarkStart w:id="2353" w:name="_Toc523525264"/>
        <w:bookmarkStart w:id="2354" w:name="_Toc523526041"/>
        <w:bookmarkEnd w:id="2351"/>
        <w:bookmarkEnd w:id="2352"/>
        <w:bookmarkEnd w:id="2353"/>
        <w:bookmarkEnd w:id="2354"/>
      </w:tr>
      <w:tr w:rsidR="00F77F25" w:rsidRPr="009C09B2" w:rsidDel="005B7459" w14:paraId="146AF074" w14:textId="480B2B86" w:rsidTr="00F35832">
        <w:trPr>
          <w:del w:id="2355" w:author="Lucy Lucy" w:date="2018-09-01T00:05:00Z"/>
        </w:trPr>
        <w:tc>
          <w:tcPr>
            <w:tcW w:w="1432" w:type="pct"/>
          </w:tcPr>
          <w:p w14:paraId="2BADCD4D" w14:textId="259C80B1" w:rsidR="00F77F25" w:rsidDel="005B7459" w:rsidRDefault="00F77F25" w:rsidP="00F77F25">
            <w:pPr>
              <w:rPr>
                <w:del w:id="2356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357" w:author="Lucy Lucy" w:date="2018-09-01T00:05:00Z">
              <w:r w:rsidDel="005B7459">
                <w:delText>LANGUAGE_CODE</w:delText>
              </w:r>
              <w:bookmarkStart w:id="2358" w:name="_Toc523523757"/>
              <w:bookmarkStart w:id="2359" w:name="_Toc523524418"/>
              <w:bookmarkStart w:id="2360" w:name="_Toc523525265"/>
              <w:bookmarkStart w:id="2361" w:name="_Toc523526042"/>
              <w:bookmarkEnd w:id="2358"/>
              <w:bookmarkEnd w:id="2359"/>
              <w:bookmarkEnd w:id="2360"/>
              <w:bookmarkEnd w:id="2361"/>
            </w:del>
          </w:p>
        </w:tc>
        <w:tc>
          <w:tcPr>
            <w:tcW w:w="743" w:type="pct"/>
          </w:tcPr>
          <w:p w14:paraId="45A9D34C" w14:textId="60125881" w:rsidR="00F77F25" w:rsidRPr="009C09B2" w:rsidDel="005B7459" w:rsidRDefault="00F77F25" w:rsidP="00F77F25">
            <w:pPr>
              <w:rPr>
                <w:del w:id="2362" w:author="Lucy Lucy" w:date="2018-09-01T00:05:00Z"/>
              </w:rPr>
            </w:pPr>
            <w:del w:id="2363" w:author="Lucy Lucy" w:date="2018-09-01T00:05:00Z">
              <w:r w:rsidDel="005B7459">
                <w:delText>VARCHAR2</w:delText>
              </w:r>
              <w:bookmarkStart w:id="2364" w:name="_Toc523523758"/>
              <w:bookmarkStart w:id="2365" w:name="_Toc523524419"/>
              <w:bookmarkStart w:id="2366" w:name="_Toc523525266"/>
              <w:bookmarkStart w:id="2367" w:name="_Toc523526043"/>
              <w:bookmarkEnd w:id="2364"/>
              <w:bookmarkEnd w:id="2365"/>
              <w:bookmarkEnd w:id="2366"/>
              <w:bookmarkEnd w:id="2367"/>
            </w:del>
          </w:p>
        </w:tc>
        <w:tc>
          <w:tcPr>
            <w:tcW w:w="396" w:type="pct"/>
          </w:tcPr>
          <w:p w14:paraId="1F1BD9A9" w14:textId="5E31053E" w:rsidR="00F77F25" w:rsidRPr="009C09B2" w:rsidDel="005B7459" w:rsidRDefault="00F77F25" w:rsidP="00F77F25">
            <w:pPr>
              <w:rPr>
                <w:del w:id="2368" w:author="Lucy Lucy" w:date="2018-09-01T00:05:00Z"/>
              </w:rPr>
            </w:pPr>
            <w:del w:id="2369" w:author="Lucy Lucy" w:date="2018-09-01T00:05:00Z">
              <w:r w:rsidDel="005B7459">
                <w:delText>5</w:delText>
              </w:r>
              <w:bookmarkStart w:id="2370" w:name="_Toc523523759"/>
              <w:bookmarkStart w:id="2371" w:name="_Toc523524420"/>
              <w:bookmarkStart w:id="2372" w:name="_Toc523525267"/>
              <w:bookmarkStart w:id="2373" w:name="_Toc523526044"/>
              <w:bookmarkEnd w:id="2370"/>
              <w:bookmarkEnd w:id="2371"/>
              <w:bookmarkEnd w:id="2372"/>
              <w:bookmarkEnd w:id="2373"/>
            </w:del>
          </w:p>
        </w:tc>
        <w:tc>
          <w:tcPr>
            <w:tcW w:w="379" w:type="pct"/>
          </w:tcPr>
          <w:p w14:paraId="0A79F413" w14:textId="19A2FCDC" w:rsidR="00F77F25" w:rsidRPr="009C09B2" w:rsidDel="005B7459" w:rsidRDefault="00F77F25" w:rsidP="00F77F25">
            <w:pPr>
              <w:rPr>
                <w:del w:id="2374" w:author="Lucy Lucy" w:date="2018-09-01T00:05:00Z"/>
              </w:rPr>
            </w:pPr>
            <w:bookmarkStart w:id="2375" w:name="_Toc523523760"/>
            <w:bookmarkStart w:id="2376" w:name="_Toc523524421"/>
            <w:bookmarkStart w:id="2377" w:name="_Toc523525268"/>
            <w:bookmarkStart w:id="2378" w:name="_Toc523526045"/>
            <w:bookmarkEnd w:id="2375"/>
            <w:bookmarkEnd w:id="2376"/>
            <w:bookmarkEnd w:id="2377"/>
            <w:bookmarkEnd w:id="2378"/>
          </w:p>
        </w:tc>
        <w:tc>
          <w:tcPr>
            <w:tcW w:w="497" w:type="pct"/>
          </w:tcPr>
          <w:p w14:paraId="039541EA" w14:textId="1CCB3587" w:rsidR="00F77F25" w:rsidRPr="009C09B2" w:rsidDel="005B7459" w:rsidRDefault="00F77F25" w:rsidP="00F77F25">
            <w:pPr>
              <w:rPr>
                <w:del w:id="2379" w:author="Lucy Lucy" w:date="2018-09-01T00:05:00Z"/>
              </w:rPr>
            </w:pPr>
            <w:bookmarkStart w:id="2380" w:name="_Toc523523761"/>
            <w:bookmarkStart w:id="2381" w:name="_Toc523524422"/>
            <w:bookmarkStart w:id="2382" w:name="_Toc523525269"/>
            <w:bookmarkStart w:id="2383" w:name="_Toc523526046"/>
            <w:bookmarkEnd w:id="2380"/>
            <w:bookmarkEnd w:id="2381"/>
            <w:bookmarkEnd w:id="2382"/>
            <w:bookmarkEnd w:id="2383"/>
          </w:p>
        </w:tc>
        <w:tc>
          <w:tcPr>
            <w:tcW w:w="1553" w:type="pct"/>
          </w:tcPr>
          <w:p w14:paraId="2A510F04" w14:textId="3AD138F6" w:rsidR="00F77F25" w:rsidDel="005B7459" w:rsidRDefault="00F77F25" w:rsidP="00F77F25">
            <w:pPr>
              <w:rPr>
                <w:del w:id="2384" w:author="Lucy Lucy" w:date="2018-09-01T00:05:00Z"/>
              </w:rPr>
            </w:pPr>
            <w:bookmarkStart w:id="2385" w:name="_Toc523523762"/>
            <w:bookmarkStart w:id="2386" w:name="_Toc523524423"/>
            <w:bookmarkStart w:id="2387" w:name="_Toc523525270"/>
            <w:bookmarkStart w:id="2388" w:name="_Toc523526047"/>
            <w:bookmarkEnd w:id="2385"/>
            <w:bookmarkEnd w:id="2386"/>
            <w:bookmarkEnd w:id="2387"/>
            <w:bookmarkEnd w:id="2388"/>
          </w:p>
          <w:p w14:paraId="100E6CA7" w14:textId="078302B2" w:rsidR="008A1236" w:rsidRPr="009C09B2" w:rsidDel="005B7459" w:rsidRDefault="008A1236" w:rsidP="00F77F25">
            <w:pPr>
              <w:rPr>
                <w:del w:id="2389" w:author="Lucy Lucy" w:date="2018-09-01T00:05:00Z"/>
              </w:rPr>
            </w:pPr>
            <w:bookmarkStart w:id="2390" w:name="_Toc523523763"/>
            <w:bookmarkStart w:id="2391" w:name="_Toc523524424"/>
            <w:bookmarkStart w:id="2392" w:name="_Toc523525271"/>
            <w:bookmarkStart w:id="2393" w:name="_Toc523526048"/>
            <w:bookmarkEnd w:id="2390"/>
            <w:bookmarkEnd w:id="2391"/>
            <w:bookmarkEnd w:id="2392"/>
            <w:bookmarkEnd w:id="2393"/>
          </w:p>
        </w:tc>
        <w:bookmarkStart w:id="2394" w:name="_Toc523523764"/>
        <w:bookmarkStart w:id="2395" w:name="_Toc523524425"/>
        <w:bookmarkStart w:id="2396" w:name="_Toc523525272"/>
        <w:bookmarkStart w:id="2397" w:name="_Toc523526049"/>
        <w:bookmarkEnd w:id="2394"/>
        <w:bookmarkEnd w:id="2395"/>
        <w:bookmarkEnd w:id="2396"/>
        <w:bookmarkEnd w:id="2397"/>
      </w:tr>
    </w:tbl>
    <w:p w14:paraId="29A142A5" w14:textId="244DAFD6" w:rsidR="008A1236" w:rsidRPr="009C09B2" w:rsidDel="005B7459" w:rsidRDefault="008A1236" w:rsidP="008A1236">
      <w:pPr>
        <w:pStyle w:val="u2"/>
        <w:rPr>
          <w:del w:id="2398" w:author="Lucy Lucy" w:date="2018-09-01T00:05:00Z"/>
        </w:rPr>
      </w:pPr>
      <w:del w:id="2399" w:author="Lucy Lucy" w:date="2018-09-01T00:05:00Z">
        <w:r w:rsidRPr="009C09B2" w:rsidDel="005B7459">
          <w:delText>App_Detail_</w:delText>
        </w:r>
        <w:r w:rsidDel="005B7459">
          <w:delText>PL01_SDD</w:delText>
        </w:r>
        <w:r w:rsidRPr="009C09B2" w:rsidDel="005B7459">
          <w:tab/>
        </w:r>
        <w:r w:rsidRPr="009C09B2" w:rsidDel="005B7459">
          <w:tab/>
        </w:r>
        <w:bookmarkStart w:id="2400" w:name="_Toc523523765"/>
        <w:bookmarkStart w:id="2401" w:name="_Toc523524426"/>
        <w:bookmarkStart w:id="2402" w:name="_Toc523525273"/>
        <w:bookmarkStart w:id="2403" w:name="_Toc523526050"/>
        <w:bookmarkEnd w:id="2400"/>
        <w:bookmarkEnd w:id="2401"/>
        <w:bookmarkEnd w:id="2402"/>
        <w:bookmarkEnd w:id="2403"/>
      </w:del>
    </w:p>
    <w:p w14:paraId="2A86865D" w14:textId="3EB5FEE9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04" w:author="Lucy Lucy" w:date="2018-09-01T00:05:00Z"/>
        </w:rPr>
      </w:pPr>
      <w:del w:id="2405" w:author="Lucy Lucy" w:date="2018-09-01T00:05:00Z">
        <w:r w:rsidRPr="009C09B2" w:rsidDel="005B7459">
          <w:delText xml:space="preserve">Mục đích: Lưu trữ thông tin chi tiết mẫu đơn </w:delText>
        </w:r>
        <w:r w:rsidR="005E19D2" w:rsidDel="005B7459">
          <w:delText>3b</w:delText>
        </w:r>
        <w:bookmarkStart w:id="2406" w:name="_Toc523523766"/>
        <w:bookmarkStart w:id="2407" w:name="_Toc523524427"/>
        <w:bookmarkStart w:id="2408" w:name="_Toc523525274"/>
        <w:bookmarkStart w:id="2409" w:name="_Toc523526051"/>
        <w:bookmarkEnd w:id="2406"/>
        <w:bookmarkEnd w:id="2407"/>
        <w:bookmarkEnd w:id="2408"/>
        <w:bookmarkEnd w:id="2409"/>
      </w:del>
    </w:p>
    <w:p w14:paraId="05DD7023" w14:textId="670115F2" w:rsidR="008A1236" w:rsidRPr="009C09B2" w:rsidDel="005B7459" w:rsidRDefault="008A1236" w:rsidP="008A1236">
      <w:pPr>
        <w:pStyle w:val="oancuaDanhsach"/>
        <w:numPr>
          <w:ilvl w:val="0"/>
          <w:numId w:val="8"/>
        </w:numPr>
        <w:rPr>
          <w:del w:id="2410" w:author="Lucy Lucy" w:date="2018-09-01T00:05:00Z"/>
        </w:rPr>
      </w:pPr>
      <w:del w:id="2411" w:author="Lucy Lucy" w:date="2018-09-01T00:05:00Z">
        <w:r w:rsidRPr="009C09B2" w:rsidDel="005B7459">
          <w:delText>Chi tiết các trường:</w:delText>
        </w:r>
        <w:bookmarkStart w:id="2412" w:name="_Toc523523767"/>
        <w:bookmarkStart w:id="2413" w:name="_Toc523524428"/>
        <w:bookmarkStart w:id="2414" w:name="_Toc523525275"/>
        <w:bookmarkStart w:id="2415" w:name="_Toc523526052"/>
        <w:bookmarkEnd w:id="2412"/>
        <w:bookmarkEnd w:id="2413"/>
        <w:bookmarkEnd w:id="2414"/>
        <w:bookmarkEnd w:id="241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8A1236" w:rsidRPr="009C09B2" w:rsidDel="005B7459" w14:paraId="4AE5D138" w14:textId="15A0A6D1" w:rsidTr="008A1236">
        <w:trPr>
          <w:tblHeader/>
          <w:del w:id="2416" w:author="Lucy Lucy" w:date="2018-09-01T00:05:00Z"/>
        </w:trPr>
        <w:tc>
          <w:tcPr>
            <w:tcW w:w="1432" w:type="pct"/>
            <w:shd w:val="clear" w:color="auto" w:fill="E6E6E6"/>
          </w:tcPr>
          <w:p w14:paraId="1B2393BB" w14:textId="2FB3D4EF" w:rsidR="008A1236" w:rsidRPr="009C09B2" w:rsidDel="005B7459" w:rsidRDefault="008A1236" w:rsidP="008A1236">
            <w:pPr>
              <w:rPr>
                <w:del w:id="2417" w:author="Lucy Lucy" w:date="2018-09-01T00:05:00Z"/>
                <w:b/>
              </w:rPr>
            </w:pPr>
            <w:del w:id="2418" w:author="Lucy Lucy" w:date="2018-09-01T00:05:00Z">
              <w:r w:rsidRPr="009C09B2" w:rsidDel="005B7459">
                <w:rPr>
                  <w:b/>
                </w:rPr>
                <w:delText>Tên trường</w:delText>
              </w:r>
              <w:bookmarkStart w:id="2419" w:name="_Toc523523768"/>
              <w:bookmarkStart w:id="2420" w:name="_Toc523524429"/>
              <w:bookmarkStart w:id="2421" w:name="_Toc523525276"/>
              <w:bookmarkStart w:id="2422" w:name="_Toc523526053"/>
              <w:bookmarkEnd w:id="2419"/>
              <w:bookmarkEnd w:id="2420"/>
              <w:bookmarkEnd w:id="2421"/>
              <w:bookmarkEnd w:id="2422"/>
            </w:del>
          </w:p>
        </w:tc>
        <w:tc>
          <w:tcPr>
            <w:tcW w:w="743" w:type="pct"/>
            <w:shd w:val="clear" w:color="auto" w:fill="E6E6E6"/>
          </w:tcPr>
          <w:p w14:paraId="3EE73C6F" w14:textId="20FC9D82" w:rsidR="008A1236" w:rsidRPr="009C09B2" w:rsidDel="005B7459" w:rsidRDefault="008A1236" w:rsidP="008A1236">
            <w:pPr>
              <w:rPr>
                <w:del w:id="2423" w:author="Lucy Lucy" w:date="2018-09-01T00:05:00Z"/>
                <w:b/>
              </w:rPr>
            </w:pPr>
            <w:del w:id="2424" w:author="Lucy Lucy" w:date="2018-09-01T00:05:00Z">
              <w:r w:rsidRPr="009C09B2" w:rsidDel="005B7459">
                <w:rPr>
                  <w:b/>
                </w:rPr>
                <w:delText>Kiểu dữ liệu</w:delText>
              </w:r>
              <w:bookmarkStart w:id="2425" w:name="_Toc523523769"/>
              <w:bookmarkStart w:id="2426" w:name="_Toc523524430"/>
              <w:bookmarkStart w:id="2427" w:name="_Toc523525277"/>
              <w:bookmarkStart w:id="2428" w:name="_Toc523526054"/>
              <w:bookmarkEnd w:id="2425"/>
              <w:bookmarkEnd w:id="2426"/>
              <w:bookmarkEnd w:id="2427"/>
              <w:bookmarkEnd w:id="2428"/>
            </w:del>
          </w:p>
        </w:tc>
        <w:tc>
          <w:tcPr>
            <w:tcW w:w="396" w:type="pct"/>
            <w:shd w:val="clear" w:color="auto" w:fill="E6E6E6"/>
          </w:tcPr>
          <w:p w14:paraId="48063D73" w14:textId="16333F0C" w:rsidR="008A1236" w:rsidRPr="009C09B2" w:rsidDel="005B7459" w:rsidRDefault="008A1236" w:rsidP="008A1236">
            <w:pPr>
              <w:rPr>
                <w:del w:id="2429" w:author="Lucy Lucy" w:date="2018-09-01T00:05:00Z"/>
                <w:b/>
              </w:rPr>
            </w:pPr>
            <w:del w:id="2430" w:author="Lucy Lucy" w:date="2018-09-01T00:05:00Z">
              <w:r w:rsidRPr="009C09B2" w:rsidDel="005B7459">
                <w:rPr>
                  <w:b/>
                </w:rPr>
                <w:delText>Size</w:delText>
              </w:r>
              <w:bookmarkStart w:id="2431" w:name="_Toc523523770"/>
              <w:bookmarkStart w:id="2432" w:name="_Toc523524431"/>
              <w:bookmarkStart w:id="2433" w:name="_Toc523525278"/>
              <w:bookmarkStart w:id="2434" w:name="_Toc523526055"/>
              <w:bookmarkEnd w:id="2431"/>
              <w:bookmarkEnd w:id="2432"/>
              <w:bookmarkEnd w:id="2433"/>
              <w:bookmarkEnd w:id="2434"/>
            </w:del>
          </w:p>
        </w:tc>
        <w:tc>
          <w:tcPr>
            <w:tcW w:w="379" w:type="pct"/>
            <w:shd w:val="clear" w:color="auto" w:fill="E6E6E6"/>
          </w:tcPr>
          <w:p w14:paraId="3270376D" w14:textId="47067963" w:rsidR="008A1236" w:rsidRPr="009C09B2" w:rsidDel="005B7459" w:rsidRDefault="008A1236" w:rsidP="008A1236">
            <w:pPr>
              <w:rPr>
                <w:del w:id="2435" w:author="Lucy Lucy" w:date="2018-09-01T00:05:00Z"/>
                <w:b/>
              </w:rPr>
            </w:pPr>
            <w:del w:id="2436" w:author="Lucy Lucy" w:date="2018-09-01T00:05:00Z">
              <w:r w:rsidRPr="009C09B2" w:rsidDel="005B7459">
                <w:rPr>
                  <w:b/>
                </w:rPr>
                <w:delText>Null</w:delText>
              </w:r>
              <w:bookmarkStart w:id="2437" w:name="_Toc523523771"/>
              <w:bookmarkStart w:id="2438" w:name="_Toc523524432"/>
              <w:bookmarkStart w:id="2439" w:name="_Toc523525279"/>
              <w:bookmarkStart w:id="2440" w:name="_Toc523526056"/>
              <w:bookmarkEnd w:id="2437"/>
              <w:bookmarkEnd w:id="2438"/>
              <w:bookmarkEnd w:id="2439"/>
              <w:bookmarkEnd w:id="2440"/>
            </w:del>
          </w:p>
        </w:tc>
        <w:tc>
          <w:tcPr>
            <w:tcW w:w="497" w:type="pct"/>
            <w:shd w:val="clear" w:color="auto" w:fill="E6E6E6"/>
          </w:tcPr>
          <w:p w14:paraId="160B117D" w14:textId="5E6BB67C" w:rsidR="008A1236" w:rsidRPr="009C09B2" w:rsidDel="005B7459" w:rsidRDefault="008A1236" w:rsidP="008A1236">
            <w:pPr>
              <w:rPr>
                <w:del w:id="2441" w:author="Lucy Lucy" w:date="2018-09-01T00:05:00Z"/>
                <w:b/>
              </w:rPr>
            </w:pPr>
            <w:del w:id="2442" w:author="Lucy Lucy" w:date="2018-09-01T00:05:00Z">
              <w:r w:rsidRPr="009C09B2" w:rsidDel="005B7459">
                <w:rPr>
                  <w:b/>
                </w:rPr>
                <w:delText>Default</w:delText>
              </w:r>
              <w:bookmarkStart w:id="2443" w:name="_Toc523523772"/>
              <w:bookmarkStart w:id="2444" w:name="_Toc523524433"/>
              <w:bookmarkStart w:id="2445" w:name="_Toc523525280"/>
              <w:bookmarkStart w:id="2446" w:name="_Toc523526057"/>
              <w:bookmarkEnd w:id="2443"/>
              <w:bookmarkEnd w:id="2444"/>
              <w:bookmarkEnd w:id="2445"/>
              <w:bookmarkEnd w:id="2446"/>
            </w:del>
          </w:p>
        </w:tc>
        <w:tc>
          <w:tcPr>
            <w:tcW w:w="1553" w:type="pct"/>
            <w:shd w:val="clear" w:color="auto" w:fill="E6E6E6"/>
          </w:tcPr>
          <w:p w14:paraId="41AAA76D" w14:textId="6544A5FC" w:rsidR="008A1236" w:rsidRPr="009C09B2" w:rsidDel="005B7459" w:rsidRDefault="008A1236" w:rsidP="008A1236">
            <w:pPr>
              <w:jc w:val="left"/>
              <w:rPr>
                <w:del w:id="2447" w:author="Lucy Lucy" w:date="2018-09-01T00:05:00Z"/>
                <w:b/>
              </w:rPr>
            </w:pPr>
            <w:del w:id="2448" w:author="Lucy Lucy" w:date="2018-09-01T00:05:00Z">
              <w:r w:rsidRPr="009C09B2" w:rsidDel="005B7459">
                <w:rPr>
                  <w:b/>
                </w:rPr>
                <w:delText>Mô tả</w:delText>
              </w:r>
              <w:bookmarkStart w:id="2449" w:name="_Toc523523773"/>
              <w:bookmarkStart w:id="2450" w:name="_Toc523524434"/>
              <w:bookmarkStart w:id="2451" w:name="_Toc523525281"/>
              <w:bookmarkStart w:id="2452" w:name="_Toc523526058"/>
              <w:bookmarkEnd w:id="2449"/>
              <w:bookmarkEnd w:id="2450"/>
              <w:bookmarkEnd w:id="2451"/>
              <w:bookmarkEnd w:id="2452"/>
            </w:del>
          </w:p>
        </w:tc>
        <w:bookmarkStart w:id="2453" w:name="_Toc523523774"/>
        <w:bookmarkStart w:id="2454" w:name="_Toc523524435"/>
        <w:bookmarkStart w:id="2455" w:name="_Toc523525282"/>
        <w:bookmarkStart w:id="2456" w:name="_Toc523526059"/>
        <w:bookmarkEnd w:id="2453"/>
        <w:bookmarkEnd w:id="2454"/>
        <w:bookmarkEnd w:id="2455"/>
        <w:bookmarkEnd w:id="2456"/>
      </w:tr>
      <w:tr w:rsidR="008A1236" w:rsidRPr="009C09B2" w:rsidDel="005B7459" w14:paraId="11ED41CB" w14:textId="551B3DDD" w:rsidTr="008A1236">
        <w:trPr>
          <w:del w:id="2457" w:author="Lucy Lucy" w:date="2018-09-01T00:05:00Z"/>
        </w:trPr>
        <w:tc>
          <w:tcPr>
            <w:tcW w:w="1432" w:type="pct"/>
          </w:tcPr>
          <w:p w14:paraId="6D983C44" w14:textId="4F2C537A" w:rsidR="008A1236" w:rsidRPr="009C09B2" w:rsidDel="005B7459" w:rsidRDefault="008A1236" w:rsidP="008A1236">
            <w:pPr>
              <w:rPr>
                <w:del w:id="2458" w:author="Lucy Lucy" w:date="2018-09-01T00:05:00Z"/>
              </w:rPr>
            </w:pPr>
            <w:del w:id="2459" w:author="Lucy Lucy" w:date="2018-09-01T00:05:00Z">
              <w:r w:rsidRPr="009C09B2" w:rsidDel="005B7459">
                <w:delText>ID</w:delText>
              </w:r>
              <w:bookmarkStart w:id="2460" w:name="_Toc523523775"/>
              <w:bookmarkStart w:id="2461" w:name="_Toc523524436"/>
              <w:bookmarkStart w:id="2462" w:name="_Toc523525283"/>
              <w:bookmarkStart w:id="2463" w:name="_Toc523526060"/>
              <w:bookmarkEnd w:id="2460"/>
              <w:bookmarkEnd w:id="2461"/>
              <w:bookmarkEnd w:id="2462"/>
              <w:bookmarkEnd w:id="2463"/>
            </w:del>
          </w:p>
        </w:tc>
        <w:tc>
          <w:tcPr>
            <w:tcW w:w="743" w:type="pct"/>
          </w:tcPr>
          <w:p w14:paraId="044CDE44" w14:textId="728B47F5" w:rsidR="008A1236" w:rsidRPr="009C09B2" w:rsidDel="005B7459" w:rsidRDefault="008A1236" w:rsidP="008A1236">
            <w:pPr>
              <w:rPr>
                <w:del w:id="2464" w:author="Lucy Lucy" w:date="2018-09-01T00:05:00Z"/>
              </w:rPr>
            </w:pPr>
            <w:del w:id="2465" w:author="Lucy Lucy" w:date="2018-09-01T00:05:00Z">
              <w:r w:rsidRPr="009C09B2" w:rsidDel="005B7459">
                <w:delText>NUMBER</w:delText>
              </w:r>
              <w:bookmarkStart w:id="2466" w:name="_Toc523523776"/>
              <w:bookmarkStart w:id="2467" w:name="_Toc523524437"/>
              <w:bookmarkStart w:id="2468" w:name="_Toc523525284"/>
              <w:bookmarkStart w:id="2469" w:name="_Toc523526061"/>
              <w:bookmarkEnd w:id="2466"/>
              <w:bookmarkEnd w:id="2467"/>
              <w:bookmarkEnd w:id="2468"/>
              <w:bookmarkEnd w:id="2469"/>
            </w:del>
          </w:p>
        </w:tc>
        <w:tc>
          <w:tcPr>
            <w:tcW w:w="396" w:type="pct"/>
          </w:tcPr>
          <w:p w14:paraId="13F77700" w14:textId="64547DA2" w:rsidR="008A1236" w:rsidRPr="009C09B2" w:rsidDel="005B7459" w:rsidRDefault="008A1236" w:rsidP="008A1236">
            <w:pPr>
              <w:rPr>
                <w:del w:id="2470" w:author="Lucy Lucy" w:date="2018-09-01T00:05:00Z"/>
              </w:rPr>
            </w:pPr>
            <w:bookmarkStart w:id="2471" w:name="_Toc523523777"/>
            <w:bookmarkStart w:id="2472" w:name="_Toc523524438"/>
            <w:bookmarkStart w:id="2473" w:name="_Toc523525285"/>
            <w:bookmarkStart w:id="2474" w:name="_Toc523526062"/>
            <w:bookmarkEnd w:id="2471"/>
            <w:bookmarkEnd w:id="2472"/>
            <w:bookmarkEnd w:id="2473"/>
            <w:bookmarkEnd w:id="2474"/>
          </w:p>
        </w:tc>
        <w:tc>
          <w:tcPr>
            <w:tcW w:w="379" w:type="pct"/>
          </w:tcPr>
          <w:p w14:paraId="179CF97E" w14:textId="1864A4F8" w:rsidR="008A1236" w:rsidRPr="009C09B2" w:rsidDel="005B7459" w:rsidRDefault="008A1236" w:rsidP="008A1236">
            <w:pPr>
              <w:rPr>
                <w:del w:id="2475" w:author="Lucy Lucy" w:date="2018-09-01T00:05:00Z"/>
              </w:rPr>
            </w:pPr>
            <w:bookmarkStart w:id="2476" w:name="_Toc523523778"/>
            <w:bookmarkStart w:id="2477" w:name="_Toc523524439"/>
            <w:bookmarkStart w:id="2478" w:name="_Toc523525286"/>
            <w:bookmarkStart w:id="2479" w:name="_Toc523526063"/>
            <w:bookmarkEnd w:id="2476"/>
            <w:bookmarkEnd w:id="2477"/>
            <w:bookmarkEnd w:id="2478"/>
            <w:bookmarkEnd w:id="2479"/>
          </w:p>
        </w:tc>
        <w:tc>
          <w:tcPr>
            <w:tcW w:w="497" w:type="pct"/>
          </w:tcPr>
          <w:p w14:paraId="7C1C1CFA" w14:textId="68196DE5" w:rsidR="008A1236" w:rsidRPr="009C09B2" w:rsidDel="005B7459" w:rsidRDefault="008A1236" w:rsidP="008A1236">
            <w:pPr>
              <w:rPr>
                <w:del w:id="2480" w:author="Lucy Lucy" w:date="2018-09-01T00:05:00Z"/>
              </w:rPr>
            </w:pPr>
            <w:bookmarkStart w:id="2481" w:name="_Toc523523779"/>
            <w:bookmarkStart w:id="2482" w:name="_Toc523524440"/>
            <w:bookmarkStart w:id="2483" w:name="_Toc523525287"/>
            <w:bookmarkStart w:id="2484" w:name="_Toc523526064"/>
            <w:bookmarkEnd w:id="2481"/>
            <w:bookmarkEnd w:id="2482"/>
            <w:bookmarkEnd w:id="2483"/>
            <w:bookmarkEnd w:id="2484"/>
          </w:p>
        </w:tc>
        <w:tc>
          <w:tcPr>
            <w:tcW w:w="1553" w:type="pct"/>
          </w:tcPr>
          <w:p w14:paraId="5D90AA97" w14:textId="3299E60D" w:rsidR="008A1236" w:rsidRPr="009C09B2" w:rsidDel="005B7459" w:rsidRDefault="008A1236" w:rsidP="008A1236">
            <w:pPr>
              <w:rPr>
                <w:del w:id="2485" w:author="Lucy Lucy" w:date="2018-09-01T00:05:00Z"/>
              </w:rPr>
            </w:pPr>
            <w:del w:id="2486" w:author="Lucy Lucy" w:date="2018-09-01T00:05:00Z">
              <w:r w:rsidRPr="009C09B2" w:rsidDel="005B7459">
                <w:delText>ID tự tăng</w:delText>
              </w:r>
              <w:bookmarkStart w:id="2487" w:name="_Toc523523780"/>
              <w:bookmarkStart w:id="2488" w:name="_Toc523524441"/>
              <w:bookmarkStart w:id="2489" w:name="_Toc523525288"/>
              <w:bookmarkStart w:id="2490" w:name="_Toc523526065"/>
              <w:bookmarkEnd w:id="2487"/>
              <w:bookmarkEnd w:id="2488"/>
              <w:bookmarkEnd w:id="2489"/>
              <w:bookmarkEnd w:id="2490"/>
            </w:del>
          </w:p>
        </w:tc>
        <w:bookmarkStart w:id="2491" w:name="_Toc523523781"/>
        <w:bookmarkStart w:id="2492" w:name="_Toc523524442"/>
        <w:bookmarkStart w:id="2493" w:name="_Toc523525289"/>
        <w:bookmarkStart w:id="2494" w:name="_Toc523526066"/>
        <w:bookmarkEnd w:id="2491"/>
        <w:bookmarkEnd w:id="2492"/>
        <w:bookmarkEnd w:id="2493"/>
        <w:bookmarkEnd w:id="2494"/>
      </w:tr>
      <w:tr w:rsidR="008A1236" w:rsidRPr="009C09B2" w:rsidDel="005B7459" w14:paraId="534B04C7" w14:textId="349822E8" w:rsidTr="008A1236">
        <w:trPr>
          <w:del w:id="2495" w:author="Lucy Lucy" w:date="2018-09-01T00:05:00Z"/>
        </w:trPr>
        <w:tc>
          <w:tcPr>
            <w:tcW w:w="1432" w:type="pct"/>
          </w:tcPr>
          <w:p w14:paraId="5601C18A" w14:textId="40428BD0" w:rsidR="008A1236" w:rsidRPr="009C09B2" w:rsidDel="005B7459" w:rsidRDefault="008A1236" w:rsidP="008A1236">
            <w:pPr>
              <w:rPr>
                <w:del w:id="2496" w:author="Lucy Lucy" w:date="2018-09-01T00:05:00Z"/>
              </w:rPr>
            </w:pPr>
            <w:del w:id="2497" w:author="Lucy Lucy" w:date="2018-09-01T00:05:00Z">
              <w:r w:rsidDel="005B7459">
                <w:delText>App</w:delText>
              </w:r>
              <w:r w:rsidRPr="009C09B2" w:rsidDel="005B7459">
                <w:delText>_Header_Id</w:delText>
              </w:r>
              <w:bookmarkStart w:id="2498" w:name="_Toc523523782"/>
              <w:bookmarkStart w:id="2499" w:name="_Toc523524443"/>
              <w:bookmarkStart w:id="2500" w:name="_Toc523525290"/>
              <w:bookmarkStart w:id="2501" w:name="_Toc523526067"/>
              <w:bookmarkEnd w:id="2498"/>
              <w:bookmarkEnd w:id="2499"/>
              <w:bookmarkEnd w:id="2500"/>
              <w:bookmarkEnd w:id="2501"/>
            </w:del>
          </w:p>
        </w:tc>
        <w:tc>
          <w:tcPr>
            <w:tcW w:w="743" w:type="pct"/>
          </w:tcPr>
          <w:p w14:paraId="1C6ABF33" w14:textId="53FA82C1" w:rsidR="008A1236" w:rsidRPr="009C09B2" w:rsidDel="005B7459" w:rsidRDefault="008A1236" w:rsidP="008A1236">
            <w:pPr>
              <w:rPr>
                <w:del w:id="2502" w:author="Lucy Lucy" w:date="2018-09-01T00:05:00Z"/>
              </w:rPr>
            </w:pPr>
            <w:del w:id="2503" w:author="Lucy Lucy" w:date="2018-09-01T00:05:00Z">
              <w:r w:rsidRPr="009C09B2" w:rsidDel="005B7459">
                <w:delText>NUMBER</w:delText>
              </w:r>
              <w:bookmarkStart w:id="2504" w:name="_Toc523523783"/>
              <w:bookmarkStart w:id="2505" w:name="_Toc523524444"/>
              <w:bookmarkStart w:id="2506" w:name="_Toc523525291"/>
              <w:bookmarkStart w:id="2507" w:name="_Toc523526068"/>
              <w:bookmarkEnd w:id="2504"/>
              <w:bookmarkEnd w:id="2505"/>
              <w:bookmarkEnd w:id="2506"/>
              <w:bookmarkEnd w:id="2507"/>
            </w:del>
          </w:p>
        </w:tc>
        <w:tc>
          <w:tcPr>
            <w:tcW w:w="396" w:type="pct"/>
          </w:tcPr>
          <w:p w14:paraId="4635C8DD" w14:textId="4C76F7EF" w:rsidR="008A1236" w:rsidRPr="009C09B2" w:rsidDel="005B7459" w:rsidRDefault="008A1236" w:rsidP="008A1236">
            <w:pPr>
              <w:rPr>
                <w:del w:id="2508" w:author="Lucy Lucy" w:date="2018-09-01T00:05:00Z"/>
              </w:rPr>
            </w:pPr>
            <w:bookmarkStart w:id="2509" w:name="_Toc523523784"/>
            <w:bookmarkStart w:id="2510" w:name="_Toc523524445"/>
            <w:bookmarkStart w:id="2511" w:name="_Toc523525292"/>
            <w:bookmarkStart w:id="2512" w:name="_Toc523526069"/>
            <w:bookmarkEnd w:id="2509"/>
            <w:bookmarkEnd w:id="2510"/>
            <w:bookmarkEnd w:id="2511"/>
            <w:bookmarkEnd w:id="2512"/>
          </w:p>
        </w:tc>
        <w:tc>
          <w:tcPr>
            <w:tcW w:w="379" w:type="pct"/>
          </w:tcPr>
          <w:p w14:paraId="1867AF1D" w14:textId="0B127327" w:rsidR="008A1236" w:rsidRPr="009C09B2" w:rsidDel="005B7459" w:rsidRDefault="008A1236" w:rsidP="008A1236">
            <w:pPr>
              <w:rPr>
                <w:del w:id="2513" w:author="Lucy Lucy" w:date="2018-09-01T00:05:00Z"/>
              </w:rPr>
            </w:pPr>
            <w:bookmarkStart w:id="2514" w:name="_Toc523523785"/>
            <w:bookmarkStart w:id="2515" w:name="_Toc523524446"/>
            <w:bookmarkStart w:id="2516" w:name="_Toc523525293"/>
            <w:bookmarkStart w:id="2517" w:name="_Toc523526070"/>
            <w:bookmarkEnd w:id="2514"/>
            <w:bookmarkEnd w:id="2515"/>
            <w:bookmarkEnd w:id="2516"/>
            <w:bookmarkEnd w:id="2517"/>
          </w:p>
        </w:tc>
        <w:tc>
          <w:tcPr>
            <w:tcW w:w="497" w:type="pct"/>
          </w:tcPr>
          <w:p w14:paraId="5CB5A36E" w14:textId="5DD86526" w:rsidR="008A1236" w:rsidRPr="009C09B2" w:rsidDel="005B7459" w:rsidRDefault="008A1236" w:rsidP="008A1236">
            <w:pPr>
              <w:rPr>
                <w:del w:id="2518" w:author="Lucy Lucy" w:date="2018-09-01T00:05:00Z"/>
              </w:rPr>
            </w:pPr>
            <w:bookmarkStart w:id="2519" w:name="_Toc523523786"/>
            <w:bookmarkStart w:id="2520" w:name="_Toc523524447"/>
            <w:bookmarkStart w:id="2521" w:name="_Toc523525294"/>
            <w:bookmarkStart w:id="2522" w:name="_Toc523526071"/>
            <w:bookmarkEnd w:id="2519"/>
            <w:bookmarkEnd w:id="2520"/>
            <w:bookmarkEnd w:id="2521"/>
            <w:bookmarkEnd w:id="2522"/>
          </w:p>
        </w:tc>
        <w:tc>
          <w:tcPr>
            <w:tcW w:w="1553" w:type="pct"/>
          </w:tcPr>
          <w:p w14:paraId="3F4BA022" w14:textId="01BC6C6C" w:rsidR="008A1236" w:rsidRPr="009C09B2" w:rsidDel="005B7459" w:rsidRDefault="008A1236" w:rsidP="008A1236">
            <w:pPr>
              <w:rPr>
                <w:del w:id="2523" w:author="Lucy Lucy" w:date="2018-09-01T00:05:00Z"/>
              </w:rPr>
            </w:pPr>
            <w:del w:id="2524" w:author="Lucy Lucy" w:date="2018-09-01T00:05:00Z">
              <w:r w:rsidRPr="009C09B2" w:rsidDel="005B7459">
                <w:delText>Id đơn, link với Application_Header_Id bảng Application_Header</w:delText>
              </w:r>
              <w:bookmarkStart w:id="2525" w:name="_Toc523523787"/>
              <w:bookmarkStart w:id="2526" w:name="_Toc523524448"/>
              <w:bookmarkStart w:id="2527" w:name="_Toc523525295"/>
              <w:bookmarkStart w:id="2528" w:name="_Toc523526072"/>
              <w:bookmarkEnd w:id="2525"/>
              <w:bookmarkEnd w:id="2526"/>
              <w:bookmarkEnd w:id="2527"/>
              <w:bookmarkEnd w:id="2528"/>
            </w:del>
          </w:p>
        </w:tc>
        <w:bookmarkStart w:id="2529" w:name="_Toc523523788"/>
        <w:bookmarkStart w:id="2530" w:name="_Toc523524449"/>
        <w:bookmarkStart w:id="2531" w:name="_Toc523525296"/>
        <w:bookmarkStart w:id="2532" w:name="_Toc523526073"/>
        <w:bookmarkEnd w:id="2529"/>
        <w:bookmarkEnd w:id="2530"/>
        <w:bookmarkEnd w:id="2531"/>
        <w:bookmarkEnd w:id="2532"/>
      </w:tr>
      <w:tr w:rsidR="008A1236" w:rsidRPr="009C09B2" w:rsidDel="005B7459" w14:paraId="6FBFAEA3" w14:textId="011A58FC" w:rsidTr="008A1236">
        <w:trPr>
          <w:trHeight w:val="347"/>
          <w:del w:id="2533" w:author="Lucy Lucy" w:date="2018-09-01T00:05:00Z"/>
        </w:trPr>
        <w:tc>
          <w:tcPr>
            <w:tcW w:w="1432" w:type="pct"/>
          </w:tcPr>
          <w:p w14:paraId="00032AA0" w14:textId="072248A8" w:rsidR="008A1236" w:rsidRPr="009C09B2" w:rsidDel="005B7459" w:rsidRDefault="008A1236" w:rsidP="008A1236">
            <w:pPr>
              <w:rPr>
                <w:del w:id="2534" w:author="Lucy Lucy" w:date="2018-09-01T00:05:00Z"/>
              </w:rPr>
            </w:pPr>
            <w:del w:id="2535" w:author="Lucy Lucy" w:date="2018-09-01T00:05:00Z">
              <w:r w:rsidDel="005B7459">
                <w:delText>App</w:delText>
              </w:r>
              <w:r w:rsidRPr="009C09B2" w:rsidDel="005B7459">
                <w:delText>Code</w:delText>
              </w:r>
              <w:bookmarkStart w:id="2536" w:name="_Toc523523789"/>
              <w:bookmarkStart w:id="2537" w:name="_Toc523524450"/>
              <w:bookmarkStart w:id="2538" w:name="_Toc523525297"/>
              <w:bookmarkStart w:id="2539" w:name="_Toc523526074"/>
              <w:bookmarkEnd w:id="2536"/>
              <w:bookmarkEnd w:id="2537"/>
              <w:bookmarkEnd w:id="2538"/>
              <w:bookmarkEnd w:id="2539"/>
            </w:del>
          </w:p>
        </w:tc>
        <w:tc>
          <w:tcPr>
            <w:tcW w:w="743" w:type="pct"/>
          </w:tcPr>
          <w:p w14:paraId="1486F7EC" w14:textId="494A08CE" w:rsidR="008A1236" w:rsidRPr="009C09B2" w:rsidDel="005B7459" w:rsidRDefault="008A1236" w:rsidP="008A1236">
            <w:pPr>
              <w:rPr>
                <w:del w:id="2540" w:author="Lucy Lucy" w:date="2018-09-01T00:05:00Z"/>
              </w:rPr>
            </w:pPr>
            <w:del w:id="2541" w:author="Lucy Lucy" w:date="2018-09-01T00:05:00Z">
              <w:r w:rsidRPr="009C09B2" w:rsidDel="005B7459">
                <w:delText>VARCHAR2</w:delText>
              </w:r>
              <w:bookmarkStart w:id="2542" w:name="_Toc523523790"/>
              <w:bookmarkStart w:id="2543" w:name="_Toc523524451"/>
              <w:bookmarkStart w:id="2544" w:name="_Toc523525298"/>
              <w:bookmarkStart w:id="2545" w:name="_Toc523526075"/>
              <w:bookmarkEnd w:id="2542"/>
              <w:bookmarkEnd w:id="2543"/>
              <w:bookmarkEnd w:id="2544"/>
              <w:bookmarkEnd w:id="2545"/>
            </w:del>
          </w:p>
        </w:tc>
        <w:tc>
          <w:tcPr>
            <w:tcW w:w="396" w:type="pct"/>
          </w:tcPr>
          <w:p w14:paraId="18E1CA44" w14:textId="3840B462" w:rsidR="008A1236" w:rsidRPr="009C09B2" w:rsidDel="005B7459" w:rsidRDefault="008A1236" w:rsidP="008A1236">
            <w:pPr>
              <w:rPr>
                <w:del w:id="2546" w:author="Lucy Lucy" w:date="2018-09-01T00:05:00Z"/>
              </w:rPr>
            </w:pPr>
            <w:del w:id="2547" w:author="Lucy Lucy" w:date="2018-09-01T00:05:00Z">
              <w:r w:rsidRPr="009C09B2" w:rsidDel="005B7459">
                <w:delText>50</w:delText>
              </w:r>
              <w:bookmarkStart w:id="2548" w:name="_Toc523523791"/>
              <w:bookmarkStart w:id="2549" w:name="_Toc523524452"/>
              <w:bookmarkStart w:id="2550" w:name="_Toc523525299"/>
              <w:bookmarkStart w:id="2551" w:name="_Toc523526076"/>
              <w:bookmarkEnd w:id="2548"/>
              <w:bookmarkEnd w:id="2549"/>
              <w:bookmarkEnd w:id="2550"/>
              <w:bookmarkEnd w:id="2551"/>
            </w:del>
          </w:p>
        </w:tc>
        <w:tc>
          <w:tcPr>
            <w:tcW w:w="379" w:type="pct"/>
          </w:tcPr>
          <w:p w14:paraId="2919567A" w14:textId="2554DC82" w:rsidR="008A1236" w:rsidRPr="009C09B2" w:rsidDel="005B7459" w:rsidRDefault="008A1236" w:rsidP="008A1236">
            <w:pPr>
              <w:rPr>
                <w:del w:id="2552" w:author="Lucy Lucy" w:date="2018-09-01T00:05:00Z"/>
              </w:rPr>
            </w:pPr>
            <w:bookmarkStart w:id="2553" w:name="_Toc523523792"/>
            <w:bookmarkStart w:id="2554" w:name="_Toc523524453"/>
            <w:bookmarkStart w:id="2555" w:name="_Toc523525300"/>
            <w:bookmarkStart w:id="2556" w:name="_Toc523526077"/>
            <w:bookmarkEnd w:id="2553"/>
            <w:bookmarkEnd w:id="2554"/>
            <w:bookmarkEnd w:id="2555"/>
            <w:bookmarkEnd w:id="2556"/>
          </w:p>
        </w:tc>
        <w:tc>
          <w:tcPr>
            <w:tcW w:w="497" w:type="pct"/>
          </w:tcPr>
          <w:p w14:paraId="4C175841" w14:textId="439C36F3" w:rsidR="008A1236" w:rsidRPr="009C09B2" w:rsidDel="005B7459" w:rsidRDefault="008A1236" w:rsidP="008A1236">
            <w:pPr>
              <w:rPr>
                <w:del w:id="2557" w:author="Lucy Lucy" w:date="2018-09-01T00:05:00Z"/>
              </w:rPr>
            </w:pPr>
            <w:bookmarkStart w:id="2558" w:name="_Toc523523793"/>
            <w:bookmarkStart w:id="2559" w:name="_Toc523524454"/>
            <w:bookmarkStart w:id="2560" w:name="_Toc523525301"/>
            <w:bookmarkStart w:id="2561" w:name="_Toc523526078"/>
            <w:bookmarkEnd w:id="2558"/>
            <w:bookmarkEnd w:id="2559"/>
            <w:bookmarkEnd w:id="2560"/>
            <w:bookmarkEnd w:id="2561"/>
          </w:p>
        </w:tc>
        <w:tc>
          <w:tcPr>
            <w:tcW w:w="1553" w:type="pct"/>
          </w:tcPr>
          <w:p w14:paraId="36A19436" w14:textId="5AF4EC4E" w:rsidR="008A1236" w:rsidRPr="009C09B2" w:rsidDel="005B7459" w:rsidRDefault="008A1236" w:rsidP="008A1236">
            <w:pPr>
              <w:rPr>
                <w:del w:id="2562" w:author="Lucy Lucy" w:date="2018-09-01T00:05:00Z"/>
              </w:rPr>
            </w:pPr>
            <w:del w:id="2563" w:author="Lucy Lucy" w:date="2018-09-01T00:05:00Z">
              <w:r w:rsidRPr="009C09B2" w:rsidDel="005B7459">
                <w:delText>Mã đơn, link với App_Code bảng Sys_Application</w:delText>
              </w:r>
              <w:bookmarkStart w:id="2564" w:name="_Toc523523794"/>
              <w:bookmarkStart w:id="2565" w:name="_Toc523524455"/>
              <w:bookmarkStart w:id="2566" w:name="_Toc523525302"/>
              <w:bookmarkStart w:id="2567" w:name="_Toc523526079"/>
              <w:bookmarkEnd w:id="2564"/>
              <w:bookmarkEnd w:id="2565"/>
              <w:bookmarkEnd w:id="2566"/>
              <w:bookmarkEnd w:id="2567"/>
            </w:del>
          </w:p>
        </w:tc>
        <w:bookmarkStart w:id="2568" w:name="_Toc523523795"/>
        <w:bookmarkStart w:id="2569" w:name="_Toc523524456"/>
        <w:bookmarkStart w:id="2570" w:name="_Toc523525303"/>
        <w:bookmarkStart w:id="2571" w:name="_Toc523526080"/>
        <w:bookmarkEnd w:id="2568"/>
        <w:bookmarkEnd w:id="2569"/>
        <w:bookmarkEnd w:id="2570"/>
        <w:bookmarkEnd w:id="2571"/>
      </w:tr>
      <w:tr w:rsidR="008A1236" w:rsidRPr="009C09B2" w:rsidDel="005B7459" w14:paraId="3CCA2B54" w14:textId="24765FFB" w:rsidTr="008A1236">
        <w:trPr>
          <w:del w:id="2572" w:author="Lucy Lucy" w:date="2018-09-01T00:05:00Z"/>
        </w:trPr>
        <w:tc>
          <w:tcPr>
            <w:tcW w:w="1432" w:type="pct"/>
          </w:tcPr>
          <w:p w14:paraId="279B86F2" w14:textId="74E1B1C3" w:rsidR="008A1236" w:rsidRPr="009C09B2" w:rsidDel="005B7459" w:rsidRDefault="001E2889" w:rsidP="008A1236">
            <w:pPr>
              <w:rPr>
                <w:del w:id="2573" w:author="Lucy Lucy" w:date="2018-09-01T00:05:00Z"/>
              </w:rPr>
            </w:pPr>
            <w:del w:id="2574" w:author="Lucy Lucy" w:date="2018-09-01T00:05:00Z">
              <w:r w:rsidRPr="001E2889" w:rsidDel="005B7459">
                <w:delText>REQUEST_CHANGE_TYPE</w:delText>
              </w:r>
              <w:bookmarkStart w:id="2575" w:name="_Toc523523796"/>
              <w:bookmarkStart w:id="2576" w:name="_Toc523524457"/>
              <w:bookmarkStart w:id="2577" w:name="_Toc523525304"/>
              <w:bookmarkStart w:id="2578" w:name="_Toc523526081"/>
              <w:bookmarkEnd w:id="2575"/>
              <w:bookmarkEnd w:id="2576"/>
              <w:bookmarkEnd w:id="2577"/>
              <w:bookmarkEnd w:id="2578"/>
            </w:del>
          </w:p>
        </w:tc>
        <w:tc>
          <w:tcPr>
            <w:tcW w:w="743" w:type="pct"/>
          </w:tcPr>
          <w:p w14:paraId="1494C2C4" w14:textId="2E918A37" w:rsidR="008A1236" w:rsidRPr="009C09B2" w:rsidDel="005B7459" w:rsidRDefault="001E2889" w:rsidP="008A1236">
            <w:pPr>
              <w:rPr>
                <w:del w:id="2579" w:author="Lucy Lucy" w:date="2018-09-01T00:05:00Z"/>
              </w:rPr>
            </w:pPr>
            <w:del w:id="2580" w:author="Lucy Lucy" w:date="2018-09-01T00:05:00Z">
              <w:r w:rsidRPr="009C09B2" w:rsidDel="005B7459">
                <w:delText>NUMBER</w:delText>
              </w:r>
              <w:bookmarkStart w:id="2581" w:name="_Toc523523797"/>
              <w:bookmarkStart w:id="2582" w:name="_Toc523524458"/>
              <w:bookmarkStart w:id="2583" w:name="_Toc523525305"/>
              <w:bookmarkStart w:id="2584" w:name="_Toc523526082"/>
              <w:bookmarkEnd w:id="2581"/>
              <w:bookmarkEnd w:id="2582"/>
              <w:bookmarkEnd w:id="2583"/>
              <w:bookmarkEnd w:id="2584"/>
            </w:del>
          </w:p>
        </w:tc>
        <w:tc>
          <w:tcPr>
            <w:tcW w:w="396" w:type="pct"/>
          </w:tcPr>
          <w:p w14:paraId="2A008C4E" w14:textId="20702537" w:rsidR="008A1236" w:rsidRPr="009C09B2" w:rsidDel="005B7459" w:rsidRDefault="008A1236" w:rsidP="008A1236">
            <w:pPr>
              <w:rPr>
                <w:del w:id="2585" w:author="Lucy Lucy" w:date="2018-09-01T00:05:00Z"/>
              </w:rPr>
            </w:pPr>
            <w:bookmarkStart w:id="2586" w:name="_Toc523523798"/>
            <w:bookmarkStart w:id="2587" w:name="_Toc523524459"/>
            <w:bookmarkStart w:id="2588" w:name="_Toc523525306"/>
            <w:bookmarkStart w:id="2589" w:name="_Toc523526083"/>
            <w:bookmarkEnd w:id="2586"/>
            <w:bookmarkEnd w:id="2587"/>
            <w:bookmarkEnd w:id="2588"/>
            <w:bookmarkEnd w:id="2589"/>
          </w:p>
        </w:tc>
        <w:tc>
          <w:tcPr>
            <w:tcW w:w="379" w:type="pct"/>
          </w:tcPr>
          <w:p w14:paraId="72136187" w14:textId="09508287" w:rsidR="008A1236" w:rsidRPr="009C09B2" w:rsidDel="005B7459" w:rsidRDefault="008A1236" w:rsidP="008A1236">
            <w:pPr>
              <w:rPr>
                <w:del w:id="2590" w:author="Lucy Lucy" w:date="2018-09-01T00:05:00Z"/>
              </w:rPr>
            </w:pPr>
            <w:bookmarkStart w:id="2591" w:name="_Toc523523799"/>
            <w:bookmarkStart w:id="2592" w:name="_Toc523524460"/>
            <w:bookmarkStart w:id="2593" w:name="_Toc523525307"/>
            <w:bookmarkStart w:id="2594" w:name="_Toc523526084"/>
            <w:bookmarkEnd w:id="2591"/>
            <w:bookmarkEnd w:id="2592"/>
            <w:bookmarkEnd w:id="2593"/>
            <w:bookmarkEnd w:id="2594"/>
          </w:p>
        </w:tc>
        <w:tc>
          <w:tcPr>
            <w:tcW w:w="497" w:type="pct"/>
          </w:tcPr>
          <w:p w14:paraId="6C916609" w14:textId="70AC3CD2" w:rsidR="008A1236" w:rsidRPr="009C09B2" w:rsidDel="005B7459" w:rsidRDefault="008A1236" w:rsidP="008A1236">
            <w:pPr>
              <w:rPr>
                <w:del w:id="2595" w:author="Lucy Lucy" w:date="2018-09-01T00:05:00Z"/>
              </w:rPr>
            </w:pPr>
            <w:bookmarkStart w:id="2596" w:name="_Toc523523800"/>
            <w:bookmarkStart w:id="2597" w:name="_Toc523524461"/>
            <w:bookmarkStart w:id="2598" w:name="_Toc523525308"/>
            <w:bookmarkStart w:id="2599" w:name="_Toc523526085"/>
            <w:bookmarkEnd w:id="2596"/>
            <w:bookmarkEnd w:id="2597"/>
            <w:bookmarkEnd w:id="2598"/>
            <w:bookmarkEnd w:id="2599"/>
          </w:p>
        </w:tc>
        <w:tc>
          <w:tcPr>
            <w:tcW w:w="1553" w:type="pct"/>
          </w:tcPr>
          <w:p w14:paraId="4EB1409E" w14:textId="77AFA6BE" w:rsidR="008A1236" w:rsidDel="005B7459" w:rsidRDefault="001E2889" w:rsidP="008A1236">
            <w:pPr>
              <w:rPr>
                <w:del w:id="2600" w:author="Lucy Lucy" w:date="2018-09-01T00:05:00Z"/>
              </w:rPr>
            </w:pPr>
            <w:del w:id="2601" w:author="Lucy Lucy" w:date="2018-09-01T00:05:00Z">
              <w:r w:rsidDel="005B7459">
                <w:delText>Loại yêu cầu sửa đổi</w:delText>
              </w:r>
              <w:bookmarkStart w:id="2602" w:name="_Toc523523801"/>
              <w:bookmarkStart w:id="2603" w:name="_Toc523524462"/>
              <w:bookmarkStart w:id="2604" w:name="_Toc523525309"/>
              <w:bookmarkStart w:id="2605" w:name="_Toc523526086"/>
              <w:bookmarkEnd w:id="2602"/>
              <w:bookmarkEnd w:id="2603"/>
              <w:bookmarkEnd w:id="2604"/>
              <w:bookmarkEnd w:id="2605"/>
            </w:del>
          </w:p>
          <w:p w14:paraId="14FC37F3" w14:textId="117247FC" w:rsidR="00A04D7A" w:rsidRPr="00CC0FA8" w:rsidDel="005B7459" w:rsidRDefault="00A04D7A" w:rsidP="00A04D7A">
            <w:pPr>
              <w:rPr>
                <w:del w:id="2606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07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1: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sáng chế</w:delText>
              </w:r>
              <w:bookmarkStart w:id="2608" w:name="_Toc523523802"/>
              <w:bookmarkStart w:id="2609" w:name="_Toc523524463"/>
              <w:bookmarkStart w:id="2610" w:name="_Toc523525310"/>
              <w:bookmarkStart w:id="2611" w:name="_Toc523526087"/>
              <w:bookmarkEnd w:id="2608"/>
              <w:bookmarkEnd w:id="2609"/>
              <w:bookmarkEnd w:id="2610"/>
              <w:bookmarkEnd w:id="2611"/>
            </w:del>
          </w:p>
          <w:p w14:paraId="2AFB245E" w14:textId="03297B70" w:rsidR="00A04D7A" w:rsidRPr="00CC0FA8" w:rsidDel="005B7459" w:rsidRDefault="00A04D7A" w:rsidP="00A04D7A">
            <w:pPr>
              <w:rPr>
                <w:del w:id="261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3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kiểu dáng công nghiệp</w:delText>
              </w:r>
              <w:bookmarkStart w:id="2614" w:name="_Toc523523803"/>
              <w:bookmarkStart w:id="2615" w:name="_Toc523524464"/>
              <w:bookmarkStart w:id="2616" w:name="_Toc523525311"/>
              <w:bookmarkStart w:id="2617" w:name="_Toc523526088"/>
              <w:bookmarkEnd w:id="2614"/>
              <w:bookmarkEnd w:id="2615"/>
              <w:bookmarkEnd w:id="2616"/>
              <w:bookmarkEnd w:id="2617"/>
            </w:del>
          </w:p>
          <w:p w14:paraId="7FAF01BC" w14:textId="77C36CC4" w:rsidR="00A04D7A" w:rsidRPr="00CC0FA8" w:rsidDel="005B7459" w:rsidRDefault="00A04D7A" w:rsidP="00A04D7A">
            <w:pPr>
              <w:rPr>
                <w:del w:id="261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19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thiết kế bố trí mạch tích hợp bán dẫn</w:delText>
              </w:r>
              <w:bookmarkStart w:id="2620" w:name="_Toc523523804"/>
              <w:bookmarkStart w:id="2621" w:name="_Toc523524465"/>
              <w:bookmarkStart w:id="2622" w:name="_Toc523525312"/>
              <w:bookmarkStart w:id="2623" w:name="_Toc523526089"/>
              <w:bookmarkEnd w:id="2620"/>
              <w:bookmarkEnd w:id="2621"/>
              <w:bookmarkEnd w:id="2622"/>
              <w:bookmarkEnd w:id="2623"/>
            </w:del>
          </w:p>
          <w:p w14:paraId="77E29675" w14:textId="20DFDEAE" w:rsidR="00A04D7A" w:rsidRPr="00CC0FA8" w:rsidDel="005B7459" w:rsidRDefault="00A04D7A" w:rsidP="00A04D7A">
            <w:pPr>
              <w:rPr>
                <w:del w:id="2624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625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4: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nhãn hiệu</w:delText>
              </w:r>
              <w:bookmarkStart w:id="2626" w:name="_Toc523523805"/>
              <w:bookmarkStart w:id="2627" w:name="_Toc523524466"/>
              <w:bookmarkStart w:id="2628" w:name="_Toc523525313"/>
              <w:bookmarkStart w:id="2629" w:name="_Toc523526090"/>
              <w:bookmarkEnd w:id="2626"/>
              <w:bookmarkEnd w:id="2627"/>
              <w:bookmarkEnd w:id="2628"/>
              <w:bookmarkEnd w:id="2629"/>
            </w:del>
          </w:p>
          <w:p w14:paraId="64FF9A2A" w14:textId="4FAFC070" w:rsidR="00A04D7A" w:rsidRPr="009C09B2" w:rsidDel="005B7459" w:rsidRDefault="00A04D7A" w:rsidP="00A04D7A">
            <w:pPr>
              <w:rPr>
                <w:del w:id="2630" w:author="Lucy Lucy" w:date="2018-09-01T00:05:00Z"/>
              </w:rPr>
            </w:pPr>
            <w:del w:id="2631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5: </w:delText>
              </w:r>
              <w:r w:rsidRPr="00CC0FA8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Đơn đăng ký chỉ dẫn địa lý</w:delText>
              </w:r>
              <w:bookmarkStart w:id="2632" w:name="_Toc523523806"/>
              <w:bookmarkStart w:id="2633" w:name="_Toc523524467"/>
              <w:bookmarkStart w:id="2634" w:name="_Toc523525314"/>
              <w:bookmarkStart w:id="2635" w:name="_Toc523526091"/>
              <w:bookmarkEnd w:id="2632"/>
              <w:bookmarkEnd w:id="2633"/>
              <w:bookmarkEnd w:id="2634"/>
              <w:bookmarkEnd w:id="2635"/>
            </w:del>
          </w:p>
        </w:tc>
        <w:bookmarkStart w:id="2636" w:name="_Toc523523807"/>
        <w:bookmarkStart w:id="2637" w:name="_Toc523524468"/>
        <w:bookmarkStart w:id="2638" w:name="_Toc523525315"/>
        <w:bookmarkStart w:id="2639" w:name="_Toc523526092"/>
        <w:bookmarkEnd w:id="2636"/>
        <w:bookmarkEnd w:id="2637"/>
        <w:bookmarkEnd w:id="2638"/>
        <w:bookmarkEnd w:id="2639"/>
      </w:tr>
      <w:tr w:rsidR="008A1236" w:rsidRPr="009C09B2" w:rsidDel="005B7459" w14:paraId="10C56EC5" w14:textId="368C3EE0" w:rsidTr="008A1236">
        <w:trPr>
          <w:del w:id="2640" w:author="Lucy Lucy" w:date="2018-09-01T00:05:00Z"/>
        </w:trPr>
        <w:tc>
          <w:tcPr>
            <w:tcW w:w="1432" w:type="pct"/>
          </w:tcPr>
          <w:p w14:paraId="32ED08D6" w14:textId="5DE48396" w:rsidR="008A1236" w:rsidRPr="00F77F25" w:rsidDel="005B7459" w:rsidRDefault="001E2889" w:rsidP="008A1236">
            <w:pPr>
              <w:rPr>
                <w:del w:id="2641" w:author="Lucy Lucy" w:date="2018-09-01T00:05:00Z"/>
              </w:rPr>
            </w:pPr>
            <w:del w:id="2642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APP_NO_CHANGE</w:delText>
              </w:r>
              <w:bookmarkStart w:id="2643" w:name="_Toc523523808"/>
              <w:bookmarkStart w:id="2644" w:name="_Toc523524469"/>
              <w:bookmarkStart w:id="2645" w:name="_Toc523525316"/>
              <w:bookmarkStart w:id="2646" w:name="_Toc523526093"/>
              <w:bookmarkEnd w:id="2643"/>
              <w:bookmarkEnd w:id="2644"/>
              <w:bookmarkEnd w:id="2645"/>
              <w:bookmarkEnd w:id="2646"/>
            </w:del>
          </w:p>
        </w:tc>
        <w:tc>
          <w:tcPr>
            <w:tcW w:w="743" w:type="pct"/>
          </w:tcPr>
          <w:p w14:paraId="4A78D2FB" w14:textId="61A5553C" w:rsidR="008A1236" w:rsidRPr="009C09B2" w:rsidDel="005B7459" w:rsidRDefault="008A1236" w:rsidP="008A1236">
            <w:pPr>
              <w:rPr>
                <w:del w:id="2647" w:author="Lucy Lucy" w:date="2018-09-01T00:05:00Z"/>
              </w:rPr>
            </w:pPr>
            <w:del w:id="2648" w:author="Lucy Lucy" w:date="2018-09-01T00:05:00Z">
              <w:r w:rsidDel="005B7459">
                <w:delText>VARCHAR2</w:delText>
              </w:r>
              <w:bookmarkStart w:id="2649" w:name="_Toc523523809"/>
              <w:bookmarkStart w:id="2650" w:name="_Toc523524470"/>
              <w:bookmarkStart w:id="2651" w:name="_Toc523525317"/>
              <w:bookmarkStart w:id="2652" w:name="_Toc523526094"/>
              <w:bookmarkEnd w:id="2649"/>
              <w:bookmarkEnd w:id="2650"/>
              <w:bookmarkEnd w:id="2651"/>
              <w:bookmarkEnd w:id="2652"/>
            </w:del>
          </w:p>
        </w:tc>
        <w:tc>
          <w:tcPr>
            <w:tcW w:w="396" w:type="pct"/>
          </w:tcPr>
          <w:p w14:paraId="1842CDD7" w14:textId="5A1E2261" w:rsidR="008A1236" w:rsidRPr="009C09B2" w:rsidDel="005B7459" w:rsidRDefault="001E2889" w:rsidP="008A1236">
            <w:pPr>
              <w:rPr>
                <w:del w:id="2653" w:author="Lucy Lucy" w:date="2018-09-01T00:05:00Z"/>
              </w:rPr>
            </w:pPr>
            <w:del w:id="2654" w:author="Lucy Lucy" w:date="2018-09-01T00:05:00Z">
              <w:r w:rsidDel="005B7459">
                <w:delText>200</w:delText>
              </w:r>
              <w:bookmarkStart w:id="2655" w:name="_Toc523523810"/>
              <w:bookmarkStart w:id="2656" w:name="_Toc523524471"/>
              <w:bookmarkStart w:id="2657" w:name="_Toc523525318"/>
              <w:bookmarkStart w:id="2658" w:name="_Toc523526095"/>
              <w:bookmarkEnd w:id="2655"/>
              <w:bookmarkEnd w:id="2656"/>
              <w:bookmarkEnd w:id="2657"/>
              <w:bookmarkEnd w:id="2658"/>
            </w:del>
          </w:p>
        </w:tc>
        <w:tc>
          <w:tcPr>
            <w:tcW w:w="379" w:type="pct"/>
          </w:tcPr>
          <w:p w14:paraId="55DF5EBC" w14:textId="5119CB76" w:rsidR="008A1236" w:rsidRPr="009C09B2" w:rsidDel="005B7459" w:rsidRDefault="008A1236" w:rsidP="008A1236">
            <w:pPr>
              <w:rPr>
                <w:del w:id="2659" w:author="Lucy Lucy" w:date="2018-09-01T00:05:00Z"/>
              </w:rPr>
            </w:pPr>
            <w:bookmarkStart w:id="2660" w:name="_Toc523523811"/>
            <w:bookmarkStart w:id="2661" w:name="_Toc523524472"/>
            <w:bookmarkStart w:id="2662" w:name="_Toc523525319"/>
            <w:bookmarkStart w:id="2663" w:name="_Toc523526096"/>
            <w:bookmarkEnd w:id="2660"/>
            <w:bookmarkEnd w:id="2661"/>
            <w:bookmarkEnd w:id="2662"/>
            <w:bookmarkEnd w:id="2663"/>
          </w:p>
        </w:tc>
        <w:tc>
          <w:tcPr>
            <w:tcW w:w="497" w:type="pct"/>
          </w:tcPr>
          <w:p w14:paraId="754243E3" w14:textId="659F611B" w:rsidR="008A1236" w:rsidRPr="009C09B2" w:rsidDel="005B7459" w:rsidRDefault="008A1236" w:rsidP="008A1236">
            <w:pPr>
              <w:rPr>
                <w:del w:id="2664" w:author="Lucy Lucy" w:date="2018-09-01T00:05:00Z"/>
              </w:rPr>
            </w:pPr>
            <w:bookmarkStart w:id="2665" w:name="_Toc523523812"/>
            <w:bookmarkStart w:id="2666" w:name="_Toc523524473"/>
            <w:bookmarkStart w:id="2667" w:name="_Toc523525320"/>
            <w:bookmarkStart w:id="2668" w:name="_Toc523526097"/>
            <w:bookmarkEnd w:id="2665"/>
            <w:bookmarkEnd w:id="2666"/>
            <w:bookmarkEnd w:id="2667"/>
            <w:bookmarkEnd w:id="2668"/>
          </w:p>
        </w:tc>
        <w:tc>
          <w:tcPr>
            <w:tcW w:w="1553" w:type="pct"/>
          </w:tcPr>
          <w:p w14:paraId="7C6D8648" w14:textId="481DB3EC" w:rsidR="008A1236" w:rsidRPr="009C09B2" w:rsidDel="005B7459" w:rsidRDefault="001E2889" w:rsidP="008A1236">
            <w:pPr>
              <w:rPr>
                <w:del w:id="2669" w:author="Lucy Lucy" w:date="2018-09-01T00:05:00Z"/>
              </w:rPr>
            </w:pPr>
            <w:del w:id="2670" w:author="Lucy Lucy" w:date="2018-09-01T00:05:00Z">
              <w:r w:rsidDel="005B7459">
                <w:delText>Số đơn yêu cầu sửa đổi</w:delText>
              </w:r>
              <w:bookmarkStart w:id="2671" w:name="_Toc523523813"/>
              <w:bookmarkStart w:id="2672" w:name="_Toc523524474"/>
              <w:bookmarkStart w:id="2673" w:name="_Toc523525321"/>
              <w:bookmarkStart w:id="2674" w:name="_Toc523526098"/>
              <w:bookmarkEnd w:id="2671"/>
              <w:bookmarkEnd w:id="2672"/>
              <w:bookmarkEnd w:id="2673"/>
              <w:bookmarkEnd w:id="2674"/>
            </w:del>
          </w:p>
        </w:tc>
        <w:bookmarkStart w:id="2675" w:name="_Toc523523814"/>
        <w:bookmarkStart w:id="2676" w:name="_Toc523524475"/>
        <w:bookmarkStart w:id="2677" w:name="_Toc523525322"/>
        <w:bookmarkStart w:id="2678" w:name="_Toc523526099"/>
        <w:bookmarkEnd w:id="2675"/>
        <w:bookmarkEnd w:id="2676"/>
        <w:bookmarkEnd w:id="2677"/>
        <w:bookmarkEnd w:id="2678"/>
      </w:tr>
      <w:tr w:rsidR="008A1236" w:rsidRPr="009C09B2" w:rsidDel="005B7459" w14:paraId="0021A9FA" w14:textId="627A5F75" w:rsidTr="008A1236">
        <w:trPr>
          <w:del w:id="2679" w:author="Lucy Lucy" w:date="2018-09-01T00:05:00Z"/>
        </w:trPr>
        <w:tc>
          <w:tcPr>
            <w:tcW w:w="1432" w:type="pct"/>
          </w:tcPr>
          <w:p w14:paraId="013743BA" w14:textId="7BEADCDA" w:rsidR="008A1236" w:rsidRPr="00F77F25" w:rsidDel="005B7459" w:rsidRDefault="001E2889" w:rsidP="008A1236">
            <w:pPr>
              <w:rPr>
                <w:del w:id="2680" w:author="Lucy Lucy" w:date="2018-09-01T00:05:00Z"/>
                <w:rFonts w:ascii="Times New Roman" w:hAnsi="Times New Roman"/>
                <w:bCs/>
                <w:lang w:val="pt-BR"/>
              </w:rPr>
            </w:pPr>
            <w:del w:id="2681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REQUEST_TO_TYPE</w:delText>
              </w:r>
              <w:bookmarkStart w:id="2682" w:name="_Toc523523815"/>
              <w:bookmarkStart w:id="2683" w:name="_Toc523524476"/>
              <w:bookmarkStart w:id="2684" w:name="_Toc523525323"/>
              <w:bookmarkStart w:id="2685" w:name="_Toc523526100"/>
              <w:bookmarkEnd w:id="2682"/>
              <w:bookmarkEnd w:id="2683"/>
              <w:bookmarkEnd w:id="2684"/>
              <w:bookmarkEnd w:id="2685"/>
            </w:del>
          </w:p>
        </w:tc>
        <w:tc>
          <w:tcPr>
            <w:tcW w:w="743" w:type="pct"/>
          </w:tcPr>
          <w:p w14:paraId="402DE6F9" w14:textId="1463E730" w:rsidR="008A1236" w:rsidRPr="009C09B2" w:rsidDel="005B7459" w:rsidRDefault="001E2889" w:rsidP="008A1236">
            <w:pPr>
              <w:rPr>
                <w:del w:id="2686" w:author="Lucy Lucy" w:date="2018-09-01T00:05:00Z"/>
              </w:rPr>
            </w:pPr>
            <w:del w:id="2687" w:author="Lucy Lucy" w:date="2018-09-01T00:05:00Z">
              <w:r w:rsidRPr="009C09B2" w:rsidDel="005B7459">
                <w:delText>NUMBER</w:delText>
              </w:r>
              <w:bookmarkStart w:id="2688" w:name="_Toc523523816"/>
              <w:bookmarkStart w:id="2689" w:name="_Toc523524477"/>
              <w:bookmarkStart w:id="2690" w:name="_Toc523525324"/>
              <w:bookmarkStart w:id="2691" w:name="_Toc523526101"/>
              <w:bookmarkEnd w:id="2688"/>
              <w:bookmarkEnd w:id="2689"/>
              <w:bookmarkEnd w:id="2690"/>
              <w:bookmarkEnd w:id="2691"/>
            </w:del>
          </w:p>
        </w:tc>
        <w:tc>
          <w:tcPr>
            <w:tcW w:w="396" w:type="pct"/>
          </w:tcPr>
          <w:p w14:paraId="3C02C556" w14:textId="57A8E2CB" w:rsidR="008A1236" w:rsidRPr="009C09B2" w:rsidDel="005B7459" w:rsidRDefault="008A1236" w:rsidP="008A1236">
            <w:pPr>
              <w:rPr>
                <w:del w:id="2692" w:author="Lucy Lucy" w:date="2018-09-01T00:05:00Z"/>
              </w:rPr>
            </w:pPr>
            <w:bookmarkStart w:id="2693" w:name="_Toc523523817"/>
            <w:bookmarkStart w:id="2694" w:name="_Toc523524478"/>
            <w:bookmarkStart w:id="2695" w:name="_Toc523525325"/>
            <w:bookmarkStart w:id="2696" w:name="_Toc523526102"/>
            <w:bookmarkEnd w:id="2693"/>
            <w:bookmarkEnd w:id="2694"/>
            <w:bookmarkEnd w:id="2695"/>
            <w:bookmarkEnd w:id="2696"/>
          </w:p>
        </w:tc>
        <w:tc>
          <w:tcPr>
            <w:tcW w:w="379" w:type="pct"/>
          </w:tcPr>
          <w:p w14:paraId="5159423E" w14:textId="05117518" w:rsidR="008A1236" w:rsidRPr="009C09B2" w:rsidDel="005B7459" w:rsidRDefault="008A1236" w:rsidP="008A1236">
            <w:pPr>
              <w:rPr>
                <w:del w:id="2697" w:author="Lucy Lucy" w:date="2018-09-01T00:05:00Z"/>
              </w:rPr>
            </w:pPr>
            <w:bookmarkStart w:id="2698" w:name="_Toc523523818"/>
            <w:bookmarkStart w:id="2699" w:name="_Toc523524479"/>
            <w:bookmarkStart w:id="2700" w:name="_Toc523525326"/>
            <w:bookmarkStart w:id="2701" w:name="_Toc523526103"/>
            <w:bookmarkEnd w:id="2698"/>
            <w:bookmarkEnd w:id="2699"/>
            <w:bookmarkEnd w:id="2700"/>
            <w:bookmarkEnd w:id="2701"/>
          </w:p>
        </w:tc>
        <w:tc>
          <w:tcPr>
            <w:tcW w:w="497" w:type="pct"/>
          </w:tcPr>
          <w:p w14:paraId="684F21BB" w14:textId="09C5CA0D" w:rsidR="008A1236" w:rsidRPr="009C09B2" w:rsidDel="005B7459" w:rsidRDefault="008A1236" w:rsidP="008A1236">
            <w:pPr>
              <w:rPr>
                <w:del w:id="2702" w:author="Lucy Lucy" w:date="2018-09-01T00:05:00Z"/>
              </w:rPr>
            </w:pPr>
            <w:bookmarkStart w:id="2703" w:name="_Toc523523819"/>
            <w:bookmarkStart w:id="2704" w:name="_Toc523524480"/>
            <w:bookmarkStart w:id="2705" w:name="_Toc523525327"/>
            <w:bookmarkStart w:id="2706" w:name="_Toc523526104"/>
            <w:bookmarkEnd w:id="2703"/>
            <w:bookmarkEnd w:id="2704"/>
            <w:bookmarkEnd w:id="2705"/>
            <w:bookmarkEnd w:id="2706"/>
          </w:p>
        </w:tc>
        <w:tc>
          <w:tcPr>
            <w:tcW w:w="1553" w:type="pct"/>
          </w:tcPr>
          <w:p w14:paraId="7DEB0587" w14:textId="056133BA" w:rsidR="008A1236" w:rsidDel="005B7459" w:rsidRDefault="001E2889" w:rsidP="008A1236">
            <w:pPr>
              <w:rPr>
                <w:del w:id="2707" w:author="Lucy Lucy" w:date="2018-09-01T00:05:00Z"/>
              </w:rPr>
            </w:pPr>
            <w:del w:id="2708" w:author="Lucy Lucy" w:date="2018-09-01T00:05:00Z">
              <w:r w:rsidDel="005B7459">
                <w:delText>Loại nội dung sửa đổi</w:delText>
              </w:r>
              <w:bookmarkStart w:id="2709" w:name="_Toc523523820"/>
              <w:bookmarkStart w:id="2710" w:name="_Toc523524481"/>
              <w:bookmarkStart w:id="2711" w:name="_Toc523525328"/>
              <w:bookmarkStart w:id="2712" w:name="_Toc523526105"/>
              <w:bookmarkEnd w:id="2709"/>
              <w:bookmarkEnd w:id="2710"/>
              <w:bookmarkEnd w:id="2711"/>
              <w:bookmarkEnd w:id="2712"/>
            </w:del>
          </w:p>
          <w:p w14:paraId="5105D9B8" w14:textId="7560AA4C" w:rsidR="00A04D7A" w:rsidRPr="007F084D" w:rsidDel="005B7459" w:rsidRDefault="00A04D7A" w:rsidP="00A04D7A">
            <w:pPr>
              <w:rPr>
                <w:del w:id="2713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del w:id="2714" w:author="Lucy Lucy" w:date="2018-09-01T00:05:00Z">
              <w:r w:rsidDel="005B7459">
                <w:delText xml:space="preserve">1: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Tên chủ đơn</w:delText>
              </w:r>
              <w:bookmarkStart w:id="2715" w:name="_Toc523523821"/>
              <w:bookmarkStart w:id="2716" w:name="_Toc523524482"/>
              <w:bookmarkStart w:id="2717" w:name="_Toc523525329"/>
              <w:bookmarkStart w:id="2718" w:name="_Toc523526106"/>
              <w:bookmarkEnd w:id="2715"/>
              <w:bookmarkEnd w:id="2716"/>
              <w:bookmarkEnd w:id="2717"/>
              <w:bookmarkEnd w:id="2718"/>
            </w:del>
          </w:p>
          <w:p w14:paraId="687E5310" w14:textId="62C0817D" w:rsidR="00A04D7A" w:rsidRPr="007F084D" w:rsidDel="005B7459" w:rsidRDefault="00A04D7A" w:rsidP="00A04D7A">
            <w:pPr>
              <w:rPr>
                <w:del w:id="2719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del w:id="2720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2: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Địa chỉ của chủ </w:delText>
              </w:r>
              <w:r w:rsidRPr="007F084D" w:rsidDel="005B7459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delText>đơ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</w:delText>
              </w:r>
              <w:bookmarkStart w:id="2721" w:name="_Toc523523822"/>
              <w:bookmarkStart w:id="2722" w:name="_Toc523524483"/>
              <w:bookmarkStart w:id="2723" w:name="_Toc523525330"/>
              <w:bookmarkStart w:id="2724" w:name="_Toc523526107"/>
              <w:bookmarkEnd w:id="2721"/>
              <w:bookmarkEnd w:id="2722"/>
              <w:bookmarkEnd w:id="2723"/>
              <w:bookmarkEnd w:id="2724"/>
            </w:del>
          </w:p>
          <w:p w14:paraId="3ECE01A3" w14:textId="714E4357" w:rsidR="00A04D7A" w:rsidRPr="009C09B2" w:rsidDel="005B7459" w:rsidRDefault="00A04D7A" w:rsidP="00A04D7A">
            <w:pPr>
              <w:rPr>
                <w:del w:id="2725" w:author="Lucy Lucy" w:date="2018-09-01T00:05:00Z"/>
              </w:rPr>
            </w:pPr>
            <w:del w:id="2726" w:author="Lucy Lucy" w:date="2018-09-01T00:05:00Z">
              <w:r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 xml:space="preserve">3: </w:delText>
              </w:r>
              <w:r w:rsidRPr="007F084D" w:rsidDel="005B7459">
                <w:rPr>
                  <w:rFonts w:ascii="Times New Roman" w:hAnsi="Times New Roman"/>
                  <w:sz w:val="22"/>
                  <w:szCs w:val="22"/>
                  <w:lang w:val="pt-BR"/>
                </w:rPr>
                <w:delText>Nội dung khác:</w:delText>
              </w:r>
              <w:bookmarkStart w:id="2727" w:name="_Toc523523823"/>
              <w:bookmarkStart w:id="2728" w:name="_Toc523524484"/>
              <w:bookmarkStart w:id="2729" w:name="_Toc523525331"/>
              <w:bookmarkStart w:id="2730" w:name="_Toc523526108"/>
              <w:bookmarkEnd w:id="2727"/>
              <w:bookmarkEnd w:id="2728"/>
              <w:bookmarkEnd w:id="2729"/>
              <w:bookmarkEnd w:id="2730"/>
            </w:del>
          </w:p>
        </w:tc>
        <w:bookmarkStart w:id="2731" w:name="_Toc523523824"/>
        <w:bookmarkStart w:id="2732" w:name="_Toc523524485"/>
        <w:bookmarkStart w:id="2733" w:name="_Toc523525332"/>
        <w:bookmarkStart w:id="2734" w:name="_Toc523526109"/>
        <w:bookmarkEnd w:id="2731"/>
        <w:bookmarkEnd w:id="2732"/>
        <w:bookmarkEnd w:id="2733"/>
        <w:bookmarkEnd w:id="2734"/>
      </w:tr>
      <w:tr w:rsidR="001E2889" w:rsidRPr="009C09B2" w:rsidDel="005B7459" w14:paraId="66B90064" w14:textId="6C2ED32B" w:rsidTr="008A1236">
        <w:trPr>
          <w:del w:id="2735" w:author="Lucy Lucy" w:date="2018-09-01T00:05:00Z"/>
        </w:trPr>
        <w:tc>
          <w:tcPr>
            <w:tcW w:w="1432" w:type="pct"/>
          </w:tcPr>
          <w:p w14:paraId="7BBE8BA0" w14:textId="05E3D03E" w:rsidR="001E2889" w:rsidRPr="001E2889" w:rsidDel="005B7459" w:rsidRDefault="001E2889" w:rsidP="008A1236">
            <w:pPr>
              <w:rPr>
                <w:del w:id="2736" w:author="Lucy Lucy" w:date="2018-09-01T00:05:00Z"/>
                <w:rFonts w:ascii="Times New Roman" w:hAnsi="Times New Roman"/>
                <w:bCs/>
                <w:lang w:val="pt-BR"/>
              </w:rPr>
            </w:pPr>
            <w:del w:id="2737" w:author="Lucy Lucy" w:date="2018-09-01T00:05:00Z">
              <w:r w:rsidRPr="001E2889" w:rsidDel="005B7459">
                <w:rPr>
                  <w:rFonts w:ascii="Times New Roman" w:hAnsi="Times New Roman"/>
                  <w:bCs/>
                  <w:lang w:val="pt-BR"/>
                </w:rPr>
                <w:delText>REQUEST_TO_CONTENT</w:delText>
              </w:r>
              <w:bookmarkStart w:id="2738" w:name="_Toc523523825"/>
              <w:bookmarkStart w:id="2739" w:name="_Toc523524486"/>
              <w:bookmarkStart w:id="2740" w:name="_Toc523525333"/>
              <w:bookmarkStart w:id="2741" w:name="_Toc523526110"/>
              <w:bookmarkEnd w:id="2738"/>
              <w:bookmarkEnd w:id="2739"/>
              <w:bookmarkEnd w:id="2740"/>
              <w:bookmarkEnd w:id="2741"/>
            </w:del>
          </w:p>
        </w:tc>
        <w:tc>
          <w:tcPr>
            <w:tcW w:w="743" w:type="pct"/>
          </w:tcPr>
          <w:p w14:paraId="57FF6E89" w14:textId="0FB89DE3" w:rsidR="001E2889" w:rsidDel="005B7459" w:rsidRDefault="001E2889" w:rsidP="008A1236">
            <w:pPr>
              <w:rPr>
                <w:del w:id="2742" w:author="Lucy Lucy" w:date="2018-09-01T00:05:00Z"/>
              </w:rPr>
            </w:pPr>
            <w:del w:id="2743" w:author="Lucy Lucy" w:date="2018-09-01T00:05:00Z">
              <w:r w:rsidDel="005B7459">
                <w:delText>VARCHAR2</w:delText>
              </w:r>
              <w:bookmarkStart w:id="2744" w:name="_Toc523523826"/>
              <w:bookmarkStart w:id="2745" w:name="_Toc523524487"/>
              <w:bookmarkStart w:id="2746" w:name="_Toc523525334"/>
              <w:bookmarkStart w:id="2747" w:name="_Toc523526111"/>
              <w:bookmarkEnd w:id="2744"/>
              <w:bookmarkEnd w:id="2745"/>
              <w:bookmarkEnd w:id="2746"/>
              <w:bookmarkEnd w:id="2747"/>
            </w:del>
          </w:p>
        </w:tc>
        <w:tc>
          <w:tcPr>
            <w:tcW w:w="396" w:type="pct"/>
          </w:tcPr>
          <w:p w14:paraId="7D406FE2" w14:textId="388DCC41" w:rsidR="001E2889" w:rsidDel="005B7459" w:rsidRDefault="001E2889" w:rsidP="008A1236">
            <w:pPr>
              <w:rPr>
                <w:del w:id="2748" w:author="Lucy Lucy" w:date="2018-09-01T00:05:00Z"/>
              </w:rPr>
            </w:pPr>
            <w:del w:id="2749" w:author="Lucy Lucy" w:date="2018-09-01T00:05:00Z">
              <w:r w:rsidDel="005B7459">
                <w:delText>500</w:delText>
              </w:r>
              <w:bookmarkStart w:id="2750" w:name="_Toc523523827"/>
              <w:bookmarkStart w:id="2751" w:name="_Toc523524488"/>
              <w:bookmarkStart w:id="2752" w:name="_Toc523525335"/>
              <w:bookmarkStart w:id="2753" w:name="_Toc523526112"/>
              <w:bookmarkEnd w:id="2750"/>
              <w:bookmarkEnd w:id="2751"/>
              <w:bookmarkEnd w:id="2752"/>
              <w:bookmarkEnd w:id="2753"/>
            </w:del>
          </w:p>
        </w:tc>
        <w:tc>
          <w:tcPr>
            <w:tcW w:w="379" w:type="pct"/>
          </w:tcPr>
          <w:p w14:paraId="2C112372" w14:textId="32E1BBB2" w:rsidR="001E2889" w:rsidRPr="009C09B2" w:rsidDel="005B7459" w:rsidRDefault="001E2889" w:rsidP="008A1236">
            <w:pPr>
              <w:rPr>
                <w:del w:id="2754" w:author="Lucy Lucy" w:date="2018-09-01T00:05:00Z"/>
              </w:rPr>
            </w:pPr>
            <w:bookmarkStart w:id="2755" w:name="_Toc523523828"/>
            <w:bookmarkStart w:id="2756" w:name="_Toc523524489"/>
            <w:bookmarkStart w:id="2757" w:name="_Toc523525336"/>
            <w:bookmarkStart w:id="2758" w:name="_Toc523526113"/>
            <w:bookmarkEnd w:id="2755"/>
            <w:bookmarkEnd w:id="2756"/>
            <w:bookmarkEnd w:id="2757"/>
            <w:bookmarkEnd w:id="2758"/>
          </w:p>
        </w:tc>
        <w:tc>
          <w:tcPr>
            <w:tcW w:w="497" w:type="pct"/>
          </w:tcPr>
          <w:p w14:paraId="28898716" w14:textId="18EA6C97" w:rsidR="001E2889" w:rsidRPr="009C09B2" w:rsidDel="005B7459" w:rsidRDefault="001E2889" w:rsidP="008A1236">
            <w:pPr>
              <w:rPr>
                <w:del w:id="2759" w:author="Lucy Lucy" w:date="2018-09-01T00:05:00Z"/>
              </w:rPr>
            </w:pPr>
            <w:bookmarkStart w:id="2760" w:name="_Toc523523829"/>
            <w:bookmarkStart w:id="2761" w:name="_Toc523524490"/>
            <w:bookmarkStart w:id="2762" w:name="_Toc523525337"/>
            <w:bookmarkStart w:id="2763" w:name="_Toc523526114"/>
            <w:bookmarkEnd w:id="2760"/>
            <w:bookmarkEnd w:id="2761"/>
            <w:bookmarkEnd w:id="2762"/>
            <w:bookmarkEnd w:id="2763"/>
          </w:p>
        </w:tc>
        <w:tc>
          <w:tcPr>
            <w:tcW w:w="1553" w:type="pct"/>
          </w:tcPr>
          <w:p w14:paraId="3F101316" w14:textId="745496EC" w:rsidR="001E2889" w:rsidDel="005B7459" w:rsidRDefault="001E2889" w:rsidP="008A1236">
            <w:pPr>
              <w:rPr>
                <w:del w:id="2764" w:author="Lucy Lucy" w:date="2018-09-01T00:05:00Z"/>
              </w:rPr>
            </w:pPr>
            <w:del w:id="2765" w:author="Lucy Lucy" w:date="2018-09-01T00:05:00Z">
              <w:r w:rsidDel="005B7459">
                <w:delText>Nội dung sửa đổi</w:delText>
              </w:r>
              <w:bookmarkStart w:id="2766" w:name="_Toc523523830"/>
              <w:bookmarkStart w:id="2767" w:name="_Toc523524491"/>
              <w:bookmarkStart w:id="2768" w:name="_Toc523525338"/>
              <w:bookmarkStart w:id="2769" w:name="_Toc523526115"/>
              <w:bookmarkEnd w:id="2766"/>
              <w:bookmarkEnd w:id="2767"/>
              <w:bookmarkEnd w:id="2768"/>
              <w:bookmarkEnd w:id="2769"/>
            </w:del>
          </w:p>
        </w:tc>
        <w:bookmarkStart w:id="2770" w:name="_Toc523523831"/>
        <w:bookmarkStart w:id="2771" w:name="_Toc523524492"/>
        <w:bookmarkStart w:id="2772" w:name="_Toc523525339"/>
        <w:bookmarkStart w:id="2773" w:name="_Toc523526116"/>
        <w:bookmarkEnd w:id="2770"/>
        <w:bookmarkEnd w:id="2771"/>
        <w:bookmarkEnd w:id="2772"/>
        <w:bookmarkEnd w:id="2773"/>
      </w:tr>
      <w:tr w:rsidR="008A1236" w:rsidRPr="009C09B2" w:rsidDel="005B7459" w14:paraId="2C89A0D4" w14:textId="1B292408" w:rsidTr="008A1236">
        <w:trPr>
          <w:del w:id="2774" w:author="Lucy Lucy" w:date="2018-09-01T00:05:00Z"/>
        </w:trPr>
        <w:tc>
          <w:tcPr>
            <w:tcW w:w="1432" w:type="pct"/>
          </w:tcPr>
          <w:p w14:paraId="2682948B" w14:textId="40E6C6EC" w:rsidR="008A1236" w:rsidDel="005B7459" w:rsidRDefault="008A1236" w:rsidP="008A1236">
            <w:pPr>
              <w:rPr>
                <w:del w:id="2775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del w:id="2776" w:author="Lucy Lucy" w:date="2018-09-01T00:05:00Z">
              <w:r w:rsidDel="005B7459">
                <w:delText>LANGUAGE_CODE</w:delText>
              </w:r>
              <w:bookmarkStart w:id="2777" w:name="_Toc523523832"/>
              <w:bookmarkStart w:id="2778" w:name="_Toc523524493"/>
              <w:bookmarkStart w:id="2779" w:name="_Toc523525340"/>
              <w:bookmarkStart w:id="2780" w:name="_Toc523526117"/>
              <w:bookmarkEnd w:id="2777"/>
              <w:bookmarkEnd w:id="2778"/>
              <w:bookmarkEnd w:id="2779"/>
              <w:bookmarkEnd w:id="2780"/>
            </w:del>
          </w:p>
        </w:tc>
        <w:tc>
          <w:tcPr>
            <w:tcW w:w="743" w:type="pct"/>
          </w:tcPr>
          <w:p w14:paraId="7A895F3A" w14:textId="307009C3" w:rsidR="008A1236" w:rsidRPr="009C09B2" w:rsidDel="005B7459" w:rsidRDefault="008A1236" w:rsidP="008A1236">
            <w:pPr>
              <w:rPr>
                <w:del w:id="2781" w:author="Lucy Lucy" w:date="2018-09-01T00:05:00Z"/>
              </w:rPr>
            </w:pPr>
            <w:del w:id="2782" w:author="Lucy Lucy" w:date="2018-09-01T00:05:00Z">
              <w:r w:rsidDel="005B7459">
                <w:delText>VARCHAR2</w:delText>
              </w:r>
              <w:bookmarkStart w:id="2783" w:name="_Toc523523833"/>
              <w:bookmarkStart w:id="2784" w:name="_Toc523524494"/>
              <w:bookmarkStart w:id="2785" w:name="_Toc523525341"/>
              <w:bookmarkStart w:id="2786" w:name="_Toc523526118"/>
              <w:bookmarkEnd w:id="2783"/>
              <w:bookmarkEnd w:id="2784"/>
              <w:bookmarkEnd w:id="2785"/>
              <w:bookmarkEnd w:id="2786"/>
            </w:del>
          </w:p>
        </w:tc>
        <w:tc>
          <w:tcPr>
            <w:tcW w:w="396" w:type="pct"/>
          </w:tcPr>
          <w:p w14:paraId="03172E48" w14:textId="29BDEDAA" w:rsidR="008A1236" w:rsidRPr="009C09B2" w:rsidDel="005B7459" w:rsidRDefault="008A1236" w:rsidP="008A1236">
            <w:pPr>
              <w:rPr>
                <w:del w:id="2787" w:author="Lucy Lucy" w:date="2018-09-01T00:05:00Z"/>
              </w:rPr>
            </w:pPr>
            <w:del w:id="2788" w:author="Lucy Lucy" w:date="2018-09-01T00:05:00Z">
              <w:r w:rsidDel="005B7459">
                <w:delText>5</w:delText>
              </w:r>
              <w:bookmarkStart w:id="2789" w:name="_Toc523523834"/>
              <w:bookmarkStart w:id="2790" w:name="_Toc523524495"/>
              <w:bookmarkStart w:id="2791" w:name="_Toc523525342"/>
              <w:bookmarkStart w:id="2792" w:name="_Toc523526119"/>
              <w:bookmarkEnd w:id="2789"/>
              <w:bookmarkEnd w:id="2790"/>
              <w:bookmarkEnd w:id="2791"/>
              <w:bookmarkEnd w:id="2792"/>
            </w:del>
          </w:p>
        </w:tc>
        <w:tc>
          <w:tcPr>
            <w:tcW w:w="379" w:type="pct"/>
          </w:tcPr>
          <w:p w14:paraId="2B573D86" w14:textId="76536D31" w:rsidR="008A1236" w:rsidRPr="009C09B2" w:rsidDel="005B7459" w:rsidRDefault="008A1236" w:rsidP="008A1236">
            <w:pPr>
              <w:rPr>
                <w:del w:id="2793" w:author="Lucy Lucy" w:date="2018-09-01T00:05:00Z"/>
              </w:rPr>
            </w:pPr>
            <w:bookmarkStart w:id="2794" w:name="_Toc523523835"/>
            <w:bookmarkStart w:id="2795" w:name="_Toc523524496"/>
            <w:bookmarkStart w:id="2796" w:name="_Toc523525343"/>
            <w:bookmarkStart w:id="2797" w:name="_Toc523526120"/>
            <w:bookmarkEnd w:id="2794"/>
            <w:bookmarkEnd w:id="2795"/>
            <w:bookmarkEnd w:id="2796"/>
            <w:bookmarkEnd w:id="2797"/>
          </w:p>
        </w:tc>
        <w:tc>
          <w:tcPr>
            <w:tcW w:w="497" w:type="pct"/>
          </w:tcPr>
          <w:p w14:paraId="4CE00E74" w14:textId="7990FA37" w:rsidR="008A1236" w:rsidRPr="009C09B2" w:rsidDel="005B7459" w:rsidRDefault="008A1236" w:rsidP="008A1236">
            <w:pPr>
              <w:rPr>
                <w:del w:id="2798" w:author="Lucy Lucy" w:date="2018-09-01T00:05:00Z"/>
              </w:rPr>
            </w:pPr>
            <w:bookmarkStart w:id="2799" w:name="_Toc523523836"/>
            <w:bookmarkStart w:id="2800" w:name="_Toc523524497"/>
            <w:bookmarkStart w:id="2801" w:name="_Toc523525344"/>
            <w:bookmarkStart w:id="2802" w:name="_Toc523526121"/>
            <w:bookmarkEnd w:id="2799"/>
            <w:bookmarkEnd w:id="2800"/>
            <w:bookmarkEnd w:id="2801"/>
            <w:bookmarkEnd w:id="2802"/>
          </w:p>
        </w:tc>
        <w:tc>
          <w:tcPr>
            <w:tcW w:w="1553" w:type="pct"/>
          </w:tcPr>
          <w:p w14:paraId="4A9761A4" w14:textId="49DC1547" w:rsidR="008A1236" w:rsidRPr="009C09B2" w:rsidDel="005B7459" w:rsidRDefault="008A1236" w:rsidP="008A1236">
            <w:pPr>
              <w:rPr>
                <w:del w:id="2803" w:author="Lucy Lucy" w:date="2018-09-01T00:05:00Z"/>
              </w:rPr>
            </w:pPr>
            <w:bookmarkStart w:id="2804" w:name="_Toc523523837"/>
            <w:bookmarkStart w:id="2805" w:name="_Toc523524498"/>
            <w:bookmarkStart w:id="2806" w:name="_Toc523525345"/>
            <w:bookmarkStart w:id="2807" w:name="_Toc523526122"/>
            <w:bookmarkEnd w:id="2804"/>
            <w:bookmarkEnd w:id="2805"/>
            <w:bookmarkEnd w:id="2806"/>
            <w:bookmarkEnd w:id="2807"/>
          </w:p>
        </w:tc>
        <w:bookmarkStart w:id="2808" w:name="_Toc523523838"/>
        <w:bookmarkStart w:id="2809" w:name="_Toc523524499"/>
        <w:bookmarkStart w:id="2810" w:name="_Toc523525346"/>
        <w:bookmarkStart w:id="2811" w:name="_Toc523526123"/>
        <w:bookmarkEnd w:id="2808"/>
        <w:bookmarkEnd w:id="2809"/>
        <w:bookmarkEnd w:id="2810"/>
        <w:bookmarkEnd w:id="2811"/>
      </w:tr>
    </w:tbl>
    <w:p w14:paraId="4E8B4B52" w14:textId="0BEB1882" w:rsidR="00F35832" w:rsidRPr="009C09B2" w:rsidDel="00CF568F" w:rsidRDefault="00F35832" w:rsidP="00F35832">
      <w:pPr>
        <w:pStyle w:val="u2"/>
        <w:rPr>
          <w:del w:id="2812" w:author="Lucy Lucy" w:date="2018-09-01T00:07:00Z"/>
          <w:moveFrom w:id="2813" w:author="Lucy Lucy" w:date="2018-09-01T00:04:00Z"/>
        </w:rPr>
      </w:pPr>
      <w:moveFromRangeStart w:id="2814" w:author="Lucy Lucy" w:date="2018-09-01T00:04:00Z" w:name="move523523618"/>
      <w:moveFrom w:id="2815" w:author="Lucy Lucy" w:date="2018-09-01T00:04:00Z">
        <w:del w:id="2816" w:author="Lucy Lucy" w:date="2018-09-01T00:07:00Z">
          <w:r w:rsidRPr="009C09B2" w:rsidDel="00CF568F">
            <w:delText>App_Detail_</w:delText>
          </w:r>
          <w:r w:rsidR="00AD58CA" w:rsidDel="00CF568F">
            <w:delText>04NH</w:delText>
          </w:r>
          <w:r w:rsidRPr="009C09B2" w:rsidDel="00CF568F">
            <w:tab/>
          </w:r>
          <w:bookmarkStart w:id="2817" w:name="_Toc523523839"/>
          <w:bookmarkStart w:id="2818" w:name="_Toc523524500"/>
          <w:bookmarkStart w:id="2819" w:name="_Toc523525347"/>
          <w:bookmarkStart w:id="2820" w:name="_Toc523526124"/>
          <w:bookmarkEnd w:id="2817"/>
          <w:bookmarkEnd w:id="2818"/>
          <w:bookmarkEnd w:id="2819"/>
          <w:bookmarkEnd w:id="2820"/>
        </w:del>
      </w:moveFrom>
    </w:p>
    <w:p w14:paraId="50D56061" w14:textId="715CB27A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1" w:author="Lucy Lucy" w:date="2018-09-01T00:07:00Z"/>
          <w:moveFrom w:id="2822" w:author="Lucy Lucy" w:date="2018-09-01T00:04:00Z"/>
        </w:rPr>
      </w:pPr>
      <w:moveFrom w:id="2823" w:author="Lucy Lucy" w:date="2018-09-01T00:04:00Z">
        <w:del w:id="2824" w:author="Lucy Lucy" w:date="2018-09-01T00:07:00Z">
          <w:r w:rsidRPr="009C09B2" w:rsidDel="00CF568F">
            <w:delText xml:space="preserve">Mục đích: Lưu trữ thông tin chi tiết mẫu đơn 02 (Tờ khai </w:delText>
          </w:r>
          <w:r w:rsidRPr="009C09B2" w:rsidDel="00CF568F">
            <w:rPr>
              <w:color w:val="FF0000"/>
            </w:rPr>
            <w:delText>YÊU CẦU GIA HẠN/SỬA ĐỔI/CHUYỂN NHƯỢNG/MỞ RỘNG LÃNH THỔ/HẠN CHẾ DANH MỤC/CHẤM DỨT/ HUỶ BỎ ĐĂNG KÝ QUỐC TẾ NHÃN HIỆU</w:delText>
          </w:r>
          <w:r w:rsidRPr="009C09B2" w:rsidDel="00CF568F">
            <w:delText>)</w:delText>
          </w:r>
          <w:bookmarkStart w:id="2825" w:name="_Toc523523840"/>
          <w:bookmarkStart w:id="2826" w:name="_Toc523524501"/>
          <w:bookmarkStart w:id="2827" w:name="_Toc523525348"/>
          <w:bookmarkStart w:id="2828" w:name="_Toc523526125"/>
          <w:bookmarkEnd w:id="2825"/>
          <w:bookmarkEnd w:id="2826"/>
          <w:bookmarkEnd w:id="2827"/>
          <w:bookmarkEnd w:id="2828"/>
        </w:del>
      </w:moveFrom>
    </w:p>
    <w:p w14:paraId="24DF500B" w14:textId="581AFF1D" w:rsidR="00F35832" w:rsidRPr="009C09B2" w:rsidDel="00CF568F" w:rsidRDefault="00F35832" w:rsidP="00F35832">
      <w:pPr>
        <w:pStyle w:val="oancuaDanhsach"/>
        <w:numPr>
          <w:ilvl w:val="0"/>
          <w:numId w:val="8"/>
        </w:numPr>
        <w:rPr>
          <w:del w:id="2829" w:author="Lucy Lucy" w:date="2018-09-01T00:07:00Z"/>
          <w:moveFrom w:id="2830" w:author="Lucy Lucy" w:date="2018-09-01T00:04:00Z"/>
        </w:rPr>
      </w:pPr>
      <w:moveFrom w:id="2831" w:author="Lucy Lucy" w:date="2018-09-01T00:04:00Z">
        <w:del w:id="2832" w:author="Lucy Lucy" w:date="2018-09-01T00:07:00Z">
          <w:r w:rsidRPr="009C09B2" w:rsidDel="00CF568F">
            <w:delText>Chi tiết các trường:</w:delText>
          </w:r>
          <w:bookmarkStart w:id="2833" w:name="_Toc523523841"/>
          <w:bookmarkStart w:id="2834" w:name="_Toc523524502"/>
          <w:bookmarkStart w:id="2835" w:name="_Toc523525349"/>
          <w:bookmarkStart w:id="2836" w:name="_Toc523526126"/>
          <w:bookmarkEnd w:id="2833"/>
          <w:bookmarkEnd w:id="2834"/>
          <w:bookmarkEnd w:id="2835"/>
          <w:bookmarkEnd w:id="2836"/>
        </w:del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F35832" w:rsidRPr="009C09B2" w:rsidDel="00CF568F" w14:paraId="3D8BB5BE" w14:textId="318F4564" w:rsidTr="00A55A7F">
        <w:trPr>
          <w:tblHeader/>
          <w:del w:id="2837" w:author="Lucy Lucy" w:date="2018-09-01T00:07:00Z"/>
        </w:trPr>
        <w:tc>
          <w:tcPr>
            <w:tcW w:w="1643" w:type="pct"/>
            <w:shd w:val="clear" w:color="auto" w:fill="E6E6E6"/>
          </w:tcPr>
          <w:p w14:paraId="260E7191" w14:textId="1EB9E82F" w:rsidR="00F35832" w:rsidRPr="009C09B2" w:rsidDel="00CF568F" w:rsidRDefault="00F35832" w:rsidP="00F35832">
            <w:pPr>
              <w:rPr>
                <w:del w:id="2838" w:author="Lucy Lucy" w:date="2018-09-01T00:07:00Z"/>
                <w:moveFrom w:id="2839" w:author="Lucy Lucy" w:date="2018-09-01T00:04:00Z"/>
                <w:b/>
              </w:rPr>
            </w:pPr>
            <w:moveFrom w:id="2840" w:author="Lucy Lucy" w:date="2018-09-01T00:04:00Z">
              <w:del w:id="2841" w:author="Lucy Lucy" w:date="2018-09-01T00:07:00Z">
                <w:r w:rsidRPr="009C09B2" w:rsidDel="00CF568F">
                  <w:rPr>
                    <w:b/>
                  </w:rPr>
                  <w:delText>Tên trường</w:delText>
                </w:r>
                <w:bookmarkStart w:id="2842" w:name="_Toc523523842"/>
                <w:bookmarkStart w:id="2843" w:name="_Toc523524503"/>
                <w:bookmarkStart w:id="2844" w:name="_Toc523525350"/>
                <w:bookmarkStart w:id="2845" w:name="_Toc523526127"/>
                <w:bookmarkEnd w:id="2842"/>
                <w:bookmarkEnd w:id="2843"/>
                <w:bookmarkEnd w:id="2844"/>
                <w:bookmarkEnd w:id="2845"/>
              </w:del>
            </w:moveFrom>
          </w:p>
        </w:tc>
        <w:tc>
          <w:tcPr>
            <w:tcW w:w="946" w:type="pct"/>
            <w:shd w:val="clear" w:color="auto" w:fill="E6E6E6"/>
          </w:tcPr>
          <w:p w14:paraId="13278AAA" w14:textId="5D0D1516" w:rsidR="00F35832" w:rsidRPr="009C09B2" w:rsidDel="00CF568F" w:rsidRDefault="00F35832" w:rsidP="00F35832">
            <w:pPr>
              <w:rPr>
                <w:del w:id="2846" w:author="Lucy Lucy" w:date="2018-09-01T00:07:00Z"/>
                <w:moveFrom w:id="2847" w:author="Lucy Lucy" w:date="2018-09-01T00:04:00Z"/>
                <w:b/>
              </w:rPr>
            </w:pPr>
            <w:moveFrom w:id="2848" w:author="Lucy Lucy" w:date="2018-09-01T00:04:00Z">
              <w:del w:id="2849" w:author="Lucy Lucy" w:date="2018-09-01T00:07:00Z">
                <w:r w:rsidRPr="009C09B2" w:rsidDel="00CF568F">
                  <w:rPr>
                    <w:b/>
                  </w:rPr>
                  <w:delText>Kiểu dữ liệu</w:delText>
                </w:r>
                <w:bookmarkStart w:id="2850" w:name="_Toc523523843"/>
                <w:bookmarkStart w:id="2851" w:name="_Toc523524504"/>
                <w:bookmarkStart w:id="2852" w:name="_Toc523525351"/>
                <w:bookmarkStart w:id="2853" w:name="_Toc523526128"/>
                <w:bookmarkEnd w:id="2850"/>
                <w:bookmarkEnd w:id="2851"/>
                <w:bookmarkEnd w:id="2852"/>
                <w:bookmarkEnd w:id="2853"/>
              </w:del>
            </w:moveFrom>
          </w:p>
        </w:tc>
        <w:tc>
          <w:tcPr>
            <w:tcW w:w="342" w:type="pct"/>
            <w:shd w:val="clear" w:color="auto" w:fill="E6E6E6"/>
          </w:tcPr>
          <w:p w14:paraId="6EFF5E11" w14:textId="59EEC7CE" w:rsidR="00F35832" w:rsidRPr="009C09B2" w:rsidDel="00CF568F" w:rsidRDefault="00F35832" w:rsidP="00F35832">
            <w:pPr>
              <w:rPr>
                <w:del w:id="2854" w:author="Lucy Lucy" w:date="2018-09-01T00:07:00Z"/>
                <w:moveFrom w:id="2855" w:author="Lucy Lucy" w:date="2018-09-01T00:04:00Z"/>
                <w:b/>
              </w:rPr>
            </w:pPr>
            <w:moveFrom w:id="2856" w:author="Lucy Lucy" w:date="2018-09-01T00:04:00Z">
              <w:del w:id="2857" w:author="Lucy Lucy" w:date="2018-09-01T00:07:00Z">
                <w:r w:rsidRPr="009C09B2" w:rsidDel="00CF568F">
                  <w:rPr>
                    <w:b/>
                  </w:rPr>
                  <w:delText>Size</w:delText>
                </w:r>
                <w:bookmarkStart w:id="2858" w:name="_Toc523523844"/>
                <w:bookmarkStart w:id="2859" w:name="_Toc523524505"/>
                <w:bookmarkStart w:id="2860" w:name="_Toc523525352"/>
                <w:bookmarkStart w:id="2861" w:name="_Toc523526129"/>
                <w:bookmarkEnd w:id="2858"/>
                <w:bookmarkEnd w:id="2859"/>
                <w:bookmarkEnd w:id="2860"/>
                <w:bookmarkEnd w:id="2861"/>
              </w:del>
            </w:moveFrom>
          </w:p>
        </w:tc>
        <w:tc>
          <w:tcPr>
            <w:tcW w:w="330" w:type="pct"/>
            <w:shd w:val="clear" w:color="auto" w:fill="E6E6E6"/>
          </w:tcPr>
          <w:p w14:paraId="55C8A8DC" w14:textId="3874095F" w:rsidR="00F35832" w:rsidRPr="009C09B2" w:rsidDel="00CF568F" w:rsidRDefault="00F35832" w:rsidP="00F35832">
            <w:pPr>
              <w:rPr>
                <w:del w:id="2862" w:author="Lucy Lucy" w:date="2018-09-01T00:07:00Z"/>
                <w:moveFrom w:id="2863" w:author="Lucy Lucy" w:date="2018-09-01T00:04:00Z"/>
                <w:b/>
              </w:rPr>
            </w:pPr>
            <w:moveFrom w:id="2864" w:author="Lucy Lucy" w:date="2018-09-01T00:04:00Z">
              <w:del w:id="2865" w:author="Lucy Lucy" w:date="2018-09-01T00:07:00Z">
                <w:r w:rsidRPr="009C09B2" w:rsidDel="00CF568F">
                  <w:rPr>
                    <w:b/>
                  </w:rPr>
                  <w:delText>Null</w:delText>
                </w:r>
                <w:bookmarkStart w:id="2866" w:name="_Toc523523845"/>
                <w:bookmarkStart w:id="2867" w:name="_Toc523524506"/>
                <w:bookmarkStart w:id="2868" w:name="_Toc523525353"/>
                <w:bookmarkStart w:id="2869" w:name="_Toc523526130"/>
                <w:bookmarkEnd w:id="2866"/>
                <w:bookmarkEnd w:id="2867"/>
                <w:bookmarkEnd w:id="2868"/>
                <w:bookmarkEnd w:id="2869"/>
              </w:del>
            </w:moveFrom>
          </w:p>
        </w:tc>
        <w:tc>
          <w:tcPr>
            <w:tcW w:w="496" w:type="pct"/>
            <w:shd w:val="clear" w:color="auto" w:fill="E6E6E6"/>
          </w:tcPr>
          <w:p w14:paraId="0E02F556" w14:textId="56984BB1" w:rsidR="00F35832" w:rsidRPr="009C09B2" w:rsidDel="00CF568F" w:rsidRDefault="00F35832" w:rsidP="00F35832">
            <w:pPr>
              <w:rPr>
                <w:del w:id="2870" w:author="Lucy Lucy" w:date="2018-09-01T00:07:00Z"/>
                <w:moveFrom w:id="2871" w:author="Lucy Lucy" w:date="2018-09-01T00:04:00Z"/>
                <w:b/>
              </w:rPr>
            </w:pPr>
            <w:moveFrom w:id="2872" w:author="Lucy Lucy" w:date="2018-09-01T00:04:00Z">
              <w:del w:id="2873" w:author="Lucy Lucy" w:date="2018-09-01T00:07:00Z">
                <w:r w:rsidRPr="009C09B2" w:rsidDel="00CF568F">
                  <w:rPr>
                    <w:b/>
                  </w:rPr>
                  <w:delText>Default</w:delText>
                </w:r>
                <w:bookmarkStart w:id="2874" w:name="_Toc523523846"/>
                <w:bookmarkStart w:id="2875" w:name="_Toc523524507"/>
                <w:bookmarkStart w:id="2876" w:name="_Toc523525354"/>
                <w:bookmarkStart w:id="2877" w:name="_Toc523526131"/>
                <w:bookmarkEnd w:id="2874"/>
                <w:bookmarkEnd w:id="2875"/>
                <w:bookmarkEnd w:id="2876"/>
                <w:bookmarkEnd w:id="2877"/>
              </w:del>
            </w:moveFrom>
          </w:p>
        </w:tc>
        <w:tc>
          <w:tcPr>
            <w:tcW w:w="1243" w:type="pct"/>
            <w:shd w:val="clear" w:color="auto" w:fill="E6E6E6"/>
          </w:tcPr>
          <w:p w14:paraId="228AAFEC" w14:textId="2B9C9866" w:rsidR="00F35832" w:rsidRPr="009C09B2" w:rsidDel="00CF568F" w:rsidRDefault="00F35832" w:rsidP="00F35832">
            <w:pPr>
              <w:jc w:val="left"/>
              <w:rPr>
                <w:del w:id="2878" w:author="Lucy Lucy" w:date="2018-09-01T00:07:00Z"/>
                <w:moveFrom w:id="2879" w:author="Lucy Lucy" w:date="2018-09-01T00:04:00Z"/>
                <w:b/>
              </w:rPr>
            </w:pPr>
            <w:moveFrom w:id="2880" w:author="Lucy Lucy" w:date="2018-09-01T00:04:00Z">
              <w:del w:id="2881" w:author="Lucy Lucy" w:date="2018-09-01T00:07:00Z">
                <w:r w:rsidRPr="009C09B2" w:rsidDel="00CF568F">
                  <w:rPr>
                    <w:b/>
                  </w:rPr>
                  <w:delText>Mô tả</w:delText>
                </w:r>
                <w:bookmarkStart w:id="2882" w:name="_Toc523523847"/>
                <w:bookmarkStart w:id="2883" w:name="_Toc523524508"/>
                <w:bookmarkStart w:id="2884" w:name="_Toc523525355"/>
                <w:bookmarkStart w:id="2885" w:name="_Toc523526132"/>
                <w:bookmarkEnd w:id="2882"/>
                <w:bookmarkEnd w:id="2883"/>
                <w:bookmarkEnd w:id="2884"/>
                <w:bookmarkEnd w:id="2885"/>
              </w:del>
            </w:moveFrom>
          </w:p>
        </w:tc>
        <w:bookmarkStart w:id="2886" w:name="_Toc523523848"/>
        <w:bookmarkStart w:id="2887" w:name="_Toc523524509"/>
        <w:bookmarkStart w:id="2888" w:name="_Toc523525356"/>
        <w:bookmarkStart w:id="2889" w:name="_Toc523526133"/>
        <w:bookmarkEnd w:id="2886"/>
        <w:bookmarkEnd w:id="2887"/>
        <w:bookmarkEnd w:id="2888"/>
        <w:bookmarkEnd w:id="2889"/>
      </w:tr>
      <w:tr w:rsidR="00F35832" w:rsidRPr="009C09B2" w:rsidDel="00CF568F" w14:paraId="5B655FD7" w14:textId="20AC7043" w:rsidTr="00A55A7F">
        <w:trPr>
          <w:del w:id="2890" w:author="Lucy Lucy" w:date="2018-09-01T00:07:00Z"/>
        </w:trPr>
        <w:tc>
          <w:tcPr>
            <w:tcW w:w="1643" w:type="pct"/>
          </w:tcPr>
          <w:p w14:paraId="33C81F07" w14:textId="6065D9FA" w:rsidR="00F35832" w:rsidRPr="009C09B2" w:rsidDel="00CF568F" w:rsidRDefault="00F35832" w:rsidP="00F35832">
            <w:pPr>
              <w:rPr>
                <w:del w:id="2891" w:author="Lucy Lucy" w:date="2018-09-01T00:07:00Z"/>
                <w:moveFrom w:id="2892" w:author="Lucy Lucy" w:date="2018-09-01T00:04:00Z"/>
              </w:rPr>
            </w:pPr>
            <w:moveFrom w:id="2893" w:author="Lucy Lucy" w:date="2018-09-01T00:04:00Z">
              <w:del w:id="2894" w:author="Lucy Lucy" w:date="2018-09-01T00:07:00Z">
                <w:r w:rsidRPr="009C09B2" w:rsidDel="00CF568F">
                  <w:delText>ID</w:delText>
                </w:r>
                <w:bookmarkStart w:id="2895" w:name="_Toc523523849"/>
                <w:bookmarkStart w:id="2896" w:name="_Toc523524510"/>
                <w:bookmarkStart w:id="2897" w:name="_Toc523525357"/>
                <w:bookmarkStart w:id="2898" w:name="_Toc523526134"/>
                <w:bookmarkEnd w:id="2895"/>
                <w:bookmarkEnd w:id="2896"/>
                <w:bookmarkEnd w:id="2897"/>
                <w:bookmarkEnd w:id="2898"/>
              </w:del>
            </w:moveFrom>
          </w:p>
        </w:tc>
        <w:tc>
          <w:tcPr>
            <w:tcW w:w="946" w:type="pct"/>
          </w:tcPr>
          <w:p w14:paraId="1F5B23B1" w14:textId="3E68450E" w:rsidR="00F35832" w:rsidRPr="009C09B2" w:rsidDel="00CF568F" w:rsidRDefault="00F35832" w:rsidP="00F35832">
            <w:pPr>
              <w:rPr>
                <w:del w:id="2899" w:author="Lucy Lucy" w:date="2018-09-01T00:07:00Z"/>
                <w:moveFrom w:id="2900" w:author="Lucy Lucy" w:date="2018-09-01T00:04:00Z"/>
              </w:rPr>
            </w:pPr>
            <w:moveFrom w:id="2901" w:author="Lucy Lucy" w:date="2018-09-01T00:04:00Z">
              <w:del w:id="2902" w:author="Lucy Lucy" w:date="2018-09-01T00:07:00Z">
                <w:r w:rsidRPr="009C09B2" w:rsidDel="00CF568F">
                  <w:delText>NUMBER</w:delText>
                </w:r>
                <w:bookmarkStart w:id="2903" w:name="_Toc523523850"/>
                <w:bookmarkStart w:id="2904" w:name="_Toc523524511"/>
                <w:bookmarkStart w:id="2905" w:name="_Toc523525358"/>
                <w:bookmarkStart w:id="2906" w:name="_Toc523526135"/>
                <w:bookmarkEnd w:id="2903"/>
                <w:bookmarkEnd w:id="2904"/>
                <w:bookmarkEnd w:id="2905"/>
                <w:bookmarkEnd w:id="2906"/>
              </w:del>
            </w:moveFrom>
          </w:p>
        </w:tc>
        <w:tc>
          <w:tcPr>
            <w:tcW w:w="342" w:type="pct"/>
          </w:tcPr>
          <w:p w14:paraId="0674F01B" w14:textId="412DFFE1" w:rsidR="00F35832" w:rsidRPr="009C09B2" w:rsidDel="00CF568F" w:rsidRDefault="00F35832" w:rsidP="00F35832">
            <w:pPr>
              <w:rPr>
                <w:del w:id="2907" w:author="Lucy Lucy" w:date="2018-09-01T00:07:00Z"/>
                <w:moveFrom w:id="2908" w:author="Lucy Lucy" w:date="2018-09-01T00:04:00Z"/>
              </w:rPr>
            </w:pPr>
            <w:bookmarkStart w:id="2909" w:name="_Toc523523851"/>
            <w:bookmarkStart w:id="2910" w:name="_Toc523524512"/>
            <w:bookmarkStart w:id="2911" w:name="_Toc523525359"/>
            <w:bookmarkStart w:id="2912" w:name="_Toc523526136"/>
            <w:bookmarkEnd w:id="2909"/>
            <w:bookmarkEnd w:id="2910"/>
            <w:bookmarkEnd w:id="2911"/>
            <w:bookmarkEnd w:id="2912"/>
          </w:p>
        </w:tc>
        <w:tc>
          <w:tcPr>
            <w:tcW w:w="330" w:type="pct"/>
          </w:tcPr>
          <w:p w14:paraId="4F2BF521" w14:textId="1CBE33C1" w:rsidR="00F35832" w:rsidRPr="009C09B2" w:rsidDel="00CF568F" w:rsidRDefault="00F35832" w:rsidP="00F35832">
            <w:pPr>
              <w:rPr>
                <w:del w:id="2913" w:author="Lucy Lucy" w:date="2018-09-01T00:07:00Z"/>
                <w:moveFrom w:id="2914" w:author="Lucy Lucy" w:date="2018-09-01T00:04:00Z"/>
              </w:rPr>
            </w:pPr>
            <w:bookmarkStart w:id="2915" w:name="_Toc523523852"/>
            <w:bookmarkStart w:id="2916" w:name="_Toc523524513"/>
            <w:bookmarkStart w:id="2917" w:name="_Toc523525360"/>
            <w:bookmarkStart w:id="2918" w:name="_Toc523526137"/>
            <w:bookmarkEnd w:id="2915"/>
            <w:bookmarkEnd w:id="2916"/>
            <w:bookmarkEnd w:id="2917"/>
            <w:bookmarkEnd w:id="2918"/>
          </w:p>
        </w:tc>
        <w:tc>
          <w:tcPr>
            <w:tcW w:w="496" w:type="pct"/>
          </w:tcPr>
          <w:p w14:paraId="6467CB1A" w14:textId="47D444DC" w:rsidR="00F35832" w:rsidRPr="009C09B2" w:rsidDel="00CF568F" w:rsidRDefault="00F35832" w:rsidP="00F35832">
            <w:pPr>
              <w:rPr>
                <w:del w:id="2919" w:author="Lucy Lucy" w:date="2018-09-01T00:07:00Z"/>
                <w:moveFrom w:id="2920" w:author="Lucy Lucy" w:date="2018-09-01T00:04:00Z"/>
              </w:rPr>
            </w:pPr>
            <w:bookmarkStart w:id="2921" w:name="_Toc523523853"/>
            <w:bookmarkStart w:id="2922" w:name="_Toc523524514"/>
            <w:bookmarkStart w:id="2923" w:name="_Toc523525361"/>
            <w:bookmarkStart w:id="2924" w:name="_Toc523526138"/>
            <w:bookmarkEnd w:id="2921"/>
            <w:bookmarkEnd w:id="2922"/>
            <w:bookmarkEnd w:id="2923"/>
            <w:bookmarkEnd w:id="2924"/>
          </w:p>
        </w:tc>
        <w:tc>
          <w:tcPr>
            <w:tcW w:w="1243" w:type="pct"/>
          </w:tcPr>
          <w:p w14:paraId="7CE795A9" w14:textId="35628C48" w:rsidR="00F35832" w:rsidRPr="009C09B2" w:rsidDel="00CF568F" w:rsidRDefault="00F35832" w:rsidP="00F35832">
            <w:pPr>
              <w:rPr>
                <w:del w:id="2925" w:author="Lucy Lucy" w:date="2018-09-01T00:07:00Z"/>
                <w:moveFrom w:id="2926" w:author="Lucy Lucy" w:date="2018-09-01T00:04:00Z"/>
              </w:rPr>
            </w:pPr>
            <w:moveFrom w:id="2927" w:author="Lucy Lucy" w:date="2018-09-01T00:04:00Z">
              <w:del w:id="2928" w:author="Lucy Lucy" w:date="2018-09-01T00:07:00Z">
                <w:r w:rsidRPr="009C09B2" w:rsidDel="00CF568F">
                  <w:delText>ID tự tăng</w:delText>
                </w:r>
                <w:bookmarkStart w:id="2929" w:name="_Toc523523854"/>
                <w:bookmarkStart w:id="2930" w:name="_Toc523524515"/>
                <w:bookmarkStart w:id="2931" w:name="_Toc523525362"/>
                <w:bookmarkStart w:id="2932" w:name="_Toc523526139"/>
                <w:bookmarkEnd w:id="2929"/>
                <w:bookmarkEnd w:id="2930"/>
                <w:bookmarkEnd w:id="2931"/>
                <w:bookmarkEnd w:id="2932"/>
              </w:del>
            </w:moveFrom>
          </w:p>
        </w:tc>
        <w:bookmarkStart w:id="2933" w:name="_Toc523523855"/>
        <w:bookmarkStart w:id="2934" w:name="_Toc523524516"/>
        <w:bookmarkStart w:id="2935" w:name="_Toc523525363"/>
        <w:bookmarkStart w:id="2936" w:name="_Toc523526140"/>
        <w:bookmarkEnd w:id="2933"/>
        <w:bookmarkEnd w:id="2934"/>
        <w:bookmarkEnd w:id="2935"/>
        <w:bookmarkEnd w:id="2936"/>
      </w:tr>
      <w:tr w:rsidR="00F35832" w:rsidRPr="009C09B2" w:rsidDel="00CF568F" w14:paraId="33F15991" w14:textId="7580EE5C" w:rsidTr="00A55A7F">
        <w:trPr>
          <w:del w:id="2937" w:author="Lucy Lucy" w:date="2018-09-01T00:07:00Z"/>
        </w:trPr>
        <w:tc>
          <w:tcPr>
            <w:tcW w:w="1643" w:type="pct"/>
          </w:tcPr>
          <w:p w14:paraId="5B1AA73A" w14:textId="125B8678" w:rsidR="00F35832" w:rsidRPr="009C09B2" w:rsidDel="00CF568F" w:rsidRDefault="00F35832" w:rsidP="00F35832">
            <w:pPr>
              <w:rPr>
                <w:del w:id="2938" w:author="Lucy Lucy" w:date="2018-09-01T00:07:00Z"/>
                <w:moveFrom w:id="2939" w:author="Lucy Lucy" w:date="2018-09-01T00:04:00Z"/>
              </w:rPr>
            </w:pPr>
            <w:moveFrom w:id="2940" w:author="Lucy Lucy" w:date="2018-09-01T00:04:00Z">
              <w:del w:id="2941" w:author="Lucy Lucy" w:date="2018-09-01T00:07:00Z">
                <w:r w:rsidRPr="009C09B2" w:rsidDel="00CF568F">
                  <w:delText>Application_Header_Id</w:delText>
                </w:r>
                <w:bookmarkStart w:id="2942" w:name="_Toc523523856"/>
                <w:bookmarkStart w:id="2943" w:name="_Toc523524517"/>
                <w:bookmarkStart w:id="2944" w:name="_Toc523525364"/>
                <w:bookmarkStart w:id="2945" w:name="_Toc523526141"/>
                <w:bookmarkEnd w:id="2942"/>
                <w:bookmarkEnd w:id="2943"/>
                <w:bookmarkEnd w:id="2944"/>
                <w:bookmarkEnd w:id="2945"/>
              </w:del>
            </w:moveFrom>
          </w:p>
        </w:tc>
        <w:tc>
          <w:tcPr>
            <w:tcW w:w="946" w:type="pct"/>
          </w:tcPr>
          <w:p w14:paraId="288E3A08" w14:textId="5C42720C" w:rsidR="00F35832" w:rsidRPr="009C09B2" w:rsidDel="00CF568F" w:rsidRDefault="00F35832" w:rsidP="00F35832">
            <w:pPr>
              <w:rPr>
                <w:del w:id="2946" w:author="Lucy Lucy" w:date="2018-09-01T00:07:00Z"/>
                <w:moveFrom w:id="2947" w:author="Lucy Lucy" w:date="2018-09-01T00:04:00Z"/>
              </w:rPr>
            </w:pPr>
            <w:moveFrom w:id="2948" w:author="Lucy Lucy" w:date="2018-09-01T00:04:00Z">
              <w:del w:id="2949" w:author="Lucy Lucy" w:date="2018-09-01T00:07:00Z">
                <w:r w:rsidRPr="009C09B2" w:rsidDel="00CF568F">
                  <w:delText>NUMBER</w:delText>
                </w:r>
                <w:bookmarkStart w:id="2950" w:name="_Toc523523857"/>
                <w:bookmarkStart w:id="2951" w:name="_Toc523524518"/>
                <w:bookmarkStart w:id="2952" w:name="_Toc523525365"/>
                <w:bookmarkStart w:id="2953" w:name="_Toc523526142"/>
                <w:bookmarkEnd w:id="2950"/>
                <w:bookmarkEnd w:id="2951"/>
                <w:bookmarkEnd w:id="2952"/>
                <w:bookmarkEnd w:id="2953"/>
              </w:del>
            </w:moveFrom>
          </w:p>
        </w:tc>
        <w:tc>
          <w:tcPr>
            <w:tcW w:w="342" w:type="pct"/>
          </w:tcPr>
          <w:p w14:paraId="73551633" w14:textId="7C1E28FF" w:rsidR="00F35832" w:rsidRPr="009C09B2" w:rsidDel="00CF568F" w:rsidRDefault="00F35832" w:rsidP="00F35832">
            <w:pPr>
              <w:rPr>
                <w:del w:id="2954" w:author="Lucy Lucy" w:date="2018-09-01T00:07:00Z"/>
                <w:moveFrom w:id="2955" w:author="Lucy Lucy" w:date="2018-09-01T00:04:00Z"/>
              </w:rPr>
            </w:pPr>
            <w:bookmarkStart w:id="2956" w:name="_Toc523523858"/>
            <w:bookmarkStart w:id="2957" w:name="_Toc523524519"/>
            <w:bookmarkStart w:id="2958" w:name="_Toc523525366"/>
            <w:bookmarkStart w:id="2959" w:name="_Toc523526143"/>
            <w:bookmarkEnd w:id="2956"/>
            <w:bookmarkEnd w:id="2957"/>
            <w:bookmarkEnd w:id="2958"/>
            <w:bookmarkEnd w:id="2959"/>
          </w:p>
        </w:tc>
        <w:tc>
          <w:tcPr>
            <w:tcW w:w="330" w:type="pct"/>
          </w:tcPr>
          <w:p w14:paraId="2241A5CE" w14:textId="2C17BB65" w:rsidR="00F35832" w:rsidRPr="009C09B2" w:rsidDel="00CF568F" w:rsidRDefault="00F35832" w:rsidP="00F35832">
            <w:pPr>
              <w:rPr>
                <w:del w:id="2960" w:author="Lucy Lucy" w:date="2018-09-01T00:07:00Z"/>
                <w:moveFrom w:id="2961" w:author="Lucy Lucy" w:date="2018-09-01T00:04:00Z"/>
              </w:rPr>
            </w:pPr>
            <w:bookmarkStart w:id="2962" w:name="_Toc523523859"/>
            <w:bookmarkStart w:id="2963" w:name="_Toc523524520"/>
            <w:bookmarkStart w:id="2964" w:name="_Toc523525367"/>
            <w:bookmarkStart w:id="2965" w:name="_Toc523526144"/>
            <w:bookmarkEnd w:id="2962"/>
            <w:bookmarkEnd w:id="2963"/>
            <w:bookmarkEnd w:id="2964"/>
            <w:bookmarkEnd w:id="2965"/>
          </w:p>
        </w:tc>
        <w:tc>
          <w:tcPr>
            <w:tcW w:w="496" w:type="pct"/>
          </w:tcPr>
          <w:p w14:paraId="4B828C4D" w14:textId="257CD5CE" w:rsidR="00F35832" w:rsidRPr="009C09B2" w:rsidDel="00CF568F" w:rsidRDefault="00F35832" w:rsidP="00F35832">
            <w:pPr>
              <w:rPr>
                <w:del w:id="2966" w:author="Lucy Lucy" w:date="2018-09-01T00:07:00Z"/>
                <w:moveFrom w:id="2967" w:author="Lucy Lucy" w:date="2018-09-01T00:04:00Z"/>
              </w:rPr>
            </w:pPr>
            <w:bookmarkStart w:id="2968" w:name="_Toc523523860"/>
            <w:bookmarkStart w:id="2969" w:name="_Toc523524521"/>
            <w:bookmarkStart w:id="2970" w:name="_Toc523525368"/>
            <w:bookmarkStart w:id="2971" w:name="_Toc523526145"/>
            <w:bookmarkEnd w:id="2968"/>
            <w:bookmarkEnd w:id="2969"/>
            <w:bookmarkEnd w:id="2970"/>
            <w:bookmarkEnd w:id="2971"/>
          </w:p>
        </w:tc>
        <w:tc>
          <w:tcPr>
            <w:tcW w:w="1243" w:type="pct"/>
          </w:tcPr>
          <w:p w14:paraId="6A4D5637" w14:textId="4122F795" w:rsidR="00F35832" w:rsidRPr="009C09B2" w:rsidDel="00CF568F" w:rsidRDefault="00F35832" w:rsidP="00F35832">
            <w:pPr>
              <w:rPr>
                <w:del w:id="2972" w:author="Lucy Lucy" w:date="2018-09-01T00:07:00Z"/>
                <w:moveFrom w:id="2973" w:author="Lucy Lucy" w:date="2018-09-01T00:04:00Z"/>
              </w:rPr>
            </w:pPr>
            <w:moveFrom w:id="2974" w:author="Lucy Lucy" w:date="2018-09-01T00:04:00Z">
              <w:del w:id="2975" w:author="Lucy Lucy" w:date="2018-09-01T00:07:00Z">
                <w:r w:rsidRPr="009C09B2" w:rsidDel="00CF568F">
                  <w:delText>Id đơn, link với Application_Header_Id bảng Application_Header</w:delText>
                </w:r>
                <w:bookmarkStart w:id="2976" w:name="_Toc523523861"/>
                <w:bookmarkStart w:id="2977" w:name="_Toc523524522"/>
                <w:bookmarkStart w:id="2978" w:name="_Toc523525369"/>
                <w:bookmarkStart w:id="2979" w:name="_Toc523526146"/>
                <w:bookmarkEnd w:id="2976"/>
                <w:bookmarkEnd w:id="2977"/>
                <w:bookmarkEnd w:id="2978"/>
                <w:bookmarkEnd w:id="2979"/>
              </w:del>
            </w:moveFrom>
          </w:p>
        </w:tc>
        <w:bookmarkStart w:id="2980" w:name="_Toc523523862"/>
        <w:bookmarkStart w:id="2981" w:name="_Toc523524523"/>
        <w:bookmarkStart w:id="2982" w:name="_Toc523525370"/>
        <w:bookmarkStart w:id="2983" w:name="_Toc523526147"/>
        <w:bookmarkEnd w:id="2980"/>
        <w:bookmarkEnd w:id="2981"/>
        <w:bookmarkEnd w:id="2982"/>
        <w:bookmarkEnd w:id="2983"/>
      </w:tr>
      <w:tr w:rsidR="00F35832" w:rsidRPr="009C09B2" w:rsidDel="00CF568F" w14:paraId="50E06C44" w14:textId="3FF55060" w:rsidTr="00A55A7F">
        <w:trPr>
          <w:del w:id="2984" w:author="Lucy Lucy" w:date="2018-09-01T00:07:00Z"/>
        </w:trPr>
        <w:tc>
          <w:tcPr>
            <w:tcW w:w="1643" w:type="pct"/>
          </w:tcPr>
          <w:p w14:paraId="4D05E47E" w14:textId="6E453A74" w:rsidR="00F35832" w:rsidRPr="009C09B2" w:rsidDel="00CF568F" w:rsidRDefault="00F35832" w:rsidP="00F35832">
            <w:pPr>
              <w:rPr>
                <w:del w:id="2985" w:author="Lucy Lucy" w:date="2018-09-01T00:07:00Z"/>
                <w:moveFrom w:id="2986" w:author="Lucy Lucy" w:date="2018-09-01T00:04:00Z"/>
              </w:rPr>
            </w:pPr>
            <w:moveFrom w:id="2987" w:author="Lucy Lucy" w:date="2018-09-01T00:04:00Z">
              <w:del w:id="2988" w:author="Lucy Lucy" w:date="2018-09-01T00:07:00Z">
                <w:r w:rsidRPr="009C09B2" w:rsidDel="00CF568F">
                  <w:delText>App_Code</w:delText>
                </w:r>
                <w:bookmarkStart w:id="2989" w:name="_Toc523523863"/>
                <w:bookmarkStart w:id="2990" w:name="_Toc523524524"/>
                <w:bookmarkStart w:id="2991" w:name="_Toc523525371"/>
                <w:bookmarkStart w:id="2992" w:name="_Toc523526148"/>
                <w:bookmarkEnd w:id="2989"/>
                <w:bookmarkEnd w:id="2990"/>
                <w:bookmarkEnd w:id="2991"/>
                <w:bookmarkEnd w:id="2992"/>
              </w:del>
            </w:moveFrom>
          </w:p>
        </w:tc>
        <w:tc>
          <w:tcPr>
            <w:tcW w:w="946" w:type="pct"/>
          </w:tcPr>
          <w:p w14:paraId="761BA749" w14:textId="70E057DE" w:rsidR="00F35832" w:rsidRPr="009C09B2" w:rsidDel="00CF568F" w:rsidRDefault="00F35832" w:rsidP="00F35832">
            <w:pPr>
              <w:rPr>
                <w:del w:id="2993" w:author="Lucy Lucy" w:date="2018-09-01T00:07:00Z"/>
                <w:moveFrom w:id="2994" w:author="Lucy Lucy" w:date="2018-09-01T00:04:00Z"/>
              </w:rPr>
            </w:pPr>
            <w:moveFrom w:id="2995" w:author="Lucy Lucy" w:date="2018-09-01T00:04:00Z">
              <w:del w:id="2996" w:author="Lucy Lucy" w:date="2018-09-01T00:07:00Z">
                <w:r w:rsidRPr="009C09B2" w:rsidDel="00CF568F">
                  <w:delText>VARCHAR2</w:delText>
                </w:r>
                <w:bookmarkStart w:id="2997" w:name="_Toc523523864"/>
                <w:bookmarkStart w:id="2998" w:name="_Toc523524525"/>
                <w:bookmarkStart w:id="2999" w:name="_Toc523525372"/>
                <w:bookmarkStart w:id="3000" w:name="_Toc523526149"/>
                <w:bookmarkEnd w:id="2997"/>
                <w:bookmarkEnd w:id="2998"/>
                <w:bookmarkEnd w:id="2999"/>
                <w:bookmarkEnd w:id="3000"/>
              </w:del>
            </w:moveFrom>
          </w:p>
        </w:tc>
        <w:tc>
          <w:tcPr>
            <w:tcW w:w="342" w:type="pct"/>
          </w:tcPr>
          <w:p w14:paraId="1DEDA2D8" w14:textId="6997D6DB" w:rsidR="00F35832" w:rsidRPr="009C09B2" w:rsidDel="00CF568F" w:rsidRDefault="00F35832" w:rsidP="00F35832">
            <w:pPr>
              <w:rPr>
                <w:del w:id="3001" w:author="Lucy Lucy" w:date="2018-09-01T00:07:00Z"/>
                <w:moveFrom w:id="3002" w:author="Lucy Lucy" w:date="2018-09-01T00:04:00Z"/>
              </w:rPr>
            </w:pPr>
            <w:moveFrom w:id="3003" w:author="Lucy Lucy" w:date="2018-09-01T00:04:00Z">
              <w:del w:id="3004" w:author="Lucy Lucy" w:date="2018-09-01T00:07:00Z">
                <w:r w:rsidRPr="009C09B2" w:rsidDel="00CF568F">
                  <w:delText>50</w:delText>
                </w:r>
                <w:bookmarkStart w:id="3005" w:name="_Toc523523865"/>
                <w:bookmarkStart w:id="3006" w:name="_Toc523524526"/>
                <w:bookmarkStart w:id="3007" w:name="_Toc523525373"/>
                <w:bookmarkStart w:id="3008" w:name="_Toc523526150"/>
                <w:bookmarkEnd w:id="3005"/>
                <w:bookmarkEnd w:id="3006"/>
                <w:bookmarkEnd w:id="3007"/>
                <w:bookmarkEnd w:id="3008"/>
              </w:del>
            </w:moveFrom>
          </w:p>
        </w:tc>
        <w:tc>
          <w:tcPr>
            <w:tcW w:w="330" w:type="pct"/>
          </w:tcPr>
          <w:p w14:paraId="408CEDBE" w14:textId="011A8F77" w:rsidR="00F35832" w:rsidRPr="009C09B2" w:rsidDel="00CF568F" w:rsidRDefault="00F35832" w:rsidP="00F35832">
            <w:pPr>
              <w:rPr>
                <w:del w:id="3009" w:author="Lucy Lucy" w:date="2018-09-01T00:07:00Z"/>
                <w:moveFrom w:id="3010" w:author="Lucy Lucy" w:date="2018-09-01T00:04:00Z"/>
              </w:rPr>
            </w:pPr>
            <w:bookmarkStart w:id="3011" w:name="_Toc523523866"/>
            <w:bookmarkStart w:id="3012" w:name="_Toc523524527"/>
            <w:bookmarkStart w:id="3013" w:name="_Toc523525374"/>
            <w:bookmarkStart w:id="3014" w:name="_Toc523526151"/>
            <w:bookmarkEnd w:id="3011"/>
            <w:bookmarkEnd w:id="3012"/>
            <w:bookmarkEnd w:id="3013"/>
            <w:bookmarkEnd w:id="3014"/>
          </w:p>
        </w:tc>
        <w:tc>
          <w:tcPr>
            <w:tcW w:w="496" w:type="pct"/>
          </w:tcPr>
          <w:p w14:paraId="7989717B" w14:textId="72FE7E07" w:rsidR="00F35832" w:rsidRPr="009C09B2" w:rsidDel="00CF568F" w:rsidRDefault="00F35832" w:rsidP="00F35832">
            <w:pPr>
              <w:rPr>
                <w:del w:id="3015" w:author="Lucy Lucy" w:date="2018-09-01T00:07:00Z"/>
                <w:moveFrom w:id="3016" w:author="Lucy Lucy" w:date="2018-09-01T00:04:00Z"/>
              </w:rPr>
            </w:pPr>
            <w:bookmarkStart w:id="3017" w:name="_Toc523523867"/>
            <w:bookmarkStart w:id="3018" w:name="_Toc523524528"/>
            <w:bookmarkStart w:id="3019" w:name="_Toc523525375"/>
            <w:bookmarkStart w:id="3020" w:name="_Toc523526152"/>
            <w:bookmarkEnd w:id="3017"/>
            <w:bookmarkEnd w:id="3018"/>
            <w:bookmarkEnd w:id="3019"/>
            <w:bookmarkEnd w:id="3020"/>
          </w:p>
        </w:tc>
        <w:tc>
          <w:tcPr>
            <w:tcW w:w="1243" w:type="pct"/>
          </w:tcPr>
          <w:p w14:paraId="28D36542" w14:textId="308A2D36" w:rsidR="00F35832" w:rsidRPr="009C09B2" w:rsidDel="00CF568F" w:rsidRDefault="00F35832" w:rsidP="00F35832">
            <w:pPr>
              <w:rPr>
                <w:del w:id="3021" w:author="Lucy Lucy" w:date="2018-09-01T00:07:00Z"/>
                <w:moveFrom w:id="3022" w:author="Lucy Lucy" w:date="2018-09-01T00:04:00Z"/>
              </w:rPr>
            </w:pPr>
            <w:moveFrom w:id="3023" w:author="Lucy Lucy" w:date="2018-09-01T00:04:00Z">
              <w:del w:id="3024" w:author="Lucy Lucy" w:date="2018-09-01T00:07:00Z">
                <w:r w:rsidRPr="009C09B2" w:rsidDel="00CF568F">
                  <w:delText>Mã đơn, link với App_Code bảng Sys_Application</w:delText>
                </w:r>
                <w:bookmarkStart w:id="3025" w:name="_Toc523523868"/>
                <w:bookmarkStart w:id="3026" w:name="_Toc523524529"/>
                <w:bookmarkStart w:id="3027" w:name="_Toc523525376"/>
                <w:bookmarkStart w:id="3028" w:name="_Toc523526153"/>
                <w:bookmarkEnd w:id="3025"/>
                <w:bookmarkEnd w:id="3026"/>
                <w:bookmarkEnd w:id="3027"/>
                <w:bookmarkEnd w:id="3028"/>
              </w:del>
            </w:moveFrom>
          </w:p>
        </w:tc>
        <w:bookmarkStart w:id="3029" w:name="_Toc523523869"/>
        <w:bookmarkStart w:id="3030" w:name="_Toc523524530"/>
        <w:bookmarkStart w:id="3031" w:name="_Toc523525377"/>
        <w:bookmarkStart w:id="3032" w:name="_Toc523526154"/>
        <w:bookmarkEnd w:id="3029"/>
        <w:bookmarkEnd w:id="3030"/>
        <w:bookmarkEnd w:id="3031"/>
        <w:bookmarkEnd w:id="3032"/>
      </w:tr>
      <w:tr w:rsidR="00712EB7" w:rsidRPr="009C09B2" w:rsidDel="00CF568F" w14:paraId="1661C849" w14:textId="35B44183" w:rsidTr="00A55A7F">
        <w:trPr>
          <w:del w:id="3033" w:author="Lucy Lucy" w:date="2018-09-01T00:07:00Z"/>
        </w:trPr>
        <w:tc>
          <w:tcPr>
            <w:tcW w:w="1643" w:type="pct"/>
          </w:tcPr>
          <w:p w14:paraId="7711C7CD" w14:textId="036A111B" w:rsidR="00712EB7" w:rsidRPr="009C09B2" w:rsidDel="00CF568F" w:rsidRDefault="00712EB7" w:rsidP="007F117A">
            <w:pPr>
              <w:rPr>
                <w:del w:id="3034" w:author="Lucy Lucy" w:date="2018-09-01T00:07:00Z"/>
                <w:moveFrom w:id="3035" w:author="Lucy Lucy" w:date="2018-09-01T00:04:00Z"/>
              </w:rPr>
            </w:pPr>
            <w:moveFrom w:id="3036" w:author="Lucy Lucy" w:date="2018-09-01T00:04:00Z">
              <w:del w:id="3037" w:author="Lucy Lucy" w:date="2018-09-01T00:07:00Z">
                <w:r w:rsidRPr="00712EB7" w:rsidDel="00CF568F">
                  <w:delText xml:space="preserve">LANGUAGE_CODE   </w:delText>
                </w:r>
                <w:bookmarkStart w:id="3038" w:name="_Toc523523870"/>
                <w:bookmarkStart w:id="3039" w:name="_Toc523524531"/>
                <w:bookmarkStart w:id="3040" w:name="_Toc523525378"/>
                <w:bookmarkStart w:id="3041" w:name="_Toc523526155"/>
                <w:bookmarkEnd w:id="3038"/>
                <w:bookmarkEnd w:id="3039"/>
                <w:bookmarkEnd w:id="3040"/>
                <w:bookmarkEnd w:id="3041"/>
              </w:del>
            </w:moveFrom>
          </w:p>
        </w:tc>
        <w:tc>
          <w:tcPr>
            <w:tcW w:w="946" w:type="pct"/>
          </w:tcPr>
          <w:p w14:paraId="002AF777" w14:textId="154DA15F" w:rsidR="00712EB7" w:rsidRPr="009C09B2" w:rsidDel="00CF568F" w:rsidRDefault="007F117A" w:rsidP="00F35832">
            <w:pPr>
              <w:rPr>
                <w:del w:id="3042" w:author="Lucy Lucy" w:date="2018-09-01T00:07:00Z"/>
                <w:moveFrom w:id="3043" w:author="Lucy Lucy" w:date="2018-09-01T00:04:00Z"/>
              </w:rPr>
            </w:pPr>
            <w:moveFrom w:id="3044" w:author="Lucy Lucy" w:date="2018-09-01T00:04:00Z">
              <w:del w:id="3045" w:author="Lucy Lucy" w:date="2018-09-01T00:07:00Z">
                <w:r w:rsidRPr="00712EB7" w:rsidDel="00CF568F">
                  <w:delText>VARCHAR2(5 CHAR)</w:delText>
                </w:r>
                <w:bookmarkStart w:id="3046" w:name="_Toc523523871"/>
                <w:bookmarkStart w:id="3047" w:name="_Toc523524532"/>
                <w:bookmarkStart w:id="3048" w:name="_Toc523525379"/>
                <w:bookmarkStart w:id="3049" w:name="_Toc523526156"/>
                <w:bookmarkEnd w:id="3046"/>
                <w:bookmarkEnd w:id="3047"/>
                <w:bookmarkEnd w:id="3048"/>
                <w:bookmarkEnd w:id="3049"/>
              </w:del>
            </w:moveFrom>
          </w:p>
        </w:tc>
        <w:tc>
          <w:tcPr>
            <w:tcW w:w="342" w:type="pct"/>
          </w:tcPr>
          <w:p w14:paraId="0B644A9A" w14:textId="5E3474EE" w:rsidR="00712EB7" w:rsidRPr="009C09B2" w:rsidDel="00CF568F" w:rsidRDefault="00712EB7" w:rsidP="00F35832">
            <w:pPr>
              <w:rPr>
                <w:del w:id="3050" w:author="Lucy Lucy" w:date="2018-09-01T00:07:00Z"/>
                <w:moveFrom w:id="3051" w:author="Lucy Lucy" w:date="2018-09-01T00:04:00Z"/>
              </w:rPr>
            </w:pPr>
            <w:bookmarkStart w:id="3052" w:name="_Toc523523872"/>
            <w:bookmarkStart w:id="3053" w:name="_Toc523524533"/>
            <w:bookmarkStart w:id="3054" w:name="_Toc523525380"/>
            <w:bookmarkStart w:id="3055" w:name="_Toc523526157"/>
            <w:bookmarkEnd w:id="3052"/>
            <w:bookmarkEnd w:id="3053"/>
            <w:bookmarkEnd w:id="3054"/>
            <w:bookmarkEnd w:id="3055"/>
          </w:p>
        </w:tc>
        <w:tc>
          <w:tcPr>
            <w:tcW w:w="330" w:type="pct"/>
          </w:tcPr>
          <w:p w14:paraId="218EBC88" w14:textId="1D76A9E0" w:rsidR="00712EB7" w:rsidRPr="009C09B2" w:rsidDel="00CF568F" w:rsidRDefault="00712EB7" w:rsidP="00F35832">
            <w:pPr>
              <w:rPr>
                <w:del w:id="3056" w:author="Lucy Lucy" w:date="2018-09-01T00:07:00Z"/>
                <w:moveFrom w:id="3057" w:author="Lucy Lucy" w:date="2018-09-01T00:04:00Z"/>
              </w:rPr>
            </w:pPr>
            <w:bookmarkStart w:id="3058" w:name="_Toc523523873"/>
            <w:bookmarkStart w:id="3059" w:name="_Toc523524534"/>
            <w:bookmarkStart w:id="3060" w:name="_Toc523525381"/>
            <w:bookmarkStart w:id="3061" w:name="_Toc523526158"/>
            <w:bookmarkEnd w:id="3058"/>
            <w:bookmarkEnd w:id="3059"/>
            <w:bookmarkEnd w:id="3060"/>
            <w:bookmarkEnd w:id="3061"/>
          </w:p>
        </w:tc>
        <w:tc>
          <w:tcPr>
            <w:tcW w:w="496" w:type="pct"/>
          </w:tcPr>
          <w:p w14:paraId="7BE3734D" w14:textId="6C5FC0ED" w:rsidR="00712EB7" w:rsidRPr="009C09B2" w:rsidDel="00CF568F" w:rsidRDefault="00712EB7" w:rsidP="00F35832">
            <w:pPr>
              <w:rPr>
                <w:del w:id="3062" w:author="Lucy Lucy" w:date="2018-09-01T00:07:00Z"/>
                <w:moveFrom w:id="3063" w:author="Lucy Lucy" w:date="2018-09-01T00:04:00Z"/>
              </w:rPr>
            </w:pPr>
            <w:bookmarkStart w:id="3064" w:name="_Toc523523874"/>
            <w:bookmarkStart w:id="3065" w:name="_Toc523524535"/>
            <w:bookmarkStart w:id="3066" w:name="_Toc523525382"/>
            <w:bookmarkStart w:id="3067" w:name="_Toc523526159"/>
            <w:bookmarkEnd w:id="3064"/>
            <w:bookmarkEnd w:id="3065"/>
            <w:bookmarkEnd w:id="3066"/>
            <w:bookmarkEnd w:id="3067"/>
          </w:p>
        </w:tc>
        <w:tc>
          <w:tcPr>
            <w:tcW w:w="1243" w:type="pct"/>
          </w:tcPr>
          <w:p w14:paraId="5FCB53FC" w14:textId="30793A09" w:rsidR="00712EB7" w:rsidRPr="009C09B2" w:rsidDel="00CF568F" w:rsidRDefault="00712EB7" w:rsidP="00F35832">
            <w:pPr>
              <w:rPr>
                <w:del w:id="3068" w:author="Lucy Lucy" w:date="2018-09-01T00:07:00Z"/>
                <w:moveFrom w:id="3069" w:author="Lucy Lucy" w:date="2018-09-01T00:04:00Z"/>
              </w:rPr>
            </w:pPr>
            <w:bookmarkStart w:id="3070" w:name="_Toc523523875"/>
            <w:bookmarkStart w:id="3071" w:name="_Toc523524536"/>
            <w:bookmarkStart w:id="3072" w:name="_Toc523525383"/>
            <w:bookmarkStart w:id="3073" w:name="_Toc523526160"/>
            <w:bookmarkEnd w:id="3070"/>
            <w:bookmarkEnd w:id="3071"/>
            <w:bookmarkEnd w:id="3072"/>
            <w:bookmarkEnd w:id="3073"/>
          </w:p>
        </w:tc>
        <w:bookmarkStart w:id="3074" w:name="_Toc523523876"/>
        <w:bookmarkStart w:id="3075" w:name="_Toc523524537"/>
        <w:bookmarkStart w:id="3076" w:name="_Toc523525384"/>
        <w:bookmarkStart w:id="3077" w:name="_Toc523526161"/>
        <w:bookmarkEnd w:id="3074"/>
        <w:bookmarkEnd w:id="3075"/>
        <w:bookmarkEnd w:id="3076"/>
        <w:bookmarkEnd w:id="3077"/>
      </w:tr>
      <w:tr w:rsidR="00712EB7" w:rsidRPr="009C09B2" w:rsidDel="00CF568F" w14:paraId="45949035" w14:textId="3778D73B" w:rsidTr="00A55A7F">
        <w:trPr>
          <w:del w:id="3078" w:author="Lucy Lucy" w:date="2018-09-01T00:07:00Z"/>
        </w:trPr>
        <w:tc>
          <w:tcPr>
            <w:tcW w:w="1643" w:type="pct"/>
          </w:tcPr>
          <w:p w14:paraId="51077FAA" w14:textId="0614A11C" w:rsidR="00712EB7" w:rsidRPr="009C09B2" w:rsidDel="00CF568F" w:rsidRDefault="00712EB7" w:rsidP="007F117A">
            <w:pPr>
              <w:rPr>
                <w:del w:id="3079" w:author="Lucy Lucy" w:date="2018-09-01T00:07:00Z"/>
                <w:moveFrom w:id="3080" w:author="Lucy Lucy" w:date="2018-09-01T00:04:00Z"/>
              </w:rPr>
            </w:pPr>
            <w:moveFrom w:id="3081" w:author="Lucy Lucy" w:date="2018-09-01T00:04:00Z">
              <w:del w:id="3082" w:author="Lucy Lucy" w:date="2018-09-01T00:07:00Z">
                <w:r w:rsidRPr="00712EB7" w:rsidDel="00CF568F">
                  <w:delText xml:space="preserve">APPNO   </w:delText>
                </w:r>
                <w:bookmarkStart w:id="3083" w:name="_Toc523523877"/>
                <w:bookmarkStart w:id="3084" w:name="_Toc523524538"/>
                <w:bookmarkStart w:id="3085" w:name="_Toc523525385"/>
                <w:bookmarkStart w:id="3086" w:name="_Toc523526162"/>
                <w:bookmarkEnd w:id="3083"/>
                <w:bookmarkEnd w:id="3084"/>
                <w:bookmarkEnd w:id="3085"/>
                <w:bookmarkEnd w:id="3086"/>
              </w:del>
            </w:moveFrom>
          </w:p>
        </w:tc>
        <w:tc>
          <w:tcPr>
            <w:tcW w:w="946" w:type="pct"/>
          </w:tcPr>
          <w:p w14:paraId="27B98D60" w14:textId="13A69CD9" w:rsidR="00712EB7" w:rsidRPr="009C09B2" w:rsidDel="00CF568F" w:rsidRDefault="007F117A" w:rsidP="00F35832">
            <w:pPr>
              <w:rPr>
                <w:del w:id="3087" w:author="Lucy Lucy" w:date="2018-09-01T00:07:00Z"/>
                <w:moveFrom w:id="3088" w:author="Lucy Lucy" w:date="2018-09-01T00:04:00Z"/>
              </w:rPr>
            </w:pPr>
            <w:moveFrom w:id="3089" w:author="Lucy Lucy" w:date="2018-09-01T00:04:00Z">
              <w:del w:id="3090" w:author="Lucy Lucy" w:date="2018-09-01T00:07:00Z">
                <w:r w:rsidRPr="00712EB7" w:rsidDel="00CF568F">
                  <w:delText>VARCHAR2(50 CHAR)</w:delText>
                </w:r>
                <w:bookmarkStart w:id="3091" w:name="_Toc523523878"/>
                <w:bookmarkStart w:id="3092" w:name="_Toc523524539"/>
                <w:bookmarkStart w:id="3093" w:name="_Toc523525386"/>
                <w:bookmarkStart w:id="3094" w:name="_Toc523526163"/>
                <w:bookmarkEnd w:id="3091"/>
                <w:bookmarkEnd w:id="3092"/>
                <w:bookmarkEnd w:id="3093"/>
                <w:bookmarkEnd w:id="3094"/>
              </w:del>
            </w:moveFrom>
          </w:p>
        </w:tc>
        <w:tc>
          <w:tcPr>
            <w:tcW w:w="342" w:type="pct"/>
          </w:tcPr>
          <w:p w14:paraId="147175F1" w14:textId="79DBF46A" w:rsidR="00712EB7" w:rsidRPr="009C09B2" w:rsidDel="00CF568F" w:rsidRDefault="00712EB7" w:rsidP="00F35832">
            <w:pPr>
              <w:rPr>
                <w:del w:id="3095" w:author="Lucy Lucy" w:date="2018-09-01T00:07:00Z"/>
                <w:moveFrom w:id="3096" w:author="Lucy Lucy" w:date="2018-09-01T00:04:00Z"/>
              </w:rPr>
            </w:pPr>
            <w:bookmarkStart w:id="3097" w:name="_Toc523523879"/>
            <w:bookmarkStart w:id="3098" w:name="_Toc523524540"/>
            <w:bookmarkStart w:id="3099" w:name="_Toc523525387"/>
            <w:bookmarkStart w:id="3100" w:name="_Toc523526164"/>
            <w:bookmarkEnd w:id="3097"/>
            <w:bookmarkEnd w:id="3098"/>
            <w:bookmarkEnd w:id="3099"/>
            <w:bookmarkEnd w:id="3100"/>
          </w:p>
        </w:tc>
        <w:tc>
          <w:tcPr>
            <w:tcW w:w="330" w:type="pct"/>
          </w:tcPr>
          <w:p w14:paraId="5FC65EC3" w14:textId="063C8092" w:rsidR="00712EB7" w:rsidRPr="009C09B2" w:rsidDel="00CF568F" w:rsidRDefault="00712EB7" w:rsidP="00F35832">
            <w:pPr>
              <w:rPr>
                <w:del w:id="3101" w:author="Lucy Lucy" w:date="2018-09-01T00:07:00Z"/>
                <w:moveFrom w:id="3102" w:author="Lucy Lucy" w:date="2018-09-01T00:04:00Z"/>
              </w:rPr>
            </w:pPr>
            <w:bookmarkStart w:id="3103" w:name="_Toc523523880"/>
            <w:bookmarkStart w:id="3104" w:name="_Toc523524541"/>
            <w:bookmarkStart w:id="3105" w:name="_Toc523525388"/>
            <w:bookmarkStart w:id="3106" w:name="_Toc523526165"/>
            <w:bookmarkEnd w:id="3103"/>
            <w:bookmarkEnd w:id="3104"/>
            <w:bookmarkEnd w:id="3105"/>
            <w:bookmarkEnd w:id="3106"/>
          </w:p>
        </w:tc>
        <w:tc>
          <w:tcPr>
            <w:tcW w:w="496" w:type="pct"/>
          </w:tcPr>
          <w:p w14:paraId="582E523A" w14:textId="5A1D1078" w:rsidR="00712EB7" w:rsidRPr="009C09B2" w:rsidDel="00CF568F" w:rsidRDefault="00712EB7" w:rsidP="00F35832">
            <w:pPr>
              <w:rPr>
                <w:del w:id="3107" w:author="Lucy Lucy" w:date="2018-09-01T00:07:00Z"/>
                <w:moveFrom w:id="3108" w:author="Lucy Lucy" w:date="2018-09-01T00:04:00Z"/>
              </w:rPr>
            </w:pPr>
            <w:bookmarkStart w:id="3109" w:name="_Toc523523881"/>
            <w:bookmarkStart w:id="3110" w:name="_Toc523524542"/>
            <w:bookmarkStart w:id="3111" w:name="_Toc523525389"/>
            <w:bookmarkStart w:id="3112" w:name="_Toc523526166"/>
            <w:bookmarkEnd w:id="3109"/>
            <w:bookmarkEnd w:id="3110"/>
            <w:bookmarkEnd w:id="3111"/>
            <w:bookmarkEnd w:id="3112"/>
          </w:p>
        </w:tc>
        <w:tc>
          <w:tcPr>
            <w:tcW w:w="1243" w:type="pct"/>
          </w:tcPr>
          <w:p w14:paraId="041570C9" w14:textId="2E70C66C" w:rsidR="00712EB7" w:rsidRPr="009C09B2" w:rsidDel="00CF568F" w:rsidRDefault="00712EB7" w:rsidP="00F35832">
            <w:pPr>
              <w:rPr>
                <w:del w:id="3113" w:author="Lucy Lucy" w:date="2018-09-01T00:07:00Z"/>
                <w:moveFrom w:id="3114" w:author="Lucy Lucy" w:date="2018-09-01T00:04:00Z"/>
              </w:rPr>
            </w:pPr>
            <w:moveFrom w:id="3115" w:author="Lucy Lucy" w:date="2018-09-01T00:04:00Z">
              <w:del w:id="3116" w:author="Lucy Lucy" w:date="2018-09-01T00:07:00Z">
                <w:r w:rsidDel="00CF568F">
                  <w:delText>Số đơn</w:delText>
                </w:r>
                <w:bookmarkStart w:id="3117" w:name="_Toc523523882"/>
                <w:bookmarkStart w:id="3118" w:name="_Toc523524543"/>
                <w:bookmarkStart w:id="3119" w:name="_Toc523525390"/>
                <w:bookmarkStart w:id="3120" w:name="_Toc523526167"/>
                <w:bookmarkEnd w:id="3117"/>
                <w:bookmarkEnd w:id="3118"/>
                <w:bookmarkEnd w:id="3119"/>
                <w:bookmarkEnd w:id="3120"/>
              </w:del>
            </w:moveFrom>
          </w:p>
        </w:tc>
        <w:bookmarkStart w:id="3121" w:name="_Toc523523883"/>
        <w:bookmarkStart w:id="3122" w:name="_Toc523524544"/>
        <w:bookmarkStart w:id="3123" w:name="_Toc523525391"/>
        <w:bookmarkStart w:id="3124" w:name="_Toc523526168"/>
        <w:bookmarkEnd w:id="3121"/>
        <w:bookmarkEnd w:id="3122"/>
        <w:bookmarkEnd w:id="3123"/>
        <w:bookmarkEnd w:id="3124"/>
      </w:tr>
      <w:tr w:rsidR="00712EB7" w:rsidRPr="009C09B2" w:rsidDel="00CF568F" w14:paraId="01186C47" w14:textId="349D6CD5" w:rsidTr="00A55A7F">
        <w:trPr>
          <w:del w:id="3125" w:author="Lucy Lucy" w:date="2018-09-01T00:07:00Z"/>
        </w:trPr>
        <w:tc>
          <w:tcPr>
            <w:tcW w:w="1643" w:type="pct"/>
          </w:tcPr>
          <w:p w14:paraId="6A0BA7B8" w14:textId="557EC642" w:rsidR="00712EB7" w:rsidRPr="009C09B2" w:rsidDel="00CF568F" w:rsidRDefault="00236E60" w:rsidP="00236E60">
            <w:pPr>
              <w:rPr>
                <w:del w:id="3126" w:author="Lucy Lucy" w:date="2018-09-01T00:07:00Z"/>
                <w:moveFrom w:id="3127" w:author="Lucy Lucy" w:date="2018-09-01T00:04:00Z"/>
              </w:rPr>
            </w:pPr>
            <w:moveFrom w:id="3128" w:author="Lucy Lucy" w:date="2018-09-01T00:04:00Z">
              <w:del w:id="3129" w:author="Lucy Lucy" w:date="2018-09-01T00:07:00Z">
                <w:r w:rsidRPr="00236E60" w:rsidDel="00CF568F">
                  <w:delText xml:space="preserve">DUADATE   </w:delText>
                </w:r>
                <w:bookmarkStart w:id="3130" w:name="_Toc523523884"/>
                <w:bookmarkStart w:id="3131" w:name="_Toc523524545"/>
                <w:bookmarkStart w:id="3132" w:name="_Toc523525392"/>
                <w:bookmarkStart w:id="3133" w:name="_Toc523526169"/>
                <w:bookmarkEnd w:id="3130"/>
                <w:bookmarkEnd w:id="3131"/>
                <w:bookmarkEnd w:id="3132"/>
                <w:bookmarkEnd w:id="3133"/>
              </w:del>
            </w:moveFrom>
          </w:p>
        </w:tc>
        <w:tc>
          <w:tcPr>
            <w:tcW w:w="946" w:type="pct"/>
          </w:tcPr>
          <w:p w14:paraId="5C2E2C36" w14:textId="48591E63" w:rsidR="00712EB7" w:rsidRPr="009C09B2" w:rsidDel="00CF568F" w:rsidRDefault="00236E60" w:rsidP="00F35832">
            <w:pPr>
              <w:rPr>
                <w:del w:id="3134" w:author="Lucy Lucy" w:date="2018-09-01T00:07:00Z"/>
                <w:moveFrom w:id="3135" w:author="Lucy Lucy" w:date="2018-09-01T00:04:00Z"/>
              </w:rPr>
            </w:pPr>
            <w:moveFrom w:id="3136" w:author="Lucy Lucy" w:date="2018-09-01T00:04:00Z">
              <w:del w:id="3137" w:author="Lucy Lucy" w:date="2018-09-01T00:07:00Z">
                <w:r w:rsidRPr="00236E60" w:rsidDel="00CF568F">
                  <w:delText>DATE</w:delText>
                </w:r>
                <w:bookmarkStart w:id="3138" w:name="_Toc523523885"/>
                <w:bookmarkStart w:id="3139" w:name="_Toc523524546"/>
                <w:bookmarkStart w:id="3140" w:name="_Toc523525393"/>
                <w:bookmarkStart w:id="3141" w:name="_Toc523526170"/>
                <w:bookmarkEnd w:id="3138"/>
                <w:bookmarkEnd w:id="3139"/>
                <w:bookmarkEnd w:id="3140"/>
                <w:bookmarkEnd w:id="3141"/>
              </w:del>
            </w:moveFrom>
          </w:p>
        </w:tc>
        <w:tc>
          <w:tcPr>
            <w:tcW w:w="342" w:type="pct"/>
          </w:tcPr>
          <w:p w14:paraId="726302CF" w14:textId="1DEF9282" w:rsidR="00712EB7" w:rsidRPr="009C09B2" w:rsidDel="00CF568F" w:rsidRDefault="00712EB7" w:rsidP="00F35832">
            <w:pPr>
              <w:rPr>
                <w:del w:id="3142" w:author="Lucy Lucy" w:date="2018-09-01T00:07:00Z"/>
                <w:moveFrom w:id="3143" w:author="Lucy Lucy" w:date="2018-09-01T00:04:00Z"/>
              </w:rPr>
            </w:pPr>
            <w:bookmarkStart w:id="3144" w:name="_Toc523523886"/>
            <w:bookmarkStart w:id="3145" w:name="_Toc523524547"/>
            <w:bookmarkStart w:id="3146" w:name="_Toc523525394"/>
            <w:bookmarkStart w:id="3147" w:name="_Toc523526171"/>
            <w:bookmarkEnd w:id="3144"/>
            <w:bookmarkEnd w:id="3145"/>
            <w:bookmarkEnd w:id="3146"/>
            <w:bookmarkEnd w:id="3147"/>
          </w:p>
        </w:tc>
        <w:tc>
          <w:tcPr>
            <w:tcW w:w="330" w:type="pct"/>
          </w:tcPr>
          <w:p w14:paraId="5B6FAE51" w14:textId="0AD45734" w:rsidR="00712EB7" w:rsidRPr="009C09B2" w:rsidDel="00CF568F" w:rsidRDefault="00712EB7" w:rsidP="00F35832">
            <w:pPr>
              <w:rPr>
                <w:del w:id="3148" w:author="Lucy Lucy" w:date="2018-09-01T00:07:00Z"/>
                <w:moveFrom w:id="3149" w:author="Lucy Lucy" w:date="2018-09-01T00:04:00Z"/>
              </w:rPr>
            </w:pPr>
            <w:bookmarkStart w:id="3150" w:name="_Toc523523887"/>
            <w:bookmarkStart w:id="3151" w:name="_Toc523524548"/>
            <w:bookmarkStart w:id="3152" w:name="_Toc523525395"/>
            <w:bookmarkStart w:id="3153" w:name="_Toc523526172"/>
            <w:bookmarkEnd w:id="3150"/>
            <w:bookmarkEnd w:id="3151"/>
            <w:bookmarkEnd w:id="3152"/>
            <w:bookmarkEnd w:id="3153"/>
          </w:p>
        </w:tc>
        <w:tc>
          <w:tcPr>
            <w:tcW w:w="496" w:type="pct"/>
          </w:tcPr>
          <w:p w14:paraId="667F41A6" w14:textId="0F220E6E" w:rsidR="00712EB7" w:rsidRPr="009C09B2" w:rsidDel="00CF568F" w:rsidRDefault="00712EB7" w:rsidP="00F35832">
            <w:pPr>
              <w:rPr>
                <w:del w:id="3154" w:author="Lucy Lucy" w:date="2018-09-01T00:07:00Z"/>
                <w:moveFrom w:id="3155" w:author="Lucy Lucy" w:date="2018-09-01T00:04:00Z"/>
              </w:rPr>
            </w:pPr>
            <w:bookmarkStart w:id="3156" w:name="_Toc523523888"/>
            <w:bookmarkStart w:id="3157" w:name="_Toc523524549"/>
            <w:bookmarkStart w:id="3158" w:name="_Toc523525396"/>
            <w:bookmarkStart w:id="3159" w:name="_Toc523526173"/>
            <w:bookmarkEnd w:id="3156"/>
            <w:bookmarkEnd w:id="3157"/>
            <w:bookmarkEnd w:id="3158"/>
            <w:bookmarkEnd w:id="3159"/>
          </w:p>
        </w:tc>
        <w:tc>
          <w:tcPr>
            <w:tcW w:w="1243" w:type="pct"/>
          </w:tcPr>
          <w:p w14:paraId="3B06708C" w14:textId="434E79A4" w:rsidR="00712EB7" w:rsidRPr="009C09B2" w:rsidDel="00CF568F" w:rsidRDefault="00236E60" w:rsidP="00F35832">
            <w:pPr>
              <w:rPr>
                <w:del w:id="3160" w:author="Lucy Lucy" w:date="2018-09-01T00:07:00Z"/>
                <w:moveFrom w:id="3161" w:author="Lucy Lucy" w:date="2018-09-01T00:04:00Z"/>
              </w:rPr>
            </w:pPr>
            <w:moveFrom w:id="3162" w:author="Lucy Lucy" w:date="2018-09-01T00:04:00Z">
              <w:del w:id="3163" w:author="Lucy Lucy" w:date="2018-09-01T00:07:00Z">
                <w:r w:rsidDel="00CF568F">
                  <w:delText>Ngày nộp đơn</w:delText>
                </w:r>
                <w:bookmarkStart w:id="3164" w:name="_Toc523523889"/>
                <w:bookmarkStart w:id="3165" w:name="_Toc523524550"/>
                <w:bookmarkStart w:id="3166" w:name="_Toc523525397"/>
                <w:bookmarkStart w:id="3167" w:name="_Toc523526174"/>
                <w:bookmarkEnd w:id="3164"/>
                <w:bookmarkEnd w:id="3165"/>
                <w:bookmarkEnd w:id="3166"/>
                <w:bookmarkEnd w:id="3167"/>
              </w:del>
            </w:moveFrom>
          </w:p>
        </w:tc>
        <w:bookmarkStart w:id="3168" w:name="_Toc523523890"/>
        <w:bookmarkStart w:id="3169" w:name="_Toc523524551"/>
        <w:bookmarkStart w:id="3170" w:name="_Toc523525398"/>
        <w:bookmarkStart w:id="3171" w:name="_Toc523526175"/>
        <w:bookmarkEnd w:id="3168"/>
        <w:bookmarkEnd w:id="3169"/>
        <w:bookmarkEnd w:id="3170"/>
        <w:bookmarkEnd w:id="3171"/>
      </w:tr>
      <w:tr w:rsidR="00555218" w:rsidRPr="009C09B2" w:rsidDel="00CF568F" w14:paraId="6C59D6CD" w14:textId="2797F101" w:rsidTr="00A55A7F">
        <w:trPr>
          <w:del w:id="3172" w:author="Lucy Lucy" w:date="2018-09-01T00:07:00Z"/>
        </w:trPr>
        <w:tc>
          <w:tcPr>
            <w:tcW w:w="1643" w:type="pct"/>
          </w:tcPr>
          <w:p w14:paraId="0F2446D0" w14:textId="3C2050B0" w:rsidR="00555218" w:rsidRPr="00236E60" w:rsidDel="00CF568F" w:rsidRDefault="00555218" w:rsidP="007F117A">
            <w:pPr>
              <w:rPr>
                <w:del w:id="3173" w:author="Lucy Lucy" w:date="2018-09-01T00:07:00Z"/>
                <w:moveFrom w:id="3174" w:author="Lucy Lucy" w:date="2018-09-01T00:04:00Z"/>
              </w:rPr>
            </w:pPr>
            <w:moveFrom w:id="3175" w:author="Lucy Lucy" w:date="2018-09-01T00:04:00Z">
              <w:del w:id="3176" w:author="Lucy Lucy" w:date="2018-09-01T00:07:00Z">
                <w:r w:rsidRPr="00555218" w:rsidDel="00CF568F">
                  <w:delText xml:space="preserve">LOGOURL   </w:delText>
                </w:r>
                <w:bookmarkStart w:id="3177" w:name="_Toc523523891"/>
                <w:bookmarkStart w:id="3178" w:name="_Toc523524552"/>
                <w:bookmarkStart w:id="3179" w:name="_Toc523525399"/>
                <w:bookmarkStart w:id="3180" w:name="_Toc523526176"/>
                <w:bookmarkEnd w:id="3177"/>
                <w:bookmarkEnd w:id="3178"/>
                <w:bookmarkEnd w:id="3179"/>
                <w:bookmarkEnd w:id="3180"/>
              </w:del>
            </w:moveFrom>
          </w:p>
        </w:tc>
        <w:tc>
          <w:tcPr>
            <w:tcW w:w="946" w:type="pct"/>
          </w:tcPr>
          <w:p w14:paraId="7DBD50EE" w14:textId="0B9FA559" w:rsidR="00555218" w:rsidRPr="00236E60" w:rsidDel="00CF568F" w:rsidRDefault="007F117A" w:rsidP="00F35832">
            <w:pPr>
              <w:rPr>
                <w:del w:id="3181" w:author="Lucy Lucy" w:date="2018-09-01T00:07:00Z"/>
                <w:moveFrom w:id="3182" w:author="Lucy Lucy" w:date="2018-09-01T00:04:00Z"/>
              </w:rPr>
            </w:pPr>
            <w:moveFrom w:id="3183" w:author="Lucy Lucy" w:date="2018-09-01T00:04:00Z">
              <w:del w:id="3184" w:author="Lucy Lucy" w:date="2018-09-01T00:07:00Z">
                <w:r w:rsidRPr="00555218" w:rsidDel="00CF568F">
                  <w:delText>VARCHAR2(250 CHAR)</w:delText>
                </w:r>
                <w:bookmarkStart w:id="3185" w:name="_Toc523523892"/>
                <w:bookmarkStart w:id="3186" w:name="_Toc523524553"/>
                <w:bookmarkStart w:id="3187" w:name="_Toc523525400"/>
                <w:bookmarkStart w:id="3188" w:name="_Toc523526177"/>
                <w:bookmarkEnd w:id="3185"/>
                <w:bookmarkEnd w:id="3186"/>
                <w:bookmarkEnd w:id="3187"/>
                <w:bookmarkEnd w:id="3188"/>
              </w:del>
            </w:moveFrom>
          </w:p>
        </w:tc>
        <w:tc>
          <w:tcPr>
            <w:tcW w:w="342" w:type="pct"/>
          </w:tcPr>
          <w:p w14:paraId="62D6C394" w14:textId="0696FA10" w:rsidR="00555218" w:rsidRPr="009C09B2" w:rsidDel="00CF568F" w:rsidRDefault="00555218" w:rsidP="00F35832">
            <w:pPr>
              <w:rPr>
                <w:del w:id="3189" w:author="Lucy Lucy" w:date="2018-09-01T00:07:00Z"/>
                <w:moveFrom w:id="3190" w:author="Lucy Lucy" w:date="2018-09-01T00:04:00Z"/>
              </w:rPr>
            </w:pPr>
            <w:bookmarkStart w:id="3191" w:name="_Toc523523893"/>
            <w:bookmarkStart w:id="3192" w:name="_Toc523524554"/>
            <w:bookmarkStart w:id="3193" w:name="_Toc523525401"/>
            <w:bookmarkStart w:id="3194" w:name="_Toc523526178"/>
            <w:bookmarkEnd w:id="3191"/>
            <w:bookmarkEnd w:id="3192"/>
            <w:bookmarkEnd w:id="3193"/>
            <w:bookmarkEnd w:id="3194"/>
          </w:p>
        </w:tc>
        <w:tc>
          <w:tcPr>
            <w:tcW w:w="330" w:type="pct"/>
          </w:tcPr>
          <w:p w14:paraId="6419EE30" w14:textId="6903EA2A" w:rsidR="00555218" w:rsidRPr="009C09B2" w:rsidDel="00CF568F" w:rsidRDefault="00555218" w:rsidP="00F35832">
            <w:pPr>
              <w:rPr>
                <w:del w:id="3195" w:author="Lucy Lucy" w:date="2018-09-01T00:07:00Z"/>
                <w:moveFrom w:id="3196" w:author="Lucy Lucy" w:date="2018-09-01T00:04:00Z"/>
              </w:rPr>
            </w:pPr>
            <w:bookmarkStart w:id="3197" w:name="_Toc523523894"/>
            <w:bookmarkStart w:id="3198" w:name="_Toc523524555"/>
            <w:bookmarkStart w:id="3199" w:name="_Toc523525402"/>
            <w:bookmarkStart w:id="3200" w:name="_Toc523526179"/>
            <w:bookmarkEnd w:id="3197"/>
            <w:bookmarkEnd w:id="3198"/>
            <w:bookmarkEnd w:id="3199"/>
            <w:bookmarkEnd w:id="3200"/>
          </w:p>
        </w:tc>
        <w:tc>
          <w:tcPr>
            <w:tcW w:w="496" w:type="pct"/>
          </w:tcPr>
          <w:p w14:paraId="51D39714" w14:textId="563B297E" w:rsidR="00555218" w:rsidRPr="009C09B2" w:rsidDel="00CF568F" w:rsidRDefault="00555218" w:rsidP="00F35832">
            <w:pPr>
              <w:rPr>
                <w:del w:id="3201" w:author="Lucy Lucy" w:date="2018-09-01T00:07:00Z"/>
                <w:moveFrom w:id="3202" w:author="Lucy Lucy" w:date="2018-09-01T00:04:00Z"/>
              </w:rPr>
            </w:pPr>
            <w:bookmarkStart w:id="3203" w:name="_Toc523523895"/>
            <w:bookmarkStart w:id="3204" w:name="_Toc523524556"/>
            <w:bookmarkStart w:id="3205" w:name="_Toc523525403"/>
            <w:bookmarkStart w:id="3206" w:name="_Toc523526180"/>
            <w:bookmarkEnd w:id="3203"/>
            <w:bookmarkEnd w:id="3204"/>
            <w:bookmarkEnd w:id="3205"/>
            <w:bookmarkEnd w:id="3206"/>
          </w:p>
        </w:tc>
        <w:tc>
          <w:tcPr>
            <w:tcW w:w="1243" w:type="pct"/>
          </w:tcPr>
          <w:p w14:paraId="3D57CCD5" w14:textId="36B3B79E" w:rsidR="00555218" w:rsidDel="00CF568F" w:rsidRDefault="00555218" w:rsidP="00F35832">
            <w:pPr>
              <w:rPr>
                <w:del w:id="3207" w:author="Lucy Lucy" w:date="2018-09-01T00:07:00Z"/>
                <w:moveFrom w:id="3208" w:author="Lucy Lucy" w:date="2018-09-01T00:04:00Z"/>
              </w:rPr>
            </w:pPr>
            <w:moveFrom w:id="3209" w:author="Lucy Lucy" w:date="2018-09-01T00:04:00Z">
              <w:del w:id="3210" w:author="Lucy Lucy" w:date="2018-09-01T00:07:00Z">
                <w:r w:rsidDel="00CF568F">
                  <w:delText>ảnh thương hiệu</w:delText>
                </w:r>
                <w:bookmarkStart w:id="3211" w:name="_Toc523523896"/>
                <w:bookmarkStart w:id="3212" w:name="_Toc523524557"/>
                <w:bookmarkStart w:id="3213" w:name="_Toc523525404"/>
                <w:bookmarkStart w:id="3214" w:name="_Toc523526181"/>
                <w:bookmarkEnd w:id="3211"/>
                <w:bookmarkEnd w:id="3212"/>
                <w:bookmarkEnd w:id="3213"/>
                <w:bookmarkEnd w:id="3214"/>
              </w:del>
            </w:moveFrom>
          </w:p>
        </w:tc>
        <w:bookmarkStart w:id="3215" w:name="_Toc523523897"/>
        <w:bookmarkStart w:id="3216" w:name="_Toc523524558"/>
        <w:bookmarkStart w:id="3217" w:name="_Toc523525405"/>
        <w:bookmarkStart w:id="3218" w:name="_Toc523526182"/>
        <w:bookmarkEnd w:id="3215"/>
        <w:bookmarkEnd w:id="3216"/>
        <w:bookmarkEnd w:id="3217"/>
        <w:bookmarkEnd w:id="3218"/>
      </w:tr>
      <w:tr w:rsidR="00555218" w:rsidRPr="009C09B2" w:rsidDel="00CF568F" w14:paraId="5659204D" w14:textId="115E85A0" w:rsidTr="00A55A7F">
        <w:trPr>
          <w:del w:id="3219" w:author="Lucy Lucy" w:date="2018-09-01T00:07:00Z"/>
        </w:trPr>
        <w:tc>
          <w:tcPr>
            <w:tcW w:w="1643" w:type="pct"/>
          </w:tcPr>
          <w:p w14:paraId="6C192811" w14:textId="6F1534EA" w:rsidR="00555218" w:rsidRPr="00236E60" w:rsidDel="00CF568F" w:rsidRDefault="007F117A" w:rsidP="007F117A">
            <w:pPr>
              <w:rPr>
                <w:del w:id="3220" w:author="Lucy Lucy" w:date="2018-09-01T00:07:00Z"/>
                <w:moveFrom w:id="3221" w:author="Lucy Lucy" w:date="2018-09-01T00:04:00Z"/>
              </w:rPr>
            </w:pPr>
            <w:moveFrom w:id="3222" w:author="Lucy Lucy" w:date="2018-09-01T00:04:00Z">
              <w:del w:id="3223" w:author="Lucy Lucy" w:date="2018-09-01T00:07:00Z">
                <w:r w:rsidRPr="007F117A" w:rsidDel="00CF568F">
                  <w:delText xml:space="preserve">DACTICHHANGHOA   </w:delText>
                </w:r>
                <w:bookmarkStart w:id="3224" w:name="_Toc523523898"/>
                <w:bookmarkStart w:id="3225" w:name="_Toc523524559"/>
                <w:bookmarkStart w:id="3226" w:name="_Toc523525406"/>
                <w:bookmarkStart w:id="3227" w:name="_Toc523526183"/>
                <w:bookmarkEnd w:id="3224"/>
                <w:bookmarkEnd w:id="3225"/>
                <w:bookmarkEnd w:id="3226"/>
                <w:bookmarkEnd w:id="3227"/>
              </w:del>
            </w:moveFrom>
          </w:p>
        </w:tc>
        <w:tc>
          <w:tcPr>
            <w:tcW w:w="946" w:type="pct"/>
          </w:tcPr>
          <w:p w14:paraId="1C2315E1" w14:textId="45F32EC8" w:rsidR="00555218" w:rsidRPr="00236E60" w:rsidDel="00CF568F" w:rsidRDefault="007F117A" w:rsidP="00F35832">
            <w:pPr>
              <w:rPr>
                <w:del w:id="3228" w:author="Lucy Lucy" w:date="2018-09-01T00:07:00Z"/>
                <w:moveFrom w:id="3229" w:author="Lucy Lucy" w:date="2018-09-01T00:04:00Z"/>
              </w:rPr>
            </w:pPr>
            <w:moveFrom w:id="3230" w:author="Lucy Lucy" w:date="2018-09-01T00:04:00Z">
              <w:del w:id="3231" w:author="Lucy Lucy" w:date="2018-09-01T00:07:00Z">
                <w:r w:rsidRPr="007F117A" w:rsidDel="00CF568F">
                  <w:delText>NUMBER(1,0)</w:delText>
                </w:r>
                <w:bookmarkStart w:id="3232" w:name="_Toc523523899"/>
                <w:bookmarkStart w:id="3233" w:name="_Toc523524560"/>
                <w:bookmarkStart w:id="3234" w:name="_Toc523525407"/>
                <w:bookmarkStart w:id="3235" w:name="_Toc523526184"/>
                <w:bookmarkEnd w:id="3232"/>
                <w:bookmarkEnd w:id="3233"/>
                <w:bookmarkEnd w:id="3234"/>
                <w:bookmarkEnd w:id="3235"/>
              </w:del>
            </w:moveFrom>
          </w:p>
        </w:tc>
        <w:tc>
          <w:tcPr>
            <w:tcW w:w="342" w:type="pct"/>
          </w:tcPr>
          <w:p w14:paraId="090B1C67" w14:textId="1D5676BD" w:rsidR="00555218" w:rsidRPr="009C09B2" w:rsidDel="00CF568F" w:rsidRDefault="00555218" w:rsidP="00F35832">
            <w:pPr>
              <w:rPr>
                <w:del w:id="3236" w:author="Lucy Lucy" w:date="2018-09-01T00:07:00Z"/>
                <w:moveFrom w:id="3237" w:author="Lucy Lucy" w:date="2018-09-01T00:04:00Z"/>
              </w:rPr>
            </w:pPr>
            <w:bookmarkStart w:id="3238" w:name="_Toc523523900"/>
            <w:bookmarkStart w:id="3239" w:name="_Toc523524561"/>
            <w:bookmarkStart w:id="3240" w:name="_Toc523525408"/>
            <w:bookmarkStart w:id="3241" w:name="_Toc523526185"/>
            <w:bookmarkEnd w:id="3238"/>
            <w:bookmarkEnd w:id="3239"/>
            <w:bookmarkEnd w:id="3240"/>
            <w:bookmarkEnd w:id="3241"/>
          </w:p>
        </w:tc>
        <w:tc>
          <w:tcPr>
            <w:tcW w:w="330" w:type="pct"/>
          </w:tcPr>
          <w:p w14:paraId="0A4D4FB9" w14:textId="19160076" w:rsidR="00555218" w:rsidRPr="009C09B2" w:rsidDel="00CF568F" w:rsidRDefault="00555218" w:rsidP="00F35832">
            <w:pPr>
              <w:rPr>
                <w:del w:id="3242" w:author="Lucy Lucy" w:date="2018-09-01T00:07:00Z"/>
                <w:moveFrom w:id="3243" w:author="Lucy Lucy" w:date="2018-09-01T00:04:00Z"/>
              </w:rPr>
            </w:pPr>
            <w:bookmarkStart w:id="3244" w:name="_Toc523523901"/>
            <w:bookmarkStart w:id="3245" w:name="_Toc523524562"/>
            <w:bookmarkStart w:id="3246" w:name="_Toc523525409"/>
            <w:bookmarkStart w:id="3247" w:name="_Toc523526186"/>
            <w:bookmarkEnd w:id="3244"/>
            <w:bookmarkEnd w:id="3245"/>
            <w:bookmarkEnd w:id="3246"/>
            <w:bookmarkEnd w:id="3247"/>
          </w:p>
        </w:tc>
        <w:tc>
          <w:tcPr>
            <w:tcW w:w="496" w:type="pct"/>
          </w:tcPr>
          <w:p w14:paraId="52F81771" w14:textId="7C1C7380" w:rsidR="00555218" w:rsidRPr="009C09B2" w:rsidDel="00CF568F" w:rsidRDefault="00555218" w:rsidP="00F35832">
            <w:pPr>
              <w:rPr>
                <w:del w:id="3248" w:author="Lucy Lucy" w:date="2018-09-01T00:07:00Z"/>
                <w:moveFrom w:id="3249" w:author="Lucy Lucy" w:date="2018-09-01T00:04:00Z"/>
              </w:rPr>
            </w:pPr>
            <w:bookmarkStart w:id="3250" w:name="_Toc523523902"/>
            <w:bookmarkStart w:id="3251" w:name="_Toc523524563"/>
            <w:bookmarkStart w:id="3252" w:name="_Toc523525410"/>
            <w:bookmarkStart w:id="3253" w:name="_Toc523526187"/>
            <w:bookmarkEnd w:id="3250"/>
            <w:bookmarkEnd w:id="3251"/>
            <w:bookmarkEnd w:id="3252"/>
            <w:bookmarkEnd w:id="3253"/>
          </w:p>
        </w:tc>
        <w:tc>
          <w:tcPr>
            <w:tcW w:w="1243" w:type="pct"/>
          </w:tcPr>
          <w:p w14:paraId="12A81C7A" w14:textId="795D7500" w:rsidR="00555218" w:rsidDel="00CF568F" w:rsidRDefault="007F117A" w:rsidP="00F35832">
            <w:pPr>
              <w:rPr>
                <w:del w:id="3254" w:author="Lucy Lucy" w:date="2018-09-01T00:07:00Z"/>
                <w:moveFrom w:id="3255" w:author="Lucy Lucy" w:date="2018-09-01T00:04:00Z"/>
              </w:rPr>
            </w:pPr>
            <w:moveFrom w:id="3256" w:author="Lucy Lucy" w:date="2018-09-01T00:04:00Z">
              <w:del w:id="3257" w:author="Lucy Lucy" w:date="2018-09-01T00:07:00Z">
                <w:r w:rsidDel="00CF568F">
                  <w:delText>Đặc tính hàng hóa</w:delText>
                </w:r>
                <w:bookmarkStart w:id="3258" w:name="_Toc523523903"/>
                <w:bookmarkStart w:id="3259" w:name="_Toc523524564"/>
                <w:bookmarkStart w:id="3260" w:name="_Toc523525411"/>
                <w:bookmarkStart w:id="3261" w:name="_Toc523526188"/>
                <w:bookmarkEnd w:id="3258"/>
                <w:bookmarkEnd w:id="3259"/>
                <w:bookmarkEnd w:id="3260"/>
                <w:bookmarkEnd w:id="3261"/>
              </w:del>
            </w:moveFrom>
          </w:p>
        </w:tc>
        <w:bookmarkStart w:id="3262" w:name="_Toc523523904"/>
        <w:bookmarkStart w:id="3263" w:name="_Toc523524565"/>
        <w:bookmarkStart w:id="3264" w:name="_Toc523525412"/>
        <w:bookmarkStart w:id="3265" w:name="_Toc523526189"/>
        <w:bookmarkEnd w:id="3262"/>
        <w:bookmarkEnd w:id="3263"/>
        <w:bookmarkEnd w:id="3264"/>
        <w:bookmarkEnd w:id="3265"/>
      </w:tr>
      <w:tr w:rsidR="00410FBB" w:rsidRPr="009C09B2" w:rsidDel="00CF568F" w14:paraId="09B8D499" w14:textId="65791D58" w:rsidTr="00A55A7F">
        <w:trPr>
          <w:del w:id="3266" w:author="Lucy Lucy" w:date="2018-09-01T00:07:00Z"/>
        </w:trPr>
        <w:tc>
          <w:tcPr>
            <w:tcW w:w="1643" w:type="pct"/>
          </w:tcPr>
          <w:p w14:paraId="10F3B4A7" w14:textId="127789FF" w:rsidR="00410FBB" w:rsidRPr="007F117A" w:rsidDel="00CF568F" w:rsidRDefault="00410FBB" w:rsidP="00410FBB">
            <w:pPr>
              <w:rPr>
                <w:del w:id="3267" w:author="Lucy Lucy" w:date="2018-09-01T00:07:00Z"/>
                <w:moveFrom w:id="3268" w:author="Lucy Lucy" w:date="2018-09-01T00:04:00Z"/>
              </w:rPr>
            </w:pPr>
            <w:moveFrom w:id="3269" w:author="Lucy Lucy" w:date="2018-09-01T00:04:00Z">
              <w:del w:id="3270" w:author="Lucy Lucy" w:date="2018-09-01T00:07:00Z">
                <w:r w:rsidRPr="00410FBB" w:rsidDel="00CF568F">
                  <w:delText xml:space="preserve">COLOR   </w:delText>
                </w:r>
                <w:bookmarkStart w:id="3271" w:name="_Toc523523905"/>
                <w:bookmarkStart w:id="3272" w:name="_Toc523524566"/>
                <w:bookmarkStart w:id="3273" w:name="_Toc523525413"/>
                <w:bookmarkStart w:id="3274" w:name="_Toc523526190"/>
                <w:bookmarkEnd w:id="3271"/>
                <w:bookmarkEnd w:id="3272"/>
                <w:bookmarkEnd w:id="3273"/>
                <w:bookmarkEnd w:id="3274"/>
              </w:del>
            </w:moveFrom>
          </w:p>
        </w:tc>
        <w:tc>
          <w:tcPr>
            <w:tcW w:w="946" w:type="pct"/>
          </w:tcPr>
          <w:p w14:paraId="706626AF" w14:textId="02A7B913" w:rsidR="00410FBB" w:rsidRPr="007F117A" w:rsidDel="00CF568F" w:rsidRDefault="00410FBB" w:rsidP="00F35832">
            <w:pPr>
              <w:rPr>
                <w:del w:id="3275" w:author="Lucy Lucy" w:date="2018-09-01T00:07:00Z"/>
                <w:moveFrom w:id="3276" w:author="Lucy Lucy" w:date="2018-09-01T00:04:00Z"/>
              </w:rPr>
            </w:pPr>
            <w:moveFrom w:id="3277" w:author="Lucy Lucy" w:date="2018-09-01T00:04:00Z">
              <w:del w:id="3278" w:author="Lucy Lucy" w:date="2018-09-01T00:07:00Z">
                <w:r w:rsidRPr="00410FBB" w:rsidDel="00CF568F">
                  <w:delText>VARCHAR2(200 CHAR)</w:delText>
                </w:r>
                <w:bookmarkStart w:id="3279" w:name="_Toc523523906"/>
                <w:bookmarkStart w:id="3280" w:name="_Toc523524567"/>
                <w:bookmarkStart w:id="3281" w:name="_Toc523525414"/>
                <w:bookmarkStart w:id="3282" w:name="_Toc523526191"/>
                <w:bookmarkEnd w:id="3279"/>
                <w:bookmarkEnd w:id="3280"/>
                <w:bookmarkEnd w:id="3281"/>
                <w:bookmarkEnd w:id="3282"/>
              </w:del>
            </w:moveFrom>
          </w:p>
        </w:tc>
        <w:tc>
          <w:tcPr>
            <w:tcW w:w="342" w:type="pct"/>
          </w:tcPr>
          <w:p w14:paraId="19E6F45F" w14:textId="7773B024" w:rsidR="00410FBB" w:rsidRPr="009C09B2" w:rsidDel="00CF568F" w:rsidRDefault="00410FBB" w:rsidP="00F35832">
            <w:pPr>
              <w:rPr>
                <w:del w:id="3283" w:author="Lucy Lucy" w:date="2018-09-01T00:07:00Z"/>
                <w:moveFrom w:id="3284" w:author="Lucy Lucy" w:date="2018-09-01T00:04:00Z"/>
              </w:rPr>
            </w:pPr>
            <w:bookmarkStart w:id="3285" w:name="_Toc523523907"/>
            <w:bookmarkStart w:id="3286" w:name="_Toc523524568"/>
            <w:bookmarkStart w:id="3287" w:name="_Toc523525415"/>
            <w:bookmarkStart w:id="3288" w:name="_Toc523526192"/>
            <w:bookmarkEnd w:id="3285"/>
            <w:bookmarkEnd w:id="3286"/>
            <w:bookmarkEnd w:id="3287"/>
            <w:bookmarkEnd w:id="3288"/>
          </w:p>
        </w:tc>
        <w:tc>
          <w:tcPr>
            <w:tcW w:w="330" w:type="pct"/>
          </w:tcPr>
          <w:p w14:paraId="4C39B076" w14:textId="2C3955A9" w:rsidR="00410FBB" w:rsidRPr="009C09B2" w:rsidDel="00CF568F" w:rsidRDefault="00410FBB" w:rsidP="00F35832">
            <w:pPr>
              <w:rPr>
                <w:del w:id="3289" w:author="Lucy Lucy" w:date="2018-09-01T00:07:00Z"/>
                <w:moveFrom w:id="3290" w:author="Lucy Lucy" w:date="2018-09-01T00:04:00Z"/>
              </w:rPr>
            </w:pPr>
            <w:bookmarkStart w:id="3291" w:name="_Toc523523908"/>
            <w:bookmarkStart w:id="3292" w:name="_Toc523524569"/>
            <w:bookmarkStart w:id="3293" w:name="_Toc523525416"/>
            <w:bookmarkStart w:id="3294" w:name="_Toc523526193"/>
            <w:bookmarkEnd w:id="3291"/>
            <w:bookmarkEnd w:id="3292"/>
            <w:bookmarkEnd w:id="3293"/>
            <w:bookmarkEnd w:id="3294"/>
          </w:p>
        </w:tc>
        <w:tc>
          <w:tcPr>
            <w:tcW w:w="496" w:type="pct"/>
          </w:tcPr>
          <w:p w14:paraId="5C337170" w14:textId="2E97F343" w:rsidR="00410FBB" w:rsidRPr="009C09B2" w:rsidDel="00CF568F" w:rsidRDefault="00410FBB" w:rsidP="00F35832">
            <w:pPr>
              <w:rPr>
                <w:del w:id="3295" w:author="Lucy Lucy" w:date="2018-09-01T00:07:00Z"/>
                <w:moveFrom w:id="3296" w:author="Lucy Lucy" w:date="2018-09-01T00:04:00Z"/>
              </w:rPr>
            </w:pPr>
            <w:bookmarkStart w:id="3297" w:name="_Toc523523909"/>
            <w:bookmarkStart w:id="3298" w:name="_Toc523524570"/>
            <w:bookmarkStart w:id="3299" w:name="_Toc523525417"/>
            <w:bookmarkStart w:id="3300" w:name="_Toc523526194"/>
            <w:bookmarkEnd w:id="3297"/>
            <w:bookmarkEnd w:id="3298"/>
            <w:bookmarkEnd w:id="3299"/>
            <w:bookmarkEnd w:id="3300"/>
          </w:p>
        </w:tc>
        <w:tc>
          <w:tcPr>
            <w:tcW w:w="1243" w:type="pct"/>
          </w:tcPr>
          <w:p w14:paraId="3C93B5F9" w14:textId="165C1407" w:rsidR="00410FBB" w:rsidDel="00CF568F" w:rsidRDefault="00410FBB" w:rsidP="00F35832">
            <w:pPr>
              <w:rPr>
                <w:del w:id="3301" w:author="Lucy Lucy" w:date="2018-09-01T00:07:00Z"/>
                <w:moveFrom w:id="3302" w:author="Lucy Lucy" w:date="2018-09-01T00:04:00Z"/>
              </w:rPr>
            </w:pPr>
            <w:moveFrom w:id="3303" w:author="Lucy Lucy" w:date="2018-09-01T00:04:00Z">
              <w:del w:id="3304" w:author="Lucy Lucy" w:date="2018-09-01T00:07:00Z">
                <w:r w:rsidDel="00CF568F">
                  <w:delText>Mầu sấc</w:delText>
                </w:r>
                <w:bookmarkStart w:id="3305" w:name="_Toc523523910"/>
                <w:bookmarkStart w:id="3306" w:name="_Toc523524571"/>
                <w:bookmarkStart w:id="3307" w:name="_Toc523525418"/>
                <w:bookmarkStart w:id="3308" w:name="_Toc523526195"/>
                <w:bookmarkEnd w:id="3305"/>
                <w:bookmarkEnd w:id="3306"/>
                <w:bookmarkEnd w:id="3307"/>
                <w:bookmarkEnd w:id="3308"/>
              </w:del>
            </w:moveFrom>
          </w:p>
        </w:tc>
        <w:bookmarkStart w:id="3309" w:name="_Toc523523911"/>
        <w:bookmarkStart w:id="3310" w:name="_Toc523524572"/>
        <w:bookmarkStart w:id="3311" w:name="_Toc523525419"/>
        <w:bookmarkStart w:id="3312" w:name="_Toc523526196"/>
        <w:bookmarkEnd w:id="3309"/>
        <w:bookmarkEnd w:id="3310"/>
        <w:bookmarkEnd w:id="3311"/>
        <w:bookmarkEnd w:id="3312"/>
      </w:tr>
      <w:tr w:rsidR="00EE0003" w:rsidRPr="009C09B2" w:rsidDel="00CF568F" w14:paraId="2E619F07" w14:textId="4E552E37" w:rsidTr="00A55A7F">
        <w:trPr>
          <w:del w:id="3313" w:author="Lucy Lucy" w:date="2018-09-01T00:07:00Z"/>
        </w:trPr>
        <w:tc>
          <w:tcPr>
            <w:tcW w:w="1643" w:type="pct"/>
          </w:tcPr>
          <w:p w14:paraId="33853DD4" w14:textId="0B8334D9" w:rsidR="00EE0003" w:rsidRPr="00410FBB" w:rsidDel="00CF568F" w:rsidRDefault="00EE0003" w:rsidP="00410FBB">
            <w:pPr>
              <w:rPr>
                <w:del w:id="3314" w:author="Lucy Lucy" w:date="2018-09-01T00:07:00Z"/>
                <w:moveFrom w:id="3315" w:author="Lucy Lucy" w:date="2018-09-01T00:04:00Z"/>
              </w:rPr>
            </w:pPr>
            <w:moveFrom w:id="3316" w:author="Lucy Lucy" w:date="2018-09-01T00:04:00Z">
              <w:del w:id="3317" w:author="Lucy Lucy" w:date="2018-09-01T00:07:00Z">
                <w:r w:rsidRPr="00EE0003" w:rsidDel="00CF568F">
                  <w:delText>DESCRIPTION   VARCHAR2(200 CHAR)</w:delText>
                </w:r>
                <w:bookmarkStart w:id="3318" w:name="_Toc523523912"/>
                <w:bookmarkStart w:id="3319" w:name="_Toc523524573"/>
                <w:bookmarkStart w:id="3320" w:name="_Toc523525420"/>
                <w:bookmarkStart w:id="3321" w:name="_Toc523526197"/>
                <w:bookmarkEnd w:id="3318"/>
                <w:bookmarkEnd w:id="3319"/>
                <w:bookmarkEnd w:id="3320"/>
                <w:bookmarkEnd w:id="3321"/>
              </w:del>
            </w:moveFrom>
          </w:p>
        </w:tc>
        <w:tc>
          <w:tcPr>
            <w:tcW w:w="946" w:type="pct"/>
          </w:tcPr>
          <w:p w14:paraId="19A1B43A" w14:textId="438F1C4F" w:rsidR="00EE0003" w:rsidRPr="00410FBB" w:rsidDel="00CF568F" w:rsidRDefault="00EE0003" w:rsidP="00F35832">
            <w:pPr>
              <w:rPr>
                <w:del w:id="3322" w:author="Lucy Lucy" w:date="2018-09-01T00:07:00Z"/>
                <w:moveFrom w:id="3323" w:author="Lucy Lucy" w:date="2018-09-01T00:04:00Z"/>
              </w:rPr>
            </w:pPr>
            <w:bookmarkStart w:id="3324" w:name="_Toc523523913"/>
            <w:bookmarkStart w:id="3325" w:name="_Toc523524574"/>
            <w:bookmarkStart w:id="3326" w:name="_Toc523525421"/>
            <w:bookmarkStart w:id="3327" w:name="_Toc523526198"/>
            <w:bookmarkEnd w:id="3324"/>
            <w:bookmarkEnd w:id="3325"/>
            <w:bookmarkEnd w:id="3326"/>
            <w:bookmarkEnd w:id="3327"/>
          </w:p>
        </w:tc>
        <w:tc>
          <w:tcPr>
            <w:tcW w:w="342" w:type="pct"/>
          </w:tcPr>
          <w:p w14:paraId="6B8BD01D" w14:textId="643DD45F" w:rsidR="00EE0003" w:rsidRPr="009C09B2" w:rsidDel="00CF568F" w:rsidRDefault="00EE0003" w:rsidP="00F35832">
            <w:pPr>
              <w:rPr>
                <w:del w:id="3328" w:author="Lucy Lucy" w:date="2018-09-01T00:07:00Z"/>
                <w:moveFrom w:id="3329" w:author="Lucy Lucy" w:date="2018-09-01T00:04:00Z"/>
              </w:rPr>
            </w:pPr>
            <w:bookmarkStart w:id="3330" w:name="_Toc523523914"/>
            <w:bookmarkStart w:id="3331" w:name="_Toc523524575"/>
            <w:bookmarkStart w:id="3332" w:name="_Toc523525422"/>
            <w:bookmarkStart w:id="3333" w:name="_Toc523526199"/>
            <w:bookmarkEnd w:id="3330"/>
            <w:bookmarkEnd w:id="3331"/>
            <w:bookmarkEnd w:id="3332"/>
            <w:bookmarkEnd w:id="3333"/>
          </w:p>
        </w:tc>
        <w:tc>
          <w:tcPr>
            <w:tcW w:w="330" w:type="pct"/>
          </w:tcPr>
          <w:p w14:paraId="6DBBC778" w14:textId="330919E7" w:rsidR="00EE0003" w:rsidRPr="009C09B2" w:rsidDel="00CF568F" w:rsidRDefault="00EE0003" w:rsidP="00F35832">
            <w:pPr>
              <w:rPr>
                <w:del w:id="3334" w:author="Lucy Lucy" w:date="2018-09-01T00:07:00Z"/>
                <w:moveFrom w:id="3335" w:author="Lucy Lucy" w:date="2018-09-01T00:04:00Z"/>
              </w:rPr>
            </w:pPr>
            <w:bookmarkStart w:id="3336" w:name="_Toc523523915"/>
            <w:bookmarkStart w:id="3337" w:name="_Toc523524576"/>
            <w:bookmarkStart w:id="3338" w:name="_Toc523525423"/>
            <w:bookmarkStart w:id="3339" w:name="_Toc523526200"/>
            <w:bookmarkEnd w:id="3336"/>
            <w:bookmarkEnd w:id="3337"/>
            <w:bookmarkEnd w:id="3338"/>
            <w:bookmarkEnd w:id="3339"/>
          </w:p>
        </w:tc>
        <w:tc>
          <w:tcPr>
            <w:tcW w:w="496" w:type="pct"/>
          </w:tcPr>
          <w:p w14:paraId="57E025D4" w14:textId="7F338124" w:rsidR="00EE0003" w:rsidRPr="009C09B2" w:rsidDel="00CF568F" w:rsidRDefault="00EE0003" w:rsidP="00F35832">
            <w:pPr>
              <w:rPr>
                <w:del w:id="3340" w:author="Lucy Lucy" w:date="2018-09-01T00:07:00Z"/>
                <w:moveFrom w:id="3341" w:author="Lucy Lucy" w:date="2018-09-01T00:04:00Z"/>
              </w:rPr>
            </w:pPr>
            <w:bookmarkStart w:id="3342" w:name="_Toc523523916"/>
            <w:bookmarkStart w:id="3343" w:name="_Toc523524577"/>
            <w:bookmarkStart w:id="3344" w:name="_Toc523525424"/>
            <w:bookmarkStart w:id="3345" w:name="_Toc523526201"/>
            <w:bookmarkEnd w:id="3342"/>
            <w:bookmarkEnd w:id="3343"/>
            <w:bookmarkEnd w:id="3344"/>
            <w:bookmarkEnd w:id="3345"/>
          </w:p>
        </w:tc>
        <w:tc>
          <w:tcPr>
            <w:tcW w:w="1243" w:type="pct"/>
          </w:tcPr>
          <w:p w14:paraId="4D180AC2" w14:textId="75EE3431" w:rsidR="00EE0003" w:rsidDel="00CF568F" w:rsidRDefault="00EE0003" w:rsidP="00F35832">
            <w:pPr>
              <w:rPr>
                <w:del w:id="3346" w:author="Lucy Lucy" w:date="2018-09-01T00:07:00Z"/>
                <w:moveFrom w:id="3347" w:author="Lucy Lucy" w:date="2018-09-01T00:04:00Z"/>
              </w:rPr>
            </w:pPr>
            <w:bookmarkStart w:id="3348" w:name="_Toc523523917"/>
            <w:bookmarkStart w:id="3349" w:name="_Toc523524578"/>
            <w:bookmarkStart w:id="3350" w:name="_Toc523525425"/>
            <w:bookmarkStart w:id="3351" w:name="_Toc523526202"/>
            <w:bookmarkEnd w:id="3348"/>
            <w:bookmarkEnd w:id="3349"/>
            <w:bookmarkEnd w:id="3350"/>
            <w:bookmarkEnd w:id="3351"/>
          </w:p>
        </w:tc>
        <w:bookmarkStart w:id="3352" w:name="_Toc523523918"/>
        <w:bookmarkStart w:id="3353" w:name="_Toc523524579"/>
        <w:bookmarkStart w:id="3354" w:name="_Toc523525426"/>
        <w:bookmarkStart w:id="3355" w:name="_Toc523526203"/>
        <w:bookmarkEnd w:id="3352"/>
        <w:bookmarkEnd w:id="3353"/>
        <w:bookmarkEnd w:id="3354"/>
        <w:bookmarkEnd w:id="3355"/>
      </w:tr>
      <w:tr w:rsidR="00EE0003" w:rsidRPr="009C09B2" w:rsidDel="00CF568F" w14:paraId="2E7C66B3" w14:textId="50C15826" w:rsidTr="00A55A7F">
        <w:trPr>
          <w:del w:id="3356" w:author="Lucy Lucy" w:date="2018-09-01T00:07:00Z"/>
        </w:trPr>
        <w:tc>
          <w:tcPr>
            <w:tcW w:w="1643" w:type="pct"/>
          </w:tcPr>
          <w:p w14:paraId="660C1EE7" w14:textId="34DADBE8" w:rsidR="00EE0003" w:rsidRPr="00EE0003" w:rsidDel="00CF568F" w:rsidRDefault="00EE0003" w:rsidP="00410FBB">
            <w:pPr>
              <w:rPr>
                <w:del w:id="3357" w:author="Lucy Lucy" w:date="2018-09-01T00:07:00Z"/>
                <w:moveFrom w:id="3358" w:author="Lucy Lucy" w:date="2018-09-01T00:04:00Z"/>
              </w:rPr>
            </w:pPr>
            <w:moveFrom w:id="3359" w:author="Lucy Lucy" w:date="2018-09-01T00:04:00Z">
              <w:del w:id="3360" w:author="Lucy Lucy" w:date="2018-09-01T00:07:00Z">
                <w:r w:rsidRPr="00EE0003" w:rsidDel="00CF568F">
                  <w:delText>HUONGQUYENUUTIEN   NUMBER(1,0)</w:delText>
                </w:r>
                <w:bookmarkStart w:id="3361" w:name="_Toc523523919"/>
                <w:bookmarkStart w:id="3362" w:name="_Toc523524580"/>
                <w:bookmarkStart w:id="3363" w:name="_Toc523525427"/>
                <w:bookmarkStart w:id="3364" w:name="_Toc523526204"/>
                <w:bookmarkEnd w:id="3361"/>
                <w:bookmarkEnd w:id="3362"/>
                <w:bookmarkEnd w:id="3363"/>
                <w:bookmarkEnd w:id="3364"/>
              </w:del>
            </w:moveFrom>
          </w:p>
        </w:tc>
        <w:tc>
          <w:tcPr>
            <w:tcW w:w="946" w:type="pct"/>
          </w:tcPr>
          <w:p w14:paraId="7A0A653F" w14:textId="4B332AA6" w:rsidR="00EE0003" w:rsidRPr="00410FBB" w:rsidDel="00CF568F" w:rsidRDefault="00EE0003" w:rsidP="00F35832">
            <w:pPr>
              <w:rPr>
                <w:del w:id="3365" w:author="Lucy Lucy" w:date="2018-09-01T00:07:00Z"/>
                <w:moveFrom w:id="3366" w:author="Lucy Lucy" w:date="2018-09-01T00:04:00Z"/>
              </w:rPr>
            </w:pPr>
            <w:bookmarkStart w:id="3367" w:name="_Toc523523920"/>
            <w:bookmarkStart w:id="3368" w:name="_Toc523524581"/>
            <w:bookmarkStart w:id="3369" w:name="_Toc523525428"/>
            <w:bookmarkStart w:id="3370" w:name="_Toc523526205"/>
            <w:bookmarkEnd w:id="3367"/>
            <w:bookmarkEnd w:id="3368"/>
            <w:bookmarkEnd w:id="3369"/>
            <w:bookmarkEnd w:id="3370"/>
          </w:p>
        </w:tc>
        <w:tc>
          <w:tcPr>
            <w:tcW w:w="342" w:type="pct"/>
          </w:tcPr>
          <w:p w14:paraId="7BDB2036" w14:textId="04F7F435" w:rsidR="00EE0003" w:rsidRPr="009C09B2" w:rsidDel="00CF568F" w:rsidRDefault="00EE0003" w:rsidP="00F35832">
            <w:pPr>
              <w:rPr>
                <w:del w:id="3371" w:author="Lucy Lucy" w:date="2018-09-01T00:07:00Z"/>
                <w:moveFrom w:id="3372" w:author="Lucy Lucy" w:date="2018-09-01T00:04:00Z"/>
              </w:rPr>
            </w:pPr>
            <w:bookmarkStart w:id="3373" w:name="_Toc523523921"/>
            <w:bookmarkStart w:id="3374" w:name="_Toc523524582"/>
            <w:bookmarkStart w:id="3375" w:name="_Toc523525429"/>
            <w:bookmarkStart w:id="3376" w:name="_Toc523526206"/>
            <w:bookmarkEnd w:id="3373"/>
            <w:bookmarkEnd w:id="3374"/>
            <w:bookmarkEnd w:id="3375"/>
            <w:bookmarkEnd w:id="3376"/>
          </w:p>
        </w:tc>
        <w:tc>
          <w:tcPr>
            <w:tcW w:w="330" w:type="pct"/>
          </w:tcPr>
          <w:p w14:paraId="206FC16A" w14:textId="376036D3" w:rsidR="00EE0003" w:rsidRPr="009C09B2" w:rsidDel="00CF568F" w:rsidRDefault="00EE0003" w:rsidP="00F35832">
            <w:pPr>
              <w:rPr>
                <w:del w:id="3377" w:author="Lucy Lucy" w:date="2018-09-01T00:07:00Z"/>
                <w:moveFrom w:id="3378" w:author="Lucy Lucy" w:date="2018-09-01T00:04:00Z"/>
              </w:rPr>
            </w:pPr>
            <w:bookmarkStart w:id="3379" w:name="_Toc523523922"/>
            <w:bookmarkStart w:id="3380" w:name="_Toc523524583"/>
            <w:bookmarkStart w:id="3381" w:name="_Toc523525430"/>
            <w:bookmarkStart w:id="3382" w:name="_Toc523526207"/>
            <w:bookmarkEnd w:id="3379"/>
            <w:bookmarkEnd w:id="3380"/>
            <w:bookmarkEnd w:id="3381"/>
            <w:bookmarkEnd w:id="3382"/>
          </w:p>
        </w:tc>
        <w:tc>
          <w:tcPr>
            <w:tcW w:w="496" w:type="pct"/>
          </w:tcPr>
          <w:p w14:paraId="7A5BB47B" w14:textId="0123FE85" w:rsidR="00EE0003" w:rsidRPr="009C09B2" w:rsidDel="00CF568F" w:rsidRDefault="00EE0003" w:rsidP="00F35832">
            <w:pPr>
              <w:rPr>
                <w:del w:id="3383" w:author="Lucy Lucy" w:date="2018-09-01T00:07:00Z"/>
                <w:moveFrom w:id="3384" w:author="Lucy Lucy" w:date="2018-09-01T00:04:00Z"/>
              </w:rPr>
            </w:pPr>
            <w:bookmarkStart w:id="3385" w:name="_Toc523523923"/>
            <w:bookmarkStart w:id="3386" w:name="_Toc523524584"/>
            <w:bookmarkStart w:id="3387" w:name="_Toc523525431"/>
            <w:bookmarkStart w:id="3388" w:name="_Toc523526208"/>
            <w:bookmarkEnd w:id="3385"/>
            <w:bookmarkEnd w:id="3386"/>
            <w:bookmarkEnd w:id="3387"/>
            <w:bookmarkEnd w:id="3388"/>
          </w:p>
        </w:tc>
        <w:tc>
          <w:tcPr>
            <w:tcW w:w="1243" w:type="pct"/>
          </w:tcPr>
          <w:p w14:paraId="56001C63" w14:textId="45C2DECB" w:rsidR="00CB447B" w:rsidDel="00CF568F" w:rsidRDefault="00C50FA8" w:rsidP="00F35832">
            <w:pPr>
              <w:rPr>
                <w:del w:id="3389" w:author="Lucy Lucy" w:date="2018-09-01T00:07:00Z"/>
                <w:moveFrom w:id="3390" w:author="Lucy Lucy" w:date="2018-09-01T00:04:00Z"/>
              </w:rPr>
            </w:pPr>
            <w:moveFrom w:id="3391" w:author="Lucy Lucy" w:date="2018-09-01T00:04:00Z">
              <w:del w:id="3392" w:author="Lucy Lucy" w:date="2018-09-01T00:07:00Z">
                <w:r w:rsidDel="00CF568F">
                  <w:delText>Hưởng quyền ưu tiên</w:delText>
                </w:r>
                <w:bookmarkStart w:id="3393" w:name="_Toc523523924"/>
                <w:bookmarkStart w:id="3394" w:name="_Toc523524585"/>
                <w:bookmarkStart w:id="3395" w:name="_Toc523525432"/>
                <w:bookmarkStart w:id="3396" w:name="_Toc523526209"/>
                <w:bookmarkEnd w:id="3393"/>
                <w:bookmarkEnd w:id="3394"/>
                <w:bookmarkEnd w:id="3395"/>
                <w:bookmarkEnd w:id="3396"/>
              </w:del>
            </w:moveFrom>
          </w:p>
          <w:p w14:paraId="01D30DBF" w14:textId="5FE9E6A3" w:rsidR="00CB447B" w:rsidDel="00CF568F" w:rsidRDefault="00CB447B" w:rsidP="00F35832">
            <w:pPr>
              <w:rPr>
                <w:del w:id="3397" w:author="Lucy Lucy" w:date="2018-09-01T00:07:00Z"/>
                <w:moveFrom w:id="3398" w:author="Lucy Lucy" w:date="2018-09-01T00:04:00Z"/>
              </w:rPr>
            </w:pPr>
            <w:moveFrom w:id="3399" w:author="Lucy Lucy" w:date="2018-09-01T00:04:00Z">
              <w:del w:id="3400" w:author="Lucy Lucy" w:date="2018-09-01T00:07:00Z">
                <w:r w:rsidDel="00CF568F">
                  <w:delText>NTVN :Nộp tại VN</w:delText>
                </w:r>
                <w:bookmarkStart w:id="3401" w:name="_Toc523523925"/>
                <w:bookmarkStart w:id="3402" w:name="_Toc523524586"/>
                <w:bookmarkStart w:id="3403" w:name="_Toc523525433"/>
                <w:bookmarkStart w:id="3404" w:name="_Toc523526210"/>
                <w:bookmarkEnd w:id="3401"/>
                <w:bookmarkEnd w:id="3402"/>
                <w:bookmarkEnd w:id="3403"/>
                <w:bookmarkEnd w:id="3404"/>
              </w:del>
            </w:moveFrom>
          </w:p>
          <w:p w14:paraId="549B4C9C" w14:textId="2B41F3B3" w:rsidR="00CB447B" w:rsidDel="00CF568F" w:rsidRDefault="00CB447B" w:rsidP="00F35832">
            <w:pPr>
              <w:rPr>
                <w:del w:id="3405" w:author="Lucy Lucy" w:date="2018-09-01T00:07:00Z"/>
                <w:moveFrom w:id="3406" w:author="Lucy Lucy" w:date="2018-09-01T00:04:00Z"/>
              </w:rPr>
            </w:pPr>
            <w:moveFrom w:id="3407" w:author="Lucy Lucy" w:date="2018-09-01T00:04:00Z">
              <w:del w:id="3408" w:author="Lucy Lucy" w:date="2018-09-01T00:07:00Z">
                <w:r w:rsidDel="00CF568F">
                  <w:delText>CUPR: Công ước Paris</w:delText>
                </w:r>
                <w:bookmarkStart w:id="3409" w:name="_Toc523523926"/>
                <w:bookmarkStart w:id="3410" w:name="_Toc523524587"/>
                <w:bookmarkStart w:id="3411" w:name="_Toc523525434"/>
                <w:bookmarkStart w:id="3412" w:name="_Toc523526211"/>
                <w:bookmarkEnd w:id="3409"/>
                <w:bookmarkEnd w:id="3410"/>
                <w:bookmarkEnd w:id="3411"/>
                <w:bookmarkEnd w:id="3412"/>
              </w:del>
            </w:moveFrom>
          </w:p>
          <w:p w14:paraId="2B27BCA2" w14:textId="1C2EF6DE" w:rsidR="00CB447B" w:rsidDel="00CF568F" w:rsidRDefault="00CB447B" w:rsidP="00F35832">
            <w:pPr>
              <w:rPr>
                <w:del w:id="3413" w:author="Lucy Lucy" w:date="2018-09-01T00:07:00Z"/>
                <w:moveFrom w:id="3414" w:author="Lucy Lucy" w:date="2018-09-01T00:04:00Z"/>
              </w:rPr>
            </w:pPr>
            <w:moveFrom w:id="3415" w:author="Lucy Lucy" w:date="2018-09-01T00:04:00Z">
              <w:del w:id="3416" w:author="Lucy Lucy" w:date="2018-09-01T00:07:00Z">
                <w:r w:rsidDel="00CF568F">
                  <w:delText>TTTK :Theo thỏa thuận khác</w:delText>
                </w:r>
                <w:bookmarkStart w:id="3417" w:name="_Toc523523927"/>
                <w:bookmarkStart w:id="3418" w:name="_Toc523524588"/>
                <w:bookmarkStart w:id="3419" w:name="_Toc523525435"/>
                <w:bookmarkStart w:id="3420" w:name="_Toc523526212"/>
                <w:bookmarkEnd w:id="3417"/>
                <w:bookmarkEnd w:id="3418"/>
                <w:bookmarkEnd w:id="3419"/>
                <w:bookmarkEnd w:id="3420"/>
              </w:del>
            </w:moveFrom>
          </w:p>
        </w:tc>
        <w:bookmarkStart w:id="3421" w:name="_Toc523523928"/>
        <w:bookmarkStart w:id="3422" w:name="_Toc523524589"/>
        <w:bookmarkStart w:id="3423" w:name="_Toc523525436"/>
        <w:bookmarkStart w:id="3424" w:name="_Toc523526213"/>
        <w:bookmarkEnd w:id="3421"/>
        <w:bookmarkEnd w:id="3422"/>
        <w:bookmarkEnd w:id="3423"/>
        <w:bookmarkEnd w:id="3424"/>
      </w:tr>
      <w:tr w:rsidR="00EE0003" w:rsidRPr="009C09B2" w:rsidDel="00CF568F" w14:paraId="5535CC0B" w14:textId="4153AB28" w:rsidTr="00A55A7F">
        <w:trPr>
          <w:del w:id="3425" w:author="Lucy Lucy" w:date="2018-09-01T00:07:00Z"/>
        </w:trPr>
        <w:tc>
          <w:tcPr>
            <w:tcW w:w="1643" w:type="pct"/>
          </w:tcPr>
          <w:p w14:paraId="5E195407" w14:textId="245F77CF" w:rsidR="00EE0003" w:rsidRPr="00EE0003" w:rsidDel="00CF568F" w:rsidRDefault="00EE0003" w:rsidP="00410FBB">
            <w:pPr>
              <w:rPr>
                <w:del w:id="3426" w:author="Lucy Lucy" w:date="2018-09-01T00:07:00Z"/>
                <w:moveFrom w:id="3427" w:author="Lucy Lucy" w:date="2018-09-01T00:04:00Z"/>
              </w:rPr>
            </w:pPr>
            <w:moveFrom w:id="3428" w:author="Lucy Lucy" w:date="2018-09-01T00:04:00Z">
              <w:del w:id="3429" w:author="Lucy Lucy" w:date="2018-09-01T00:07:00Z">
                <w:r w:rsidRPr="00EE0003" w:rsidDel="00CF568F">
                  <w:delText>SODON_UT   VARCHAR2(50 CHAR)</w:delText>
                </w:r>
                <w:bookmarkStart w:id="3430" w:name="_Toc523523929"/>
                <w:bookmarkStart w:id="3431" w:name="_Toc523524590"/>
                <w:bookmarkStart w:id="3432" w:name="_Toc523525437"/>
                <w:bookmarkStart w:id="3433" w:name="_Toc523526214"/>
                <w:bookmarkEnd w:id="3430"/>
                <w:bookmarkEnd w:id="3431"/>
                <w:bookmarkEnd w:id="3432"/>
                <w:bookmarkEnd w:id="3433"/>
              </w:del>
            </w:moveFrom>
          </w:p>
        </w:tc>
        <w:tc>
          <w:tcPr>
            <w:tcW w:w="946" w:type="pct"/>
          </w:tcPr>
          <w:p w14:paraId="0CB97D6B" w14:textId="7D83F70B" w:rsidR="00EE0003" w:rsidRPr="00410FBB" w:rsidDel="00CF568F" w:rsidRDefault="00EE0003" w:rsidP="00F35832">
            <w:pPr>
              <w:rPr>
                <w:del w:id="3434" w:author="Lucy Lucy" w:date="2018-09-01T00:07:00Z"/>
                <w:moveFrom w:id="3435" w:author="Lucy Lucy" w:date="2018-09-01T00:04:00Z"/>
              </w:rPr>
            </w:pPr>
            <w:bookmarkStart w:id="3436" w:name="_Toc523523930"/>
            <w:bookmarkStart w:id="3437" w:name="_Toc523524591"/>
            <w:bookmarkStart w:id="3438" w:name="_Toc523525438"/>
            <w:bookmarkStart w:id="3439" w:name="_Toc523526215"/>
            <w:bookmarkEnd w:id="3436"/>
            <w:bookmarkEnd w:id="3437"/>
            <w:bookmarkEnd w:id="3438"/>
            <w:bookmarkEnd w:id="3439"/>
          </w:p>
        </w:tc>
        <w:tc>
          <w:tcPr>
            <w:tcW w:w="342" w:type="pct"/>
          </w:tcPr>
          <w:p w14:paraId="430D226D" w14:textId="4AA95FB3" w:rsidR="00EE0003" w:rsidRPr="009C09B2" w:rsidDel="00CF568F" w:rsidRDefault="00EE0003" w:rsidP="00F35832">
            <w:pPr>
              <w:rPr>
                <w:del w:id="3440" w:author="Lucy Lucy" w:date="2018-09-01T00:07:00Z"/>
                <w:moveFrom w:id="3441" w:author="Lucy Lucy" w:date="2018-09-01T00:04:00Z"/>
              </w:rPr>
            </w:pPr>
            <w:bookmarkStart w:id="3442" w:name="_Toc523523931"/>
            <w:bookmarkStart w:id="3443" w:name="_Toc523524592"/>
            <w:bookmarkStart w:id="3444" w:name="_Toc523525439"/>
            <w:bookmarkStart w:id="3445" w:name="_Toc523526216"/>
            <w:bookmarkEnd w:id="3442"/>
            <w:bookmarkEnd w:id="3443"/>
            <w:bookmarkEnd w:id="3444"/>
            <w:bookmarkEnd w:id="3445"/>
          </w:p>
        </w:tc>
        <w:tc>
          <w:tcPr>
            <w:tcW w:w="330" w:type="pct"/>
          </w:tcPr>
          <w:p w14:paraId="69EE7E0C" w14:textId="5EC935DC" w:rsidR="00EE0003" w:rsidRPr="009C09B2" w:rsidDel="00CF568F" w:rsidRDefault="00EE0003" w:rsidP="00F35832">
            <w:pPr>
              <w:rPr>
                <w:del w:id="3446" w:author="Lucy Lucy" w:date="2018-09-01T00:07:00Z"/>
                <w:moveFrom w:id="3447" w:author="Lucy Lucy" w:date="2018-09-01T00:04:00Z"/>
              </w:rPr>
            </w:pPr>
            <w:bookmarkStart w:id="3448" w:name="_Toc523523932"/>
            <w:bookmarkStart w:id="3449" w:name="_Toc523524593"/>
            <w:bookmarkStart w:id="3450" w:name="_Toc523525440"/>
            <w:bookmarkStart w:id="3451" w:name="_Toc523526217"/>
            <w:bookmarkEnd w:id="3448"/>
            <w:bookmarkEnd w:id="3449"/>
            <w:bookmarkEnd w:id="3450"/>
            <w:bookmarkEnd w:id="3451"/>
          </w:p>
        </w:tc>
        <w:tc>
          <w:tcPr>
            <w:tcW w:w="496" w:type="pct"/>
          </w:tcPr>
          <w:p w14:paraId="7D667303" w14:textId="68241EF9" w:rsidR="00EE0003" w:rsidRPr="009C09B2" w:rsidDel="00CF568F" w:rsidRDefault="00EE0003" w:rsidP="00F35832">
            <w:pPr>
              <w:rPr>
                <w:del w:id="3452" w:author="Lucy Lucy" w:date="2018-09-01T00:07:00Z"/>
                <w:moveFrom w:id="3453" w:author="Lucy Lucy" w:date="2018-09-01T00:04:00Z"/>
              </w:rPr>
            </w:pPr>
            <w:bookmarkStart w:id="3454" w:name="_Toc523523933"/>
            <w:bookmarkStart w:id="3455" w:name="_Toc523524594"/>
            <w:bookmarkStart w:id="3456" w:name="_Toc523525441"/>
            <w:bookmarkStart w:id="3457" w:name="_Toc523526218"/>
            <w:bookmarkEnd w:id="3454"/>
            <w:bookmarkEnd w:id="3455"/>
            <w:bookmarkEnd w:id="3456"/>
            <w:bookmarkEnd w:id="3457"/>
          </w:p>
        </w:tc>
        <w:tc>
          <w:tcPr>
            <w:tcW w:w="1243" w:type="pct"/>
          </w:tcPr>
          <w:p w14:paraId="5E57466E" w14:textId="4CC51F6E" w:rsidR="00EE0003" w:rsidDel="00CF568F" w:rsidRDefault="00EE0003" w:rsidP="00F35832">
            <w:pPr>
              <w:rPr>
                <w:del w:id="3458" w:author="Lucy Lucy" w:date="2018-09-01T00:07:00Z"/>
                <w:moveFrom w:id="3459" w:author="Lucy Lucy" w:date="2018-09-01T00:04:00Z"/>
              </w:rPr>
            </w:pPr>
            <w:bookmarkStart w:id="3460" w:name="_Toc523523934"/>
            <w:bookmarkStart w:id="3461" w:name="_Toc523524595"/>
            <w:bookmarkStart w:id="3462" w:name="_Toc523525442"/>
            <w:bookmarkStart w:id="3463" w:name="_Toc523526219"/>
            <w:bookmarkEnd w:id="3460"/>
            <w:bookmarkEnd w:id="3461"/>
            <w:bookmarkEnd w:id="3462"/>
            <w:bookmarkEnd w:id="3463"/>
          </w:p>
        </w:tc>
        <w:bookmarkStart w:id="3464" w:name="_Toc523523935"/>
        <w:bookmarkStart w:id="3465" w:name="_Toc523524596"/>
        <w:bookmarkStart w:id="3466" w:name="_Toc523525443"/>
        <w:bookmarkStart w:id="3467" w:name="_Toc523526220"/>
        <w:bookmarkEnd w:id="3464"/>
        <w:bookmarkEnd w:id="3465"/>
        <w:bookmarkEnd w:id="3466"/>
        <w:bookmarkEnd w:id="3467"/>
      </w:tr>
      <w:tr w:rsidR="00EE0003" w:rsidRPr="009C09B2" w:rsidDel="00CF568F" w14:paraId="7E54A950" w14:textId="13737789" w:rsidTr="00A55A7F">
        <w:trPr>
          <w:del w:id="3468" w:author="Lucy Lucy" w:date="2018-09-01T00:07:00Z"/>
        </w:trPr>
        <w:tc>
          <w:tcPr>
            <w:tcW w:w="1643" w:type="pct"/>
          </w:tcPr>
          <w:p w14:paraId="4C568EAD" w14:textId="41DA0276" w:rsidR="00EE0003" w:rsidRPr="00EE0003" w:rsidDel="00CF568F" w:rsidRDefault="00EE0003" w:rsidP="00410FBB">
            <w:pPr>
              <w:rPr>
                <w:del w:id="3469" w:author="Lucy Lucy" w:date="2018-09-01T00:07:00Z"/>
                <w:moveFrom w:id="3470" w:author="Lucy Lucy" w:date="2018-09-01T00:04:00Z"/>
              </w:rPr>
            </w:pPr>
            <w:moveFrom w:id="3471" w:author="Lucy Lucy" w:date="2018-09-01T00:04:00Z">
              <w:del w:id="3472" w:author="Lucy Lucy" w:date="2018-09-01T00:07:00Z">
                <w:r w:rsidRPr="00EE0003" w:rsidDel="00CF568F">
                  <w:delText>NGAYNOPDON_UT   DATE</w:delText>
                </w:r>
                <w:bookmarkStart w:id="3473" w:name="_Toc523523936"/>
                <w:bookmarkStart w:id="3474" w:name="_Toc523524597"/>
                <w:bookmarkStart w:id="3475" w:name="_Toc523525444"/>
                <w:bookmarkStart w:id="3476" w:name="_Toc523526221"/>
                <w:bookmarkEnd w:id="3473"/>
                <w:bookmarkEnd w:id="3474"/>
                <w:bookmarkEnd w:id="3475"/>
                <w:bookmarkEnd w:id="3476"/>
              </w:del>
            </w:moveFrom>
          </w:p>
        </w:tc>
        <w:tc>
          <w:tcPr>
            <w:tcW w:w="946" w:type="pct"/>
          </w:tcPr>
          <w:p w14:paraId="2FAC6933" w14:textId="639D360B" w:rsidR="00EE0003" w:rsidRPr="00410FBB" w:rsidDel="00CF568F" w:rsidRDefault="00EE0003" w:rsidP="00F35832">
            <w:pPr>
              <w:rPr>
                <w:del w:id="3477" w:author="Lucy Lucy" w:date="2018-09-01T00:07:00Z"/>
                <w:moveFrom w:id="3478" w:author="Lucy Lucy" w:date="2018-09-01T00:04:00Z"/>
              </w:rPr>
            </w:pPr>
            <w:bookmarkStart w:id="3479" w:name="_Toc523523937"/>
            <w:bookmarkStart w:id="3480" w:name="_Toc523524598"/>
            <w:bookmarkStart w:id="3481" w:name="_Toc523525445"/>
            <w:bookmarkStart w:id="3482" w:name="_Toc523526222"/>
            <w:bookmarkEnd w:id="3479"/>
            <w:bookmarkEnd w:id="3480"/>
            <w:bookmarkEnd w:id="3481"/>
            <w:bookmarkEnd w:id="3482"/>
          </w:p>
        </w:tc>
        <w:tc>
          <w:tcPr>
            <w:tcW w:w="342" w:type="pct"/>
          </w:tcPr>
          <w:p w14:paraId="044CA804" w14:textId="212F2149" w:rsidR="00EE0003" w:rsidRPr="009C09B2" w:rsidDel="00CF568F" w:rsidRDefault="00EE0003" w:rsidP="00F35832">
            <w:pPr>
              <w:rPr>
                <w:del w:id="3483" w:author="Lucy Lucy" w:date="2018-09-01T00:07:00Z"/>
                <w:moveFrom w:id="3484" w:author="Lucy Lucy" w:date="2018-09-01T00:04:00Z"/>
              </w:rPr>
            </w:pPr>
            <w:bookmarkStart w:id="3485" w:name="_Toc523523938"/>
            <w:bookmarkStart w:id="3486" w:name="_Toc523524599"/>
            <w:bookmarkStart w:id="3487" w:name="_Toc523525446"/>
            <w:bookmarkStart w:id="3488" w:name="_Toc523526223"/>
            <w:bookmarkEnd w:id="3485"/>
            <w:bookmarkEnd w:id="3486"/>
            <w:bookmarkEnd w:id="3487"/>
            <w:bookmarkEnd w:id="3488"/>
          </w:p>
        </w:tc>
        <w:tc>
          <w:tcPr>
            <w:tcW w:w="330" w:type="pct"/>
          </w:tcPr>
          <w:p w14:paraId="0BD656CE" w14:textId="281CA678" w:rsidR="00EE0003" w:rsidRPr="009C09B2" w:rsidDel="00CF568F" w:rsidRDefault="00EE0003" w:rsidP="00F35832">
            <w:pPr>
              <w:rPr>
                <w:del w:id="3489" w:author="Lucy Lucy" w:date="2018-09-01T00:07:00Z"/>
                <w:moveFrom w:id="3490" w:author="Lucy Lucy" w:date="2018-09-01T00:04:00Z"/>
              </w:rPr>
            </w:pPr>
            <w:bookmarkStart w:id="3491" w:name="_Toc523523939"/>
            <w:bookmarkStart w:id="3492" w:name="_Toc523524600"/>
            <w:bookmarkStart w:id="3493" w:name="_Toc523525447"/>
            <w:bookmarkStart w:id="3494" w:name="_Toc523526224"/>
            <w:bookmarkEnd w:id="3491"/>
            <w:bookmarkEnd w:id="3492"/>
            <w:bookmarkEnd w:id="3493"/>
            <w:bookmarkEnd w:id="3494"/>
          </w:p>
        </w:tc>
        <w:tc>
          <w:tcPr>
            <w:tcW w:w="496" w:type="pct"/>
          </w:tcPr>
          <w:p w14:paraId="38CCDCE7" w14:textId="6E2AFEDE" w:rsidR="00EE0003" w:rsidRPr="009C09B2" w:rsidDel="00CF568F" w:rsidRDefault="00EE0003" w:rsidP="00F35832">
            <w:pPr>
              <w:rPr>
                <w:del w:id="3495" w:author="Lucy Lucy" w:date="2018-09-01T00:07:00Z"/>
                <w:moveFrom w:id="3496" w:author="Lucy Lucy" w:date="2018-09-01T00:04:00Z"/>
              </w:rPr>
            </w:pPr>
            <w:bookmarkStart w:id="3497" w:name="_Toc523523940"/>
            <w:bookmarkStart w:id="3498" w:name="_Toc523524601"/>
            <w:bookmarkStart w:id="3499" w:name="_Toc523525448"/>
            <w:bookmarkStart w:id="3500" w:name="_Toc523526225"/>
            <w:bookmarkEnd w:id="3497"/>
            <w:bookmarkEnd w:id="3498"/>
            <w:bookmarkEnd w:id="3499"/>
            <w:bookmarkEnd w:id="3500"/>
          </w:p>
        </w:tc>
        <w:tc>
          <w:tcPr>
            <w:tcW w:w="1243" w:type="pct"/>
          </w:tcPr>
          <w:p w14:paraId="26434902" w14:textId="02806A1C" w:rsidR="00EE0003" w:rsidDel="00CF568F" w:rsidRDefault="00EE0003" w:rsidP="00F35832">
            <w:pPr>
              <w:rPr>
                <w:del w:id="3501" w:author="Lucy Lucy" w:date="2018-09-01T00:07:00Z"/>
                <w:moveFrom w:id="3502" w:author="Lucy Lucy" w:date="2018-09-01T00:04:00Z"/>
              </w:rPr>
            </w:pPr>
            <w:bookmarkStart w:id="3503" w:name="_Toc523523941"/>
            <w:bookmarkStart w:id="3504" w:name="_Toc523524602"/>
            <w:bookmarkStart w:id="3505" w:name="_Toc523525449"/>
            <w:bookmarkStart w:id="3506" w:name="_Toc523526226"/>
            <w:bookmarkEnd w:id="3503"/>
            <w:bookmarkEnd w:id="3504"/>
            <w:bookmarkEnd w:id="3505"/>
            <w:bookmarkEnd w:id="3506"/>
          </w:p>
        </w:tc>
        <w:bookmarkStart w:id="3507" w:name="_Toc523523942"/>
        <w:bookmarkStart w:id="3508" w:name="_Toc523524603"/>
        <w:bookmarkStart w:id="3509" w:name="_Toc523525450"/>
        <w:bookmarkStart w:id="3510" w:name="_Toc523526227"/>
        <w:bookmarkEnd w:id="3507"/>
        <w:bookmarkEnd w:id="3508"/>
        <w:bookmarkEnd w:id="3509"/>
        <w:bookmarkEnd w:id="3510"/>
      </w:tr>
      <w:tr w:rsidR="00EE0003" w:rsidRPr="009C09B2" w:rsidDel="00CF568F" w14:paraId="49ABF41D" w14:textId="7299C061" w:rsidTr="00A55A7F">
        <w:trPr>
          <w:del w:id="3511" w:author="Lucy Lucy" w:date="2018-09-01T00:07:00Z"/>
        </w:trPr>
        <w:tc>
          <w:tcPr>
            <w:tcW w:w="1643" w:type="pct"/>
          </w:tcPr>
          <w:p w14:paraId="52E6898B" w14:textId="34204409" w:rsidR="00EE0003" w:rsidRPr="00EE0003" w:rsidDel="00CF568F" w:rsidRDefault="00EE0003" w:rsidP="00410FBB">
            <w:pPr>
              <w:rPr>
                <w:del w:id="3512" w:author="Lucy Lucy" w:date="2018-09-01T00:07:00Z"/>
                <w:moveFrom w:id="3513" w:author="Lucy Lucy" w:date="2018-09-01T00:04:00Z"/>
              </w:rPr>
            </w:pPr>
            <w:moveFrom w:id="3514" w:author="Lucy Lucy" w:date="2018-09-01T00:04:00Z">
              <w:del w:id="3515" w:author="Lucy Lucy" w:date="2018-09-01T00:07:00Z">
                <w:r w:rsidRPr="00EE0003" w:rsidDel="00CF568F">
                  <w:delText>NUOCNOPDON_UT   VARCHAR2(150 CHAR)</w:delText>
                </w:r>
                <w:bookmarkStart w:id="3516" w:name="_Toc523523943"/>
                <w:bookmarkStart w:id="3517" w:name="_Toc523524604"/>
                <w:bookmarkStart w:id="3518" w:name="_Toc523525451"/>
                <w:bookmarkStart w:id="3519" w:name="_Toc523526228"/>
                <w:bookmarkEnd w:id="3516"/>
                <w:bookmarkEnd w:id="3517"/>
                <w:bookmarkEnd w:id="3518"/>
                <w:bookmarkEnd w:id="3519"/>
              </w:del>
            </w:moveFrom>
          </w:p>
        </w:tc>
        <w:tc>
          <w:tcPr>
            <w:tcW w:w="946" w:type="pct"/>
          </w:tcPr>
          <w:p w14:paraId="71376A45" w14:textId="54DED520" w:rsidR="00EE0003" w:rsidRPr="00410FBB" w:rsidDel="00CF568F" w:rsidRDefault="00EE0003" w:rsidP="00F35832">
            <w:pPr>
              <w:rPr>
                <w:del w:id="3520" w:author="Lucy Lucy" w:date="2018-09-01T00:07:00Z"/>
                <w:moveFrom w:id="3521" w:author="Lucy Lucy" w:date="2018-09-01T00:04:00Z"/>
              </w:rPr>
            </w:pPr>
            <w:bookmarkStart w:id="3522" w:name="_Toc523523944"/>
            <w:bookmarkStart w:id="3523" w:name="_Toc523524605"/>
            <w:bookmarkStart w:id="3524" w:name="_Toc523525452"/>
            <w:bookmarkStart w:id="3525" w:name="_Toc523526229"/>
            <w:bookmarkEnd w:id="3522"/>
            <w:bookmarkEnd w:id="3523"/>
            <w:bookmarkEnd w:id="3524"/>
            <w:bookmarkEnd w:id="3525"/>
          </w:p>
        </w:tc>
        <w:tc>
          <w:tcPr>
            <w:tcW w:w="342" w:type="pct"/>
          </w:tcPr>
          <w:p w14:paraId="75F4C290" w14:textId="03A30DE3" w:rsidR="00EE0003" w:rsidRPr="009C09B2" w:rsidDel="00CF568F" w:rsidRDefault="00EE0003" w:rsidP="00F35832">
            <w:pPr>
              <w:rPr>
                <w:del w:id="3526" w:author="Lucy Lucy" w:date="2018-09-01T00:07:00Z"/>
                <w:moveFrom w:id="3527" w:author="Lucy Lucy" w:date="2018-09-01T00:04:00Z"/>
              </w:rPr>
            </w:pPr>
            <w:bookmarkStart w:id="3528" w:name="_Toc523523945"/>
            <w:bookmarkStart w:id="3529" w:name="_Toc523524606"/>
            <w:bookmarkStart w:id="3530" w:name="_Toc523525453"/>
            <w:bookmarkStart w:id="3531" w:name="_Toc523526230"/>
            <w:bookmarkEnd w:id="3528"/>
            <w:bookmarkEnd w:id="3529"/>
            <w:bookmarkEnd w:id="3530"/>
            <w:bookmarkEnd w:id="3531"/>
          </w:p>
        </w:tc>
        <w:tc>
          <w:tcPr>
            <w:tcW w:w="330" w:type="pct"/>
          </w:tcPr>
          <w:p w14:paraId="49D904EC" w14:textId="2158681A" w:rsidR="00EE0003" w:rsidRPr="009C09B2" w:rsidDel="00CF568F" w:rsidRDefault="00EE0003" w:rsidP="00F35832">
            <w:pPr>
              <w:rPr>
                <w:del w:id="3532" w:author="Lucy Lucy" w:date="2018-09-01T00:07:00Z"/>
                <w:moveFrom w:id="3533" w:author="Lucy Lucy" w:date="2018-09-01T00:04:00Z"/>
              </w:rPr>
            </w:pPr>
            <w:bookmarkStart w:id="3534" w:name="_Toc523523946"/>
            <w:bookmarkStart w:id="3535" w:name="_Toc523524607"/>
            <w:bookmarkStart w:id="3536" w:name="_Toc523525454"/>
            <w:bookmarkStart w:id="3537" w:name="_Toc523526231"/>
            <w:bookmarkEnd w:id="3534"/>
            <w:bookmarkEnd w:id="3535"/>
            <w:bookmarkEnd w:id="3536"/>
            <w:bookmarkEnd w:id="3537"/>
          </w:p>
        </w:tc>
        <w:tc>
          <w:tcPr>
            <w:tcW w:w="496" w:type="pct"/>
          </w:tcPr>
          <w:p w14:paraId="259EC041" w14:textId="579E6E7B" w:rsidR="00EE0003" w:rsidRPr="009C09B2" w:rsidDel="00CF568F" w:rsidRDefault="00EE0003" w:rsidP="00F35832">
            <w:pPr>
              <w:rPr>
                <w:del w:id="3538" w:author="Lucy Lucy" w:date="2018-09-01T00:07:00Z"/>
                <w:moveFrom w:id="3539" w:author="Lucy Lucy" w:date="2018-09-01T00:04:00Z"/>
              </w:rPr>
            </w:pPr>
            <w:bookmarkStart w:id="3540" w:name="_Toc523523947"/>
            <w:bookmarkStart w:id="3541" w:name="_Toc523524608"/>
            <w:bookmarkStart w:id="3542" w:name="_Toc523525455"/>
            <w:bookmarkStart w:id="3543" w:name="_Toc523526232"/>
            <w:bookmarkEnd w:id="3540"/>
            <w:bookmarkEnd w:id="3541"/>
            <w:bookmarkEnd w:id="3542"/>
            <w:bookmarkEnd w:id="3543"/>
          </w:p>
        </w:tc>
        <w:tc>
          <w:tcPr>
            <w:tcW w:w="1243" w:type="pct"/>
          </w:tcPr>
          <w:p w14:paraId="56425461" w14:textId="740157FF" w:rsidR="00EE0003" w:rsidDel="00CF568F" w:rsidRDefault="00EE0003" w:rsidP="00F35832">
            <w:pPr>
              <w:rPr>
                <w:del w:id="3544" w:author="Lucy Lucy" w:date="2018-09-01T00:07:00Z"/>
                <w:moveFrom w:id="3545" w:author="Lucy Lucy" w:date="2018-09-01T00:04:00Z"/>
              </w:rPr>
            </w:pPr>
            <w:moveFrom w:id="3546" w:author="Lucy Lucy" w:date="2018-09-01T00:04:00Z">
              <w:del w:id="3547" w:author="Lucy Lucy" w:date="2018-09-01T00:07:00Z">
                <w:r w:rsidDel="00CF568F">
                  <w:delText>Nước nộp đơn ưu tiên</w:delText>
                </w:r>
                <w:bookmarkStart w:id="3548" w:name="_Toc523523948"/>
                <w:bookmarkStart w:id="3549" w:name="_Toc523524609"/>
                <w:bookmarkStart w:id="3550" w:name="_Toc523525456"/>
                <w:bookmarkStart w:id="3551" w:name="_Toc523526233"/>
                <w:bookmarkEnd w:id="3548"/>
                <w:bookmarkEnd w:id="3549"/>
                <w:bookmarkEnd w:id="3550"/>
                <w:bookmarkEnd w:id="3551"/>
              </w:del>
            </w:moveFrom>
          </w:p>
        </w:tc>
        <w:bookmarkStart w:id="3552" w:name="_Toc523523949"/>
        <w:bookmarkStart w:id="3553" w:name="_Toc523524610"/>
        <w:bookmarkStart w:id="3554" w:name="_Toc523525457"/>
        <w:bookmarkStart w:id="3555" w:name="_Toc523526234"/>
        <w:bookmarkEnd w:id="3552"/>
        <w:bookmarkEnd w:id="3553"/>
        <w:bookmarkEnd w:id="3554"/>
        <w:bookmarkEnd w:id="3555"/>
      </w:tr>
      <w:tr w:rsidR="00F46A49" w:rsidRPr="009C09B2" w:rsidDel="00CF568F" w14:paraId="130A0973" w14:textId="5AE9FBB9" w:rsidTr="00A55A7F">
        <w:trPr>
          <w:del w:id="3556" w:author="Lucy Lucy" w:date="2018-09-01T00:07:00Z"/>
        </w:trPr>
        <w:tc>
          <w:tcPr>
            <w:tcW w:w="1643" w:type="pct"/>
          </w:tcPr>
          <w:p w14:paraId="4D354CBE" w14:textId="44DE68F9" w:rsidR="00F46A49" w:rsidRPr="00EE0003" w:rsidDel="00CF568F" w:rsidRDefault="00F46A49" w:rsidP="00410FBB">
            <w:pPr>
              <w:rPr>
                <w:del w:id="3557" w:author="Lucy Lucy" w:date="2018-09-01T00:07:00Z"/>
                <w:moveFrom w:id="3558" w:author="Lucy Lucy" w:date="2018-09-01T00:04:00Z"/>
              </w:rPr>
            </w:pPr>
            <w:moveFrom w:id="3559" w:author="Lucy Lucy" w:date="2018-09-01T00:04:00Z">
              <w:del w:id="3560" w:author="Lucy Lucy" w:date="2018-09-01T00:07:00Z">
                <w:r w:rsidRPr="00F46A49" w:rsidDel="00CF568F">
                  <w:delText>LOAINHANHIEU</w:delText>
                </w:r>
                <w:bookmarkStart w:id="3561" w:name="_Toc523523950"/>
                <w:bookmarkStart w:id="3562" w:name="_Toc523524611"/>
                <w:bookmarkStart w:id="3563" w:name="_Toc523525458"/>
                <w:bookmarkStart w:id="3564" w:name="_Toc523526235"/>
                <w:bookmarkEnd w:id="3561"/>
                <w:bookmarkEnd w:id="3562"/>
                <w:bookmarkEnd w:id="3563"/>
                <w:bookmarkEnd w:id="3564"/>
              </w:del>
            </w:moveFrom>
          </w:p>
        </w:tc>
        <w:tc>
          <w:tcPr>
            <w:tcW w:w="946" w:type="pct"/>
          </w:tcPr>
          <w:p w14:paraId="10CDEE31" w14:textId="236E0135" w:rsidR="00F46A49" w:rsidRPr="00410FBB" w:rsidDel="00CF568F" w:rsidRDefault="00F46A49" w:rsidP="00F35832">
            <w:pPr>
              <w:rPr>
                <w:del w:id="3565" w:author="Lucy Lucy" w:date="2018-09-01T00:07:00Z"/>
                <w:moveFrom w:id="3566" w:author="Lucy Lucy" w:date="2018-09-01T00:04:00Z"/>
              </w:rPr>
            </w:pPr>
            <w:bookmarkStart w:id="3567" w:name="_Toc523523951"/>
            <w:bookmarkStart w:id="3568" w:name="_Toc523524612"/>
            <w:bookmarkStart w:id="3569" w:name="_Toc523525459"/>
            <w:bookmarkStart w:id="3570" w:name="_Toc523526236"/>
            <w:bookmarkEnd w:id="3567"/>
            <w:bookmarkEnd w:id="3568"/>
            <w:bookmarkEnd w:id="3569"/>
            <w:bookmarkEnd w:id="3570"/>
          </w:p>
        </w:tc>
        <w:tc>
          <w:tcPr>
            <w:tcW w:w="342" w:type="pct"/>
          </w:tcPr>
          <w:p w14:paraId="4737871F" w14:textId="4E31258B" w:rsidR="00F46A49" w:rsidRPr="009C09B2" w:rsidDel="00CF568F" w:rsidRDefault="00F46A49" w:rsidP="00F35832">
            <w:pPr>
              <w:rPr>
                <w:del w:id="3571" w:author="Lucy Lucy" w:date="2018-09-01T00:07:00Z"/>
                <w:moveFrom w:id="3572" w:author="Lucy Lucy" w:date="2018-09-01T00:04:00Z"/>
              </w:rPr>
            </w:pPr>
            <w:bookmarkStart w:id="3573" w:name="_Toc523523952"/>
            <w:bookmarkStart w:id="3574" w:name="_Toc523524613"/>
            <w:bookmarkStart w:id="3575" w:name="_Toc523525460"/>
            <w:bookmarkStart w:id="3576" w:name="_Toc523526237"/>
            <w:bookmarkEnd w:id="3573"/>
            <w:bookmarkEnd w:id="3574"/>
            <w:bookmarkEnd w:id="3575"/>
            <w:bookmarkEnd w:id="3576"/>
          </w:p>
        </w:tc>
        <w:tc>
          <w:tcPr>
            <w:tcW w:w="330" w:type="pct"/>
          </w:tcPr>
          <w:p w14:paraId="38478861" w14:textId="4E7A36CA" w:rsidR="00F46A49" w:rsidRPr="009C09B2" w:rsidDel="00CF568F" w:rsidRDefault="00F46A49" w:rsidP="00F35832">
            <w:pPr>
              <w:rPr>
                <w:del w:id="3577" w:author="Lucy Lucy" w:date="2018-09-01T00:07:00Z"/>
                <w:moveFrom w:id="3578" w:author="Lucy Lucy" w:date="2018-09-01T00:04:00Z"/>
              </w:rPr>
            </w:pPr>
            <w:bookmarkStart w:id="3579" w:name="_Toc523523953"/>
            <w:bookmarkStart w:id="3580" w:name="_Toc523524614"/>
            <w:bookmarkStart w:id="3581" w:name="_Toc523525461"/>
            <w:bookmarkStart w:id="3582" w:name="_Toc523526238"/>
            <w:bookmarkEnd w:id="3579"/>
            <w:bookmarkEnd w:id="3580"/>
            <w:bookmarkEnd w:id="3581"/>
            <w:bookmarkEnd w:id="3582"/>
          </w:p>
        </w:tc>
        <w:tc>
          <w:tcPr>
            <w:tcW w:w="496" w:type="pct"/>
          </w:tcPr>
          <w:p w14:paraId="2B47BC18" w14:textId="4194AF6F" w:rsidR="00F46A49" w:rsidRPr="009C09B2" w:rsidDel="00CF568F" w:rsidRDefault="00F46A49" w:rsidP="00F35832">
            <w:pPr>
              <w:rPr>
                <w:del w:id="3583" w:author="Lucy Lucy" w:date="2018-09-01T00:07:00Z"/>
                <w:moveFrom w:id="3584" w:author="Lucy Lucy" w:date="2018-09-01T00:04:00Z"/>
              </w:rPr>
            </w:pPr>
            <w:bookmarkStart w:id="3585" w:name="_Toc523523954"/>
            <w:bookmarkStart w:id="3586" w:name="_Toc523524615"/>
            <w:bookmarkStart w:id="3587" w:name="_Toc523525462"/>
            <w:bookmarkStart w:id="3588" w:name="_Toc523526239"/>
            <w:bookmarkEnd w:id="3585"/>
            <w:bookmarkEnd w:id="3586"/>
            <w:bookmarkEnd w:id="3587"/>
            <w:bookmarkEnd w:id="3588"/>
          </w:p>
        </w:tc>
        <w:tc>
          <w:tcPr>
            <w:tcW w:w="1243" w:type="pct"/>
          </w:tcPr>
          <w:p w14:paraId="721700ED" w14:textId="001B1D2E" w:rsidR="00F46A49" w:rsidDel="00CF568F" w:rsidRDefault="00F46A49" w:rsidP="00F35832">
            <w:pPr>
              <w:rPr>
                <w:del w:id="3589" w:author="Lucy Lucy" w:date="2018-09-01T00:07:00Z"/>
                <w:moveFrom w:id="3590" w:author="Lucy Lucy" w:date="2018-09-01T00:04:00Z"/>
              </w:rPr>
            </w:pPr>
            <w:moveFrom w:id="3591" w:author="Lucy Lucy" w:date="2018-09-01T00:04:00Z">
              <w:del w:id="3592" w:author="Lucy Lucy" w:date="2018-09-01T00:07:00Z">
                <w:r w:rsidDel="00CF568F">
                  <w:delText>NHTT: Nhãn hiệu tập thể</w:delText>
                </w:r>
                <w:bookmarkStart w:id="3593" w:name="_Toc523523955"/>
                <w:bookmarkStart w:id="3594" w:name="_Toc523524616"/>
                <w:bookmarkStart w:id="3595" w:name="_Toc523525463"/>
                <w:bookmarkStart w:id="3596" w:name="_Toc523526240"/>
                <w:bookmarkEnd w:id="3593"/>
                <w:bookmarkEnd w:id="3594"/>
                <w:bookmarkEnd w:id="3595"/>
                <w:bookmarkEnd w:id="3596"/>
              </w:del>
            </w:moveFrom>
          </w:p>
          <w:p w14:paraId="2D0B3444" w14:textId="2B3B17BF" w:rsidR="00F46A49" w:rsidDel="00CF568F" w:rsidRDefault="00F46A49" w:rsidP="00F35832">
            <w:pPr>
              <w:rPr>
                <w:del w:id="3597" w:author="Lucy Lucy" w:date="2018-09-01T00:07:00Z"/>
                <w:moveFrom w:id="3598" w:author="Lucy Lucy" w:date="2018-09-01T00:04:00Z"/>
              </w:rPr>
            </w:pPr>
            <w:moveFrom w:id="3599" w:author="Lucy Lucy" w:date="2018-09-01T00:04:00Z">
              <w:del w:id="3600" w:author="Lucy Lucy" w:date="2018-09-01T00:07:00Z">
                <w:r w:rsidDel="00CF568F">
                  <w:delText>NHLK:Nhãn hiệu liên kết</w:delText>
                </w:r>
                <w:bookmarkStart w:id="3601" w:name="_Toc523523956"/>
                <w:bookmarkStart w:id="3602" w:name="_Toc523524617"/>
                <w:bookmarkStart w:id="3603" w:name="_Toc523525464"/>
                <w:bookmarkStart w:id="3604" w:name="_Toc523526241"/>
                <w:bookmarkEnd w:id="3601"/>
                <w:bookmarkEnd w:id="3602"/>
                <w:bookmarkEnd w:id="3603"/>
                <w:bookmarkEnd w:id="3604"/>
              </w:del>
            </w:moveFrom>
          </w:p>
          <w:p w14:paraId="7A07A9CD" w14:textId="150AD069" w:rsidR="00F46A49" w:rsidDel="00CF568F" w:rsidRDefault="00F46A49" w:rsidP="00F35832">
            <w:pPr>
              <w:rPr>
                <w:del w:id="3605" w:author="Lucy Lucy" w:date="2018-09-01T00:07:00Z"/>
                <w:moveFrom w:id="3606" w:author="Lucy Lucy" w:date="2018-09-01T00:04:00Z"/>
              </w:rPr>
            </w:pPr>
            <w:moveFrom w:id="3607" w:author="Lucy Lucy" w:date="2018-09-01T00:04:00Z">
              <w:del w:id="3608" w:author="Lucy Lucy" w:date="2018-09-01T00:07:00Z">
                <w:r w:rsidDel="00CF568F">
                  <w:delText>NHCN:Nhãn hiệu chứng nhận</w:delText>
                </w:r>
                <w:bookmarkStart w:id="3609" w:name="_Toc523523957"/>
                <w:bookmarkStart w:id="3610" w:name="_Toc523524618"/>
                <w:bookmarkStart w:id="3611" w:name="_Toc523525465"/>
                <w:bookmarkStart w:id="3612" w:name="_Toc523526242"/>
                <w:bookmarkEnd w:id="3609"/>
                <w:bookmarkEnd w:id="3610"/>
                <w:bookmarkEnd w:id="3611"/>
                <w:bookmarkEnd w:id="3612"/>
              </w:del>
            </w:moveFrom>
          </w:p>
        </w:tc>
        <w:bookmarkStart w:id="3613" w:name="_Toc523523958"/>
        <w:bookmarkStart w:id="3614" w:name="_Toc523524619"/>
        <w:bookmarkStart w:id="3615" w:name="_Toc523525466"/>
        <w:bookmarkStart w:id="3616" w:name="_Toc523526243"/>
        <w:bookmarkEnd w:id="3613"/>
        <w:bookmarkEnd w:id="3614"/>
        <w:bookmarkEnd w:id="3615"/>
        <w:bookmarkEnd w:id="3616"/>
      </w:tr>
      <w:tr w:rsidR="00A55A7F" w:rsidRPr="009C09B2" w:rsidDel="00CF568F" w14:paraId="4A947791" w14:textId="374B01EF" w:rsidTr="00A55A7F">
        <w:trPr>
          <w:del w:id="3617" w:author="Lucy Lucy" w:date="2018-09-01T00:07:00Z"/>
        </w:trPr>
        <w:tc>
          <w:tcPr>
            <w:tcW w:w="1643" w:type="pct"/>
          </w:tcPr>
          <w:p w14:paraId="1A2F443D" w14:textId="5D6ACF28" w:rsidR="00A55A7F" w:rsidRPr="00794FAB" w:rsidDel="00CF568F" w:rsidRDefault="00A55A7F" w:rsidP="00A55A7F">
            <w:pPr>
              <w:rPr>
                <w:del w:id="3618" w:author="Lucy Lucy" w:date="2018-09-01T00:07:00Z"/>
                <w:moveFrom w:id="3619" w:author="Lucy Lucy" w:date="2018-09-01T00:04:00Z"/>
                <w:highlight w:val="yellow"/>
              </w:rPr>
            </w:pPr>
            <w:moveFrom w:id="3620" w:author="Lucy Lucy" w:date="2018-09-01T00:04:00Z">
              <w:del w:id="3621" w:author="Lucy Lucy" w:date="2018-09-01T00:07:00Z">
                <w:r w:rsidRPr="00794FAB" w:rsidDel="00CF568F">
                  <w:rPr>
                    <w:highlight w:val="yellow"/>
                  </w:rPr>
                  <w:delText>SODON_UT2   VARCHAR2(50 CHAR)</w:delText>
                </w:r>
                <w:bookmarkStart w:id="3622" w:name="_Toc523523959"/>
                <w:bookmarkStart w:id="3623" w:name="_Toc523524620"/>
                <w:bookmarkStart w:id="3624" w:name="_Toc523525467"/>
                <w:bookmarkStart w:id="3625" w:name="_Toc523526244"/>
                <w:bookmarkEnd w:id="3622"/>
                <w:bookmarkEnd w:id="3623"/>
                <w:bookmarkEnd w:id="3624"/>
                <w:bookmarkEnd w:id="3625"/>
              </w:del>
            </w:moveFrom>
          </w:p>
        </w:tc>
        <w:tc>
          <w:tcPr>
            <w:tcW w:w="946" w:type="pct"/>
          </w:tcPr>
          <w:p w14:paraId="22598D83" w14:textId="659A2166" w:rsidR="00A55A7F" w:rsidRPr="00794FAB" w:rsidDel="00CF568F" w:rsidRDefault="00A55A7F" w:rsidP="00A55A7F">
            <w:pPr>
              <w:rPr>
                <w:del w:id="3626" w:author="Lucy Lucy" w:date="2018-09-01T00:07:00Z"/>
                <w:moveFrom w:id="3627" w:author="Lucy Lucy" w:date="2018-09-01T00:04:00Z"/>
                <w:highlight w:val="yellow"/>
              </w:rPr>
            </w:pPr>
            <w:bookmarkStart w:id="3628" w:name="_Toc523523960"/>
            <w:bookmarkStart w:id="3629" w:name="_Toc523524621"/>
            <w:bookmarkStart w:id="3630" w:name="_Toc523525468"/>
            <w:bookmarkStart w:id="3631" w:name="_Toc523526245"/>
            <w:bookmarkEnd w:id="3628"/>
            <w:bookmarkEnd w:id="3629"/>
            <w:bookmarkEnd w:id="3630"/>
            <w:bookmarkEnd w:id="3631"/>
          </w:p>
        </w:tc>
        <w:tc>
          <w:tcPr>
            <w:tcW w:w="342" w:type="pct"/>
          </w:tcPr>
          <w:p w14:paraId="60969AA7" w14:textId="65002729" w:rsidR="00A55A7F" w:rsidRPr="00794FAB" w:rsidDel="00CF568F" w:rsidRDefault="00A55A7F" w:rsidP="00A55A7F">
            <w:pPr>
              <w:rPr>
                <w:del w:id="3632" w:author="Lucy Lucy" w:date="2018-09-01T00:07:00Z"/>
                <w:moveFrom w:id="3633" w:author="Lucy Lucy" w:date="2018-09-01T00:04:00Z"/>
                <w:highlight w:val="yellow"/>
              </w:rPr>
            </w:pPr>
            <w:bookmarkStart w:id="3634" w:name="_Toc523523961"/>
            <w:bookmarkStart w:id="3635" w:name="_Toc523524622"/>
            <w:bookmarkStart w:id="3636" w:name="_Toc523525469"/>
            <w:bookmarkStart w:id="3637" w:name="_Toc523526246"/>
            <w:bookmarkEnd w:id="3634"/>
            <w:bookmarkEnd w:id="3635"/>
            <w:bookmarkEnd w:id="3636"/>
            <w:bookmarkEnd w:id="3637"/>
          </w:p>
        </w:tc>
        <w:tc>
          <w:tcPr>
            <w:tcW w:w="330" w:type="pct"/>
          </w:tcPr>
          <w:p w14:paraId="0CB7DE20" w14:textId="51EB3951" w:rsidR="00A55A7F" w:rsidRPr="00794FAB" w:rsidDel="00CF568F" w:rsidRDefault="00A55A7F" w:rsidP="00A55A7F">
            <w:pPr>
              <w:rPr>
                <w:del w:id="3638" w:author="Lucy Lucy" w:date="2018-09-01T00:07:00Z"/>
                <w:moveFrom w:id="3639" w:author="Lucy Lucy" w:date="2018-09-01T00:04:00Z"/>
                <w:highlight w:val="yellow"/>
              </w:rPr>
            </w:pPr>
            <w:bookmarkStart w:id="3640" w:name="_Toc523523962"/>
            <w:bookmarkStart w:id="3641" w:name="_Toc523524623"/>
            <w:bookmarkStart w:id="3642" w:name="_Toc523525470"/>
            <w:bookmarkStart w:id="3643" w:name="_Toc523526247"/>
            <w:bookmarkEnd w:id="3640"/>
            <w:bookmarkEnd w:id="3641"/>
            <w:bookmarkEnd w:id="3642"/>
            <w:bookmarkEnd w:id="3643"/>
          </w:p>
        </w:tc>
        <w:tc>
          <w:tcPr>
            <w:tcW w:w="496" w:type="pct"/>
          </w:tcPr>
          <w:p w14:paraId="04D122DB" w14:textId="4802C812" w:rsidR="00A55A7F" w:rsidRPr="00794FAB" w:rsidDel="00CF568F" w:rsidRDefault="00A55A7F" w:rsidP="00A55A7F">
            <w:pPr>
              <w:rPr>
                <w:del w:id="3644" w:author="Lucy Lucy" w:date="2018-09-01T00:07:00Z"/>
                <w:moveFrom w:id="3645" w:author="Lucy Lucy" w:date="2018-09-01T00:04:00Z"/>
                <w:highlight w:val="yellow"/>
              </w:rPr>
            </w:pPr>
            <w:bookmarkStart w:id="3646" w:name="_Toc523523963"/>
            <w:bookmarkStart w:id="3647" w:name="_Toc523524624"/>
            <w:bookmarkStart w:id="3648" w:name="_Toc523525471"/>
            <w:bookmarkStart w:id="3649" w:name="_Toc523526248"/>
            <w:bookmarkEnd w:id="3646"/>
            <w:bookmarkEnd w:id="3647"/>
            <w:bookmarkEnd w:id="3648"/>
            <w:bookmarkEnd w:id="3649"/>
          </w:p>
        </w:tc>
        <w:tc>
          <w:tcPr>
            <w:tcW w:w="1243" w:type="pct"/>
          </w:tcPr>
          <w:p w14:paraId="6632EBFF" w14:textId="0C551673" w:rsidR="00A55A7F" w:rsidRPr="00794FAB" w:rsidDel="00CF568F" w:rsidRDefault="00794FAB" w:rsidP="00A55A7F">
            <w:pPr>
              <w:rPr>
                <w:del w:id="3650" w:author="Lucy Lucy" w:date="2018-09-01T00:07:00Z"/>
                <w:moveFrom w:id="3651" w:author="Lucy Lucy" w:date="2018-09-01T00:04:00Z"/>
                <w:highlight w:val="yellow"/>
              </w:rPr>
            </w:pPr>
            <w:moveFrom w:id="3652" w:author="Lucy Lucy" w:date="2018-09-01T00:04:00Z">
              <w:del w:id="3653" w:author="Lucy Lucy" w:date="2018-09-01T00:07:00Z">
                <w:r w:rsidRPr="00794FAB" w:rsidDel="00CF568F">
                  <w:rPr>
                    <w:highlight w:val="yellow"/>
                  </w:rPr>
                  <w:delText>Đơn số 2 fixed cứng là 2</w:delText>
                </w:r>
                <w:bookmarkStart w:id="3654" w:name="_Toc523523964"/>
                <w:bookmarkStart w:id="3655" w:name="_Toc523524625"/>
                <w:bookmarkStart w:id="3656" w:name="_Toc523525472"/>
                <w:bookmarkStart w:id="3657" w:name="_Toc523526249"/>
                <w:bookmarkEnd w:id="3654"/>
                <w:bookmarkEnd w:id="3655"/>
                <w:bookmarkEnd w:id="3656"/>
                <w:bookmarkEnd w:id="3657"/>
              </w:del>
            </w:moveFrom>
          </w:p>
        </w:tc>
        <w:bookmarkStart w:id="3658" w:name="_Toc523523965"/>
        <w:bookmarkStart w:id="3659" w:name="_Toc523524626"/>
        <w:bookmarkStart w:id="3660" w:name="_Toc523525473"/>
        <w:bookmarkStart w:id="3661" w:name="_Toc523526250"/>
        <w:bookmarkEnd w:id="3658"/>
        <w:bookmarkEnd w:id="3659"/>
        <w:bookmarkEnd w:id="3660"/>
        <w:bookmarkEnd w:id="3661"/>
      </w:tr>
      <w:tr w:rsidR="00A55A7F" w:rsidRPr="009C09B2" w:rsidDel="00CF568F" w14:paraId="0DAAA7D4" w14:textId="75AED91B" w:rsidTr="00A55A7F">
        <w:trPr>
          <w:del w:id="3662" w:author="Lucy Lucy" w:date="2018-09-01T00:07:00Z"/>
        </w:trPr>
        <w:tc>
          <w:tcPr>
            <w:tcW w:w="1643" w:type="pct"/>
          </w:tcPr>
          <w:p w14:paraId="6F1547F0" w14:textId="1AD81DD6" w:rsidR="00A55A7F" w:rsidRPr="00EE0003" w:rsidDel="00CF568F" w:rsidRDefault="00A55A7F" w:rsidP="00A55A7F">
            <w:pPr>
              <w:rPr>
                <w:del w:id="3663" w:author="Lucy Lucy" w:date="2018-09-01T00:07:00Z"/>
                <w:moveFrom w:id="3664" w:author="Lucy Lucy" w:date="2018-09-01T00:04:00Z"/>
              </w:rPr>
            </w:pPr>
            <w:moveFrom w:id="3665" w:author="Lucy Lucy" w:date="2018-09-01T00:04:00Z">
              <w:del w:id="3666" w:author="Lucy Lucy" w:date="2018-09-01T00:07:00Z">
                <w:r w:rsidRPr="00EE0003" w:rsidDel="00CF568F">
                  <w:delText>NGAYNOPDON_UT</w:delText>
                </w:r>
                <w:r w:rsidDel="00CF568F">
                  <w:delText>2</w:delText>
                </w:r>
                <w:r w:rsidRPr="00EE0003" w:rsidDel="00CF568F">
                  <w:delText xml:space="preserve">   DATE</w:delText>
                </w:r>
                <w:bookmarkStart w:id="3667" w:name="_Toc523523966"/>
                <w:bookmarkStart w:id="3668" w:name="_Toc523524627"/>
                <w:bookmarkStart w:id="3669" w:name="_Toc523525474"/>
                <w:bookmarkStart w:id="3670" w:name="_Toc523526251"/>
                <w:bookmarkEnd w:id="3667"/>
                <w:bookmarkEnd w:id="3668"/>
                <w:bookmarkEnd w:id="3669"/>
                <w:bookmarkEnd w:id="3670"/>
              </w:del>
            </w:moveFrom>
          </w:p>
        </w:tc>
        <w:tc>
          <w:tcPr>
            <w:tcW w:w="946" w:type="pct"/>
          </w:tcPr>
          <w:p w14:paraId="1E75B521" w14:textId="6FFD599B" w:rsidR="00A55A7F" w:rsidRPr="00410FBB" w:rsidDel="00CF568F" w:rsidRDefault="00A55A7F" w:rsidP="00A55A7F">
            <w:pPr>
              <w:rPr>
                <w:del w:id="3671" w:author="Lucy Lucy" w:date="2018-09-01T00:07:00Z"/>
                <w:moveFrom w:id="3672" w:author="Lucy Lucy" w:date="2018-09-01T00:04:00Z"/>
              </w:rPr>
            </w:pPr>
            <w:bookmarkStart w:id="3673" w:name="_Toc523523967"/>
            <w:bookmarkStart w:id="3674" w:name="_Toc523524628"/>
            <w:bookmarkStart w:id="3675" w:name="_Toc523525475"/>
            <w:bookmarkStart w:id="3676" w:name="_Toc523526252"/>
            <w:bookmarkEnd w:id="3673"/>
            <w:bookmarkEnd w:id="3674"/>
            <w:bookmarkEnd w:id="3675"/>
            <w:bookmarkEnd w:id="3676"/>
          </w:p>
        </w:tc>
        <w:tc>
          <w:tcPr>
            <w:tcW w:w="342" w:type="pct"/>
          </w:tcPr>
          <w:p w14:paraId="24B27F0B" w14:textId="6563785B" w:rsidR="00A55A7F" w:rsidRPr="009C09B2" w:rsidDel="00CF568F" w:rsidRDefault="00A55A7F" w:rsidP="00A55A7F">
            <w:pPr>
              <w:rPr>
                <w:del w:id="3677" w:author="Lucy Lucy" w:date="2018-09-01T00:07:00Z"/>
                <w:moveFrom w:id="3678" w:author="Lucy Lucy" w:date="2018-09-01T00:04:00Z"/>
              </w:rPr>
            </w:pPr>
            <w:bookmarkStart w:id="3679" w:name="_Toc523523968"/>
            <w:bookmarkStart w:id="3680" w:name="_Toc523524629"/>
            <w:bookmarkStart w:id="3681" w:name="_Toc523525476"/>
            <w:bookmarkStart w:id="3682" w:name="_Toc523526253"/>
            <w:bookmarkEnd w:id="3679"/>
            <w:bookmarkEnd w:id="3680"/>
            <w:bookmarkEnd w:id="3681"/>
            <w:bookmarkEnd w:id="3682"/>
          </w:p>
        </w:tc>
        <w:tc>
          <w:tcPr>
            <w:tcW w:w="330" w:type="pct"/>
          </w:tcPr>
          <w:p w14:paraId="6EC08A7B" w14:textId="340D2E60" w:rsidR="00A55A7F" w:rsidRPr="009C09B2" w:rsidDel="00CF568F" w:rsidRDefault="00A55A7F" w:rsidP="00A55A7F">
            <w:pPr>
              <w:rPr>
                <w:del w:id="3683" w:author="Lucy Lucy" w:date="2018-09-01T00:07:00Z"/>
                <w:moveFrom w:id="3684" w:author="Lucy Lucy" w:date="2018-09-01T00:04:00Z"/>
              </w:rPr>
            </w:pPr>
            <w:bookmarkStart w:id="3685" w:name="_Toc523523969"/>
            <w:bookmarkStart w:id="3686" w:name="_Toc523524630"/>
            <w:bookmarkStart w:id="3687" w:name="_Toc523525477"/>
            <w:bookmarkStart w:id="3688" w:name="_Toc523526254"/>
            <w:bookmarkEnd w:id="3685"/>
            <w:bookmarkEnd w:id="3686"/>
            <w:bookmarkEnd w:id="3687"/>
            <w:bookmarkEnd w:id="3688"/>
          </w:p>
        </w:tc>
        <w:tc>
          <w:tcPr>
            <w:tcW w:w="496" w:type="pct"/>
          </w:tcPr>
          <w:p w14:paraId="6B8D8771" w14:textId="78B8E141" w:rsidR="00A55A7F" w:rsidRPr="009C09B2" w:rsidDel="00CF568F" w:rsidRDefault="00A55A7F" w:rsidP="00A55A7F">
            <w:pPr>
              <w:rPr>
                <w:del w:id="3689" w:author="Lucy Lucy" w:date="2018-09-01T00:07:00Z"/>
                <w:moveFrom w:id="3690" w:author="Lucy Lucy" w:date="2018-09-01T00:04:00Z"/>
              </w:rPr>
            </w:pPr>
            <w:bookmarkStart w:id="3691" w:name="_Toc523523970"/>
            <w:bookmarkStart w:id="3692" w:name="_Toc523524631"/>
            <w:bookmarkStart w:id="3693" w:name="_Toc523525478"/>
            <w:bookmarkStart w:id="3694" w:name="_Toc523526255"/>
            <w:bookmarkEnd w:id="3691"/>
            <w:bookmarkEnd w:id="3692"/>
            <w:bookmarkEnd w:id="3693"/>
            <w:bookmarkEnd w:id="3694"/>
          </w:p>
        </w:tc>
        <w:tc>
          <w:tcPr>
            <w:tcW w:w="1243" w:type="pct"/>
          </w:tcPr>
          <w:p w14:paraId="2F91F682" w14:textId="67A66648" w:rsidR="00A55A7F" w:rsidDel="00CF568F" w:rsidRDefault="00A55A7F" w:rsidP="00A55A7F">
            <w:pPr>
              <w:rPr>
                <w:del w:id="3695" w:author="Lucy Lucy" w:date="2018-09-01T00:07:00Z"/>
                <w:moveFrom w:id="3696" w:author="Lucy Lucy" w:date="2018-09-01T00:04:00Z"/>
              </w:rPr>
            </w:pPr>
            <w:bookmarkStart w:id="3697" w:name="_Toc523523971"/>
            <w:bookmarkStart w:id="3698" w:name="_Toc523524632"/>
            <w:bookmarkStart w:id="3699" w:name="_Toc523525479"/>
            <w:bookmarkStart w:id="3700" w:name="_Toc523526256"/>
            <w:bookmarkEnd w:id="3697"/>
            <w:bookmarkEnd w:id="3698"/>
            <w:bookmarkEnd w:id="3699"/>
            <w:bookmarkEnd w:id="3700"/>
          </w:p>
        </w:tc>
        <w:bookmarkStart w:id="3701" w:name="_Toc523523972"/>
        <w:bookmarkStart w:id="3702" w:name="_Toc523524633"/>
        <w:bookmarkStart w:id="3703" w:name="_Toc523525480"/>
        <w:bookmarkStart w:id="3704" w:name="_Toc523526257"/>
        <w:bookmarkEnd w:id="3701"/>
        <w:bookmarkEnd w:id="3702"/>
        <w:bookmarkEnd w:id="3703"/>
        <w:bookmarkEnd w:id="3704"/>
      </w:tr>
      <w:tr w:rsidR="00A55A7F" w:rsidRPr="009C09B2" w:rsidDel="00CF568F" w14:paraId="5B5FBE2C" w14:textId="19BE7214" w:rsidTr="00A55A7F">
        <w:trPr>
          <w:del w:id="3705" w:author="Lucy Lucy" w:date="2018-09-01T00:07:00Z"/>
        </w:trPr>
        <w:tc>
          <w:tcPr>
            <w:tcW w:w="1643" w:type="pct"/>
          </w:tcPr>
          <w:p w14:paraId="16F8F451" w14:textId="006E776E" w:rsidR="00A55A7F" w:rsidRPr="00EE0003" w:rsidDel="00CF568F" w:rsidRDefault="00A55A7F" w:rsidP="00A55A7F">
            <w:pPr>
              <w:rPr>
                <w:del w:id="3706" w:author="Lucy Lucy" w:date="2018-09-01T00:07:00Z"/>
                <w:moveFrom w:id="3707" w:author="Lucy Lucy" w:date="2018-09-01T00:04:00Z"/>
              </w:rPr>
            </w:pPr>
            <w:moveFrom w:id="3708" w:author="Lucy Lucy" w:date="2018-09-01T00:04:00Z">
              <w:del w:id="3709" w:author="Lucy Lucy" w:date="2018-09-01T00:07:00Z">
                <w:r w:rsidRPr="00EE0003" w:rsidDel="00CF568F">
                  <w:delText>NUOCNOPDON_UT</w:delText>
                </w:r>
                <w:r w:rsidDel="00CF568F">
                  <w:delText>2</w:delText>
                </w:r>
                <w:r w:rsidRPr="00EE0003" w:rsidDel="00CF568F">
                  <w:delText xml:space="preserve">   VARCHAR2(150 CHAR)</w:delText>
                </w:r>
                <w:bookmarkStart w:id="3710" w:name="_Toc523523973"/>
                <w:bookmarkStart w:id="3711" w:name="_Toc523524634"/>
                <w:bookmarkStart w:id="3712" w:name="_Toc523525481"/>
                <w:bookmarkStart w:id="3713" w:name="_Toc523526258"/>
                <w:bookmarkEnd w:id="3710"/>
                <w:bookmarkEnd w:id="3711"/>
                <w:bookmarkEnd w:id="3712"/>
                <w:bookmarkEnd w:id="3713"/>
              </w:del>
            </w:moveFrom>
          </w:p>
        </w:tc>
        <w:tc>
          <w:tcPr>
            <w:tcW w:w="946" w:type="pct"/>
          </w:tcPr>
          <w:p w14:paraId="67C176B4" w14:textId="28E85F80" w:rsidR="00A55A7F" w:rsidRPr="00410FBB" w:rsidDel="00CF568F" w:rsidRDefault="00A55A7F" w:rsidP="00A55A7F">
            <w:pPr>
              <w:rPr>
                <w:del w:id="3714" w:author="Lucy Lucy" w:date="2018-09-01T00:07:00Z"/>
                <w:moveFrom w:id="3715" w:author="Lucy Lucy" w:date="2018-09-01T00:04:00Z"/>
              </w:rPr>
            </w:pPr>
            <w:bookmarkStart w:id="3716" w:name="_Toc523523974"/>
            <w:bookmarkStart w:id="3717" w:name="_Toc523524635"/>
            <w:bookmarkStart w:id="3718" w:name="_Toc523525482"/>
            <w:bookmarkStart w:id="3719" w:name="_Toc523526259"/>
            <w:bookmarkEnd w:id="3716"/>
            <w:bookmarkEnd w:id="3717"/>
            <w:bookmarkEnd w:id="3718"/>
            <w:bookmarkEnd w:id="3719"/>
          </w:p>
        </w:tc>
        <w:tc>
          <w:tcPr>
            <w:tcW w:w="342" w:type="pct"/>
          </w:tcPr>
          <w:p w14:paraId="03F3C8D6" w14:textId="75A46F3D" w:rsidR="00A55A7F" w:rsidRPr="009C09B2" w:rsidDel="00CF568F" w:rsidRDefault="00A55A7F" w:rsidP="00A55A7F">
            <w:pPr>
              <w:rPr>
                <w:del w:id="3720" w:author="Lucy Lucy" w:date="2018-09-01T00:07:00Z"/>
                <w:moveFrom w:id="3721" w:author="Lucy Lucy" w:date="2018-09-01T00:04:00Z"/>
              </w:rPr>
            </w:pPr>
            <w:bookmarkStart w:id="3722" w:name="_Toc523523975"/>
            <w:bookmarkStart w:id="3723" w:name="_Toc523524636"/>
            <w:bookmarkStart w:id="3724" w:name="_Toc523525483"/>
            <w:bookmarkStart w:id="3725" w:name="_Toc523526260"/>
            <w:bookmarkEnd w:id="3722"/>
            <w:bookmarkEnd w:id="3723"/>
            <w:bookmarkEnd w:id="3724"/>
            <w:bookmarkEnd w:id="3725"/>
          </w:p>
        </w:tc>
        <w:tc>
          <w:tcPr>
            <w:tcW w:w="330" w:type="pct"/>
          </w:tcPr>
          <w:p w14:paraId="3A6C6D5E" w14:textId="404C7647" w:rsidR="00A55A7F" w:rsidRPr="009C09B2" w:rsidDel="00CF568F" w:rsidRDefault="00A55A7F" w:rsidP="00A55A7F">
            <w:pPr>
              <w:rPr>
                <w:del w:id="3726" w:author="Lucy Lucy" w:date="2018-09-01T00:07:00Z"/>
                <w:moveFrom w:id="3727" w:author="Lucy Lucy" w:date="2018-09-01T00:04:00Z"/>
              </w:rPr>
            </w:pPr>
            <w:bookmarkStart w:id="3728" w:name="_Toc523523976"/>
            <w:bookmarkStart w:id="3729" w:name="_Toc523524637"/>
            <w:bookmarkStart w:id="3730" w:name="_Toc523525484"/>
            <w:bookmarkStart w:id="3731" w:name="_Toc523526261"/>
            <w:bookmarkEnd w:id="3728"/>
            <w:bookmarkEnd w:id="3729"/>
            <w:bookmarkEnd w:id="3730"/>
            <w:bookmarkEnd w:id="3731"/>
          </w:p>
        </w:tc>
        <w:tc>
          <w:tcPr>
            <w:tcW w:w="496" w:type="pct"/>
          </w:tcPr>
          <w:p w14:paraId="6CAC8EC1" w14:textId="50624E72" w:rsidR="00A55A7F" w:rsidRPr="009C09B2" w:rsidDel="00CF568F" w:rsidRDefault="00A55A7F" w:rsidP="00A55A7F">
            <w:pPr>
              <w:rPr>
                <w:del w:id="3732" w:author="Lucy Lucy" w:date="2018-09-01T00:07:00Z"/>
                <w:moveFrom w:id="3733" w:author="Lucy Lucy" w:date="2018-09-01T00:04:00Z"/>
              </w:rPr>
            </w:pPr>
            <w:bookmarkStart w:id="3734" w:name="_Toc523523977"/>
            <w:bookmarkStart w:id="3735" w:name="_Toc523524638"/>
            <w:bookmarkStart w:id="3736" w:name="_Toc523525485"/>
            <w:bookmarkStart w:id="3737" w:name="_Toc523526262"/>
            <w:bookmarkEnd w:id="3734"/>
            <w:bookmarkEnd w:id="3735"/>
            <w:bookmarkEnd w:id="3736"/>
            <w:bookmarkEnd w:id="3737"/>
          </w:p>
        </w:tc>
        <w:tc>
          <w:tcPr>
            <w:tcW w:w="1243" w:type="pct"/>
          </w:tcPr>
          <w:p w14:paraId="32ED79A0" w14:textId="482A4C50" w:rsidR="00A55A7F" w:rsidDel="00CF568F" w:rsidRDefault="00A55A7F" w:rsidP="00A55A7F">
            <w:pPr>
              <w:rPr>
                <w:del w:id="3738" w:author="Lucy Lucy" w:date="2018-09-01T00:07:00Z"/>
                <w:moveFrom w:id="3739" w:author="Lucy Lucy" w:date="2018-09-01T00:04:00Z"/>
              </w:rPr>
            </w:pPr>
            <w:moveFrom w:id="3740" w:author="Lucy Lucy" w:date="2018-09-01T00:04:00Z">
              <w:del w:id="3741" w:author="Lucy Lucy" w:date="2018-09-01T00:07:00Z">
                <w:r w:rsidDel="00CF568F">
                  <w:delText>Nước nộp đơn ưu tiên</w:delText>
                </w:r>
                <w:bookmarkStart w:id="3742" w:name="_Toc523523978"/>
                <w:bookmarkStart w:id="3743" w:name="_Toc523524639"/>
                <w:bookmarkStart w:id="3744" w:name="_Toc523525486"/>
                <w:bookmarkStart w:id="3745" w:name="_Toc523526263"/>
                <w:bookmarkEnd w:id="3742"/>
                <w:bookmarkEnd w:id="3743"/>
                <w:bookmarkEnd w:id="3744"/>
                <w:bookmarkEnd w:id="3745"/>
              </w:del>
            </w:moveFrom>
          </w:p>
        </w:tc>
        <w:bookmarkStart w:id="3746" w:name="_Toc523523979"/>
        <w:bookmarkStart w:id="3747" w:name="_Toc523524640"/>
        <w:bookmarkStart w:id="3748" w:name="_Toc523525487"/>
        <w:bookmarkStart w:id="3749" w:name="_Toc523526264"/>
        <w:bookmarkEnd w:id="3746"/>
        <w:bookmarkEnd w:id="3747"/>
        <w:bookmarkEnd w:id="3748"/>
        <w:bookmarkEnd w:id="3749"/>
      </w:tr>
      <w:tr w:rsidR="00A55A7F" w:rsidRPr="009C09B2" w:rsidDel="00CF568F" w14:paraId="69A621C5" w14:textId="646894C1" w:rsidTr="00A55A7F">
        <w:trPr>
          <w:del w:id="3750" w:author="Lucy Lucy" w:date="2018-09-01T00:07:00Z"/>
        </w:trPr>
        <w:tc>
          <w:tcPr>
            <w:tcW w:w="1643" w:type="pct"/>
          </w:tcPr>
          <w:p w14:paraId="61893BF9" w14:textId="2783C273" w:rsidR="00A55A7F" w:rsidRPr="00EE0003" w:rsidDel="00CF568F" w:rsidRDefault="00A55A7F" w:rsidP="00A55A7F">
            <w:pPr>
              <w:rPr>
                <w:del w:id="3751" w:author="Lucy Lucy" w:date="2018-09-01T00:07:00Z"/>
                <w:moveFrom w:id="3752" w:author="Lucy Lucy" w:date="2018-09-01T00:04:00Z"/>
              </w:rPr>
            </w:pPr>
            <w:moveFrom w:id="3753" w:author="Lucy Lucy" w:date="2018-09-01T00:04:00Z">
              <w:del w:id="3754" w:author="Lucy Lucy" w:date="2018-09-01T00:07:00Z">
                <w:r w:rsidDel="00CF568F">
                  <w:delText>HUONGQUYENUUTIEN2</w:delText>
                </w:r>
                <w:bookmarkStart w:id="3755" w:name="_Toc523523980"/>
                <w:bookmarkStart w:id="3756" w:name="_Toc523524641"/>
                <w:bookmarkStart w:id="3757" w:name="_Toc523525488"/>
                <w:bookmarkStart w:id="3758" w:name="_Toc523526265"/>
                <w:bookmarkEnd w:id="3755"/>
                <w:bookmarkEnd w:id="3756"/>
                <w:bookmarkEnd w:id="3757"/>
                <w:bookmarkEnd w:id="3758"/>
              </w:del>
            </w:moveFrom>
          </w:p>
        </w:tc>
        <w:tc>
          <w:tcPr>
            <w:tcW w:w="946" w:type="pct"/>
          </w:tcPr>
          <w:p w14:paraId="68CE9A91" w14:textId="04C77FE3" w:rsidR="00A55A7F" w:rsidRPr="00410FBB" w:rsidDel="00CF568F" w:rsidRDefault="00A55A7F" w:rsidP="00A55A7F">
            <w:pPr>
              <w:rPr>
                <w:del w:id="3759" w:author="Lucy Lucy" w:date="2018-09-01T00:07:00Z"/>
                <w:moveFrom w:id="3760" w:author="Lucy Lucy" w:date="2018-09-01T00:04:00Z"/>
              </w:rPr>
            </w:pPr>
            <w:bookmarkStart w:id="3761" w:name="_Toc523523981"/>
            <w:bookmarkStart w:id="3762" w:name="_Toc523524642"/>
            <w:bookmarkStart w:id="3763" w:name="_Toc523525489"/>
            <w:bookmarkStart w:id="3764" w:name="_Toc523526266"/>
            <w:bookmarkEnd w:id="3761"/>
            <w:bookmarkEnd w:id="3762"/>
            <w:bookmarkEnd w:id="3763"/>
            <w:bookmarkEnd w:id="3764"/>
          </w:p>
        </w:tc>
        <w:tc>
          <w:tcPr>
            <w:tcW w:w="342" w:type="pct"/>
          </w:tcPr>
          <w:p w14:paraId="590CA815" w14:textId="7481CD3A" w:rsidR="00A55A7F" w:rsidRPr="009C09B2" w:rsidDel="00CF568F" w:rsidRDefault="00A55A7F" w:rsidP="00A55A7F">
            <w:pPr>
              <w:rPr>
                <w:del w:id="3765" w:author="Lucy Lucy" w:date="2018-09-01T00:07:00Z"/>
                <w:moveFrom w:id="3766" w:author="Lucy Lucy" w:date="2018-09-01T00:04:00Z"/>
              </w:rPr>
            </w:pPr>
            <w:bookmarkStart w:id="3767" w:name="_Toc523523982"/>
            <w:bookmarkStart w:id="3768" w:name="_Toc523524643"/>
            <w:bookmarkStart w:id="3769" w:name="_Toc523525490"/>
            <w:bookmarkStart w:id="3770" w:name="_Toc523526267"/>
            <w:bookmarkEnd w:id="3767"/>
            <w:bookmarkEnd w:id="3768"/>
            <w:bookmarkEnd w:id="3769"/>
            <w:bookmarkEnd w:id="3770"/>
          </w:p>
        </w:tc>
        <w:tc>
          <w:tcPr>
            <w:tcW w:w="330" w:type="pct"/>
          </w:tcPr>
          <w:p w14:paraId="55990DB0" w14:textId="32AB18E4" w:rsidR="00A55A7F" w:rsidRPr="009C09B2" w:rsidDel="00CF568F" w:rsidRDefault="00A55A7F" w:rsidP="00A55A7F">
            <w:pPr>
              <w:rPr>
                <w:del w:id="3771" w:author="Lucy Lucy" w:date="2018-09-01T00:07:00Z"/>
                <w:moveFrom w:id="3772" w:author="Lucy Lucy" w:date="2018-09-01T00:04:00Z"/>
              </w:rPr>
            </w:pPr>
            <w:bookmarkStart w:id="3773" w:name="_Toc523523983"/>
            <w:bookmarkStart w:id="3774" w:name="_Toc523524644"/>
            <w:bookmarkStart w:id="3775" w:name="_Toc523525491"/>
            <w:bookmarkStart w:id="3776" w:name="_Toc523526268"/>
            <w:bookmarkEnd w:id="3773"/>
            <w:bookmarkEnd w:id="3774"/>
            <w:bookmarkEnd w:id="3775"/>
            <w:bookmarkEnd w:id="3776"/>
          </w:p>
        </w:tc>
        <w:tc>
          <w:tcPr>
            <w:tcW w:w="496" w:type="pct"/>
          </w:tcPr>
          <w:p w14:paraId="6BAEED87" w14:textId="68E6AF2E" w:rsidR="00A55A7F" w:rsidRPr="009C09B2" w:rsidDel="00CF568F" w:rsidRDefault="00A55A7F" w:rsidP="00A55A7F">
            <w:pPr>
              <w:rPr>
                <w:del w:id="3777" w:author="Lucy Lucy" w:date="2018-09-01T00:07:00Z"/>
                <w:moveFrom w:id="3778" w:author="Lucy Lucy" w:date="2018-09-01T00:04:00Z"/>
              </w:rPr>
            </w:pPr>
            <w:bookmarkStart w:id="3779" w:name="_Toc523523984"/>
            <w:bookmarkStart w:id="3780" w:name="_Toc523524645"/>
            <w:bookmarkStart w:id="3781" w:name="_Toc523525492"/>
            <w:bookmarkStart w:id="3782" w:name="_Toc523526269"/>
            <w:bookmarkEnd w:id="3779"/>
            <w:bookmarkEnd w:id="3780"/>
            <w:bookmarkEnd w:id="3781"/>
            <w:bookmarkEnd w:id="3782"/>
          </w:p>
        </w:tc>
        <w:tc>
          <w:tcPr>
            <w:tcW w:w="1243" w:type="pct"/>
          </w:tcPr>
          <w:p w14:paraId="023BB056" w14:textId="74DB5512" w:rsidR="00A55A7F" w:rsidDel="00CF568F" w:rsidRDefault="00A55A7F" w:rsidP="00A55A7F">
            <w:pPr>
              <w:rPr>
                <w:del w:id="3783" w:author="Lucy Lucy" w:date="2018-09-01T00:07:00Z"/>
                <w:moveFrom w:id="3784" w:author="Lucy Lucy" w:date="2018-09-01T00:04:00Z"/>
              </w:rPr>
            </w:pPr>
            <w:moveFrom w:id="3785" w:author="Lucy Lucy" w:date="2018-09-01T00:04:00Z">
              <w:del w:id="3786" w:author="Lucy Lucy" w:date="2018-09-01T00:07:00Z">
                <w:r w:rsidDel="00CF568F">
                  <w:delText>NHTT: Nhãn hiệu tập thể</w:delText>
                </w:r>
                <w:bookmarkStart w:id="3787" w:name="_Toc523523985"/>
                <w:bookmarkStart w:id="3788" w:name="_Toc523524646"/>
                <w:bookmarkStart w:id="3789" w:name="_Toc523525493"/>
                <w:bookmarkStart w:id="3790" w:name="_Toc523526270"/>
                <w:bookmarkEnd w:id="3787"/>
                <w:bookmarkEnd w:id="3788"/>
                <w:bookmarkEnd w:id="3789"/>
                <w:bookmarkEnd w:id="3790"/>
              </w:del>
            </w:moveFrom>
          </w:p>
          <w:p w14:paraId="46E88FC9" w14:textId="1D5B79D2" w:rsidR="00A55A7F" w:rsidDel="00CF568F" w:rsidRDefault="00A55A7F" w:rsidP="00A55A7F">
            <w:pPr>
              <w:rPr>
                <w:del w:id="3791" w:author="Lucy Lucy" w:date="2018-09-01T00:07:00Z"/>
                <w:moveFrom w:id="3792" w:author="Lucy Lucy" w:date="2018-09-01T00:04:00Z"/>
              </w:rPr>
            </w:pPr>
            <w:moveFrom w:id="3793" w:author="Lucy Lucy" w:date="2018-09-01T00:04:00Z">
              <w:del w:id="3794" w:author="Lucy Lucy" w:date="2018-09-01T00:07:00Z">
                <w:r w:rsidDel="00CF568F">
                  <w:delText>NHLK:Nhãn hiệu liên kết</w:delText>
                </w:r>
                <w:bookmarkStart w:id="3795" w:name="_Toc523523986"/>
                <w:bookmarkStart w:id="3796" w:name="_Toc523524647"/>
                <w:bookmarkStart w:id="3797" w:name="_Toc523525494"/>
                <w:bookmarkStart w:id="3798" w:name="_Toc523526271"/>
                <w:bookmarkEnd w:id="3795"/>
                <w:bookmarkEnd w:id="3796"/>
                <w:bookmarkEnd w:id="3797"/>
                <w:bookmarkEnd w:id="3798"/>
              </w:del>
            </w:moveFrom>
          </w:p>
          <w:p w14:paraId="30DB5705" w14:textId="595D1E84" w:rsidR="00A55A7F" w:rsidDel="00CF568F" w:rsidRDefault="00A55A7F" w:rsidP="00A55A7F">
            <w:pPr>
              <w:rPr>
                <w:del w:id="3799" w:author="Lucy Lucy" w:date="2018-09-01T00:07:00Z"/>
                <w:moveFrom w:id="3800" w:author="Lucy Lucy" w:date="2018-09-01T00:04:00Z"/>
              </w:rPr>
            </w:pPr>
            <w:moveFrom w:id="3801" w:author="Lucy Lucy" w:date="2018-09-01T00:04:00Z">
              <w:del w:id="3802" w:author="Lucy Lucy" w:date="2018-09-01T00:07:00Z">
                <w:r w:rsidDel="00CF568F">
                  <w:delText>NHCN:Nhãn hiệu chứng nhận</w:delText>
                </w:r>
                <w:bookmarkStart w:id="3803" w:name="_Toc523523987"/>
                <w:bookmarkStart w:id="3804" w:name="_Toc523524648"/>
                <w:bookmarkStart w:id="3805" w:name="_Toc523525495"/>
                <w:bookmarkStart w:id="3806" w:name="_Toc523526272"/>
                <w:bookmarkEnd w:id="3803"/>
                <w:bookmarkEnd w:id="3804"/>
                <w:bookmarkEnd w:id="3805"/>
                <w:bookmarkEnd w:id="3806"/>
              </w:del>
            </w:moveFrom>
          </w:p>
        </w:tc>
        <w:bookmarkStart w:id="3807" w:name="_Toc523523988"/>
        <w:bookmarkStart w:id="3808" w:name="_Toc523524649"/>
        <w:bookmarkStart w:id="3809" w:name="_Toc523525496"/>
        <w:bookmarkStart w:id="3810" w:name="_Toc523526273"/>
        <w:bookmarkEnd w:id="3807"/>
        <w:bookmarkEnd w:id="3808"/>
        <w:bookmarkEnd w:id="3809"/>
        <w:bookmarkEnd w:id="3810"/>
      </w:tr>
    </w:tbl>
    <w:p w14:paraId="235BE5F2" w14:textId="77777777" w:rsidR="00EF5445" w:rsidRPr="009C09B2" w:rsidRDefault="00EF5445" w:rsidP="00EF5445">
      <w:pPr>
        <w:pStyle w:val="u2"/>
      </w:pPr>
      <w:bookmarkStart w:id="3811" w:name="_Toc523526274"/>
      <w:moveFromRangeEnd w:id="2814"/>
      <w:r w:rsidRPr="009C09B2">
        <w:t>Sys_Fix_Charge</w:t>
      </w:r>
      <w:bookmarkEnd w:id="3811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3812" w:name="_Toc523526275"/>
      <w:r w:rsidRPr="009C09B2">
        <w:lastRenderedPageBreak/>
        <w:t>Sys_App_Fix_Charge</w:t>
      </w:r>
      <w:bookmarkEnd w:id="3812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639A0C81" w:rsidR="00EF5445" w:rsidRPr="009C09B2" w:rsidDel="00CF568F" w:rsidRDefault="00EF5445" w:rsidP="00EF5445">
      <w:pPr>
        <w:pStyle w:val="u2"/>
        <w:rPr>
          <w:del w:id="3813" w:author="Lucy Lucy" w:date="2018-09-01T00:07:00Z"/>
        </w:rPr>
      </w:pPr>
      <w:del w:id="3814" w:author="Lucy Lucy" w:date="2018-09-01T00:07:00Z">
        <w:r w:rsidRPr="009C09B2" w:rsidDel="00CF568F">
          <w:delText>App_Fee_Fix</w:delText>
        </w:r>
        <w:r w:rsidRPr="009C09B2" w:rsidDel="00CF568F">
          <w:tab/>
        </w:r>
        <w:r w:rsidRPr="009C09B2" w:rsidDel="00CF568F">
          <w:tab/>
        </w:r>
        <w:bookmarkStart w:id="3815" w:name="_Toc523524652"/>
        <w:bookmarkStart w:id="3816" w:name="_Toc523525499"/>
        <w:bookmarkStart w:id="3817" w:name="_Toc523526276"/>
        <w:bookmarkEnd w:id="3815"/>
        <w:bookmarkEnd w:id="3816"/>
        <w:bookmarkEnd w:id="3817"/>
      </w:del>
    </w:p>
    <w:p w14:paraId="6B03CEE4" w14:textId="27DE9A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18" w:author="Lucy Lucy" w:date="2018-09-01T00:07:00Z"/>
        </w:rPr>
      </w:pPr>
      <w:del w:id="3819" w:author="Lucy Lucy" w:date="2018-09-01T00:07:00Z">
        <w:r w:rsidRPr="009C09B2" w:rsidDel="00CF568F">
          <w:delText>Mục đích: Lưu trữ thông tin fee cố định đi theo đơn chi tiết</w:delText>
        </w:r>
        <w:bookmarkStart w:id="3820" w:name="_Toc523524653"/>
        <w:bookmarkStart w:id="3821" w:name="_Toc523525500"/>
        <w:bookmarkStart w:id="3822" w:name="_Toc523526277"/>
        <w:bookmarkEnd w:id="3820"/>
        <w:bookmarkEnd w:id="3821"/>
        <w:bookmarkEnd w:id="3822"/>
      </w:del>
    </w:p>
    <w:p w14:paraId="0C24F040" w14:textId="21DD51A6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3823" w:author="Lucy Lucy" w:date="2018-09-01T00:07:00Z"/>
        </w:rPr>
      </w:pPr>
      <w:del w:id="3824" w:author="Lucy Lucy" w:date="2018-09-01T00:07:00Z">
        <w:r w:rsidRPr="009C09B2" w:rsidDel="00CF568F">
          <w:delText>Chi tiết các trường:</w:delText>
        </w:r>
        <w:bookmarkStart w:id="3825" w:name="_Toc523524654"/>
        <w:bookmarkStart w:id="3826" w:name="_Toc523525501"/>
        <w:bookmarkStart w:id="3827" w:name="_Toc523526278"/>
        <w:bookmarkEnd w:id="3825"/>
        <w:bookmarkEnd w:id="3826"/>
        <w:bookmarkEnd w:id="3827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56E4535F" w14:textId="11851ABA" w:rsidTr="00523506">
        <w:trPr>
          <w:tblHeader/>
          <w:del w:id="3828" w:author="Lucy Lucy" w:date="2018-09-01T00:07:00Z"/>
        </w:trPr>
        <w:tc>
          <w:tcPr>
            <w:tcW w:w="1432" w:type="pct"/>
            <w:shd w:val="clear" w:color="auto" w:fill="E6E6E6"/>
          </w:tcPr>
          <w:p w14:paraId="00217EA0" w14:textId="42920906" w:rsidR="00EF5445" w:rsidRPr="009C09B2" w:rsidDel="00CF568F" w:rsidRDefault="00EF5445" w:rsidP="00523506">
            <w:pPr>
              <w:rPr>
                <w:del w:id="3829" w:author="Lucy Lucy" w:date="2018-09-01T00:07:00Z"/>
                <w:b/>
              </w:rPr>
            </w:pPr>
            <w:del w:id="3830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3831" w:name="_Toc523524655"/>
              <w:bookmarkStart w:id="3832" w:name="_Toc523525502"/>
              <w:bookmarkStart w:id="3833" w:name="_Toc523526279"/>
              <w:bookmarkEnd w:id="3831"/>
              <w:bookmarkEnd w:id="3832"/>
              <w:bookmarkEnd w:id="3833"/>
            </w:del>
          </w:p>
        </w:tc>
        <w:tc>
          <w:tcPr>
            <w:tcW w:w="743" w:type="pct"/>
            <w:shd w:val="clear" w:color="auto" w:fill="E6E6E6"/>
          </w:tcPr>
          <w:p w14:paraId="20037C85" w14:textId="7770FC19" w:rsidR="00EF5445" w:rsidRPr="009C09B2" w:rsidDel="00CF568F" w:rsidRDefault="00EF5445" w:rsidP="00523506">
            <w:pPr>
              <w:rPr>
                <w:del w:id="3834" w:author="Lucy Lucy" w:date="2018-09-01T00:07:00Z"/>
                <w:b/>
              </w:rPr>
            </w:pPr>
            <w:del w:id="3835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3836" w:name="_Toc523524656"/>
              <w:bookmarkStart w:id="3837" w:name="_Toc523525503"/>
              <w:bookmarkStart w:id="3838" w:name="_Toc523526280"/>
              <w:bookmarkEnd w:id="3836"/>
              <w:bookmarkEnd w:id="3837"/>
              <w:bookmarkEnd w:id="3838"/>
            </w:del>
          </w:p>
        </w:tc>
        <w:tc>
          <w:tcPr>
            <w:tcW w:w="396" w:type="pct"/>
            <w:shd w:val="clear" w:color="auto" w:fill="E6E6E6"/>
          </w:tcPr>
          <w:p w14:paraId="40CCBD3B" w14:textId="2345F5E3" w:rsidR="00EF5445" w:rsidRPr="009C09B2" w:rsidDel="00CF568F" w:rsidRDefault="00EF5445" w:rsidP="00523506">
            <w:pPr>
              <w:rPr>
                <w:del w:id="3839" w:author="Lucy Lucy" w:date="2018-09-01T00:07:00Z"/>
                <w:b/>
              </w:rPr>
            </w:pPr>
            <w:del w:id="3840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3841" w:name="_Toc523524657"/>
              <w:bookmarkStart w:id="3842" w:name="_Toc523525504"/>
              <w:bookmarkStart w:id="3843" w:name="_Toc523526281"/>
              <w:bookmarkEnd w:id="3841"/>
              <w:bookmarkEnd w:id="3842"/>
              <w:bookmarkEnd w:id="3843"/>
            </w:del>
          </w:p>
        </w:tc>
        <w:tc>
          <w:tcPr>
            <w:tcW w:w="379" w:type="pct"/>
            <w:shd w:val="clear" w:color="auto" w:fill="E6E6E6"/>
          </w:tcPr>
          <w:p w14:paraId="09844A2B" w14:textId="4DF6D470" w:rsidR="00EF5445" w:rsidRPr="009C09B2" w:rsidDel="00CF568F" w:rsidRDefault="00EF5445" w:rsidP="00523506">
            <w:pPr>
              <w:rPr>
                <w:del w:id="3844" w:author="Lucy Lucy" w:date="2018-09-01T00:07:00Z"/>
                <w:b/>
              </w:rPr>
            </w:pPr>
            <w:del w:id="3845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3846" w:name="_Toc523524658"/>
              <w:bookmarkStart w:id="3847" w:name="_Toc523525505"/>
              <w:bookmarkStart w:id="3848" w:name="_Toc523526282"/>
              <w:bookmarkEnd w:id="3846"/>
              <w:bookmarkEnd w:id="3847"/>
              <w:bookmarkEnd w:id="3848"/>
            </w:del>
          </w:p>
        </w:tc>
        <w:tc>
          <w:tcPr>
            <w:tcW w:w="497" w:type="pct"/>
            <w:shd w:val="clear" w:color="auto" w:fill="E6E6E6"/>
          </w:tcPr>
          <w:p w14:paraId="331DFCE8" w14:textId="1140B7C3" w:rsidR="00EF5445" w:rsidRPr="009C09B2" w:rsidDel="00CF568F" w:rsidRDefault="00EF5445" w:rsidP="00523506">
            <w:pPr>
              <w:rPr>
                <w:del w:id="3849" w:author="Lucy Lucy" w:date="2018-09-01T00:07:00Z"/>
                <w:b/>
              </w:rPr>
            </w:pPr>
            <w:del w:id="3850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3851" w:name="_Toc523524659"/>
              <w:bookmarkStart w:id="3852" w:name="_Toc523525506"/>
              <w:bookmarkStart w:id="3853" w:name="_Toc523526283"/>
              <w:bookmarkEnd w:id="3851"/>
              <w:bookmarkEnd w:id="3852"/>
              <w:bookmarkEnd w:id="3853"/>
            </w:del>
          </w:p>
        </w:tc>
        <w:tc>
          <w:tcPr>
            <w:tcW w:w="1553" w:type="pct"/>
            <w:shd w:val="clear" w:color="auto" w:fill="E6E6E6"/>
          </w:tcPr>
          <w:p w14:paraId="207C2D58" w14:textId="7AD67CF7" w:rsidR="00EF5445" w:rsidRPr="009C09B2" w:rsidDel="00CF568F" w:rsidRDefault="00EF5445" w:rsidP="00523506">
            <w:pPr>
              <w:jc w:val="left"/>
              <w:rPr>
                <w:del w:id="3854" w:author="Lucy Lucy" w:date="2018-09-01T00:07:00Z"/>
                <w:b/>
              </w:rPr>
            </w:pPr>
            <w:del w:id="3855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3856" w:name="_Toc523524660"/>
              <w:bookmarkStart w:id="3857" w:name="_Toc523525507"/>
              <w:bookmarkStart w:id="3858" w:name="_Toc523526284"/>
              <w:bookmarkEnd w:id="3856"/>
              <w:bookmarkEnd w:id="3857"/>
              <w:bookmarkEnd w:id="3858"/>
            </w:del>
          </w:p>
        </w:tc>
        <w:bookmarkStart w:id="3859" w:name="_Toc523524661"/>
        <w:bookmarkStart w:id="3860" w:name="_Toc523525508"/>
        <w:bookmarkStart w:id="3861" w:name="_Toc523526285"/>
        <w:bookmarkEnd w:id="3859"/>
        <w:bookmarkEnd w:id="3860"/>
        <w:bookmarkEnd w:id="3861"/>
      </w:tr>
      <w:tr w:rsidR="00EF5445" w:rsidRPr="009C09B2" w:rsidDel="00CF568F" w14:paraId="0B536D1F" w14:textId="4C2B4218" w:rsidTr="00523506">
        <w:trPr>
          <w:del w:id="3862" w:author="Lucy Lucy" w:date="2018-09-01T00:07:00Z"/>
        </w:trPr>
        <w:tc>
          <w:tcPr>
            <w:tcW w:w="1432" w:type="pct"/>
          </w:tcPr>
          <w:p w14:paraId="105F4B84" w14:textId="3A5F02F3" w:rsidR="00EF5445" w:rsidRPr="009C09B2" w:rsidDel="00CF568F" w:rsidRDefault="00EF5445" w:rsidP="00523506">
            <w:pPr>
              <w:rPr>
                <w:del w:id="3863" w:author="Lucy Lucy" w:date="2018-09-01T00:07:00Z"/>
              </w:rPr>
            </w:pPr>
            <w:del w:id="3864" w:author="Lucy Lucy" w:date="2018-09-01T00:07:00Z">
              <w:r w:rsidRPr="009C09B2" w:rsidDel="00CF568F">
                <w:delText>ID</w:delText>
              </w:r>
              <w:bookmarkStart w:id="3865" w:name="_Toc523524662"/>
              <w:bookmarkStart w:id="3866" w:name="_Toc523525509"/>
              <w:bookmarkStart w:id="3867" w:name="_Toc523526286"/>
              <w:bookmarkEnd w:id="3865"/>
              <w:bookmarkEnd w:id="3866"/>
              <w:bookmarkEnd w:id="3867"/>
            </w:del>
          </w:p>
        </w:tc>
        <w:tc>
          <w:tcPr>
            <w:tcW w:w="743" w:type="pct"/>
          </w:tcPr>
          <w:p w14:paraId="32E0BEED" w14:textId="6A00F2A6" w:rsidR="00EF5445" w:rsidRPr="009C09B2" w:rsidDel="00CF568F" w:rsidRDefault="00EF5445" w:rsidP="00523506">
            <w:pPr>
              <w:rPr>
                <w:del w:id="3868" w:author="Lucy Lucy" w:date="2018-09-01T00:07:00Z"/>
              </w:rPr>
            </w:pPr>
            <w:del w:id="3869" w:author="Lucy Lucy" w:date="2018-09-01T00:07:00Z">
              <w:r w:rsidRPr="009C09B2" w:rsidDel="00CF568F">
                <w:delText>NUMBER</w:delText>
              </w:r>
              <w:bookmarkStart w:id="3870" w:name="_Toc523524663"/>
              <w:bookmarkStart w:id="3871" w:name="_Toc523525510"/>
              <w:bookmarkStart w:id="3872" w:name="_Toc523526287"/>
              <w:bookmarkEnd w:id="3870"/>
              <w:bookmarkEnd w:id="3871"/>
              <w:bookmarkEnd w:id="3872"/>
            </w:del>
          </w:p>
        </w:tc>
        <w:tc>
          <w:tcPr>
            <w:tcW w:w="396" w:type="pct"/>
          </w:tcPr>
          <w:p w14:paraId="730957DF" w14:textId="4169CA5B" w:rsidR="00EF5445" w:rsidRPr="009C09B2" w:rsidDel="00CF568F" w:rsidRDefault="00EF5445" w:rsidP="00523506">
            <w:pPr>
              <w:rPr>
                <w:del w:id="3873" w:author="Lucy Lucy" w:date="2018-09-01T00:07:00Z"/>
              </w:rPr>
            </w:pPr>
            <w:bookmarkStart w:id="3874" w:name="_Toc523524664"/>
            <w:bookmarkStart w:id="3875" w:name="_Toc523525511"/>
            <w:bookmarkStart w:id="3876" w:name="_Toc523526288"/>
            <w:bookmarkEnd w:id="3874"/>
            <w:bookmarkEnd w:id="3875"/>
            <w:bookmarkEnd w:id="3876"/>
          </w:p>
        </w:tc>
        <w:tc>
          <w:tcPr>
            <w:tcW w:w="379" w:type="pct"/>
          </w:tcPr>
          <w:p w14:paraId="487CF4AE" w14:textId="1284EF29" w:rsidR="00EF5445" w:rsidRPr="009C09B2" w:rsidDel="00CF568F" w:rsidRDefault="00EF5445" w:rsidP="00523506">
            <w:pPr>
              <w:rPr>
                <w:del w:id="3877" w:author="Lucy Lucy" w:date="2018-09-01T00:07:00Z"/>
              </w:rPr>
            </w:pPr>
            <w:bookmarkStart w:id="3878" w:name="_Toc523524665"/>
            <w:bookmarkStart w:id="3879" w:name="_Toc523525512"/>
            <w:bookmarkStart w:id="3880" w:name="_Toc523526289"/>
            <w:bookmarkEnd w:id="3878"/>
            <w:bookmarkEnd w:id="3879"/>
            <w:bookmarkEnd w:id="3880"/>
          </w:p>
        </w:tc>
        <w:tc>
          <w:tcPr>
            <w:tcW w:w="497" w:type="pct"/>
          </w:tcPr>
          <w:p w14:paraId="7CC39BFC" w14:textId="10D7B32B" w:rsidR="00EF5445" w:rsidRPr="009C09B2" w:rsidDel="00CF568F" w:rsidRDefault="00EF5445" w:rsidP="00523506">
            <w:pPr>
              <w:rPr>
                <w:del w:id="3881" w:author="Lucy Lucy" w:date="2018-09-01T00:07:00Z"/>
              </w:rPr>
            </w:pPr>
            <w:bookmarkStart w:id="3882" w:name="_Toc523524666"/>
            <w:bookmarkStart w:id="3883" w:name="_Toc523525513"/>
            <w:bookmarkStart w:id="3884" w:name="_Toc523526290"/>
            <w:bookmarkEnd w:id="3882"/>
            <w:bookmarkEnd w:id="3883"/>
            <w:bookmarkEnd w:id="3884"/>
          </w:p>
        </w:tc>
        <w:tc>
          <w:tcPr>
            <w:tcW w:w="1553" w:type="pct"/>
          </w:tcPr>
          <w:p w14:paraId="77441E83" w14:textId="3E011FBC" w:rsidR="00EF5445" w:rsidRPr="009C09B2" w:rsidDel="00CF568F" w:rsidRDefault="00EF5445" w:rsidP="00523506">
            <w:pPr>
              <w:rPr>
                <w:del w:id="3885" w:author="Lucy Lucy" w:date="2018-09-01T00:07:00Z"/>
              </w:rPr>
            </w:pPr>
            <w:del w:id="3886" w:author="Lucy Lucy" w:date="2018-09-01T00:07:00Z">
              <w:r w:rsidRPr="009C09B2" w:rsidDel="00CF568F">
                <w:delText>ID tự tăng</w:delText>
              </w:r>
              <w:bookmarkStart w:id="3887" w:name="_Toc523524667"/>
              <w:bookmarkStart w:id="3888" w:name="_Toc523525514"/>
              <w:bookmarkStart w:id="3889" w:name="_Toc523526291"/>
              <w:bookmarkEnd w:id="3887"/>
              <w:bookmarkEnd w:id="3888"/>
              <w:bookmarkEnd w:id="3889"/>
            </w:del>
          </w:p>
        </w:tc>
        <w:bookmarkStart w:id="3890" w:name="_Toc523524668"/>
        <w:bookmarkStart w:id="3891" w:name="_Toc523525515"/>
        <w:bookmarkStart w:id="3892" w:name="_Toc523526292"/>
        <w:bookmarkEnd w:id="3890"/>
        <w:bookmarkEnd w:id="3891"/>
        <w:bookmarkEnd w:id="3892"/>
      </w:tr>
      <w:tr w:rsidR="00EF5445" w:rsidRPr="009C09B2" w:rsidDel="00CF568F" w14:paraId="107A3D97" w14:textId="1307EA98" w:rsidTr="00523506">
        <w:trPr>
          <w:del w:id="3893" w:author="Lucy Lucy" w:date="2018-09-01T00:07:00Z"/>
        </w:trPr>
        <w:tc>
          <w:tcPr>
            <w:tcW w:w="1432" w:type="pct"/>
          </w:tcPr>
          <w:p w14:paraId="1A8DF689" w14:textId="5B11EEA1" w:rsidR="00EF5445" w:rsidRPr="009C09B2" w:rsidDel="00CF568F" w:rsidRDefault="00523506" w:rsidP="00523506">
            <w:pPr>
              <w:rPr>
                <w:del w:id="3894" w:author="Lucy Lucy" w:date="2018-09-01T00:07:00Z"/>
              </w:rPr>
            </w:pPr>
            <w:del w:id="3895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3896" w:name="_Toc523524669"/>
              <w:bookmarkStart w:id="3897" w:name="_Toc523525516"/>
              <w:bookmarkStart w:id="3898" w:name="_Toc523526293"/>
              <w:bookmarkEnd w:id="3896"/>
              <w:bookmarkEnd w:id="3897"/>
              <w:bookmarkEnd w:id="3898"/>
            </w:del>
          </w:p>
        </w:tc>
        <w:tc>
          <w:tcPr>
            <w:tcW w:w="743" w:type="pct"/>
          </w:tcPr>
          <w:p w14:paraId="5337A90E" w14:textId="59FC8E39" w:rsidR="00EF5445" w:rsidRPr="009C09B2" w:rsidDel="00CF568F" w:rsidRDefault="00EF5445" w:rsidP="00523506">
            <w:pPr>
              <w:rPr>
                <w:del w:id="3899" w:author="Lucy Lucy" w:date="2018-09-01T00:07:00Z"/>
              </w:rPr>
            </w:pPr>
            <w:del w:id="3900" w:author="Lucy Lucy" w:date="2018-09-01T00:07:00Z">
              <w:r w:rsidRPr="009C09B2" w:rsidDel="00CF568F">
                <w:delText>NUMBER</w:delText>
              </w:r>
              <w:bookmarkStart w:id="3901" w:name="_Toc523524670"/>
              <w:bookmarkStart w:id="3902" w:name="_Toc523525517"/>
              <w:bookmarkStart w:id="3903" w:name="_Toc523526294"/>
              <w:bookmarkEnd w:id="3901"/>
              <w:bookmarkEnd w:id="3902"/>
              <w:bookmarkEnd w:id="3903"/>
            </w:del>
          </w:p>
        </w:tc>
        <w:tc>
          <w:tcPr>
            <w:tcW w:w="396" w:type="pct"/>
          </w:tcPr>
          <w:p w14:paraId="195D5C46" w14:textId="48E90496" w:rsidR="00EF5445" w:rsidRPr="009C09B2" w:rsidDel="00CF568F" w:rsidRDefault="00EF5445" w:rsidP="00523506">
            <w:pPr>
              <w:rPr>
                <w:del w:id="3904" w:author="Lucy Lucy" w:date="2018-09-01T00:07:00Z"/>
              </w:rPr>
            </w:pPr>
            <w:bookmarkStart w:id="3905" w:name="_Toc523524671"/>
            <w:bookmarkStart w:id="3906" w:name="_Toc523525518"/>
            <w:bookmarkStart w:id="3907" w:name="_Toc523526295"/>
            <w:bookmarkEnd w:id="3905"/>
            <w:bookmarkEnd w:id="3906"/>
            <w:bookmarkEnd w:id="3907"/>
          </w:p>
        </w:tc>
        <w:tc>
          <w:tcPr>
            <w:tcW w:w="379" w:type="pct"/>
          </w:tcPr>
          <w:p w14:paraId="2DA9A945" w14:textId="2E61CD34" w:rsidR="00EF5445" w:rsidRPr="009C09B2" w:rsidDel="00CF568F" w:rsidRDefault="00EF5445" w:rsidP="00523506">
            <w:pPr>
              <w:rPr>
                <w:del w:id="3908" w:author="Lucy Lucy" w:date="2018-09-01T00:07:00Z"/>
              </w:rPr>
            </w:pPr>
            <w:bookmarkStart w:id="3909" w:name="_Toc523524672"/>
            <w:bookmarkStart w:id="3910" w:name="_Toc523525519"/>
            <w:bookmarkStart w:id="3911" w:name="_Toc523526296"/>
            <w:bookmarkEnd w:id="3909"/>
            <w:bookmarkEnd w:id="3910"/>
            <w:bookmarkEnd w:id="3911"/>
          </w:p>
        </w:tc>
        <w:tc>
          <w:tcPr>
            <w:tcW w:w="497" w:type="pct"/>
          </w:tcPr>
          <w:p w14:paraId="60CF8C9D" w14:textId="790A0E24" w:rsidR="00EF5445" w:rsidRPr="009C09B2" w:rsidDel="00CF568F" w:rsidRDefault="00EF5445" w:rsidP="00523506">
            <w:pPr>
              <w:rPr>
                <w:del w:id="3912" w:author="Lucy Lucy" w:date="2018-09-01T00:07:00Z"/>
              </w:rPr>
            </w:pPr>
            <w:bookmarkStart w:id="3913" w:name="_Toc523524673"/>
            <w:bookmarkStart w:id="3914" w:name="_Toc523525520"/>
            <w:bookmarkStart w:id="3915" w:name="_Toc523526297"/>
            <w:bookmarkEnd w:id="3913"/>
            <w:bookmarkEnd w:id="3914"/>
            <w:bookmarkEnd w:id="3915"/>
          </w:p>
        </w:tc>
        <w:tc>
          <w:tcPr>
            <w:tcW w:w="1553" w:type="pct"/>
          </w:tcPr>
          <w:p w14:paraId="155246FE" w14:textId="11CD7B82" w:rsidR="00EF5445" w:rsidRPr="009C09B2" w:rsidDel="00CF568F" w:rsidRDefault="00EF5445" w:rsidP="00523506">
            <w:pPr>
              <w:rPr>
                <w:del w:id="3916" w:author="Lucy Lucy" w:date="2018-09-01T00:07:00Z"/>
              </w:rPr>
            </w:pPr>
            <w:del w:id="3917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3918" w:name="_Toc523524674"/>
              <w:bookmarkStart w:id="3919" w:name="_Toc523525521"/>
              <w:bookmarkStart w:id="3920" w:name="_Toc523526298"/>
              <w:bookmarkEnd w:id="3918"/>
              <w:bookmarkEnd w:id="3919"/>
              <w:bookmarkEnd w:id="3920"/>
            </w:del>
          </w:p>
        </w:tc>
        <w:bookmarkStart w:id="3921" w:name="_Toc523524675"/>
        <w:bookmarkStart w:id="3922" w:name="_Toc523525522"/>
        <w:bookmarkStart w:id="3923" w:name="_Toc523526299"/>
        <w:bookmarkEnd w:id="3921"/>
        <w:bookmarkEnd w:id="3922"/>
        <w:bookmarkEnd w:id="3923"/>
      </w:tr>
      <w:tr w:rsidR="00EF5445" w:rsidRPr="009C09B2" w:rsidDel="00CF568F" w14:paraId="5CFD3C01" w14:textId="738817F1" w:rsidTr="00523506">
        <w:trPr>
          <w:del w:id="3924" w:author="Lucy Lucy" w:date="2018-09-01T00:07:00Z"/>
        </w:trPr>
        <w:tc>
          <w:tcPr>
            <w:tcW w:w="1432" w:type="pct"/>
          </w:tcPr>
          <w:p w14:paraId="3C998FFD" w14:textId="31BF7DD2" w:rsidR="00EF5445" w:rsidRPr="009C09B2" w:rsidDel="00CF568F" w:rsidRDefault="00EF5445" w:rsidP="00523506">
            <w:pPr>
              <w:rPr>
                <w:del w:id="3925" w:author="Lucy Lucy" w:date="2018-09-01T00:07:00Z"/>
              </w:rPr>
            </w:pPr>
            <w:del w:id="3926" w:author="Lucy Lucy" w:date="2018-09-01T00:07:00Z">
              <w:r w:rsidRPr="009C09B2" w:rsidDel="00CF568F">
                <w:delText>Fee_Id</w:delText>
              </w:r>
              <w:bookmarkStart w:id="3927" w:name="_Toc523524676"/>
              <w:bookmarkStart w:id="3928" w:name="_Toc523525523"/>
              <w:bookmarkStart w:id="3929" w:name="_Toc523526300"/>
              <w:bookmarkEnd w:id="3927"/>
              <w:bookmarkEnd w:id="3928"/>
              <w:bookmarkEnd w:id="3929"/>
            </w:del>
          </w:p>
        </w:tc>
        <w:tc>
          <w:tcPr>
            <w:tcW w:w="743" w:type="pct"/>
          </w:tcPr>
          <w:p w14:paraId="6A35B759" w14:textId="1A4AA866" w:rsidR="00EF5445" w:rsidRPr="009C09B2" w:rsidDel="00CF568F" w:rsidRDefault="00EF5445" w:rsidP="00523506">
            <w:pPr>
              <w:rPr>
                <w:del w:id="3930" w:author="Lucy Lucy" w:date="2018-09-01T00:07:00Z"/>
              </w:rPr>
            </w:pPr>
            <w:del w:id="3931" w:author="Lucy Lucy" w:date="2018-09-01T00:07:00Z">
              <w:r w:rsidRPr="009C09B2" w:rsidDel="00CF568F">
                <w:delText>NUMBER</w:delText>
              </w:r>
              <w:bookmarkStart w:id="3932" w:name="_Toc523524677"/>
              <w:bookmarkStart w:id="3933" w:name="_Toc523525524"/>
              <w:bookmarkStart w:id="3934" w:name="_Toc523526301"/>
              <w:bookmarkEnd w:id="3932"/>
              <w:bookmarkEnd w:id="3933"/>
              <w:bookmarkEnd w:id="3934"/>
            </w:del>
          </w:p>
        </w:tc>
        <w:tc>
          <w:tcPr>
            <w:tcW w:w="396" w:type="pct"/>
          </w:tcPr>
          <w:p w14:paraId="29C7B464" w14:textId="3D2B12FE" w:rsidR="00EF5445" w:rsidRPr="009C09B2" w:rsidDel="00CF568F" w:rsidRDefault="00EF5445" w:rsidP="00523506">
            <w:pPr>
              <w:rPr>
                <w:del w:id="3935" w:author="Lucy Lucy" w:date="2018-09-01T00:07:00Z"/>
              </w:rPr>
            </w:pPr>
            <w:bookmarkStart w:id="3936" w:name="_Toc523524678"/>
            <w:bookmarkStart w:id="3937" w:name="_Toc523525525"/>
            <w:bookmarkStart w:id="3938" w:name="_Toc523526302"/>
            <w:bookmarkEnd w:id="3936"/>
            <w:bookmarkEnd w:id="3937"/>
            <w:bookmarkEnd w:id="3938"/>
          </w:p>
        </w:tc>
        <w:tc>
          <w:tcPr>
            <w:tcW w:w="379" w:type="pct"/>
          </w:tcPr>
          <w:p w14:paraId="6D6018BF" w14:textId="38846E1E" w:rsidR="00EF5445" w:rsidRPr="009C09B2" w:rsidDel="00CF568F" w:rsidRDefault="00EF5445" w:rsidP="00523506">
            <w:pPr>
              <w:rPr>
                <w:del w:id="3939" w:author="Lucy Lucy" w:date="2018-09-01T00:07:00Z"/>
              </w:rPr>
            </w:pPr>
            <w:bookmarkStart w:id="3940" w:name="_Toc523524679"/>
            <w:bookmarkStart w:id="3941" w:name="_Toc523525526"/>
            <w:bookmarkStart w:id="3942" w:name="_Toc523526303"/>
            <w:bookmarkEnd w:id="3940"/>
            <w:bookmarkEnd w:id="3941"/>
            <w:bookmarkEnd w:id="3942"/>
          </w:p>
        </w:tc>
        <w:tc>
          <w:tcPr>
            <w:tcW w:w="497" w:type="pct"/>
          </w:tcPr>
          <w:p w14:paraId="1AA24EFA" w14:textId="4B81588D" w:rsidR="00EF5445" w:rsidRPr="009C09B2" w:rsidDel="00CF568F" w:rsidRDefault="00EF5445" w:rsidP="00523506">
            <w:pPr>
              <w:rPr>
                <w:del w:id="3943" w:author="Lucy Lucy" w:date="2018-09-01T00:07:00Z"/>
              </w:rPr>
            </w:pPr>
            <w:bookmarkStart w:id="3944" w:name="_Toc523524680"/>
            <w:bookmarkStart w:id="3945" w:name="_Toc523525527"/>
            <w:bookmarkStart w:id="3946" w:name="_Toc523526304"/>
            <w:bookmarkEnd w:id="3944"/>
            <w:bookmarkEnd w:id="3945"/>
            <w:bookmarkEnd w:id="3946"/>
          </w:p>
        </w:tc>
        <w:tc>
          <w:tcPr>
            <w:tcW w:w="1553" w:type="pct"/>
          </w:tcPr>
          <w:p w14:paraId="5FBC7C66" w14:textId="3C2F0964" w:rsidR="00EF5445" w:rsidRPr="009C09B2" w:rsidDel="00CF568F" w:rsidRDefault="00EF5445" w:rsidP="00523506">
            <w:pPr>
              <w:rPr>
                <w:del w:id="3947" w:author="Lucy Lucy" w:date="2018-09-01T00:07:00Z"/>
              </w:rPr>
            </w:pPr>
            <w:del w:id="3948" w:author="Lucy Lucy" w:date="2018-09-01T00:07:00Z">
              <w:r w:rsidRPr="009C09B2" w:rsidDel="00CF568F">
                <w:delText>Id fee cố định, Link với Fee_Id bảng Sys_Fix_Charge</w:delText>
              </w:r>
              <w:bookmarkStart w:id="3949" w:name="_Toc523524681"/>
              <w:bookmarkStart w:id="3950" w:name="_Toc523525528"/>
              <w:bookmarkStart w:id="3951" w:name="_Toc523526305"/>
              <w:bookmarkEnd w:id="3949"/>
              <w:bookmarkEnd w:id="3950"/>
              <w:bookmarkEnd w:id="3951"/>
            </w:del>
          </w:p>
        </w:tc>
        <w:bookmarkStart w:id="3952" w:name="_Toc523524682"/>
        <w:bookmarkStart w:id="3953" w:name="_Toc523525529"/>
        <w:bookmarkStart w:id="3954" w:name="_Toc523526306"/>
        <w:bookmarkEnd w:id="3952"/>
        <w:bookmarkEnd w:id="3953"/>
        <w:bookmarkEnd w:id="3954"/>
      </w:tr>
      <w:tr w:rsidR="00EF5445" w:rsidRPr="009C09B2" w:rsidDel="00CF568F" w14:paraId="1970D990" w14:textId="4E64ED73" w:rsidTr="00523506">
        <w:trPr>
          <w:del w:id="3955" w:author="Lucy Lucy" w:date="2018-09-01T00:07:00Z"/>
        </w:trPr>
        <w:tc>
          <w:tcPr>
            <w:tcW w:w="1432" w:type="pct"/>
          </w:tcPr>
          <w:p w14:paraId="79F3E23A" w14:textId="470B77DB" w:rsidR="00EF5445" w:rsidRPr="009C09B2" w:rsidDel="00CF568F" w:rsidRDefault="00EF5445" w:rsidP="00523506">
            <w:pPr>
              <w:rPr>
                <w:del w:id="3956" w:author="Lucy Lucy" w:date="2018-09-01T00:07:00Z"/>
              </w:rPr>
            </w:pPr>
            <w:del w:id="3957" w:author="Lucy Lucy" w:date="2018-09-01T00:07:00Z">
              <w:r w:rsidRPr="009C09B2" w:rsidDel="00CF568F">
                <w:delText>IsUse</w:delText>
              </w:r>
              <w:bookmarkStart w:id="3958" w:name="_Toc523524683"/>
              <w:bookmarkStart w:id="3959" w:name="_Toc523525530"/>
              <w:bookmarkStart w:id="3960" w:name="_Toc523526307"/>
              <w:bookmarkEnd w:id="3958"/>
              <w:bookmarkEnd w:id="3959"/>
              <w:bookmarkEnd w:id="3960"/>
            </w:del>
          </w:p>
        </w:tc>
        <w:tc>
          <w:tcPr>
            <w:tcW w:w="743" w:type="pct"/>
          </w:tcPr>
          <w:p w14:paraId="1C3AD28B" w14:textId="1E01D76A" w:rsidR="00EF5445" w:rsidRPr="009C09B2" w:rsidDel="00CF568F" w:rsidRDefault="00EF5445" w:rsidP="00523506">
            <w:pPr>
              <w:rPr>
                <w:del w:id="3961" w:author="Lucy Lucy" w:date="2018-09-01T00:07:00Z"/>
              </w:rPr>
            </w:pPr>
            <w:del w:id="3962" w:author="Lucy Lucy" w:date="2018-09-01T00:07:00Z">
              <w:r w:rsidRPr="009C09B2" w:rsidDel="00CF568F">
                <w:delText>NUMBER</w:delText>
              </w:r>
              <w:bookmarkStart w:id="3963" w:name="_Toc523524684"/>
              <w:bookmarkStart w:id="3964" w:name="_Toc523525531"/>
              <w:bookmarkStart w:id="3965" w:name="_Toc523526308"/>
              <w:bookmarkEnd w:id="3963"/>
              <w:bookmarkEnd w:id="3964"/>
              <w:bookmarkEnd w:id="3965"/>
            </w:del>
          </w:p>
        </w:tc>
        <w:tc>
          <w:tcPr>
            <w:tcW w:w="396" w:type="pct"/>
          </w:tcPr>
          <w:p w14:paraId="17ABE18F" w14:textId="47B1C297" w:rsidR="00EF5445" w:rsidRPr="009C09B2" w:rsidDel="00CF568F" w:rsidRDefault="00EF5445" w:rsidP="00523506">
            <w:pPr>
              <w:rPr>
                <w:del w:id="3966" w:author="Lucy Lucy" w:date="2018-09-01T00:07:00Z"/>
              </w:rPr>
            </w:pPr>
            <w:del w:id="3967" w:author="Lucy Lucy" w:date="2018-09-01T00:07:00Z">
              <w:r w:rsidRPr="009C09B2" w:rsidDel="00CF568F">
                <w:delText>1</w:delText>
              </w:r>
              <w:bookmarkStart w:id="3968" w:name="_Toc523524685"/>
              <w:bookmarkStart w:id="3969" w:name="_Toc523525532"/>
              <w:bookmarkStart w:id="3970" w:name="_Toc523526309"/>
              <w:bookmarkEnd w:id="3968"/>
              <w:bookmarkEnd w:id="3969"/>
              <w:bookmarkEnd w:id="3970"/>
            </w:del>
          </w:p>
        </w:tc>
        <w:tc>
          <w:tcPr>
            <w:tcW w:w="379" w:type="pct"/>
          </w:tcPr>
          <w:p w14:paraId="37F8F43B" w14:textId="098306D5" w:rsidR="00EF5445" w:rsidRPr="009C09B2" w:rsidDel="00CF568F" w:rsidRDefault="00EF5445" w:rsidP="00523506">
            <w:pPr>
              <w:rPr>
                <w:del w:id="3971" w:author="Lucy Lucy" w:date="2018-09-01T00:07:00Z"/>
              </w:rPr>
            </w:pPr>
            <w:bookmarkStart w:id="3972" w:name="_Toc523524686"/>
            <w:bookmarkStart w:id="3973" w:name="_Toc523525533"/>
            <w:bookmarkStart w:id="3974" w:name="_Toc523526310"/>
            <w:bookmarkEnd w:id="3972"/>
            <w:bookmarkEnd w:id="3973"/>
            <w:bookmarkEnd w:id="3974"/>
          </w:p>
        </w:tc>
        <w:tc>
          <w:tcPr>
            <w:tcW w:w="497" w:type="pct"/>
          </w:tcPr>
          <w:p w14:paraId="64BE47A2" w14:textId="02A9C30B" w:rsidR="00EF5445" w:rsidRPr="009C09B2" w:rsidDel="00CF568F" w:rsidRDefault="00EF5445" w:rsidP="00523506">
            <w:pPr>
              <w:rPr>
                <w:del w:id="3975" w:author="Lucy Lucy" w:date="2018-09-01T00:07:00Z"/>
              </w:rPr>
            </w:pPr>
            <w:bookmarkStart w:id="3976" w:name="_Toc523524687"/>
            <w:bookmarkStart w:id="3977" w:name="_Toc523525534"/>
            <w:bookmarkStart w:id="3978" w:name="_Toc523526311"/>
            <w:bookmarkEnd w:id="3976"/>
            <w:bookmarkEnd w:id="3977"/>
            <w:bookmarkEnd w:id="3978"/>
          </w:p>
        </w:tc>
        <w:tc>
          <w:tcPr>
            <w:tcW w:w="1553" w:type="pct"/>
          </w:tcPr>
          <w:p w14:paraId="72CF07A3" w14:textId="45AC302C" w:rsidR="00EF5445" w:rsidRPr="009C09B2" w:rsidDel="00CF568F" w:rsidRDefault="00EF5445" w:rsidP="00523506">
            <w:pPr>
              <w:rPr>
                <w:del w:id="3979" w:author="Lucy Lucy" w:date="2018-09-01T00:07:00Z"/>
              </w:rPr>
            </w:pPr>
            <w:del w:id="3980" w:author="Lucy Lucy" w:date="2018-09-01T00:07:00Z">
              <w:r w:rsidRPr="009C09B2" w:rsidDel="00CF568F">
                <w:delText>Có sử dụng loại fee này hay không.</w:delText>
              </w:r>
              <w:bookmarkStart w:id="3981" w:name="_Toc523524688"/>
              <w:bookmarkStart w:id="3982" w:name="_Toc523525535"/>
              <w:bookmarkStart w:id="3983" w:name="_Toc523526312"/>
              <w:bookmarkEnd w:id="3981"/>
              <w:bookmarkEnd w:id="3982"/>
              <w:bookmarkEnd w:id="3983"/>
            </w:del>
          </w:p>
          <w:p w14:paraId="0B64E6BD" w14:textId="79C0E425" w:rsidR="00EF5445" w:rsidRPr="009C09B2" w:rsidDel="00CF568F" w:rsidRDefault="00EF5445" w:rsidP="00523506">
            <w:pPr>
              <w:rPr>
                <w:del w:id="3984" w:author="Lucy Lucy" w:date="2018-09-01T00:07:00Z"/>
              </w:rPr>
            </w:pPr>
            <w:del w:id="3985" w:author="Lucy Lucy" w:date="2018-09-01T00:07:00Z">
              <w:r w:rsidRPr="009C09B2" w:rsidDel="00CF568F">
                <w:delText>1: Có</w:delText>
              </w:r>
              <w:bookmarkStart w:id="3986" w:name="_Toc523524689"/>
              <w:bookmarkStart w:id="3987" w:name="_Toc523525536"/>
              <w:bookmarkStart w:id="3988" w:name="_Toc523526313"/>
              <w:bookmarkEnd w:id="3986"/>
              <w:bookmarkEnd w:id="3987"/>
              <w:bookmarkEnd w:id="3988"/>
            </w:del>
          </w:p>
          <w:p w14:paraId="38F49124" w14:textId="77FD6051" w:rsidR="00EF5445" w:rsidRPr="009C09B2" w:rsidDel="00CF568F" w:rsidRDefault="00EF5445" w:rsidP="00523506">
            <w:pPr>
              <w:rPr>
                <w:del w:id="3989" w:author="Lucy Lucy" w:date="2018-09-01T00:07:00Z"/>
              </w:rPr>
            </w:pPr>
            <w:del w:id="3990" w:author="Lucy Lucy" w:date="2018-09-01T00:07:00Z">
              <w:r w:rsidRPr="009C09B2" w:rsidDel="00CF568F">
                <w:delText>0: Không</w:delText>
              </w:r>
              <w:bookmarkStart w:id="3991" w:name="_Toc523524690"/>
              <w:bookmarkStart w:id="3992" w:name="_Toc523525537"/>
              <w:bookmarkStart w:id="3993" w:name="_Toc523526314"/>
              <w:bookmarkEnd w:id="3991"/>
              <w:bookmarkEnd w:id="3992"/>
              <w:bookmarkEnd w:id="3993"/>
            </w:del>
          </w:p>
        </w:tc>
        <w:bookmarkStart w:id="3994" w:name="_Toc523524691"/>
        <w:bookmarkStart w:id="3995" w:name="_Toc523525538"/>
        <w:bookmarkStart w:id="3996" w:name="_Toc523526315"/>
        <w:bookmarkEnd w:id="3994"/>
        <w:bookmarkEnd w:id="3995"/>
        <w:bookmarkEnd w:id="3996"/>
      </w:tr>
      <w:tr w:rsidR="00EF5445" w:rsidRPr="009C09B2" w:rsidDel="00CF568F" w14:paraId="0B836E66" w14:textId="3ECFD766" w:rsidTr="00523506">
        <w:trPr>
          <w:del w:id="3997" w:author="Lucy Lucy" w:date="2018-09-01T00:07:00Z"/>
        </w:trPr>
        <w:tc>
          <w:tcPr>
            <w:tcW w:w="1432" w:type="pct"/>
          </w:tcPr>
          <w:p w14:paraId="195727BB" w14:textId="10F62F85" w:rsidR="00EF5445" w:rsidRPr="009C09B2" w:rsidDel="00CF568F" w:rsidRDefault="00EF5445" w:rsidP="00523506">
            <w:pPr>
              <w:rPr>
                <w:del w:id="3998" w:author="Lucy Lucy" w:date="2018-09-01T00:07:00Z"/>
              </w:rPr>
            </w:pPr>
            <w:del w:id="3999" w:author="Lucy Lucy" w:date="2018-09-01T00:07:00Z">
              <w:r w:rsidRPr="009C09B2" w:rsidDel="00CF568F">
                <w:delText>Number_Of_Patent</w:delText>
              </w:r>
              <w:bookmarkStart w:id="4000" w:name="_Toc523524692"/>
              <w:bookmarkStart w:id="4001" w:name="_Toc523525539"/>
              <w:bookmarkStart w:id="4002" w:name="_Toc523526316"/>
              <w:bookmarkEnd w:id="4000"/>
              <w:bookmarkEnd w:id="4001"/>
              <w:bookmarkEnd w:id="4002"/>
            </w:del>
          </w:p>
        </w:tc>
        <w:tc>
          <w:tcPr>
            <w:tcW w:w="743" w:type="pct"/>
          </w:tcPr>
          <w:p w14:paraId="3F9BF02C" w14:textId="4F89B385" w:rsidR="00EF5445" w:rsidRPr="009C09B2" w:rsidDel="00CF568F" w:rsidRDefault="00EF5445" w:rsidP="00523506">
            <w:pPr>
              <w:rPr>
                <w:del w:id="4003" w:author="Lucy Lucy" w:date="2018-09-01T00:07:00Z"/>
              </w:rPr>
            </w:pPr>
            <w:del w:id="4004" w:author="Lucy Lucy" w:date="2018-09-01T00:07:00Z">
              <w:r w:rsidRPr="009C09B2" w:rsidDel="00CF568F">
                <w:delText>NUMBER</w:delText>
              </w:r>
              <w:bookmarkStart w:id="4005" w:name="_Toc523524693"/>
              <w:bookmarkStart w:id="4006" w:name="_Toc523525540"/>
              <w:bookmarkStart w:id="4007" w:name="_Toc523526317"/>
              <w:bookmarkEnd w:id="4005"/>
              <w:bookmarkEnd w:id="4006"/>
              <w:bookmarkEnd w:id="4007"/>
            </w:del>
          </w:p>
        </w:tc>
        <w:tc>
          <w:tcPr>
            <w:tcW w:w="396" w:type="pct"/>
          </w:tcPr>
          <w:p w14:paraId="5C59AD83" w14:textId="70B8C39D" w:rsidR="00EF5445" w:rsidRPr="009C09B2" w:rsidDel="00CF568F" w:rsidRDefault="00EF5445" w:rsidP="00523506">
            <w:pPr>
              <w:rPr>
                <w:del w:id="4008" w:author="Lucy Lucy" w:date="2018-09-01T00:07:00Z"/>
              </w:rPr>
            </w:pPr>
            <w:bookmarkStart w:id="4009" w:name="_Toc523524694"/>
            <w:bookmarkStart w:id="4010" w:name="_Toc523525541"/>
            <w:bookmarkStart w:id="4011" w:name="_Toc523526318"/>
            <w:bookmarkEnd w:id="4009"/>
            <w:bookmarkEnd w:id="4010"/>
            <w:bookmarkEnd w:id="4011"/>
          </w:p>
        </w:tc>
        <w:tc>
          <w:tcPr>
            <w:tcW w:w="379" w:type="pct"/>
          </w:tcPr>
          <w:p w14:paraId="77625925" w14:textId="7B35571E" w:rsidR="00EF5445" w:rsidRPr="009C09B2" w:rsidDel="00CF568F" w:rsidRDefault="00EF5445" w:rsidP="00523506">
            <w:pPr>
              <w:rPr>
                <w:del w:id="4012" w:author="Lucy Lucy" w:date="2018-09-01T00:07:00Z"/>
              </w:rPr>
            </w:pPr>
            <w:bookmarkStart w:id="4013" w:name="_Toc523524695"/>
            <w:bookmarkStart w:id="4014" w:name="_Toc523525542"/>
            <w:bookmarkStart w:id="4015" w:name="_Toc523526319"/>
            <w:bookmarkEnd w:id="4013"/>
            <w:bookmarkEnd w:id="4014"/>
            <w:bookmarkEnd w:id="4015"/>
          </w:p>
        </w:tc>
        <w:tc>
          <w:tcPr>
            <w:tcW w:w="497" w:type="pct"/>
          </w:tcPr>
          <w:p w14:paraId="1302E97D" w14:textId="485C081E" w:rsidR="00EF5445" w:rsidRPr="009C09B2" w:rsidDel="00CF568F" w:rsidRDefault="00EF5445" w:rsidP="00523506">
            <w:pPr>
              <w:rPr>
                <w:del w:id="4016" w:author="Lucy Lucy" w:date="2018-09-01T00:07:00Z"/>
              </w:rPr>
            </w:pPr>
            <w:bookmarkStart w:id="4017" w:name="_Toc523524696"/>
            <w:bookmarkStart w:id="4018" w:name="_Toc523525543"/>
            <w:bookmarkStart w:id="4019" w:name="_Toc523526320"/>
            <w:bookmarkEnd w:id="4017"/>
            <w:bookmarkEnd w:id="4018"/>
            <w:bookmarkEnd w:id="4019"/>
          </w:p>
        </w:tc>
        <w:tc>
          <w:tcPr>
            <w:tcW w:w="1553" w:type="pct"/>
          </w:tcPr>
          <w:p w14:paraId="71C41C6D" w14:textId="0DB0483C" w:rsidR="00EF5445" w:rsidRPr="009C09B2" w:rsidDel="00CF568F" w:rsidRDefault="00EF5445" w:rsidP="00523506">
            <w:pPr>
              <w:rPr>
                <w:del w:id="4020" w:author="Lucy Lucy" w:date="2018-09-01T00:07:00Z"/>
              </w:rPr>
            </w:pPr>
            <w:del w:id="4021" w:author="Lucy Lucy" w:date="2018-09-01T00:07:00Z">
              <w:r w:rsidRPr="009C09B2" w:rsidDel="00CF568F">
                <w:delText>Số đối tượng tính phí</w:delText>
              </w:r>
              <w:bookmarkStart w:id="4022" w:name="_Toc523524697"/>
              <w:bookmarkStart w:id="4023" w:name="_Toc523525544"/>
              <w:bookmarkStart w:id="4024" w:name="_Toc523526321"/>
              <w:bookmarkEnd w:id="4022"/>
              <w:bookmarkEnd w:id="4023"/>
              <w:bookmarkEnd w:id="4024"/>
            </w:del>
          </w:p>
        </w:tc>
        <w:bookmarkStart w:id="4025" w:name="_Toc523524698"/>
        <w:bookmarkStart w:id="4026" w:name="_Toc523525545"/>
        <w:bookmarkStart w:id="4027" w:name="_Toc523526322"/>
        <w:bookmarkEnd w:id="4025"/>
        <w:bookmarkEnd w:id="4026"/>
        <w:bookmarkEnd w:id="4027"/>
      </w:tr>
      <w:tr w:rsidR="00EF5445" w:rsidRPr="009C09B2" w:rsidDel="00CF568F" w14:paraId="2B6C2324" w14:textId="060E8ADB" w:rsidTr="00523506">
        <w:trPr>
          <w:del w:id="4028" w:author="Lucy Lucy" w:date="2018-09-01T00:07:00Z"/>
        </w:trPr>
        <w:tc>
          <w:tcPr>
            <w:tcW w:w="1432" w:type="pct"/>
          </w:tcPr>
          <w:p w14:paraId="4C2EE8A4" w14:textId="46874756" w:rsidR="00EF5445" w:rsidRPr="009C09B2" w:rsidDel="00CF568F" w:rsidRDefault="00EF5445" w:rsidP="00523506">
            <w:pPr>
              <w:rPr>
                <w:del w:id="4029" w:author="Lucy Lucy" w:date="2018-09-01T00:07:00Z"/>
              </w:rPr>
            </w:pPr>
            <w:del w:id="4030" w:author="Lucy Lucy" w:date="2018-09-01T00:07:00Z">
              <w:r w:rsidRPr="009C09B2" w:rsidDel="00CF568F">
                <w:delText>Amount</w:delText>
              </w:r>
              <w:bookmarkStart w:id="4031" w:name="_Toc523524699"/>
              <w:bookmarkStart w:id="4032" w:name="_Toc523525546"/>
              <w:bookmarkStart w:id="4033" w:name="_Toc523526323"/>
              <w:bookmarkEnd w:id="4031"/>
              <w:bookmarkEnd w:id="4032"/>
              <w:bookmarkEnd w:id="4033"/>
            </w:del>
          </w:p>
        </w:tc>
        <w:tc>
          <w:tcPr>
            <w:tcW w:w="743" w:type="pct"/>
          </w:tcPr>
          <w:p w14:paraId="3E9FAE26" w14:textId="4EC87B91" w:rsidR="00EF5445" w:rsidRPr="009C09B2" w:rsidDel="00CF568F" w:rsidRDefault="00EF5445" w:rsidP="00523506">
            <w:pPr>
              <w:rPr>
                <w:del w:id="4034" w:author="Lucy Lucy" w:date="2018-09-01T00:07:00Z"/>
              </w:rPr>
            </w:pPr>
            <w:del w:id="4035" w:author="Lucy Lucy" w:date="2018-09-01T00:07:00Z">
              <w:r w:rsidRPr="009C09B2" w:rsidDel="00CF568F">
                <w:delText>NUMBER</w:delText>
              </w:r>
              <w:bookmarkStart w:id="4036" w:name="_Toc523524700"/>
              <w:bookmarkStart w:id="4037" w:name="_Toc523525547"/>
              <w:bookmarkStart w:id="4038" w:name="_Toc523526324"/>
              <w:bookmarkEnd w:id="4036"/>
              <w:bookmarkEnd w:id="4037"/>
              <w:bookmarkEnd w:id="4038"/>
            </w:del>
          </w:p>
        </w:tc>
        <w:tc>
          <w:tcPr>
            <w:tcW w:w="396" w:type="pct"/>
          </w:tcPr>
          <w:p w14:paraId="0EE8C817" w14:textId="7C3954E5" w:rsidR="00EF5445" w:rsidRPr="009C09B2" w:rsidDel="00CF568F" w:rsidRDefault="00EF5445" w:rsidP="00523506">
            <w:pPr>
              <w:rPr>
                <w:del w:id="4039" w:author="Lucy Lucy" w:date="2018-09-01T00:07:00Z"/>
              </w:rPr>
            </w:pPr>
            <w:bookmarkStart w:id="4040" w:name="_Toc523524701"/>
            <w:bookmarkStart w:id="4041" w:name="_Toc523525548"/>
            <w:bookmarkStart w:id="4042" w:name="_Toc523526325"/>
            <w:bookmarkEnd w:id="4040"/>
            <w:bookmarkEnd w:id="4041"/>
            <w:bookmarkEnd w:id="4042"/>
          </w:p>
        </w:tc>
        <w:tc>
          <w:tcPr>
            <w:tcW w:w="379" w:type="pct"/>
          </w:tcPr>
          <w:p w14:paraId="1350DD7F" w14:textId="3E7AD29F" w:rsidR="00EF5445" w:rsidRPr="009C09B2" w:rsidDel="00CF568F" w:rsidRDefault="00EF5445" w:rsidP="00523506">
            <w:pPr>
              <w:rPr>
                <w:del w:id="4043" w:author="Lucy Lucy" w:date="2018-09-01T00:07:00Z"/>
              </w:rPr>
            </w:pPr>
            <w:bookmarkStart w:id="4044" w:name="_Toc523524702"/>
            <w:bookmarkStart w:id="4045" w:name="_Toc523525549"/>
            <w:bookmarkStart w:id="4046" w:name="_Toc523526326"/>
            <w:bookmarkEnd w:id="4044"/>
            <w:bookmarkEnd w:id="4045"/>
            <w:bookmarkEnd w:id="4046"/>
          </w:p>
        </w:tc>
        <w:tc>
          <w:tcPr>
            <w:tcW w:w="497" w:type="pct"/>
          </w:tcPr>
          <w:p w14:paraId="204DFB06" w14:textId="08EEFA4D" w:rsidR="00EF5445" w:rsidRPr="009C09B2" w:rsidDel="00CF568F" w:rsidRDefault="00EF5445" w:rsidP="00523506">
            <w:pPr>
              <w:rPr>
                <w:del w:id="4047" w:author="Lucy Lucy" w:date="2018-09-01T00:07:00Z"/>
              </w:rPr>
            </w:pPr>
            <w:bookmarkStart w:id="4048" w:name="_Toc523524703"/>
            <w:bookmarkStart w:id="4049" w:name="_Toc523525550"/>
            <w:bookmarkStart w:id="4050" w:name="_Toc523526327"/>
            <w:bookmarkEnd w:id="4048"/>
            <w:bookmarkEnd w:id="4049"/>
            <w:bookmarkEnd w:id="4050"/>
          </w:p>
        </w:tc>
        <w:tc>
          <w:tcPr>
            <w:tcW w:w="1553" w:type="pct"/>
          </w:tcPr>
          <w:p w14:paraId="6AA3DD42" w14:textId="53051BF6" w:rsidR="00EF5445" w:rsidRPr="009C09B2" w:rsidDel="00CF568F" w:rsidRDefault="00EF5445" w:rsidP="00523506">
            <w:pPr>
              <w:rPr>
                <w:del w:id="4051" w:author="Lucy Lucy" w:date="2018-09-01T00:07:00Z"/>
              </w:rPr>
            </w:pPr>
            <w:del w:id="4052" w:author="Lucy Lucy" w:date="2018-09-01T00:07:00Z">
              <w:r w:rsidRPr="009C09B2" w:rsidDel="00CF568F">
                <w:delText>Số tiền</w:delText>
              </w:r>
              <w:bookmarkStart w:id="4053" w:name="_Toc523524704"/>
              <w:bookmarkStart w:id="4054" w:name="_Toc523525551"/>
              <w:bookmarkStart w:id="4055" w:name="_Toc523526328"/>
              <w:bookmarkEnd w:id="4053"/>
              <w:bookmarkEnd w:id="4054"/>
              <w:bookmarkEnd w:id="4055"/>
            </w:del>
          </w:p>
        </w:tc>
        <w:bookmarkStart w:id="4056" w:name="_Toc523524705"/>
        <w:bookmarkStart w:id="4057" w:name="_Toc523525552"/>
        <w:bookmarkStart w:id="4058" w:name="_Toc523526329"/>
        <w:bookmarkEnd w:id="4056"/>
        <w:bookmarkEnd w:id="4057"/>
        <w:bookmarkEnd w:id="4058"/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4059" w:name="_Toc523526330"/>
      <w:r w:rsidRPr="0014737B">
        <w:rPr>
          <w:highlight w:val="green"/>
        </w:rPr>
        <w:t>Sys_Service_Charge</w:t>
      </w:r>
      <w:bookmarkEnd w:id="4059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4060" w:name="_Toc523526331"/>
      <w:r w:rsidRPr="009C09B2">
        <w:t>Sys_App_Service_Charge</w:t>
      </w:r>
      <w:bookmarkEnd w:id="4060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0CE5ECBE" w:rsidR="00EF5445" w:rsidRPr="009C09B2" w:rsidDel="00CF568F" w:rsidRDefault="00EF5445" w:rsidP="00EF5445">
      <w:pPr>
        <w:pStyle w:val="u2"/>
        <w:rPr>
          <w:del w:id="4061" w:author="Lucy Lucy" w:date="2018-09-01T00:07:00Z"/>
        </w:rPr>
      </w:pPr>
      <w:del w:id="4062" w:author="Lucy Lucy" w:date="2018-09-01T00:07:00Z">
        <w:r w:rsidRPr="009C09B2" w:rsidDel="00CF568F">
          <w:delText>App_Fee_Service</w:delText>
        </w:r>
        <w:r w:rsidRPr="009C09B2" w:rsidDel="00CF568F">
          <w:tab/>
        </w:r>
        <w:r w:rsidRPr="009C09B2" w:rsidDel="00CF568F">
          <w:tab/>
        </w:r>
        <w:bookmarkStart w:id="4063" w:name="_Toc523524708"/>
        <w:bookmarkStart w:id="4064" w:name="_Toc523525555"/>
        <w:bookmarkStart w:id="4065" w:name="_Toc523526332"/>
        <w:bookmarkEnd w:id="4063"/>
        <w:bookmarkEnd w:id="4064"/>
        <w:bookmarkEnd w:id="4065"/>
      </w:del>
    </w:p>
    <w:p w14:paraId="17CAF69E" w14:textId="084B5497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66" w:author="Lucy Lucy" w:date="2018-09-01T00:07:00Z"/>
        </w:rPr>
      </w:pPr>
      <w:del w:id="4067" w:author="Lucy Lucy" w:date="2018-09-01T00:07:00Z">
        <w:r w:rsidRPr="009C09B2" w:rsidDel="00CF568F">
          <w:delText>Mục đích: Lưu trữ thông tin các fee dịch vụ đi theo đơn chi tiết</w:delText>
        </w:r>
        <w:bookmarkStart w:id="4068" w:name="_Toc523524709"/>
        <w:bookmarkStart w:id="4069" w:name="_Toc523525556"/>
        <w:bookmarkStart w:id="4070" w:name="_Toc523526333"/>
        <w:bookmarkEnd w:id="4068"/>
        <w:bookmarkEnd w:id="4069"/>
        <w:bookmarkEnd w:id="4070"/>
      </w:del>
    </w:p>
    <w:p w14:paraId="6063DA5F" w14:textId="4CF8E405" w:rsidR="00EF5445" w:rsidRPr="009C09B2" w:rsidDel="00CF568F" w:rsidRDefault="00EF5445" w:rsidP="00EF5445">
      <w:pPr>
        <w:pStyle w:val="oancuaDanhsach"/>
        <w:numPr>
          <w:ilvl w:val="0"/>
          <w:numId w:val="8"/>
        </w:numPr>
        <w:rPr>
          <w:del w:id="4071" w:author="Lucy Lucy" w:date="2018-09-01T00:07:00Z"/>
        </w:rPr>
      </w:pPr>
      <w:del w:id="4072" w:author="Lucy Lucy" w:date="2018-09-01T00:07:00Z">
        <w:r w:rsidRPr="009C09B2" w:rsidDel="00CF568F">
          <w:delText>Chi tiết các trường:</w:delText>
        </w:r>
        <w:bookmarkStart w:id="4073" w:name="_Toc523524710"/>
        <w:bookmarkStart w:id="4074" w:name="_Toc523525557"/>
        <w:bookmarkStart w:id="4075" w:name="_Toc523526334"/>
        <w:bookmarkEnd w:id="4073"/>
        <w:bookmarkEnd w:id="4074"/>
        <w:bookmarkEnd w:id="4075"/>
      </w:del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:rsidDel="00CF568F" w14:paraId="757EDC8F" w14:textId="6EADB5A1" w:rsidTr="00523506">
        <w:trPr>
          <w:tblHeader/>
          <w:del w:id="4076" w:author="Lucy Lucy" w:date="2018-09-01T00:07:00Z"/>
        </w:trPr>
        <w:tc>
          <w:tcPr>
            <w:tcW w:w="1432" w:type="pct"/>
            <w:shd w:val="clear" w:color="auto" w:fill="E6E6E6"/>
          </w:tcPr>
          <w:p w14:paraId="71BD5995" w14:textId="03507261" w:rsidR="00EF5445" w:rsidRPr="009C09B2" w:rsidDel="00CF568F" w:rsidRDefault="00EF5445" w:rsidP="00523506">
            <w:pPr>
              <w:rPr>
                <w:del w:id="4077" w:author="Lucy Lucy" w:date="2018-09-01T00:07:00Z"/>
                <w:b/>
              </w:rPr>
            </w:pPr>
            <w:del w:id="4078" w:author="Lucy Lucy" w:date="2018-09-01T00:07:00Z">
              <w:r w:rsidRPr="009C09B2" w:rsidDel="00CF568F">
                <w:rPr>
                  <w:b/>
                </w:rPr>
                <w:delText>Tên trường</w:delText>
              </w:r>
              <w:bookmarkStart w:id="4079" w:name="_Toc523524711"/>
              <w:bookmarkStart w:id="4080" w:name="_Toc523525558"/>
              <w:bookmarkStart w:id="4081" w:name="_Toc523526335"/>
              <w:bookmarkEnd w:id="4079"/>
              <w:bookmarkEnd w:id="4080"/>
              <w:bookmarkEnd w:id="4081"/>
            </w:del>
          </w:p>
        </w:tc>
        <w:tc>
          <w:tcPr>
            <w:tcW w:w="743" w:type="pct"/>
            <w:shd w:val="clear" w:color="auto" w:fill="E6E6E6"/>
          </w:tcPr>
          <w:p w14:paraId="082298A0" w14:textId="4040AF8E" w:rsidR="00EF5445" w:rsidRPr="009C09B2" w:rsidDel="00CF568F" w:rsidRDefault="00EF5445" w:rsidP="00523506">
            <w:pPr>
              <w:rPr>
                <w:del w:id="4082" w:author="Lucy Lucy" w:date="2018-09-01T00:07:00Z"/>
                <w:b/>
              </w:rPr>
            </w:pPr>
            <w:del w:id="4083" w:author="Lucy Lucy" w:date="2018-09-01T00:07:00Z">
              <w:r w:rsidRPr="009C09B2" w:rsidDel="00CF568F">
                <w:rPr>
                  <w:b/>
                </w:rPr>
                <w:delText>Kiểu dữ liệu</w:delText>
              </w:r>
              <w:bookmarkStart w:id="4084" w:name="_Toc523524712"/>
              <w:bookmarkStart w:id="4085" w:name="_Toc523525559"/>
              <w:bookmarkStart w:id="4086" w:name="_Toc523526336"/>
              <w:bookmarkEnd w:id="4084"/>
              <w:bookmarkEnd w:id="4085"/>
              <w:bookmarkEnd w:id="4086"/>
            </w:del>
          </w:p>
        </w:tc>
        <w:tc>
          <w:tcPr>
            <w:tcW w:w="396" w:type="pct"/>
            <w:shd w:val="clear" w:color="auto" w:fill="E6E6E6"/>
          </w:tcPr>
          <w:p w14:paraId="3245F064" w14:textId="0C9BBCE6" w:rsidR="00EF5445" w:rsidRPr="009C09B2" w:rsidDel="00CF568F" w:rsidRDefault="00EF5445" w:rsidP="00523506">
            <w:pPr>
              <w:rPr>
                <w:del w:id="4087" w:author="Lucy Lucy" w:date="2018-09-01T00:07:00Z"/>
                <w:b/>
              </w:rPr>
            </w:pPr>
            <w:del w:id="4088" w:author="Lucy Lucy" w:date="2018-09-01T00:07:00Z">
              <w:r w:rsidRPr="009C09B2" w:rsidDel="00CF568F">
                <w:rPr>
                  <w:b/>
                </w:rPr>
                <w:delText>Size</w:delText>
              </w:r>
              <w:bookmarkStart w:id="4089" w:name="_Toc523524713"/>
              <w:bookmarkStart w:id="4090" w:name="_Toc523525560"/>
              <w:bookmarkStart w:id="4091" w:name="_Toc523526337"/>
              <w:bookmarkEnd w:id="4089"/>
              <w:bookmarkEnd w:id="4090"/>
              <w:bookmarkEnd w:id="4091"/>
            </w:del>
          </w:p>
        </w:tc>
        <w:tc>
          <w:tcPr>
            <w:tcW w:w="379" w:type="pct"/>
            <w:shd w:val="clear" w:color="auto" w:fill="E6E6E6"/>
          </w:tcPr>
          <w:p w14:paraId="402403FF" w14:textId="4DAA73A8" w:rsidR="00EF5445" w:rsidRPr="009C09B2" w:rsidDel="00CF568F" w:rsidRDefault="00EF5445" w:rsidP="00523506">
            <w:pPr>
              <w:rPr>
                <w:del w:id="4092" w:author="Lucy Lucy" w:date="2018-09-01T00:07:00Z"/>
                <w:b/>
              </w:rPr>
            </w:pPr>
            <w:del w:id="4093" w:author="Lucy Lucy" w:date="2018-09-01T00:07:00Z">
              <w:r w:rsidRPr="009C09B2" w:rsidDel="00CF568F">
                <w:rPr>
                  <w:b/>
                </w:rPr>
                <w:delText>Null</w:delText>
              </w:r>
              <w:bookmarkStart w:id="4094" w:name="_Toc523524714"/>
              <w:bookmarkStart w:id="4095" w:name="_Toc523525561"/>
              <w:bookmarkStart w:id="4096" w:name="_Toc523526338"/>
              <w:bookmarkEnd w:id="4094"/>
              <w:bookmarkEnd w:id="4095"/>
              <w:bookmarkEnd w:id="4096"/>
            </w:del>
          </w:p>
        </w:tc>
        <w:tc>
          <w:tcPr>
            <w:tcW w:w="497" w:type="pct"/>
            <w:shd w:val="clear" w:color="auto" w:fill="E6E6E6"/>
          </w:tcPr>
          <w:p w14:paraId="40BA150B" w14:textId="1F23E566" w:rsidR="00EF5445" w:rsidRPr="009C09B2" w:rsidDel="00CF568F" w:rsidRDefault="00EF5445" w:rsidP="00523506">
            <w:pPr>
              <w:rPr>
                <w:del w:id="4097" w:author="Lucy Lucy" w:date="2018-09-01T00:07:00Z"/>
                <w:b/>
              </w:rPr>
            </w:pPr>
            <w:del w:id="4098" w:author="Lucy Lucy" w:date="2018-09-01T00:07:00Z">
              <w:r w:rsidRPr="009C09B2" w:rsidDel="00CF568F">
                <w:rPr>
                  <w:b/>
                </w:rPr>
                <w:delText>Default</w:delText>
              </w:r>
              <w:bookmarkStart w:id="4099" w:name="_Toc523524715"/>
              <w:bookmarkStart w:id="4100" w:name="_Toc523525562"/>
              <w:bookmarkStart w:id="4101" w:name="_Toc523526339"/>
              <w:bookmarkEnd w:id="4099"/>
              <w:bookmarkEnd w:id="4100"/>
              <w:bookmarkEnd w:id="4101"/>
            </w:del>
          </w:p>
        </w:tc>
        <w:tc>
          <w:tcPr>
            <w:tcW w:w="1553" w:type="pct"/>
            <w:shd w:val="clear" w:color="auto" w:fill="E6E6E6"/>
          </w:tcPr>
          <w:p w14:paraId="3DC624CF" w14:textId="3F244D13" w:rsidR="00EF5445" w:rsidRPr="009C09B2" w:rsidDel="00CF568F" w:rsidRDefault="00EF5445" w:rsidP="00523506">
            <w:pPr>
              <w:jc w:val="left"/>
              <w:rPr>
                <w:del w:id="4102" w:author="Lucy Lucy" w:date="2018-09-01T00:07:00Z"/>
                <w:b/>
              </w:rPr>
            </w:pPr>
            <w:del w:id="4103" w:author="Lucy Lucy" w:date="2018-09-01T00:07:00Z">
              <w:r w:rsidRPr="009C09B2" w:rsidDel="00CF568F">
                <w:rPr>
                  <w:b/>
                </w:rPr>
                <w:delText>Mô tả</w:delText>
              </w:r>
              <w:bookmarkStart w:id="4104" w:name="_Toc523524716"/>
              <w:bookmarkStart w:id="4105" w:name="_Toc523525563"/>
              <w:bookmarkStart w:id="4106" w:name="_Toc523526340"/>
              <w:bookmarkEnd w:id="4104"/>
              <w:bookmarkEnd w:id="4105"/>
              <w:bookmarkEnd w:id="4106"/>
            </w:del>
          </w:p>
        </w:tc>
        <w:bookmarkStart w:id="4107" w:name="_Toc523524717"/>
        <w:bookmarkStart w:id="4108" w:name="_Toc523525564"/>
        <w:bookmarkStart w:id="4109" w:name="_Toc523526341"/>
        <w:bookmarkEnd w:id="4107"/>
        <w:bookmarkEnd w:id="4108"/>
        <w:bookmarkEnd w:id="4109"/>
      </w:tr>
      <w:tr w:rsidR="00EF5445" w:rsidRPr="009C09B2" w:rsidDel="00CF568F" w14:paraId="63C8141B" w14:textId="181095A8" w:rsidTr="00523506">
        <w:trPr>
          <w:del w:id="4110" w:author="Lucy Lucy" w:date="2018-09-01T00:07:00Z"/>
        </w:trPr>
        <w:tc>
          <w:tcPr>
            <w:tcW w:w="1432" w:type="pct"/>
          </w:tcPr>
          <w:p w14:paraId="1EE03F1B" w14:textId="191DD8A1" w:rsidR="00EF5445" w:rsidRPr="009C09B2" w:rsidDel="00CF568F" w:rsidRDefault="00EF5445" w:rsidP="00523506">
            <w:pPr>
              <w:rPr>
                <w:del w:id="4111" w:author="Lucy Lucy" w:date="2018-09-01T00:07:00Z"/>
              </w:rPr>
            </w:pPr>
            <w:del w:id="4112" w:author="Lucy Lucy" w:date="2018-09-01T00:07:00Z">
              <w:r w:rsidRPr="009C09B2" w:rsidDel="00CF568F">
                <w:delText>ID</w:delText>
              </w:r>
              <w:bookmarkStart w:id="4113" w:name="_Toc523524718"/>
              <w:bookmarkStart w:id="4114" w:name="_Toc523525565"/>
              <w:bookmarkStart w:id="4115" w:name="_Toc523526342"/>
              <w:bookmarkEnd w:id="4113"/>
              <w:bookmarkEnd w:id="4114"/>
              <w:bookmarkEnd w:id="4115"/>
            </w:del>
          </w:p>
        </w:tc>
        <w:tc>
          <w:tcPr>
            <w:tcW w:w="743" w:type="pct"/>
          </w:tcPr>
          <w:p w14:paraId="1BE1AAAE" w14:textId="290C44C6" w:rsidR="00EF5445" w:rsidRPr="009C09B2" w:rsidDel="00CF568F" w:rsidRDefault="00EF5445" w:rsidP="00523506">
            <w:pPr>
              <w:rPr>
                <w:del w:id="4116" w:author="Lucy Lucy" w:date="2018-09-01T00:07:00Z"/>
              </w:rPr>
            </w:pPr>
            <w:del w:id="4117" w:author="Lucy Lucy" w:date="2018-09-01T00:07:00Z">
              <w:r w:rsidRPr="009C09B2" w:rsidDel="00CF568F">
                <w:delText>NUMBER</w:delText>
              </w:r>
              <w:bookmarkStart w:id="4118" w:name="_Toc523524719"/>
              <w:bookmarkStart w:id="4119" w:name="_Toc523525566"/>
              <w:bookmarkStart w:id="4120" w:name="_Toc523526343"/>
              <w:bookmarkEnd w:id="4118"/>
              <w:bookmarkEnd w:id="4119"/>
              <w:bookmarkEnd w:id="4120"/>
            </w:del>
          </w:p>
        </w:tc>
        <w:tc>
          <w:tcPr>
            <w:tcW w:w="396" w:type="pct"/>
          </w:tcPr>
          <w:p w14:paraId="3B5D8DB5" w14:textId="56B720D1" w:rsidR="00EF5445" w:rsidRPr="009C09B2" w:rsidDel="00CF568F" w:rsidRDefault="00EF5445" w:rsidP="00523506">
            <w:pPr>
              <w:rPr>
                <w:del w:id="4121" w:author="Lucy Lucy" w:date="2018-09-01T00:07:00Z"/>
              </w:rPr>
            </w:pPr>
            <w:bookmarkStart w:id="4122" w:name="_Toc523524720"/>
            <w:bookmarkStart w:id="4123" w:name="_Toc523525567"/>
            <w:bookmarkStart w:id="4124" w:name="_Toc523526344"/>
            <w:bookmarkEnd w:id="4122"/>
            <w:bookmarkEnd w:id="4123"/>
            <w:bookmarkEnd w:id="4124"/>
          </w:p>
        </w:tc>
        <w:tc>
          <w:tcPr>
            <w:tcW w:w="379" w:type="pct"/>
          </w:tcPr>
          <w:p w14:paraId="0F1230F3" w14:textId="4A72D74E" w:rsidR="00EF5445" w:rsidRPr="009C09B2" w:rsidDel="00CF568F" w:rsidRDefault="00EF5445" w:rsidP="00523506">
            <w:pPr>
              <w:rPr>
                <w:del w:id="4125" w:author="Lucy Lucy" w:date="2018-09-01T00:07:00Z"/>
              </w:rPr>
            </w:pPr>
            <w:bookmarkStart w:id="4126" w:name="_Toc523524721"/>
            <w:bookmarkStart w:id="4127" w:name="_Toc523525568"/>
            <w:bookmarkStart w:id="4128" w:name="_Toc523526345"/>
            <w:bookmarkEnd w:id="4126"/>
            <w:bookmarkEnd w:id="4127"/>
            <w:bookmarkEnd w:id="4128"/>
          </w:p>
        </w:tc>
        <w:tc>
          <w:tcPr>
            <w:tcW w:w="497" w:type="pct"/>
          </w:tcPr>
          <w:p w14:paraId="47EC85BC" w14:textId="32BA9BF6" w:rsidR="00EF5445" w:rsidRPr="009C09B2" w:rsidDel="00CF568F" w:rsidRDefault="00EF5445" w:rsidP="00523506">
            <w:pPr>
              <w:rPr>
                <w:del w:id="4129" w:author="Lucy Lucy" w:date="2018-09-01T00:07:00Z"/>
              </w:rPr>
            </w:pPr>
            <w:bookmarkStart w:id="4130" w:name="_Toc523524722"/>
            <w:bookmarkStart w:id="4131" w:name="_Toc523525569"/>
            <w:bookmarkStart w:id="4132" w:name="_Toc523526346"/>
            <w:bookmarkEnd w:id="4130"/>
            <w:bookmarkEnd w:id="4131"/>
            <w:bookmarkEnd w:id="4132"/>
          </w:p>
        </w:tc>
        <w:tc>
          <w:tcPr>
            <w:tcW w:w="1553" w:type="pct"/>
          </w:tcPr>
          <w:p w14:paraId="57D3649F" w14:textId="3BFDF0ED" w:rsidR="00EF5445" w:rsidRPr="009C09B2" w:rsidDel="00CF568F" w:rsidRDefault="00EF5445" w:rsidP="00523506">
            <w:pPr>
              <w:rPr>
                <w:del w:id="4133" w:author="Lucy Lucy" w:date="2018-09-01T00:07:00Z"/>
              </w:rPr>
            </w:pPr>
            <w:del w:id="4134" w:author="Lucy Lucy" w:date="2018-09-01T00:07:00Z">
              <w:r w:rsidRPr="009C09B2" w:rsidDel="00CF568F">
                <w:delText>ID tự tăng</w:delText>
              </w:r>
              <w:bookmarkStart w:id="4135" w:name="_Toc523524723"/>
              <w:bookmarkStart w:id="4136" w:name="_Toc523525570"/>
              <w:bookmarkStart w:id="4137" w:name="_Toc523526347"/>
              <w:bookmarkEnd w:id="4135"/>
              <w:bookmarkEnd w:id="4136"/>
              <w:bookmarkEnd w:id="4137"/>
            </w:del>
          </w:p>
        </w:tc>
        <w:bookmarkStart w:id="4138" w:name="_Toc523524724"/>
        <w:bookmarkStart w:id="4139" w:name="_Toc523525571"/>
        <w:bookmarkStart w:id="4140" w:name="_Toc523526348"/>
        <w:bookmarkEnd w:id="4138"/>
        <w:bookmarkEnd w:id="4139"/>
        <w:bookmarkEnd w:id="4140"/>
      </w:tr>
      <w:tr w:rsidR="00EF5445" w:rsidRPr="009C09B2" w:rsidDel="00CF568F" w14:paraId="2842FD40" w14:textId="3E06FD9D" w:rsidTr="00523506">
        <w:trPr>
          <w:del w:id="4141" w:author="Lucy Lucy" w:date="2018-09-01T00:07:00Z"/>
        </w:trPr>
        <w:tc>
          <w:tcPr>
            <w:tcW w:w="1432" w:type="pct"/>
          </w:tcPr>
          <w:p w14:paraId="0DB842AD" w14:textId="6802C90C" w:rsidR="00EF5445" w:rsidRPr="009C09B2" w:rsidDel="00CF568F" w:rsidRDefault="00C32FF9" w:rsidP="00523506">
            <w:pPr>
              <w:rPr>
                <w:del w:id="4142" w:author="Lucy Lucy" w:date="2018-09-01T00:07:00Z"/>
              </w:rPr>
            </w:pPr>
            <w:del w:id="4143" w:author="Lucy Lucy" w:date="2018-09-01T00:07:00Z">
              <w:r w:rsidDel="00CF568F">
                <w:delText>App</w:delText>
              </w:r>
              <w:r w:rsidR="00EF5445" w:rsidRPr="009C09B2" w:rsidDel="00CF568F">
                <w:delText>_Header_Id</w:delText>
              </w:r>
              <w:bookmarkStart w:id="4144" w:name="_Toc523524725"/>
              <w:bookmarkStart w:id="4145" w:name="_Toc523525572"/>
              <w:bookmarkStart w:id="4146" w:name="_Toc523526349"/>
              <w:bookmarkEnd w:id="4144"/>
              <w:bookmarkEnd w:id="4145"/>
              <w:bookmarkEnd w:id="4146"/>
            </w:del>
          </w:p>
        </w:tc>
        <w:tc>
          <w:tcPr>
            <w:tcW w:w="743" w:type="pct"/>
          </w:tcPr>
          <w:p w14:paraId="70E2ABC7" w14:textId="4DE7C62C" w:rsidR="00EF5445" w:rsidRPr="009C09B2" w:rsidDel="00CF568F" w:rsidRDefault="00EF5445" w:rsidP="00523506">
            <w:pPr>
              <w:rPr>
                <w:del w:id="4147" w:author="Lucy Lucy" w:date="2018-09-01T00:07:00Z"/>
              </w:rPr>
            </w:pPr>
            <w:del w:id="4148" w:author="Lucy Lucy" w:date="2018-09-01T00:07:00Z">
              <w:r w:rsidRPr="009C09B2" w:rsidDel="00CF568F">
                <w:delText>NUMBER</w:delText>
              </w:r>
              <w:bookmarkStart w:id="4149" w:name="_Toc523524726"/>
              <w:bookmarkStart w:id="4150" w:name="_Toc523525573"/>
              <w:bookmarkStart w:id="4151" w:name="_Toc523526350"/>
              <w:bookmarkEnd w:id="4149"/>
              <w:bookmarkEnd w:id="4150"/>
              <w:bookmarkEnd w:id="4151"/>
            </w:del>
          </w:p>
        </w:tc>
        <w:tc>
          <w:tcPr>
            <w:tcW w:w="396" w:type="pct"/>
          </w:tcPr>
          <w:p w14:paraId="42E4F5B1" w14:textId="4FAA66A4" w:rsidR="00EF5445" w:rsidRPr="009C09B2" w:rsidDel="00CF568F" w:rsidRDefault="00EF5445" w:rsidP="00523506">
            <w:pPr>
              <w:rPr>
                <w:del w:id="4152" w:author="Lucy Lucy" w:date="2018-09-01T00:07:00Z"/>
              </w:rPr>
            </w:pPr>
            <w:bookmarkStart w:id="4153" w:name="_Toc523524727"/>
            <w:bookmarkStart w:id="4154" w:name="_Toc523525574"/>
            <w:bookmarkStart w:id="4155" w:name="_Toc523526351"/>
            <w:bookmarkEnd w:id="4153"/>
            <w:bookmarkEnd w:id="4154"/>
            <w:bookmarkEnd w:id="4155"/>
          </w:p>
        </w:tc>
        <w:tc>
          <w:tcPr>
            <w:tcW w:w="379" w:type="pct"/>
          </w:tcPr>
          <w:p w14:paraId="64B25FA4" w14:textId="5730878E" w:rsidR="00EF5445" w:rsidRPr="009C09B2" w:rsidDel="00CF568F" w:rsidRDefault="00EF5445" w:rsidP="00523506">
            <w:pPr>
              <w:rPr>
                <w:del w:id="4156" w:author="Lucy Lucy" w:date="2018-09-01T00:07:00Z"/>
              </w:rPr>
            </w:pPr>
            <w:bookmarkStart w:id="4157" w:name="_Toc523524728"/>
            <w:bookmarkStart w:id="4158" w:name="_Toc523525575"/>
            <w:bookmarkStart w:id="4159" w:name="_Toc523526352"/>
            <w:bookmarkEnd w:id="4157"/>
            <w:bookmarkEnd w:id="4158"/>
            <w:bookmarkEnd w:id="4159"/>
          </w:p>
        </w:tc>
        <w:tc>
          <w:tcPr>
            <w:tcW w:w="497" w:type="pct"/>
          </w:tcPr>
          <w:p w14:paraId="2A0BF657" w14:textId="7BCD3497" w:rsidR="00EF5445" w:rsidRPr="009C09B2" w:rsidDel="00CF568F" w:rsidRDefault="00EF5445" w:rsidP="00523506">
            <w:pPr>
              <w:rPr>
                <w:del w:id="4160" w:author="Lucy Lucy" w:date="2018-09-01T00:07:00Z"/>
              </w:rPr>
            </w:pPr>
            <w:bookmarkStart w:id="4161" w:name="_Toc523524729"/>
            <w:bookmarkStart w:id="4162" w:name="_Toc523525576"/>
            <w:bookmarkStart w:id="4163" w:name="_Toc523526353"/>
            <w:bookmarkEnd w:id="4161"/>
            <w:bookmarkEnd w:id="4162"/>
            <w:bookmarkEnd w:id="4163"/>
          </w:p>
        </w:tc>
        <w:tc>
          <w:tcPr>
            <w:tcW w:w="1553" w:type="pct"/>
          </w:tcPr>
          <w:p w14:paraId="27F62054" w14:textId="0A67752D" w:rsidR="00EF5445" w:rsidRPr="009C09B2" w:rsidDel="00CF568F" w:rsidRDefault="00EF5445" w:rsidP="00523506">
            <w:pPr>
              <w:rPr>
                <w:del w:id="4164" w:author="Lucy Lucy" w:date="2018-09-01T00:07:00Z"/>
              </w:rPr>
            </w:pPr>
            <w:del w:id="4165" w:author="Lucy Lucy" w:date="2018-09-01T00:07:00Z">
              <w:r w:rsidRPr="009C09B2" w:rsidDel="00CF568F">
                <w:delText>Id đơn, link với Application_Header_Id bảng Application_Header</w:delText>
              </w:r>
              <w:bookmarkStart w:id="4166" w:name="_Toc523524730"/>
              <w:bookmarkStart w:id="4167" w:name="_Toc523525577"/>
              <w:bookmarkStart w:id="4168" w:name="_Toc523526354"/>
              <w:bookmarkEnd w:id="4166"/>
              <w:bookmarkEnd w:id="4167"/>
              <w:bookmarkEnd w:id="4168"/>
            </w:del>
          </w:p>
        </w:tc>
        <w:bookmarkStart w:id="4169" w:name="_Toc523524731"/>
        <w:bookmarkStart w:id="4170" w:name="_Toc523525578"/>
        <w:bookmarkStart w:id="4171" w:name="_Toc523526355"/>
        <w:bookmarkEnd w:id="4169"/>
        <w:bookmarkEnd w:id="4170"/>
        <w:bookmarkEnd w:id="4171"/>
      </w:tr>
      <w:tr w:rsidR="00EF5445" w:rsidRPr="009C09B2" w:rsidDel="00CF568F" w14:paraId="555F5AA1" w14:textId="02C27AA5" w:rsidTr="00523506">
        <w:trPr>
          <w:del w:id="4172" w:author="Lucy Lucy" w:date="2018-09-01T00:07:00Z"/>
        </w:trPr>
        <w:tc>
          <w:tcPr>
            <w:tcW w:w="1432" w:type="pct"/>
          </w:tcPr>
          <w:p w14:paraId="2CFA45B6" w14:textId="2D3C47B4" w:rsidR="00EF5445" w:rsidRPr="009C09B2" w:rsidDel="00CF568F" w:rsidRDefault="00EF5445" w:rsidP="00523506">
            <w:pPr>
              <w:rPr>
                <w:del w:id="4173" w:author="Lucy Lucy" w:date="2018-09-01T00:07:00Z"/>
              </w:rPr>
            </w:pPr>
            <w:del w:id="4174" w:author="Lucy Lucy" w:date="2018-09-01T00:07:00Z">
              <w:r w:rsidRPr="009C09B2" w:rsidDel="00CF568F">
                <w:delText>Fee_Service_Id</w:delText>
              </w:r>
              <w:bookmarkStart w:id="4175" w:name="_Toc523524732"/>
              <w:bookmarkStart w:id="4176" w:name="_Toc523525579"/>
              <w:bookmarkStart w:id="4177" w:name="_Toc523526356"/>
              <w:bookmarkEnd w:id="4175"/>
              <w:bookmarkEnd w:id="4176"/>
              <w:bookmarkEnd w:id="4177"/>
            </w:del>
          </w:p>
        </w:tc>
        <w:tc>
          <w:tcPr>
            <w:tcW w:w="743" w:type="pct"/>
          </w:tcPr>
          <w:p w14:paraId="18511935" w14:textId="7C978BCB" w:rsidR="00EF5445" w:rsidRPr="009C09B2" w:rsidDel="00CF568F" w:rsidRDefault="00EF5445" w:rsidP="00523506">
            <w:pPr>
              <w:rPr>
                <w:del w:id="4178" w:author="Lucy Lucy" w:date="2018-09-01T00:07:00Z"/>
              </w:rPr>
            </w:pPr>
            <w:del w:id="4179" w:author="Lucy Lucy" w:date="2018-09-01T00:07:00Z">
              <w:r w:rsidRPr="009C09B2" w:rsidDel="00CF568F">
                <w:delText>NUMBER</w:delText>
              </w:r>
              <w:bookmarkStart w:id="4180" w:name="_Toc523524733"/>
              <w:bookmarkStart w:id="4181" w:name="_Toc523525580"/>
              <w:bookmarkStart w:id="4182" w:name="_Toc523526357"/>
              <w:bookmarkEnd w:id="4180"/>
              <w:bookmarkEnd w:id="4181"/>
              <w:bookmarkEnd w:id="4182"/>
            </w:del>
          </w:p>
        </w:tc>
        <w:tc>
          <w:tcPr>
            <w:tcW w:w="396" w:type="pct"/>
          </w:tcPr>
          <w:p w14:paraId="7A40C1AB" w14:textId="5CDAEEEB" w:rsidR="00EF5445" w:rsidRPr="009C09B2" w:rsidDel="00CF568F" w:rsidRDefault="00EF5445" w:rsidP="00523506">
            <w:pPr>
              <w:rPr>
                <w:del w:id="4183" w:author="Lucy Lucy" w:date="2018-09-01T00:07:00Z"/>
              </w:rPr>
            </w:pPr>
            <w:bookmarkStart w:id="4184" w:name="_Toc523524734"/>
            <w:bookmarkStart w:id="4185" w:name="_Toc523525581"/>
            <w:bookmarkStart w:id="4186" w:name="_Toc523526358"/>
            <w:bookmarkEnd w:id="4184"/>
            <w:bookmarkEnd w:id="4185"/>
            <w:bookmarkEnd w:id="4186"/>
          </w:p>
        </w:tc>
        <w:tc>
          <w:tcPr>
            <w:tcW w:w="379" w:type="pct"/>
          </w:tcPr>
          <w:p w14:paraId="2152BEE6" w14:textId="560C9718" w:rsidR="00EF5445" w:rsidRPr="009C09B2" w:rsidDel="00CF568F" w:rsidRDefault="00EF5445" w:rsidP="00523506">
            <w:pPr>
              <w:rPr>
                <w:del w:id="4187" w:author="Lucy Lucy" w:date="2018-09-01T00:07:00Z"/>
              </w:rPr>
            </w:pPr>
            <w:bookmarkStart w:id="4188" w:name="_Toc523524735"/>
            <w:bookmarkStart w:id="4189" w:name="_Toc523525582"/>
            <w:bookmarkStart w:id="4190" w:name="_Toc523526359"/>
            <w:bookmarkEnd w:id="4188"/>
            <w:bookmarkEnd w:id="4189"/>
            <w:bookmarkEnd w:id="4190"/>
          </w:p>
        </w:tc>
        <w:tc>
          <w:tcPr>
            <w:tcW w:w="497" w:type="pct"/>
          </w:tcPr>
          <w:p w14:paraId="7E72481B" w14:textId="3C0D58DF" w:rsidR="00EF5445" w:rsidRPr="009C09B2" w:rsidDel="00CF568F" w:rsidRDefault="00EF5445" w:rsidP="00523506">
            <w:pPr>
              <w:rPr>
                <w:del w:id="4191" w:author="Lucy Lucy" w:date="2018-09-01T00:07:00Z"/>
              </w:rPr>
            </w:pPr>
            <w:bookmarkStart w:id="4192" w:name="_Toc523524736"/>
            <w:bookmarkStart w:id="4193" w:name="_Toc523525583"/>
            <w:bookmarkStart w:id="4194" w:name="_Toc523526360"/>
            <w:bookmarkEnd w:id="4192"/>
            <w:bookmarkEnd w:id="4193"/>
            <w:bookmarkEnd w:id="4194"/>
          </w:p>
        </w:tc>
        <w:tc>
          <w:tcPr>
            <w:tcW w:w="1553" w:type="pct"/>
          </w:tcPr>
          <w:p w14:paraId="014529C0" w14:textId="67174517" w:rsidR="00EF5445" w:rsidRPr="009C09B2" w:rsidDel="00CF568F" w:rsidRDefault="00EF5445" w:rsidP="00523506">
            <w:pPr>
              <w:rPr>
                <w:del w:id="4195" w:author="Lucy Lucy" w:date="2018-09-01T00:07:00Z"/>
              </w:rPr>
            </w:pPr>
            <w:del w:id="4196" w:author="Lucy Lucy" w:date="2018-09-01T00:07:00Z">
              <w:r w:rsidRPr="009C09B2" w:rsidDel="00CF568F">
                <w:delText>Id fee dịch vụ, Link với Fee_Service_Id bảng Sys_Service_Charge</w:delText>
              </w:r>
              <w:bookmarkStart w:id="4197" w:name="_Toc523524737"/>
              <w:bookmarkStart w:id="4198" w:name="_Toc523525584"/>
              <w:bookmarkStart w:id="4199" w:name="_Toc523526361"/>
              <w:bookmarkEnd w:id="4197"/>
              <w:bookmarkEnd w:id="4198"/>
              <w:bookmarkEnd w:id="4199"/>
            </w:del>
          </w:p>
        </w:tc>
        <w:bookmarkStart w:id="4200" w:name="_Toc523524738"/>
        <w:bookmarkStart w:id="4201" w:name="_Toc523525585"/>
        <w:bookmarkStart w:id="4202" w:name="_Toc523526362"/>
        <w:bookmarkEnd w:id="4200"/>
        <w:bookmarkEnd w:id="4201"/>
        <w:bookmarkEnd w:id="4202"/>
      </w:tr>
      <w:tr w:rsidR="00EF5445" w:rsidRPr="009C09B2" w:rsidDel="00CF568F" w14:paraId="42C7C969" w14:textId="18659C80" w:rsidTr="00523506">
        <w:trPr>
          <w:del w:id="4203" w:author="Lucy Lucy" w:date="2018-09-01T00:07:00Z"/>
        </w:trPr>
        <w:tc>
          <w:tcPr>
            <w:tcW w:w="1432" w:type="pct"/>
          </w:tcPr>
          <w:p w14:paraId="4624AEF3" w14:textId="79E7C602" w:rsidR="00EF5445" w:rsidRPr="009C09B2" w:rsidDel="00CF568F" w:rsidRDefault="00EF5445" w:rsidP="00523506">
            <w:pPr>
              <w:rPr>
                <w:del w:id="4204" w:author="Lucy Lucy" w:date="2018-09-01T00:07:00Z"/>
              </w:rPr>
            </w:pPr>
            <w:del w:id="4205" w:author="Lucy Lucy" w:date="2018-09-01T00:07:00Z">
              <w:r w:rsidRPr="009C09B2" w:rsidDel="00CF568F">
                <w:delText>IsUse</w:delText>
              </w:r>
              <w:bookmarkStart w:id="4206" w:name="_Toc523524739"/>
              <w:bookmarkStart w:id="4207" w:name="_Toc523525586"/>
              <w:bookmarkStart w:id="4208" w:name="_Toc523526363"/>
              <w:bookmarkEnd w:id="4206"/>
              <w:bookmarkEnd w:id="4207"/>
              <w:bookmarkEnd w:id="4208"/>
            </w:del>
          </w:p>
        </w:tc>
        <w:tc>
          <w:tcPr>
            <w:tcW w:w="743" w:type="pct"/>
          </w:tcPr>
          <w:p w14:paraId="08588B21" w14:textId="4BA4322A" w:rsidR="00EF5445" w:rsidRPr="009C09B2" w:rsidDel="00CF568F" w:rsidRDefault="00EF5445" w:rsidP="00523506">
            <w:pPr>
              <w:rPr>
                <w:del w:id="4209" w:author="Lucy Lucy" w:date="2018-09-01T00:07:00Z"/>
              </w:rPr>
            </w:pPr>
            <w:del w:id="4210" w:author="Lucy Lucy" w:date="2018-09-01T00:07:00Z">
              <w:r w:rsidRPr="009C09B2" w:rsidDel="00CF568F">
                <w:delText>NUMBER</w:delText>
              </w:r>
              <w:bookmarkStart w:id="4211" w:name="_Toc523524740"/>
              <w:bookmarkStart w:id="4212" w:name="_Toc523525587"/>
              <w:bookmarkStart w:id="4213" w:name="_Toc523526364"/>
              <w:bookmarkEnd w:id="4211"/>
              <w:bookmarkEnd w:id="4212"/>
              <w:bookmarkEnd w:id="4213"/>
            </w:del>
          </w:p>
        </w:tc>
        <w:tc>
          <w:tcPr>
            <w:tcW w:w="396" w:type="pct"/>
          </w:tcPr>
          <w:p w14:paraId="47DE2537" w14:textId="75255457" w:rsidR="00EF5445" w:rsidRPr="009C09B2" w:rsidDel="00CF568F" w:rsidRDefault="00EF5445" w:rsidP="00523506">
            <w:pPr>
              <w:rPr>
                <w:del w:id="4214" w:author="Lucy Lucy" w:date="2018-09-01T00:07:00Z"/>
              </w:rPr>
            </w:pPr>
            <w:del w:id="4215" w:author="Lucy Lucy" w:date="2018-09-01T00:07:00Z">
              <w:r w:rsidRPr="009C09B2" w:rsidDel="00CF568F">
                <w:delText>1</w:delText>
              </w:r>
              <w:bookmarkStart w:id="4216" w:name="_Toc523524741"/>
              <w:bookmarkStart w:id="4217" w:name="_Toc523525588"/>
              <w:bookmarkStart w:id="4218" w:name="_Toc523526365"/>
              <w:bookmarkEnd w:id="4216"/>
              <w:bookmarkEnd w:id="4217"/>
              <w:bookmarkEnd w:id="4218"/>
            </w:del>
          </w:p>
        </w:tc>
        <w:tc>
          <w:tcPr>
            <w:tcW w:w="379" w:type="pct"/>
          </w:tcPr>
          <w:p w14:paraId="3046799C" w14:textId="34217AB4" w:rsidR="00EF5445" w:rsidRPr="009C09B2" w:rsidDel="00CF568F" w:rsidRDefault="00EF5445" w:rsidP="00523506">
            <w:pPr>
              <w:rPr>
                <w:del w:id="4219" w:author="Lucy Lucy" w:date="2018-09-01T00:07:00Z"/>
              </w:rPr>
            </w:pPr>
            <w:bookmarkStart w:id="4220" w:name="_Toc523524742"/>
            <w:bookmarkStart w:id="4221" w:name="_Toc523525589"/>
            <w:bookmarkStart w:id="4222" w:name="_Toc523526366"/>
            <w:bookmarkEnd w:id="4220"/>
            <w:bookmarkEnd w:id="4221"/>
            <w:bookmarkEnd w:id="4222"/>
          </w:p>
        </w:tc>
        <w:tc>
          <w:tcPr>
            <w:tcW w:w="497" w:type="pct"/>
          </w:tcPr>
          <w:p w14:paraId="1AB42C37" w14:textId="036D10DA" w:rsidR="00EF5445" w:rsidRPr="009C09B2" w:rsidDel="00CF568F" w:rsidRDefault="00EF5445" w:rsidP="00523506">
            <w:pPr>
              <w:rPr>
                <w:del w:id="4223" w:author="Lucy Lucy" w:date="2018-09-01T00:07:00Z"/>
              </w:rPr>
            </w:pPr>
            <w:bookmarkStart w:id="4224" w:name="_Toc523524743"/>
            <w:bookmarkStart w:id="4225" w:name="_Toc523525590"/>
            <w:bookmarkStart w:id="4226" w:name="_Toc523526367"/>
            <w:bookmarkEnd w:id="4224"/>
            <w:bookmarkEnd w:id="4225"/>
            <w:bookmarkEnd w:id="4226"/>
          </w:p>
        </w:tc>
        <w:tc>
          <w:tcPr>
            <w:tcW w:w="1553" w:type="pct"/>
          </w:tcPr>
          <w:p w14:paraId="0D110BF5" w14:textId="0A2C3D49" w:rsidR="00EF5445" w:rsidRPr="009C09B2" w:rsidDel="00CF568F" w:rsidRDefault="00EF5445" w:rsidP="00523506">
            <w:pPr>
              <w:rPr>
                <w:del w:id="4227" w:author="Lucy Lucy" w:date="2018-09-01T00:07:00Z"/>
              </w:rPr>
            </w:pPr>
            <w:del w:id="4228" w:author="Lucy Lucy" w:date="2018-09-01T00:07:00Z">
              <w:r w:rsidRPr="009C09B2" w:rsidDel="00CF568F">
                <w:delText>Có sử dụng loại fee này hay không.</w:delText>
              </w:r>
              <w:bookmarkStart w:id="4229" w:name="_Toc523524744"/>
              <w:bookmarkStart w:id="4230" w:name="_Toc523525591"/>
              <w:bookmarkStart w:id="4231" w:name="_Toc523526368"/>
              <w:bookmarkEnd w:id="4229"/>
              <w:bookmarkEnd w:id="4230"/>
              <w:bookmarkEnd w:id="4231"/>
            </w:del>
          </w:p>
          <w:p w14:paraId="62045E8A" w14:textId="5E37D4F0" w:rsidR="00EF5445" w:rsidRPr="009C09B2" w:rsidDel="00CF568F" w:rsidRDefault="00EF5445" w:rsidP="00523506">
            <w:pPr>
              <w:rPr>
                <w:del w:id="4232" w:author="Lucy Lucy" w:date="2018-09-01T00:07:00Z"/>
              </w:rPr>
            </w:pPr>
            <w:del w:id="4233" w:author="Lucy Lucy" w:date="2018-09-01T00:07:00Z">
              <w:r w:rsidRPr="009C09B2" w:rsidDel="00CF568F">
                <w:delText>1: Có</w:delText>
              </w:r>
              <w:bookmarkStart w:id="4234" w:name="_Toc523524745"/>
              <w:bookmarkStart w:id="4235" w:name="_Toc523525592"/>
              <w:bookmarkStart w:id="4236" w:name="_Toc523526369"/>
              <w:bookmarkEnd w:id="4234"/>
              <w:bookmarkEnd w:id="4235"/>
              <w:bookmarkEnd w:id="4236"/>
            </w:del>
          </w:p>
          <w:p w14:paraId="5CABB83C" w14:textId="1EF0D69A" w:rsidR="00EF5445" w:rsidRPr="009C09B2" w:rsidDel="00CF568F" w:rsidRDefault="00EF5445" w:rsidP="00523506">
            <w:pPr>
              <w:rPr>
                <w:del w:id="4237" w:author="Lucy Lucy" w:date="2018-09-01T00:07:00Z"/>
              </w:rPr>
            </w:pPr>
            <w:del w:id="4238" w:author="Lucy Lucy" w:date="2018-09-01T00:07:00Z">
              <w:r w:rsidRPr="009C09B2" w:rsidDel="00CF568F">
                <w:delText>0: Không</w:delText>
              </w:r>
              <w:bookmarkStart w:id="4239" w:name="_Toc523524746"/>
              <w:bookmarkStart w:id="4240" w:name="_Toc523525593"/>
              <w:bookmarkStart w:id="4241" w:name="_Toc523526370"/>
              <w:bookmarkEnd w:id="4239"/>
              <w:bookmarkEnd w:id="4240"/>
              <w:bookmarkEnd w:id="4241"/>
            </w:del>
          </w:p>
        </w:tc>
        <w:bookmarkStart w:id="4242" w:name="_Toc523524747"/>
        <w:bookmarkStart w:id="4243" w:name="_Toc523525594"/>
        <w:bookmarkStart w:id="4244" w:name="_Toc523526371"/>
        <w:bookmarkEnd w:id="4242"/>
        <w:bookmarkEnd w:id="4243"/>
        <w:bookmarkEnd w:id="4244"/>
      </w:tr>
      <w:tr w:rsidR="00EF5445" w:rsidRPr="009C09B2" w:rsidDel="00CF568F" w14:paraId="2B5E8A16" w14:textId="132E6D0C" w:rsidTr="00523506">
        <w:trPr>
          <w:del w:id="4245" w:author="Lucy Lucy" w:date="2018-09-01T00:07:00Z"/>
        </w:trPr>
        <w:tc>
          <w:tcPr>
            <w:tcW w:w="1432" w:type="pct"/>
          </w:tcPr>
          <w:p w14:paraId="0586A567" w14:textId="61BA2B80" w:rsidR="00EF5445" w:rsidRPr="009C09B2" w:rsidDel="00CF568F" w:rsidRDefault="00EF5445" w:rsidP="00523506">
            <w:pPr>
              <w:rPr>
                <w:del w:id="4246" w:author="Lucy Lucy" w:date="2018-09-01T00:07:00Z"/>
              </w:rPr>
            </w:pPr>
            <w:del w:id="4247" w:author="Lucy Lucy" w:date="2018-09-01T00:07:00Z">
              <w:r w:rsidRPr="009C09B2" w:rsidDel="00CF568F">
                <w:delText>Number_Of_Patent</w:delText>
              </w:r>
              <w:bookmarkStart w:id="4248" w:name="_Toc523524748"/>
              <w:bookmarkStart w:id="4249" w:name="_Toc523525595"/>
              <w:bookmarkStart w:id="4250" w:name="_Toc523526372"/>
              <w:bookmarkEnd w:id="4248"/>
              <w:bookmarkEnd w:id="4249"/>
              <w:bookmarkEnd w:id="4250"/>
            </w:del>
          </w:p>
        </w:tc>
        <w:tc>
          <w:tcPr>
            <w:tcW w:w="743" w:type="pct"/>
          </w:tcPr>
          <w:p w14:paraId="1984153F" w14:textId="3E23A701" w:rsidR="00EF5445" w:rsidRPr="009C09B2" w:rsidDel="00CF568F" w:rsidRDefault="00EF5445" w:rsidP="00523506">
            <w:pPr>
              <w:rPr>
                <w:del w:id="4251" w:author="Lucy Lucy" w:date="2018-09-01T00:07:00Z"/>
              </w:rPr>
            </w:pPr>
            <w:del w:id="4252" w:author="Lucy Lucy" w:date="2018-09-01T00:07:00Z">
              <w:r w:rsidRPr="009C09B2" w:rsidDel="00CF568F">
                <w:delText>NUMBER</w:delText>
              </w:r>
              <w:bookmarkStart w:id="4253" w:name="_Toc523524749"/>
              <w:bookmarkStart w:id="4254" w:name="_Toc523525596"/>
              <w:bookmarkStart w:id="4255" w:name="_Toc523526373"/>
              <w:bookmarkEnd w:id="4253"/>
              <w:bookmarkEnd w:id="4254"/>
              <w:bookmarkEnd w:id="4255"/>
            </w:del>
          </w:p>
        </w:tc>
        <w:tc>
          <w:tcPr>
            <w:tcW w:w="396" w:type="pct"/>
          </w:tcPr>
          <w:p w14:paraId="7B2FC788" w14:textId="78CA96E5" w:rsidR="00EF5445" w:rsidRPr="009C09B2" w:rsidDel="00CF568F" w:rsidRDefault="00EF5445" w:rsidP="00523506">
            <w:pPr>
              <w:rPr>
                <w:del w:id="4256" w:author="Lucy Lucy" w:date="2018-09-01T00:07:00Z"/>
              </w:rPr>
            </w:pPr>
            <w:bookmarkStart w:id="4257" w:name="_Toc523524750"/>
            <w:bookmarkStart w:id="4258" w:name="_Toc523525597"/>
            <w:bookmarkStart w:id="4259" w:name="_Toc523526374"/>
            <w:bookmarkEnd w:id="4257"/>
            <w:bookmarkEnd w:id="4258"/>
            <w:bookmarkEnd w:id="4259"/>
          </w:p>
        </w:tc>
        <w:tc>
          <w:tcPr>
            <w:tcW w:w="379" w:type="pct"/>
          </w:tcPr>
          <w:p w14:paraId="7306AEB4" w14:textId="0F0BBE9D" w:rsidR="00EF5445" w:rsidRPr="009C09B2" w:rsidDel="00CF568F" w:rsidRDefault="00EF5445" w:rsidP="00523506">
            <w:pPr>
              <w:rPr>
                <w:del w:id="4260" w:author="Lucy Lucy" w:date="2018-09-01T00:07:00Z"/>
              </w:rPr>
            </w:pPr>
            <w:bookmarkStart w:id="4261" w:name="_Toc523524751"/>
            <w:bookmarkStart w:id="4262" w:name="_Toc523525598"/>
            <w:bookmarkStart w:id="4263" w:name="_Toc523526375"/>
            <w:bookmarkEnd w:id="4261"/>
            <w:bookmarkEnd w:id="4262"/>
            <w:bookmarkEnd w:id="4263"/>
          </w:p>
        </w:tc>
        <w:tc>
          <w:tcPr>
            <w:tcW w:w="497" w:type="pct"/>
          </w:tcPr>
          <w:p w14:paraId="62692ACC" w14:textId="509C4468" w:rsidR="00EF5445" w:rsidRPr="009C09B2" w:rsidDel="00CF568F" w:rsidRDefault="00EF5445" w:rsidP="00523506">
            <w:pPr>
              <w:rPr>
                <w:del w:id="4264" w:author="Lucy Lucy" w:date="2018-09-01T00:07:00Z"/>
              </w:rPr>
            </w:pPr>
            <w:bookmarkStart w:id="4265" w:name="_Toc523524752"/>
            <w:bookmarkStart w:id="4266" w:name="_Toc523525599"/>
            <w:bookmarkStart w:id="4267" w:name="_Toc523526376"/>
            <w:bookmarkEnd w:id="4265"/>
            <w:bookmarkEnd w:id="4266"/>
            <w:bookmarkEnd w:id="4267"/>
          </w:p>
        </w:tc>
        <w:tc>
          <w:tcPr>
            <w:tcW w:w="1553" w:type="pct"/>
          </w:tcPr>
          <w:p w14:paraId="779BB43D" w14:textId="15F92C8A" w:rsidR="00EF5445" w:rsidRPr="009C09B2" w:rsidDel="00CF568F" w:rsidRDefault="00EF5445" w:rsidP="00523506">
            <w:pPr>
              <w:rPr>
                <w:del w:id="4268" w:author="Lucy Lucy" w:date="2018-09-01T00:07:00Z"/>
              </w:rPr>
            </w:pPr>
            <w:del w:id="4269" w:author="Lucy Lucy" w:date="2018-09-01T00:07:00Z">
              <w:r w:rsidRPr="009C09B2" w:rsidDel="00CF568F">
                <w:delText>Số đối tượng tính phí</w:delText>
              </w:r>
              <w:bookmarkStart w:id="4270" w:name="_Toc523524753"/>
              <w:bookmarkStart w:id="4271" w:name="_Toc523525600"/>
              <w:bookmarkStart w:id="4272" w:name="_Toc523526377"/>
              <w:bookmarkEnd w:id="4270"/>
              <w:bookmarkEnd w:id="4271"/>
              <w:bookmarkEnd w:id="4272"/>
            </w:del>
          </w:p>
        </w:tc>
        <w:bookmarkStart w:id="4273" w:name="_Toc523524754"/>
        <w:bookmarkStart w:id="4274" w:name="_Toc523525601"/>
        <w:bookmarkStart w:id="4275" w:name="_Toc523526378"/>
        <w:bookmarkEnd w:id="4273"/>
        <w:bookmarkEnd w:id="4274"/>
        <w:bookmarkEnd w:id="4275"/>
      </w:tr>
      <w:tr w:rsidR="00EF5445" w:rsidRPr="009C09B2" w:rsidDel="00CF568F" w14:paraId="5CD81993" w14:textId="72DEFCBA" w:rsidTr="00523506">
        <w:trPr>
          <w:del w:id="4276" w:author="Lucy Lucy" w:date="2018-09-01T00:07:00Z"/>
        </w:trPr>
        <w:tc>
          <w:tcPr>
            <w:tcW w:w="1432" w:type="pct"/>
          </w:tcPr>
          <w:p w14:paraId="64E446A1" w14:textId="771A20B3" w:rsidR="00EF5445" w:rsidRPr="009C09B2" w:rsidDel="00CF568F" w:rsidRDefault="00EF5445" w:rsidP="00523506">
            <w:pPr>
              <w:rPr>
                <w:del w:id="4277" w:author="Lucy Lucy" w:date="2018-09-01T00:07:00Z"/>
              </w:rPr>
            </w:pPr>
            <w:del w:id="4278" w:author="Lucy Lucy" w:date="2018-09-01T00:07:00Z">
              <w:r w:rsidRPr="009C09B2" w:rsidDel="00CF568F">
                <w:delText>Amount</w:delText>
              </w:r>
              <w:bookmarkStart w:id="4279" w:name="_Toc523524755"/>
              <w:bookmarkStart w:id="4280" w:name="_Toc523525602"/>
              <w:bookmarkStart w:id="4281" w:name="_Toc523526379"/>
              <w:bookmarkEnd w:id="4279"/>
              <w:bookmarkEnd w:id="4280"/>
              <w:bookmarkEnd w:id="4281"/>
            </w:del>
          </w:p>
        </w:tc>
        <w:tc>
          <w:tcPr>
            <w:tcW w:w="743" w:type="pct"/>
          </w:tcPr>
          <w:p w14:paraId="24768A1F" w14:textId="40656DD6" w:rsidR="00EF5445" w:rsidRPr="009C09B2" w:rsidDel="00CF568F" w:rsidRDefault="00EF5445" w:rsidP="00523506">
            <w:pPr>
              <w:rPr>
                <w:del w:id="4282" w:author="Lucy Lucy" w:date="2018-09-01T00:07:00Z"/>
              </w:rPr>
            </w:pPr>
            <w:del w:id="4283" w:author="Lucy Lucy" w:date="2018-09-01T00:07:00Z">
              <w:r w:rsidRPr="009C09B2" w:rsidDel="00CF568F">
                <w:delText>NUMBER</w:delText>
              </w:r>
              <w:bookmarkStart w:id="4284" w:name="_Toc523524756"/>
              <w:bookmarkStart w:id="4285" w:name="_Toc523525603"/>
              <w:bookmarkStart w:id="4286" w:name="_Toc523526380"/>
              <w:bookmarkEnd w:id="4284"/>
              <w:bookmarkEnd w:id="4285"/>
              <w:bookmarkEnd w:id="4286"/>
            </w:del>
          </w:p>
        </w:tc>
        <w:tc>
          <w:tcPr>
            <w:tcW w:w="396" w:type="pct"/>
          </w:tcPr>
          <w:p w14:paraId="729D95DC" w14:textId="0E33797F" w:rsidR="00EF5445" w:rsidRPr="009C09B2" w:rsidDel="00CF568F" w:rsidRDefault="00EF5445" w:rsidP="00523506">
            <w:pPr>
              <w:rPr>
                <w:del w:id="4287" w:author="Lucy Lucy" w:date="2018-09-01T00:07:00Z"/>
              </w:rPr>
            </w:pPr>
            <w:bookmarkStart w:id="4288" w:name="_Toc523524757"/>
            <w:bookmarkStart w:id="4289" w:name="_Toc523525604"/>
            <w:bookmarkStart w:id="4290" w:name="_Toc523526381"/>
            <w:bookmarkEnd w:id="4288"/>
            <w:bookmarkEnd w:id="4289"/>
            <w:bookmarkEnd w:id="4290"/>
          </w:p>
        </w:tc>
        <w:tc>
          <w:tcPr>
            <w:tcW w:w="379" w:type="pct"/>
          </w:tcPr>
          <w:p w14:paraId="228B0785" w14:textId="67C8ACF0" w:rsidR="00EF5445" w:rsidRPr="009C09B2" w:rsidDel="00CF568F" w:rsidRDefault="00EF5445" w:rsidP="00523506">
            <w:pPr>
              <w:rPr>
                <w:del w:id="4291" w:author="Lucy Lucy" w:date="2018-09-01T00:07:00Z"/>
              </w:rPr>
            </w:pPr>
            <w:bookmarkStart w:id="4292" w:name="_Toc523524758"/>
            <w:bookmarkStart w:id="4293" w:name="_Toc523525605"/>
            <w:bookmarkStart w:id="4294" w:name="_Toc523526382"/>
            <w:bookmarkEnd w:id="4292"/>
            <w:bookmarkEnd w:id="4293"/>
            <w:bookmarkEnd w:id="4294"/>
          </w:p>
        </w:tc>
        <w:tc>
          <w:tcPr>
            <w:tcW w:w="497" w:type="pct"/>
          </w:tcPr>
          <w:p w14:paraId="4AAC30B0" w14:textId="189F6F0C" w:rsidR="00EF5445" w:rsidRPr="009C09B2" w:rsidDel="00CF568F" w:rsidRDefault="00EF5445" w:rsidP="00523506">
            <w:pPr>
              <w:rPr>
                <w:del w:id="4295" w:author="Lucy Lucy" w:date="2018-09-01T00:07:00Z"/>
              </w:rPr>
            </w:pPr>
            <w:bookmarkStart w:id="4296" w:name="_Toc523524759"/>
            <w:bookmarkStart w:id="4297" w:name="_Toc523525606"/>
            <w:bookmarkStart w:id="4298" w:name="_Toc523526383"/>
            <w:bookmarkEnd w:id="4296"/>
            <w:bookmarkEnd w:id="4297"/>
            <w:bookmarkEnd w:id="4298"/>
          </w:p>
        </w:tc>
        <w:tc>
          <w:tcPr>
            <w:tcW w:w="1553" w:type="pct"/>
          </w:tcPr>
          <w:p w14:paraId="4AD4B2B1" w14:textId="3773DC80" w:rsidR="00EF5445" w:rsidRPr="009C09B2" w:rsidDel="00CF568F" w:rsidRDefault="00EF5445" w:rsidP="00523506">
            <w:pPr>
              <w:rPr>
                <w:del w:id="4299" w:author="Lucy Lucy" w:date="2018-09-01T00:07:00Z"/>
              </w:rPr>
            </w:pPr>
            <w:del w:id="4300" w:author="Lucy Lucy" w:date="2018-09-01T00:07:00Z">
              <w:r w:rsidRPr="009C09B2" w:rsidDel="00CF568F">
                <w:delText>Số tiền</w:delText>
              </w:r>
              <w:bookmarkStart w:id="4301" w:name="_Toc523524760"/>
              <w:bookmarkStart w:id="4302" w:name="_Toc523525607"/>
              <w:bookmarkStart w:id="4303" w:name="_Toc523526384"/>
              <w:bookmarkEnd w:id="4301"/>
              <w:bookmarkEnd w:id="4302"/>
              <w:bookmarkEnd w:id="4303"/>
            </w:del>
          </w:p>
        </w:tc>
        <w:bookmarkStart w:id="4304" w:name="_Toc523524761"/>
        <w:bookmarkStart w:id="4305" w:name="_Toc523525608"/>
        <w:bookmarkStart w:id="4306" w:name="_Toc523526385"/>
        <w:bookmarkEnd w:id="4304"/>
        <w:bookmarkEnd w:id="4305"/>
        <w:bookmarkEnd w:id="4306"/>
      </w:tr>
      <w:tr w:rsidR="00CF11F2" w:rsidRPr="009C09B2" w:rsidDel="00CF568F" w14:paraId="1D169341" w14:textId="02EC80BB" w:rsidTr="00523506">
        <w:trPr>
          <w:del w:id="4307" w:author="Lucy Lucy" w:date="2018-09-01T00:07:00Z"/>
        </w:trPr>
        <w:tc>
          <w:tcPr>
            <w:tcW w:w="1432" w:type="pct"/>
          </w:tcPr>
          <w:p w14:paraId="4310B867" w14:textId="5FFDF416" w:rsidR="00CF11F2" w:rsidRPr="009C09B2" w:rsidDel="00CF568F" w:rsidRDefault="00CF11F2" w:rsidP="00523506">
            <w:pPr>
              <w:rPr>
                <w:del w:id="4308" w:author="Lucy Lucy" w:date="2018-09-01T00:07:00Z"/>
              </w:rPr>
            </w:pPr>
            <w:del w:id="4309" w:author="Lucy Lucy" w:date="2018-09-01T00:07:00Z">
              <w:r w:rsidDel="00CF568F">
                <w:delText>Language_code</w:delText>
              </w:r>
              <w:bookmarkStart w:id="4310" w:name="_Toc523524762"/>
              <w:bookmarkStart w:id="4311" w:name="_Toc523525609"/>
              <w:bookmarkStart w:id="4312" w:name="_Toc523526386"/>
              <w:bookmarkEnd w:id="4310"/>
              <w:bookmarkEnd w:id="4311"/>
              <w:bookmarkEnd w:id="4312"/>
            </w:del>
          </w:p>
        </w:tc>
        <w:tc>
          <w:tcPr>
            <w:tcW w:w="743" w:type="pct"/>
          </w:tcPr>
          <w:p w14:paraId="737F162A" w14:textId="3DF6B7B5" w:rsidR="00CF11F2" w:rsidRPr="009C09B2" w:rsidDel="00CF568F" w:rsidRDefault="00CF11F2" w:rsidP="00523506">
            <w:pPr>
              <w:rPr>
                <w:del w:id="4313" w:author="Lucy Lucy" w:date="2018-09-01T00:07:00Z"/>
              </w:rPr>
            </w:pPr>
            <w:del w:id="4314" w:author="Lucy Lucy" w:date="2018-09-01T00:07:00Z">
              <w:r w:rsidDel="00CF568F">
                <w:delText>VARCHAR2</w:delText>
              </w:r>
              <w:bookmarkStart w:id="4315" w:name="_Toc523524763"/>
              <w:bookmarkStart w:id="4316" w:name="_Toc523525610"/>
              <w:bookmarkStart w:id="4317" w:name="_Toc523526387"/>
              <w:bookmarkEnd w:id="4315"/>
              <w:bookmarkEnd w:id="4316"/>
              <w:bookmarkEnd w:id="4317"/>
            </w:del>
          </w:p>
        </w:tc>
        <w:tc>
          <w:tcPr>
            <w:tcW w:w="396" w:type="pct"/>
          </w:tcPr>
          <w:p w14:paraId="6D8245C9" w14:textId="38F4A4FB" w:rsidR="00CF11F2" w:rsidRPr="009C09B2" w:rsidDel="00CF568F" w:rsidRDefault="00CF11F2" w:rsidP="00523506">
            <w:pPr>
              <w:rPr>
                <w:del w:id="4318" w:author="Lucy Lucy" w:date="2018-09-01T00:07:00Z"/>
              </w:rPr>
            </w:pPr>
            <w:del w:id="4319" w:author="Lucy Lucy" w:date="2018-09-01T00:07:00Z">
              <w:r w:rsidDel="00CF568F">
                <w:delText>5</w:delText>
              </w:r>
              <w:bookmarkStart w:id="4320" w:name="_Toc523524764"/>
              <w:bookmarkStart w:id="4321" w:name="_Toc523525611"/>
              <w:bookmarkStart w:id="4322" w:name="_Toc523526388"/>
              <w:bookmarkEnd w:id="4320"/>
              <w:bookmarkEnd w:id="4321"/>
              <w:bookmarkEnd w:id="4322"/>
            </w:del>
          </w:p>
        </w:tc>
        <w:tc>
          <w:tcPr>
            <w:tcW w:w="379" w:type="pct"/>
          </w:tcPr>
          <w:p w14:paraId="39BC2C07" w14:textId="1C6A161D" w:rsidR="00CF11F2" w:rsidRPr="009C09B2" w:rsidDel="00CF568F" w:rsidRDefault="00CF11F2" w:rsidP="00523506">
            <w:pPr>
              <w:rPr>
                <w:del w:id="4323" w:author="Lucy Lucy" w:date="2018-09-01T00:07:00Z"/>
              </w:rPr>
            </w:pPr>
            <w:bookmarkStart w:id="4324" w:name="_Toc523524765"/>
            <w:bookmarkStart w:id="4325" w:name="_Toc523525612"/>
            <w:bookmarkStart w:id="4326" w:name="_Toc523526389"/>
            <w:bookmarkEnd w:id="4324"/>
            <w:bookmarkEnd w:id="4325"/>
            <w:bookmarkEnd w:id="4326"/>
          </w:p>
        </w:tc>
        <w:tc>
          <w:tcPr>
            <w:tcW w:w="497" w:type="pct"/>
          </w:tcPr>
          <w:p w14:paraId="02F1D3B3" w14:textId="2CDF23B6" w:rsidR="00CF11F2" w:rsidRPr="009C09B2" w:rsidDel="00CF568F" w:rsidRDefault="00CF11F2" w:rsidP="00523506">
            <w:pPr>
              <w:rPr>
                <w:del w:id="4327" w:author="Lucy Lucy" w:date="2018-09-01T00:07:00Z"/>
              </w:rPr>
            </w:pPr>
            <w:bookmarkStart w:id="4328" w:name="_Toc523524766"/>
            <w:bookmarkStart w:id="4329" w:name="_Toc523525613"/>
            <w:bookmarkStart w:id="4330" w:name="_Toc523526390"/>
            <w:bookmarkEnd w:id="4328"/>
            <w:bookmarkEnd w:id="4329"/>
            <w:bookmarkEnd w:id="4330"/>
          </w:p>
        </w:tc>
        <w:tc>
          <w:tcPr>
            <w:tcW w:w="1553" w:type="pct"/>
          </w:tcPr>
          <w:p w14:paraId="125334A0" w14:textId="0769DA68" w:rsidR="00CF11F2" w:rsidRPr="009C09B2" w:rsidDel="00CF568F" w:rsidRDefault="00CF11F2" w:rsidP="00523506">
            <w:pPr>
              <w:rPr>
                <w:del w:id="4331" w:author="Lucy Lucy" w:date="2018-09-01T00:07:00Z"/>
              </w:rPr>
            </w:pPr>
            <w:bookmarkStart w:id="4332" w:name="_Toc523524767"/>
            <w:bookmarkStart w:id="4333" w:name="_Toc523525614"/>
            <w:bookmarkStart w:id="4334" w:name="_Toc523526391"/>
            <w:bookmarkEnd w:id="4332"/>
            <w:bookmarkEnd w:id="4333"/>
            <w:bookmarkEnd w:id="4334"/>
          </w:p>
        </w:tc>
        <w:bookmarkStart w:id="4335" w:name="_Toc523524768"/>
        <w:bookmarkStart w:id="4336" w:name="_Toc523525615"/>
        <w:bookmarkStart w:id="4337" w:name="_Toc523526392"/>
        <w:bookmarkEnd w:id="4335"/>
        <w:bookmarkEnd w:id="4336"/>
        <w:bookmarkEnd w:id="4337"/>
      </w:tr>
    </w:tbl>
    <w:p w14:paraId="00DE02AF" w14:textId="5849BA44" w:rsidR="000C4D87" w:rsidRPr="009C09B2" w:rsidRDefault="00690465" w:rsidP="000C4D87">
      <w:pPr>
        <w:pStyle w:val="u2"/>
      </w:pPr>
      <w:bookmarkStart w:id="4338" w:name="_Toc523526393"/>
      <w:r w:rsidRPr="009C09B2">
        <w:t>Sys_Document</w:t>
      </w:r>
      <w:bookmarkEnd w:id="4338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4339" w:name="_Toc523526394"/>
      <w:r w:rsidRPr="009C09B2">
        <w:t>Sys_App_Document</w:t>
      </w:r>
      <w:bookmarkEnd w:id="4339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59EFF6C0" w14:textId="77777777" w:rsidR="00CF568F" w:rsidRPr="0094760C" w:rsidRDefault="00CF568F" w:rsidP="00CF568F">
      <w:pPr>
        <w:pStyle w:val="u2"/>
        <w:rPr>
          <w:ins w:id="4340" w:author="Lucy Lucy" w:date="2018-09-01T00:07:00Z"/>
          <w:highlight w:val="yellow"/>
        </w:rPr>
      </w:pPr>
      <w:bookmarkStart w:id="4341" w:name="_Toc523526395"/>
      <w:ins w:id="4342" w:author="Lucy Lucy" w:date="2018-09-01T00:07:00Z">
        <w:r w:rsidRPr="0094760C">
          <w:rPr>
            <w:highlight w:val="yellow"/>
          </w:rPr>
          <w:t>Application_Header</w:t>
        </w:r>
        <w:bookmarkEnd w:id="4341"/>
      </w:ins>
    </w:p>
    <w:p w14:paraId="65DA15CA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3" w:author="Lucy Lucy" w:date="2018-09-01T00:07:00Z"/>
        </w:rPr>
      </w:pPr>
      <w:ins w:id="4344" w:author="Lucy Lucy" w:date="2018-09-01T00:07:00Z">
        <w:r w:rsidRPr="009C09B2">
          <w:t>Mục đích: Lưu trữ thông tin về đơn</w:t>
        </w:r>
      </w:ins>
    </w:p>
    <w:p w14:paraId="7A82D1C0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345" w:author="Lucy Lucy" w:date="2018-09-01T00:07:00Z"/>
        </w:rPr>
      </w:pPr>
      <w:ins w:id="4346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482"/>
        <w:gridCol w:w="1761"/>
        <w:gridCol w:w="662"/>
        <w:gridCol w:w="595"/>
        <w:gridCol w:w="894"/>
        <w:gridCol w:w="2619"/>
      </w:tblGrid>
      <w:tr w:rsidR="00CF568F" w:rsidRPr="009C09B2" w14:paraId="081602FB" w14:textId="77777777" w:rsidTr="00CF568F">
        <w:trPr>
          <w:tblHeader/>
          <w:ins w:id="4347" w:author="Lucy Lucy" w:date="2018-09-01T00:07:00Z"/>
        </w:trPr>
        <w:tc>
          <w:tcPr>
            <w:tcW w:w="1377" w:type="pct"/>
            <w:shd w:val="clear" w:color="auto" w:fill="E6E6E6"/>
          </w:tcPr>
          <w:p w14:paraId="07B5BE1F" w14:textId="77777777" w:rsidR="00CF568F" w:rsidRPr="009C09B2" w:rsidRDefault="00CF568F" w:rsidP="00CF568F">
            <w:pPr>
              <w:rPr>
                <w:ins w:id="4348" w:author="Lucy Lucy" w:date="2018-09-01T00:07:00Z"/>
                <w:b/>
              </w:rPr>
            </w:pPr>
            <w:ins w:id="4349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977" w:type="pct"/>
            <w:shd w:val="clear" w:color="auto" w:fill="E6E6E6"/>
          </w:tcPr>
          <w:p w14:paraId="624B590B" w14:textId="77777777" w:rsidR="00CF568F" w:rsidRPr="009C09B2" w:rsidRDefault="00CF568F" w:rsidP="00CF568F">
            <w:pPr>
              <w:jc w:val="center"/>
              <w:rPr>
                <w:ins w:id="4350" w:author="Lucy Lucy" w:date="2018-09-01T00:07:00Z"/>
                <w:b/>
              </w:rPr>
            </w:pPr>
            <w:ins w:id="4351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67" w:type="pct"/>
            <w:shd w:val="clear" w:color="auto" w:fill="E6E6E6"/>
          </w:tcPr>
          <w:p w14:paraId="7FA3D428" w14:textId="77777777" w:rsidR="00CF568F" w:rsidRPr="009C09B2" w:rsidRDefault="00CF568F" w:rsidP="00CF568F">
            <w:pPr>
              <w:rPr>
                <w:ins w:id="4352" w:author="Lucy Lucy" w:date="2018-09-01T00:07:00Z"/>
                <w:b/>
              </w:rPr>
            </w:pPr>
            <w:ins w:id="4353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30" w:type="pct"/>
            <w:shd w:val="clear" w:color="auto" w:fill="E6E6E6"/>
          </w:tcPr>
          <w:p w14:paraId="4B0F0894" w14:textId="77777777" w:rsidR="00CF568F" w:rsidRPr="009C09B2" w:rsidRDefault="00CF568F" w:rsidP="00CF568F">
            <w:pPr>
              <w:rPr>
                <w:ins w:id="4354" w:author="Lucy Lucy" w:date="2018-09-01T00:07:00Z"/>
                <w:b/>
              </w:rPr>
            </w:pPr>
            <w:ins w:id="4355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1AC8EDF5" w14:textId="77777777" w:rsidR="00CF568F" w:rsidRPr="009C09B2" w:rsidRDefault="00CF568F" w:rsidP="00CF568F">
            <w:pPr>
              <w:rPr>
                <w:ins w:id="4356" w:author="Lucy Lucy" w:date="2018-09-01T00:07:00Z"/>
                <w:b/>
              </w:rPr>
            </w:pPr>
            <w:ins w:id="4357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454" w:type="pct"/>
            <w:shd w:val="clear" w:color="auto" w:fill="E6E6E6"/>
          </w:tcPr>
          <w:p w14:paraId="295DA1D4" w14:textId="77777777" w:rsidR="00CF568F" w:rsidRPr="009C09B2" w:rsidRDefault="00CF568F" w:rsidP="00CF568F">
            <w:pPr>
              <w:jc w:val="left"/>
              <w:rPr>
                <w:ins w:id="4358" w:author="Lucy Lucy" w:date="2018-09-01T00:07:00Z"/>
                <w:b/>
              </w:rPr>
            </w:pPr>
            <w:ins w:id="4359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E8A88A3" w14:textId="77777777" w:rsidTr="00CF568F">
        <w:trPr>
          <w:ins w:id="4360" w:author="Lucy Lucy" w:date="2018-09-01T00:07:00Z"/>
        </w:trPr>
        <w:tc>
          <w:tcPr>
            <w:tcW w:w="1377" w:type="pct"/>
          </w:tcPr>
          <w:p w14:paraId="4F7D1D2A" w14:textId="77777777" w:rsidR="00CF568F" w:rsidRPr="009C09B2" w:rsidRDefault="00CF568F" w:rsidP="00CF568F">
            <w:pPr>
              <w:rPr>
                <w:ins w:id="4361" w:author="Lucy Lucy" w:date="2018-09-01T00:07:00Z"/>
              </w:rPr>
            </w:pPr>
            <w:ins w:id="4362" w:author="Lucy Lucy" w:date="2018-09-01T00:07:00Z">
              <w:r w:rsidRPr="009C09B2">
                <w:t>Id</w:t>
              </w:r>
            </w:ins>
          </w:p>
        </w:tc>
        <w:tc>
          <w:tcPr>
            <w:tcW w:w="977" w:type="pct"/>
          </w:tcPr>
          <w:p w14:paraId="0DD4C720" w14:textId="77777777" w:rsidR="00CF568F" w:rsidRPr="009C09B2" w:rsidRDefault="00CF568F" w:rsidP="00CF568F">
            <w:pPr>
              <w:rPr>
                <w:ins w:id="4363" w:author="Lucy Lucy" w:date="2018-09-01T00:07:00Z"/>
              </w:rPr>
            </w:pPr>
            <w:ins w:id="4364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36E7DB8F" w14:textId="77777777" w:rsidR="00CF568F" w:rsidRPr="009C09B2" w:rsidRDefault="00CF568F" w:rsidP="00CF568F">
            <w:pPr>
              <w:rPr>
                <w:ins w:id="4365" w:author="Lucy Lucy" w:date="2018-09-01T00:07:00Z"/>
              </w:rPr>
            </w:pPr>
          </w:p>
        </w:tc>
        <w:tc>
          <w:tcPr>
            <w:tcW w:w="330" w:type="pct"/>
          </w:tcPr>
          <w:p w14:paraId="77DEDAFB" w14:textId="77777777" w:rsidR="00CF568F" w:rsidRPr="009C09B2" w:rsidRDefault="00CF568F" w:rsidP="00CF568F">
            <w:pPr>
              <w:rPr>
                <w:ins w:id="4366" w:author="Lucy Lucy" w:date="2018-09-01T00:07:00Z"/>
              </w:rPr>
            </w:pPr>
          </w:p>
        </w:tc>
        <w:tc>
          <w:tcPr>
            <w:tcW w:w="496" w:type="pct"/>
          </w:tcPr>
          <w:p w14:paraId="3B83CDD0" w14:textId="77777777" w:rsidR="00CF568F" w:rsidRPr="009C09B2" w:rsidRDefault="00CF568F" w:rsidP="00CF568F">
            <w:pPr>
              <w:rPr>
                <w:ins w:id="4367" w:author="Lucy Lucy" w:date="2018-09-01T00:07:00Z"/>
              </w:rPr>
            </w:pPr>
          </w:p>
        </w:tc>
        <w:tc>
          <w:tcPr>
            <w:tcW w:w="1454" w:type="pct"/>
          </w:tcPr>
          <w:p w14:paraId="4A7B7D81" w14:textId="77777777" w:rsidR="00CF568F" w:rsidRPr="009C09B2" w:rsidRDefault="00CF568F" w:rsidP="00CF568F">
            <w:pPr>
              <w:rPr>
                <w:ins w:id="4368" w:author="Lucy Lucy" w:date="2018-09-01T00:07:00Z"/>
              </w:rPr>
            </w:pPr>
            <w:ins w:id="4369" w:author="Lucy Lucy" w:date="2018-09-01T00:07:00Z">
              <w:r w:rsidRPr="009C09B2">
                <w:t>ID tự tăng + Language thành 1 key duy nhất</w:t>
              </w:r>
            </w:ins>
          </w:p>
        </w:tc>
      </w:tr>
      <w:tr w:rsidR="00CF568F" w:rsidRPr="009C09B2" w14:paraId="757D126C" w14:textId="77777777" w:rsidTr="00CF568F">
        <w:trPr>
          <w:ins w:id="4370" w:author="Lucy Lucy" w:date="2018-09-01T00:07:00Z"/>
        </w:trPr>
        <w:tc>
          <w:tcPr>
            <w:tcW w:w="1377" w:type="pct"/>
          </w:tcPr>
          <w:p w14:paraId="23A8E00F" w14:textId="77777777" w:rsidR="00CF568F" w:rsidRPr="009C09B2" w:rsidRDefault="00CF568F" w:rsidP="00CF568F">
            <w:pPr>
              <w:rPr>
                <w:ins w:id="4371" w:author="Lucy Lucy" w:date="2018-09-01T00:07:00Z"/>
              </w:rPr>
            </w:pPr>
            <w:ins w:id="4372" w:author="Lucy Lucy" w:date="2018-09-01T00:07:00Z">
              <w:r w:rsidRPr="009C09B2">
                <w:t>AppCode</w:t>
              </w:r>
            </w:ins>
          </w:p>
        </w:tc>
        <w:tc>
          <w:tcPr>
            <w:tcW w:w="977" w:type="pct"/>
          </w:tcPr>
          <w:p w14:paraId="20A86941" w14:textId="77777777" w:rsidR="00CF568F" w:rsidRPr="009C09B2" w:rsidRDefault="00CF568F" w:rsidP="00CF568F">
            <w:pPr>
              <w:rPr>
                <w:ins w:id="4373" w:author="Lucy Lucy" w:date="2018-09-01T00:07:00Z"/>
              </w:rPr>
            </w:pPr>
            <w:ins w:id="437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7DAB93A" w14:textId="77777777" w:rsidR="00CF568F" w:rsidRPr="009C09B2" w:rsidRDefault="00CF568F" w:rsidP="00CF568F">
            <w:pPr>
              <w:rPr>
                <w:ins w:id="4375" w:author="Lucy Lucy" w:date="2018-09-01T00:07:00Z"/>
              </w:rPr>
            </w:pPr>
            <w:ins w:id="4376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D00E560" w14:textId="77777777" w:rsidR="00CF568F" w:rsidRPr="009C09B2" w:rsidRDefault="00CF568F" w:rsidP="00CF568F">
            <w:pPr>
              <w:rPr>
                <w:ins w:id="4377" w:author="Lucy Lucy" w:date="2018-09-01T00:07:00Z"/>
              </w:rPr>
            </w:pPr>
          </w:p>
        </w:tc>
        <w:tc>
          <w:tcPr>
            <w:tcW w:w="496" w:type="pct"/>
          </w:tcPr>
          <w:p w14:paraId="466C5EBA" w14:textId="77777777" w:rsidR="00CF568F" w:rsidRPr="009C09B2" w:rsidRDefault="00CF568F" w:rsidP="00CF568F">
            <w:pPr>
              <w:rPr>
                <w:ins w:id="4378" w:author="Lucy Lucy" w:date="2018-09-01T00:07:00Z"/>
              </w:rPr>
            </w:pPr>
          </w:p>
        </w:tc>
        <w:tc>
          <w:tcPr>
            <w:tcW w:w="1454" w:type="pct"/>
          </w:tcPr>
          <w:p w14:paraId="467AF104" w14:textId="77777777" w:rsidR="00CF568F" w:rsidRPr="009C09B2" w:rsidRDefault="00CF568F" w:rsidP="00CF568F">
            <w:pPr>
              <w:rPr>
                <w:ins w:id="4379" w:author="Lucy Lucy" w:date="2018-09-01T00:07:00Z"/>
              </w:rPr>
            </w:pPr>
            <w:ins w:id="4380" w:author="Lucy Lucy" w:date="2018-09-01T00:07:00Z">
              <w:r w:rsidRPr="009C09B2">
                <w:t>Mã đơn, link với App_Code bảng Sys_Application</w:t>
              </w:r>
            </w:ins>
          </w:p>
        </w:tc>
      </w:tr>
      <w:tr w:rsidR="00CF568F" w:rsidRPr="009C09B2" w14:paraId="2D99CFF3" w14:textId="77777777" w:rsidTr="00CF568F">
        <w:trPr>
          <w:ins w:id="4381" w:author="Lucy Lucy" w:date="2018-09-01T00:07:00Z"/>
        </w:trPr>
        <w:tc>
          <w:tcPr>
            <w:tcW w:w="1377" w:type="pct"/>
          </w:tcPr>
          <w:p w14:paraId="5A38AF9F" w14:textId="77777777" w:rsidR="00CF568F" w:rsidRPr="005D4CD8" w:rsidRDefault="00CF568F" w:rsidP="00CF568F">
            <w:pPr>
              <w:rPr>
                <w:ins w:id="4382" w:author="Lucy Lucy" w:date="2018-09-01T00:07:00Z"/>
                <w:color w:val="FF0000"/>
              </w:rPr>
            </w:pPr>
            <w:ins w:id="4383" w:author="Lucy Lucy" w:date="2018-09-01T00:07:00Z">
              <w:r w:rsidRPr="005D4CD8">
                <w:rPr>
                  <w:color w:val="FF0000"/>
                </w:rPr>
                <w:t>Master_Name</w:t>
              </w:r>
            </w:ins>
          </w:p>
        </w:tc>
        <w:tc>
          <w:tcPr>
            <w:tcW w:w="977" w:type="pct"/>
          </w:tcPr>
          <w:p w14:paraId="4BB6404D" w14:textId="77777777" w:rsidR="00CF568F" w:rsidRPr="005D4CD8" w:rsidRDefault="00CF568F" w:rsidP="00CF568F">
            <w:pPr>
              <w:rPr>
                <w:ins w:id="4384" w:author="Lucy Lucy" w:date="2018-09-01T00:07:00Z"/>
                <w:color w:val="FF0000"/>
              </w:rPr>
            </w:pPr>
            <w:ins w:id="4385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29CDA623" w14:textId="77777777" w:rsidR="00CF568F" w:rsidRPr="005D4CD8" w:rsidRDefault="00CF568F" w:rsidP="00CF568F">
            <w:pPr>
              <w:rPr>
                <w:ins w:id="4386" w:author="Lucy Lucy" w:date="2018-09-01T00:07:00Z"/>
                <w:color w:val="FF0000"/>
              </w:rPr>
            </w:pPr>
            <w:ins w:id="4387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516B5039" w14:textId="77777777" w:rsidR="00CF568F" w:rsidRPr="005D4CD8" w:rsidRDefault="00CF568F" w:rsidP="00CF568F">
            <w:pPr>
              <w:rPr>
                <w:ins w:id="4388" w:author="Lucy Lucy" w:date="2018-09-01T00:07:00Z"/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1CF18DCD" w14:textId="77777777" w:rsidR="00CF568F" w:rsidRPr="005D4CD8" w:rsidRDefault="00CF568F" w:rsidP="00CF568F">
            <w:pPr>
              <w:rPr>
                <w:ins w:id="4389" w:author="Lucy Lucy" w:date="2018-09-01T00:07:00Z"/>
                <w:color w:val="FF0000"/>
              </w:rPr>
            </w:pPr>
            <w:ins w:id="4390" w:author="Lucy Lucy" w:date="2018-09-01T00:07:00Z">
              <w:r>
                <w:rPr>
                  <w:color w:val="FF0000"/>
                </w:rPr>
                <w:t>Chủ đơn</w:t>
              </w:r>
            </w:ins>
          </w:p>
        </w:tc>
        <w:tc>
          <w:tcPr>
            <w:tcW w:w="1454" w:type="pct"/>
          </w:tcPr>
          <w:p w14:paraId="79D9A4F2" w14:textId="77777777" w:rsidR="00CF568F" w:rsidRPr="005D4CD8" w:rsidRDefault="00CF568F" w:rsidP="00CF568F">
            <w:pPr>
              <w:rPr>
                <w:ins w:id="4391" w:author="Lucy Lucy" w:date="2018-09-01T00:07:00Z"/>
                <w:color w:val="FF0000"/>
              </w:rPr>
            </w:pPr>
            <w:ins w:id="4392" w:author="Lucy Lucy" w:date="2018-09-01T00:07:00Z">
              <w:r w:rsidRPr="005D4CD8">
                <w:rPr>
                  <w:color w:val="FF0000"/>
                </w:rPr>
                <w:t>Tên chủ đơn</w:t>
              </w:r>
            </w:ins>
          </w:p>
        </w:tc>
      </w:tr>
      <w:tr w:rsidR="00CF568F" w:rsidRPr="009C09B2" w14:paraId="71DBEBBC" w14:textId="77777777" w:rsidTr="00CF568F">
        <w:trPr>
          <w:ins w:id="4393" w:author="Lucy Lucy" w:date="2018-09-01T00:07:00Z"/>
        </w:trPr>
        <w:tc>
          <w:tcPr>
            <w:tcW w:w="1377" w:type="pct"/>
          </w:tcPr>
          <w:p w14:paraId="00CB76D2" w14:textId="77777777" w:rsidR="00CF568F" w:rsidRPr="005D4CD8" w:rsidRDefault="00CF568F" w:rsidP="00CF568F">
            <w:pPr>
              <w:rPr>
                <w:ins w:id="4394" w:author="Lucy Lucy" w:date="2018-09-01T00:07:00Z"/>
                <w:color w:val="FF0000"/>
              </w:rPr>
            </w:pPr>
            <w:ins w:id="4395" w:author="Lucy Lucy" w:date="2018-09-01T00:07:00Z">
              <w:r w:rsidRPr="005D4CD8">
                <w:rPr>
                  <w:color w:val="FF0000"/>
                </w:rPr>
                <w:t>Master_Address</w:t>
              </w:r>
            </w:ins>
          </w:p>
        </w:tc>
        <w:tc>
          <w:tcPr>
            <w:tcW w:w="977" w:type="pct"/>
          </w:tcPr>
          <w:p w14:paraId="189A0C17" w14:textId="77777777" w:rsidR="00CF568F" w:rsidRPr="005D4CD8" w:rsidRDefault="00CF568F" w:rsidP="00CF568F">
            <w:pPr>
              <w:rPr>
                <w:ins w:id="4396" w:author="Lucy Lucy" w:date="2018-09-01T00:07:00Z"/>
                <w:color w:val="FF0000"/>
              </w:rPr>
            </w:pPr>
            <w:ins w:id="4397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68CE91DD" w14:textId="77777777" w:rsidR="00CF568F" w:rsidRPr="005D4CD8" w:rsidRDefault="00CF568F" w:rsidP="00CF568F">
            <w:pPr>
              <w:rPr>
                <w:ins w:id="4398" w:author="Lucy Lucy" w:date="2018-09-01T00:07:00Z"/>
                <w:color w:val="FF0000"/>
              </w:rPr>
            </w:pPr>
            <w:ins w:id="4399" w:author="Lucy Lucy" w:date="2018-09-01T00:07:00Z">
              <w:r w:rsidRPr="005D4CD8">
                <w:rPr>
                  <w:color w:val="FF0000"/>
                </w:rPr>
                <w:t>200</w:t>
              </w:r>
            </w:ins>
          </w:p>
        </w:tc>
        <w:tc>
          <w:tcPr>
            <w:tcW w:w="330" w:type="pct"/>
          </w:tcPr>
          <w:p w14:paraId="57BEC9E0" w14:textId="77777777" w:rsidR="00CF568F" w:rsidRPr="005D4CD8" w:rsidRDefault="00CF568F" w:rsidP="00CF568F">
            <w:pPr>
              <w:rPr>
                <w:ins w:id="4400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4D537ED3" w14:textId="77777777" w:rsidR="00CF568F" w:rsidRPr="005D4CD8" w:rsidRDefault="00CF568F" w:rsidP="00CF568F">
            <w:pPr>
              <w:rPr>
                <w:ins w:id="4401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17354670" w14:textId="77777777" w:rsidR="00CF568F" w:rsidRPr="005D4CD8" w:rsidRDefault="00CF568F" w:rsidP="00CF568F">
            <w:pPr>
              <w:rPr>
                <w:ins w:id="4402" w:author="Lucy Lucy" w:date="2018-09-01T00:07:00Z"/>
                <w:color w:val="FF0000"/>
              </w:rPr>
            </w:pPr>
            <w:ins w:id="4403" w:author="Lucy Lucy" w:date="2018-09-01T00:07:00Z">
              <w:r w:rsidRPr="005D4CD8">
                <w:rPr>
                  <w:color w:val="FF0000"/>
                </w:rPr>
                <w:t>Địa chỉ chủ đơn</w:t>
              </w:r>
            </w:ins>
          </w:p>
        </w:tc>
      </w:tr>
      <w:tr w:rsidR="00CF568F" w:rsidRPr="009C09B2" w14:paraId="4DECCB24" w14:textId="77777777" w:rsidTr="00CF568F">
        <w:trPr>
          <w:ins w:id="4404" w:author="Lucy Lucy" w:date="2018-09-01T00:07:00Z"/>
        </w:trPr>
        <w:tc>
          <w:tcPr>
            <w:tcW w:w="1377" w:type="pct"/>
          </w:tcPr>
          <w:p w14:paraId="1CEF7C37" w14:textId="77777777" w:rsidR="00CF568F" w:rsidRPr="005D4CD8" w:rsidRDefault="00CF568F" w:rsidP="00CF568F">
            <w:pPr>
              <w:rPr>
                <w:ins w:id="4405" w:author="Lucy Lucy" w:date="2018-09-01T00:07:00Z"/>
                <w:color w:val="FF0000"/>
              </w:rPr>
            </w:pPr>
            <w:ins w:id="4406" w:author="Lucy Lucy" w:date="2018-09-01T00:07:00Z">
              <w:r w:rsidRPr="005D4CD8">
                <w:rPr>
                  <w:color w:val="FF0000"/>
                </w:rPr>
                <w:t>Master_Phone</w:t>
              </w:r>
            </w:ins>
          </w:p>
        </w:tc>
        <w:tc>
          <w:tcPr>
            <w:tcW w:w="977" w:type="pct"/>
          </w:tcPr>
          <w:p w14:paraId="2A7D19A2" w14:textId="77777777" w:rsidR="00CF568F" w:rsidRPr="005D4CD8" w:rsidRDefault="00CF568F" w:rsidP="00CF568F">
            <w:pPr>
              <w:rPr>
                <w:ins w:id="4407" w:author="Lucy Lucy" w:date="2018-09-01T00:07:00Z"/>
                <w:color w:val="FF0000"/>
              </w:rPr>
            </w:pPr>
            <w:ins w:id="4408" w:author="Lucy Lucy" w:date="2018-09-01T00:07:00Z">
              <w:r w:rsidRPr="005D4CD8">
                <w:rPr>
                  <w:color w:val="FF0000"/>
                </w:rPr>
                <w:t>VARCHAR2</w:t>
              </w:r>
            </w:ins>
          </w:p>
        </w:tc>
        <w:tc>
          <w:tcPr>
            <w:tcW w:w="367" w:type="pct"/>
          </w:tcPr>
          <w:p w14:paraId="1C4D128D" w14:textId="77777777" w:rsidR="00CF568F" w:rsidRPr="005D4CD8" w:rsidRDefault="00CF568F" w:rsidP="00CF568F">
            <w:pPr>
              <w:rPr>
                <w:ins w:id="4409" w:author="Lucy Lucy" w:date="2018-09-01T00:07:00Z"/>
                <w:color w:val="FF0000"/>
              </w:rPr>
            </w:pPr>
            <w:ins w:id="4410" w:author="Lucy Lucy" w:date="2018-09-01T00:07:00Z">
              <w:r w:rsidRPr="005D4CD8">
                <w:rPr>
                  <w:color w:val="FF0000"/>
                </w:rPr>
                <w:t>50</w:t>
              </w:r>
            </w:ins>
          </w:p>
        </w:tc>
        <w:tc>
          <w:tcPr>
            <w:tcW w:w="330" w:type="pct"/>
          </w:tcPr>
          <w:p w14:paraId="53CD75A0" w14:textId="77777777" w:rsidR="00CF568F" w:rsidRPr="005D4CD8" w:rsidRDefault="00CF568F" w:rsidP="00CF568F">
            <w:pPr>
              <w:rPr>
                <w:ins w:id="4411" w:author="Lucy Lucy" w:date="2018-09-01T00:07:00Z"/>
                <w:color w:val="FF0000"/>
              </w:rPr>
            </w:pPr>
          </w:p>
        </w:tc>
        <w:tc>
          <w:tcPr>
            <w:tcW w:w="496" w:type="pct"/>
            <w:vMerge/>
          </w:tcPr>
          <w:p w14:paraId="0C266321" w14:textId="77777777" w:rsidR="00CF568F" w:rsidRPr="005D4CD8" w:rsidRDefault="00CF568F" w:rsidP="00CF568F">
            <w:pPr>
              <w:rPr>
                <w:ins w:id="4412" w:author="Lucy Lucy" w:date="2018-09-01T00:07:00Z"/>
                <w:color w:val="FF0000"/>
              </w:rPr>
            </w:pPr>
          </w:p>
        </w:tc>
        <w:tc>
          <w:tcPr>
            <w:tcW w:w="1454" w:type="pct"/>
          </w:tcPr>
          <w:p w14:paraId="37B5A0F6" w14:textId="77777777" w:rsidR="00CF568F" w:rsidRPr="005D4CD8" w:rsidRDefault="00CF568F" w:rsidP="00CF568F">
            <w:pPr>
              <w:rPr>
                <w:ins w:id="4413" w:author="Lucy Lucy" w:date="2018-09-01T00:07:00Z"/>
                <w:color w:val="FF0000"/>
              </w:rPr>
            </w:pPr>
            <w:ins w:id="4414" w:author="Lucy Lucy" w:date="2018-09-01T00:07:00Z">
              <w:r w:rsidRPr="005D4CD8">
                <w:rPr>
                  <w:color w:val="FF0000"/>
                </w:rPr>
                <w:t>Số đt chủ đơn</w:t>
              </w:r>
            </w:ins>
          </w:p>
        </w:tc>
      </w:tr>
      <w:tr w:rsidR="00CF568F" w:rsidRPr="009C09B2" w14:paraId="0DD81585" w14:textId="77777777" w:rsidTr="00CF568F">
        <w:trPr>
          <w:ins w:id="4415" w:author="Lucy Lucy" w:date="2018-09-01T00:07:00Z"/>
        </w:trPr>
        <w:tc>
          <w:tcPr>
            <w:tcW w:w="1377" w:type="pct"/>
          </w:tcPr>
          <w:p w14:paraId="103A12C0" w14:textId="77777777" w:rsidR="00CF568F" w:rsidRPr="00CB165A" w:rsidRDefault="00CF568F" w:rsidP="00CF568F">
            <w:pPr>
              <w:rPr>
                <w:ins w:id="4416" w:author="Lucy Lucy" w:date="2018-09-01T00:07:00Z"/>
                <w:color w:val="FF0000"/>
                <w:highlight w:val="green"/>
              </w:rPr>
            </w:pPr>
            <w:ins w:id="4417" w:author="Lucy Lucy" w:date="2018-09-01T00:07:00Z">
              <w:r w:rsidRPr="00CB165A">
                <w:rPr>
                  <w:color w:val="FF0000"/>
                  <w:highlight w:val="green"/>
                </w:rPr>
                <w:t>REP_MASTER_TYPE</w:t>
              </w:r>
            </w:ins>
          </w:p>
        </w:tc>
        <w:tc>
          <w:tcPr>
            <w:tcW w:w="977" w:type="pct"/>
          </w:tcPr>
          <w:p w14:paraId="1EEE0E18" w14:textId="77777777" w:rsidR="00CF568F" w:rsidRPr="00CB165A" w:rsidRDefault="00CF568F" w:rsidP="00CF568F">
            <w:pPr>
              <w:rPr>
                <w:ins w:id="4418" w:author="Lucy Lucy" w:date="2018-09-01T00:07:00Z"/>
                <w:color w:val="FF0000"/>
                <w:highlight w:val="green"/>
              </w:rPr>
            </w:pPr>
            <w:ins w:id="4419" w:author="Lucy Lucy" w:date="2018-09-01T00:07:00Z">
              <w:r w:rsidRPr="00CB165A">
                <w:rPr>
                  <w:color w:val="FF0000"/>
                  <w:highlight w:val="green"/>
                </w:rPr>
                <w:t>VARCHAR2</w:t>
              </w:r>
            </w:ins>
          </w:p>
        </w:tc>
        <w:tc>
          <w:tcPr>
            <w:tcW w:w="367" w:type="pct"/>
          </w:tcPr>
          <w:p w14:paraId="2D9F66FE" w14:textId="77777777" w:rsidR="00CF568F" w:rsidRPr="00CB165A" w:rsidRDefault="00CF568F" w:rsidP="00CF568F">
            <w:pPr>
              <w:rPr>
                <w:ins w:id="4420" w:author="Lucy Lucy" w:date="2018-09-01T00:07:00Z"/>
                <w:color w:val="FF0000"/>
                <w:highlight w:val="green"/>
              </w:rPr>
            </w:pPr>
            <w:ins w:id="4421" w:author="Lucy Lucy" w:date="2018-09-01T00:07:00Z">
              <w:r w:rsidRPr="00CB165A">
                <w:rPr>
                  <w:color w:val="FF0000"/>
                  <w:highlight w:val="green"/>
                </w:rPr>
                <w:t>50</w:t>
              </w:r>
            </w:ins>
          </w:p>
        </w:tc>
        <w:tc>
          <w:tcPr>
            <w:tcW w:w="330" w:type="pct"/>
          </w:tcPr>
          <w:p w14:paraId="573EE18F" w14:textId="77777777" w:rsidR="00CF568F" w:rsidRPr="00CB165A" w:rsidRDefault="00CF568F" w:rsidP="00CF568F">
            <w:pPr>
              <w:rPr>
                <w:ins w:id="4422" w:author="Lucy Lucy" w:date="2018-09-01T00:07:00Z"/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2600923" w14:textId="77777777" w:rsidR="00CF568F" w:rsidRPr="00CB165A" w:rsidRDefault="00CF568F" w:rsidP="00CF568F">
            <w:pPr>
              <w:rPr>
                <w:ins w:id="4423" w:author="Lucy Lucy" w:date="2018-09-01T00:07:00Z"/>
                <w:color w:val="FF0000"/>
                <w:highlight w:val="green"/>
              </w:rPr>
            </w:pPr>
          </w:p>
        </w:tc>
        <w:tc>
          <w:tcPr>
            <w:tcW w:w="1454" w:type="pct"/>
          </w:tcPr>
          <w:p w14:paraId="594B438D" w14:textId="77777777" w:rsidR="00CF568F" w:rsidRDefault="00CF568F" w:rsidP="00CF568F">
            <w:pPr>
              <w:rPr>
                <w:ins w:id="4424" w:author="Lucy Lucy" w:date="2018-09-01T00:07:00Z"/>
                <w:color w:val="FF0000"/>
                <w:highlight w:val="green"/>
              </w:rPr>
            </w:pPr>
            <w:ins w:id="4425" w:author="Lucy Lucy" w:date="2018-09-01T00:07:00Z">
              <w:r w:rsidRPr="00CB165A">
                <w:rPr>
                  <w:color w:val="FF0000"/>
                  <w:highlight w:val="green"/>
                </w:rPr>
                <w:t>Đẩy vào allcode để duyệt hiển thị cả 3 giá trị cho người dùng click.</w:t>
              </w:r>
            </w:ins>
          </w:p>
          <w:p w14:paraId="376B6F22" w14:textId="77777777" w:rsidR="00CF568F" w:rsidRDefault="00CF568F" w:rsidP="00CF568F">
            <w:pPr>
              <w:rPr>
                <w:ins w:id="4426" w:author="Lucy Lucy" w:date="2018-09-01T00:07:00Z"/>
                <w:color w:val="FF0000"/>
                <w:highlight w:val="green"/>
              </w:rPr>
            </w:pPr>
          </w:p>
          <w:p w14:paraId="2F934F4F" w14:textId="77777777" w:rsidR="00CF568F" w:rsidRDefault="00CF568F" w:rsidP="00CF568F">
            <w:pPr>
              <w:rPr>
                <w:ins w:id="4427" w:author="Lucy Lucy" w:date="2018-09-01T00:07:00Z"/>
                <w:color w:val="FF0000"/>
                <w:highlight w:val="green"/>
              </w:rPr>
            </w:pPr>
            <w:ins w:id="4428" w:author="Lucy Lucy" w:date="2018-09-01T00:07:00Z">
              <w:r>
                <w:rPr>
                  <w:color w:val="FF0000"/>
                  <w:highlight w:val="green"/>
                </w:rPr>
                <w:t>Đại diện chủ đơn</w:t>
              </w:r>
            </w:ins>
          </w:p>
          <w:p w14:paraId="41564904" w14:textId="77777777" w:rsidR="00CF568F" w:rsidRDefault="00CF568F" w:rsidP="00CF568F">
            <w:pPr>
              <w:rPr>
                <w:ins w:id="4429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proofErr w:type="gramStart"/>
            <w:ins w:id="4430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DDPL:ĐẠI</w:t>
              </w:r>
              <w:proofErr w:type="gramEnd"/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 xml:space="preserve"> DIỆN PHÁP LUẬ</w:t>
              </w:r>
            </w:ins>
          </w:p>
          <w:p w14:paraId="263BE497" w14:textId="77777777" w:rsidR="00CF568F" w:rsidRDefault="00CF568F" w:rsidP="00CF568F">
            <w:pPr>
              <w:rPr>
                <w:ins w:id="4431" w:author="Lucy Lucy" w:date="2018-09-01T00:07:00Z"/>
                <w:rFonts w:ascii="Consolas" w:hAnsi="Consolas" w:cs="Consolas"/>
                <w:color w:val="A31515"/>
                <w:sz w:val="19"/>
                <w:szCs w:val="19"/>
                <w:lang w:val="en-GB"/>
              </w:rPr>
            </w:pPr>
            <w:ins w:id="4432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DDSH ĐẠI DIỆN SỞ HỮU</w:t>
              </w:r>
            </w:ins>
          </w:p>
          <w:p w14:paraId="62BD28EE" w14:textId="77777777" w:rsidR="00CF568F" w:rsidRPr="00CB165A" w:rsidRDefault="00CF568F" w:rsidP="00CF568F">
            <w:pPr>
              <w:rPr>
                <w:ins w:id="4433" w:author="Lucy Lucy" w:date="2018-09-01T00:07:00Z"/>
                <w:color w:val="FF0000"/>
                <w:highlight w:val="green"/>
              </w:rPr>
            </w:pPr>
            <w:ins w:id="4434" w:author="Lucy Lucy" w:date="2018-09-01T00:07:00Z">
              <w:r>
                <w:rPr>
                  <w:rFonts w:ascii="Consolas" w:hAnsi="Consolas" w:cs="Consolas"/>
                  <w:color w:val="A31515"/>
                  <w:sz w:val="19"/>
                  <w:szCs w:val="19"/>
                  <w:lang w:val="en-GB"/>
                </w:rPr>
                <w:t>DDUQ: ĐẠI DIỆN ỦY QUYỀN</w:t>
              </w:r>
            </w:ins>
          </w:p>
        </w:tc>
      </w:tr>
      <w:tr w:rsidR="00CF568F" w:rsidRPr="009C09B2" w14:paraId="347FE823" w14:textId="77777777" w:rsidTr="00CF568F">
        <w:trPr>
          <w:ins w:id="4435" w:author="Lucy Lucy" w:date="2018-09-01T00:07:00Z"/>
        </w:trPr>
        <w:tc>
          <w:tcPr>
            <w:tcW w:w="1377" w:type="pct"/>
          </w:tcPr>
          <w:p w14:paraId="35BE47BD" w14:textId="77777777" w:rsidR="00CF568F" w:rsidRPr="000705A6" w:rsidRDefault="00CF568F" w:rsidP="00CF568F">
            <w:pPr>
              <w:rPr>
                <w:ins w:id="4436" w:author="Lucy Lucy" w:date="2018-09-01T00:07:00Z"/>
                <w:highlight w:val="yellow"/>
              </w:rPr>
            </w:pPr>
            <w:ins w:id="4437" w:author="Lucy Lucy" w:date="2018-09-01T00:07:00Z">
              <w:r w:rsidRPr="000705A6">
                <w:rPr>
                  <w:highlight w:val="yellow"/>
                </w:rPr>
                <w:lastRenderedPageBreak/>
                <w:t>Rep_Master_Name</w:t>
              </w:r>
            </w:ins>
          </w:p>
        </w:tc>
        <w:tc>
          <w:tcPr>
            <w:tcW w:w="977" w:type="pct"/>
          </w:tcPr>
          <w:p w14:paraId="5FD2EEE1" w14:textId="77777777" w:rsidR="00CF568F" w:rsidRPr="000705A6" w:rsidRDefault="00CF568F" w:rsidP="00CF568F">
            <w:pPr>
              <w:rPr>
                <w:ins w:id="4438" w:author="Lucy Lucy" w:date="2018-09-01T00:07:00Z"/>
                <w:highlight w:val="yellow"/>
              </w:rPr>
            </w:pPr>
            <w:ins w:id="4439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A232A0C" w14:textId="77777777" w:rsidR="00CF568F" w:rsidRPr="000705A6" w:rsidRDefault="00CF568F" w:rsidP="00CF568F">
            <w:pPr>
              <w:rPr>
                <w:ins w:id="4440" w:author="Lucy Lucy" w:date="2018-09-01T00:07:00Z"/>
                <w:highlight w:val="yellow"/>
              </w:rPr>
            </w:pPr>
            <w:ins w:id="4441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7210CEF2" w14:textId="77777777" w:rsidR="00CF568F" w:rsidRPr="000705A6" w:rsidRDefault="00CF568F" w:rsidP="00CF568F">
            <w:pPr>
              <w:rPr>
                <w:ins w:id="4442" w:author="Lucy Lucy" w:date="2018-09-01T00:07:00Z"/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09E009C9" w14:textId="77777777" w:rsidR="00CF568F" w:rsidRPr="000705A6" w:rsidRDefault="00CF568F" w:rsidP="00CF568F">
            <w:pPr>
              <w:rPr>
                <w:ins w:id="4443" w:author="Lucy Lucy" w:date="2018-09-01T00:07:00Z"/>
                <w:color w:val="FF0000"/>
                <w:highlight w:val="yellow"/>
              </w:rPr>
            </w:pPr>
            <w:ins w:id="4444" w:author="Lucy Lucy" w:date="2018-09-01T00:07:00Z">
              <w:r w:rsidRPr="000705A6">
                <w:rPr>
                  <w:color w:val="FF0000"/>
                  <w:highlight w:val="yellow"/>
                </w:rPr>
                <w:t>Đại điện chủ đơn</w:t>
              </w:r>
            </w:ins>
          </w:p>
        </w:tc>
        <w:tc>
          <w:tcPr>
            <w:tcW w:w="1454" w:type="pct"/>
          </w:tcPr>
          <w:p w14:paraId="72E41ED6" w14:textId="77777777" w:rsidR="00CF568F" w:rsidRPr="000705A6" w:rsidRDefault="00CF568F" w:rsidP="00CF568F">
            <w:pPr>
              <w:jc w:val="left"/>
              <w:rPr>
                <w:ins w:id="4445" w:author="Lucy Lucy" w:date="2018-09-01T00:07:00Z"/>
                <w:highlight w:val="yellow"/>
              </w:rPr>
            </w:pPr>
            <w:ins w:id="4446" w:author="Lucy Lucy" w:date="2018-09-01T00:07:00Z">
              <w:r w:rsidRPr="000705A6">
                <w:rPr>
                  <w:highlight w:val="yellow"/>
                </w:rPr>
                <w:t>Tên đại diện chủ đơn</w:t>
              </w:r>
            </w:ins>
          </w:p>
        </w:tc>
      </w:tr>
      <w:tr w:rsidR="00CF568F" w:rsidRPr="009C09B2" w14:paraId="0307AB7D" w14:textId="77777777" w:rsidTr="00CF568F">
        <w:trPr>
          <w:ins w:id="4447" w:author="Lucy Lucy" w:date="2018-09-01T00:07:00Z"/>
        </w:trPr>
        <w:tc>
          <w:tcPr>
            <w:tcW w:w="1377" w:type="pct"/>
          </w:tcPr>
          <w:p w14:paraId="29F94BE0" w14:textId="77777777" w:rsidR="00CF568F" w:rsidRPr="000705A6" w:rsidRDefault="00CF568F" w:rsidP="00CF568F">
            <w:pPr>
              <w:rPr>
                <w:ins w:id="4448" w:author="Lucy Lucy" w:date="2018-09-01T00:07:00Z"/>
                <w:highlight w:val="yellow"/>
              </w:rPr>
            </w:pPr>
            <w:ins w:id="4449" w:author="Lucy Lucy" w:date="2018-09-01T00:07:00Z">
              <w:r w:rsidRPr="000705A6">
                <w:rPr>
                  <w:highlight w:val="yellow"/>
                </w:rPr>
                <w:t>Rep_Master_Address</w:t>
              </w:r>
            </w:ins>
          </w:p>
        </w:tc>
        <w:tc>
          <w:tcPr>
            <w:tcW w:w="977" w:type="pct"/>
          </w:tcPr>
          <w:p w14:paraId="5BE09CF3" w14:textId="77777777" w:rsidR="00CF568F" w:rsidRPr="000705A6" w:rsidRDefault="00CF568F" w:rsidP="00CF568F">
            <w:pPr>
              <w:rPr>
                <w:ins w:id="4450" w:author="Lucy Lucy" w:date="2018-09-01T00:07:00Z"/>
                <w:highlight w:val="yellow"/>
              </w:rPr>
            </w:pPr>
            <w:ins w:id="4451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2F2088B" w14:textId="77777777" w:rsidR="00CF568F" w:rsidRPr="000705A6" w:rsidRDefault="00CF568F" w:rsidP="00CF568F">
            <w:pPr>
              <w:rPr>
                <w:ins w:id="4452" w:author="Lucy Lucy" w:date="2018-09-01T00:07:00Z"/>
                <w:highlight w:val="yellow"/>
              </w:rPr>
            </w:pPr>
            <w:ins w:id="4453" w:author="Lucy Lucy" w:date="2018-09-01T00:07:00Z">
              <w:r w:rsidRPr="000705A6">
                <w:rPr>
                  <w:color w:val="FF0000"/>
                  <w:highlight w:val="yellow"/>
                </w:rPr>
                <w:t>200</w:t>
              </w:r>
            </w:ins>
          </w:p>
        </w:tc>
        <w:tc>
          <w:tcPr>
            <w:tcW w:w="330" w:type="pct"/>
          </w:tcPr>
          <w:p w14:paraId="2A3E9669" w14:textId="77777777" w:rsidR="00CF568F" w:rsidRPr="000705A6" w:rsidRDefault="00CF568F" w:rsidP="00CF568F">
            <w:pPr>
              <w:rPr>
                <w:ins w:id="4454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3E1D12C9" w14:textId="77777777" w:rsidR="00CF568F" w:rsidRPr="000705A6" w:rsidRDefault="00CF568F" w:rsidP="00CF568F">
            <w:pPr>
              <w:rPr>
                <w:ins w:id="4455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7C667E49" w14:textId="77777777" w:rsidR="00CF568F" w:rsidRPr="000705A6" w:rsidRDefault="00CF568F" w:rsidP="00CF568F">
            <w:pPr>
              <w:jc w:val="left"/>
              <w:rPr>
                <w:ins w:id="4456" w:author="Lucy Lucy" w:date="2018-09-01T00:07:00Z"/>
                <w:highlight w:val="yellow"/>
              </w:rPr>
            </w:pPr>
            <w:ins w:id="4457" w:author="Lucy Lucy" w:date="2018-09-01T00:07:00Z">
              <w:r w:rsidRPr="000705A6">
                <w:rPr>
                  <w:highlight w:val="yellow"/>
                </w:rPr>
                <w:t>Địa chỉ đại diện chủ đơn</w:t>
              </w:r>
            </w:ins>
          </w:p>
        </w:tc>
      </w:tr>
      <w:tr w:rsidR="00CF568F" w:rsidRPr="009C09B2" w14:paraId="6B3CF58D" w14:textId="77777777" w:rsidTr="00CF568F">
        <w:trPr>
          <w:ins w:id="4458" w:author="Lucy Lucy" w:date="2018-09-01T00:07:00Z"/>
        </w:trPr>
        <w:tc>
          <w:tcPr>
            <w:tcW w:w="1377" w:type="pct"/>
          </w:tcPr>
          <w:p w14:paraId="584A7C5A" w14:textId="77777777" w:rsidR="00CF568F" w:rsidRPr="000705A6" w:rsidRDefault="00CF568F" w:rsidP="00CF568F">
            <w:pPr>
              <w:rPr>
                <w:ins w:id="4459" w:author="Lucy Lucy" w:date="2018-09-01T00:07:00Z"/>
                <w:highlight w:val="yellow"/>
              </w:rPr>
            </w:pPr>
            <w:ins w:id="4460" w:author="Lucy Lucy" w:date="2018-09-01T00:07:00Z">
              <w:r w:rsidRPr="000705A6">
                <w:rPr>
                  <w:highlight w:val="yellow"/>
                </w:rPr>
                <w:t>Rep_Master_Phone</w:t>
              </w:r>
            </w:ins>
          </w:p>
        </w:tc>
        <w:tc>
          <w:tcPr>
            <w:tcW w:w="977" w:type="pct"/>
          </w:tcPr>
          <w:p w14:paraId="3C916D67" w14:textId="77777777" w:rsidR="00CF568F" w:rsidRPr="000705A6" w:rsidRDefault="00CF568F" w:rsidP="00CF568F">
            <w:pPr>
              <w:rPr>
                <w:ins w:id="4461" w:author="Lucy Lucy" w:date="2018-09-01T00:07:00Z"/>
                <w:highlight w:val="yellow"/>
              </w:rPr>
            </w:pPr>
            <w:ins w:id="4462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321ED7B1" w14:textId="77777777" w:rsidR="00CF568F" w:rsidRPr="000705A6" w:rsidRDefault="00CF568F" w:rsidP="00CF568F">
            <w:pPr>
              <w:rPr>
                <w:ins w:id="4463" w:author="Lucy Lucy" w:date="2018-09-01T00:07:00Z"/>
                <w:highlight w:val="yellow"/>
              </w:rPr>
            </w:pPr>
            <w:ins w:id="4464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644581E2" w14:textId="77777777" w:rsidR="00CF568F" w:rsidRPr="000705A6" w:rsidRDefault="00CF568F" w:rsidP="00CF568F">
            <w:pPr>
              <w:rPr>
                <w:ins w:id="4465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9949A1C" w14:textId="77777777" w:rsidR="00CF568F" w:rsidRPr="000705A6" w:rsidRDefault="00CF568F" w:rsidP="00CF568F">
            <w:pPr>
              <w:rPr>
                <w:ins w:id="4466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E90A4D" w14:textId="77777777" w:rsidR="00CF568F" w:rsidRPr="000705A6" w:rsidRDefault="00CF568F" w:rsidP="00CF568F">
            <w:pPr>
              <w:jc w:val="left"/>
              <w:rPr>
                <w:ins w:id="4467" w:author="Lucy Lucy" w:date="2018-09-01T00:07:00Z"/>
                <w:highlight w:val="yellow"/>
              </w:rPr>
            </w:pPr>
            <w:ins w:id="4468" w:author="Lucy Lucy" w:date="2018-09-01T00:07:00Z">
              <w:r w:rsidRPr="000705A6">
                <w:rPr>
                  <w:highlight w:val="yellow"/>
                </w:rPr>
                <w:t>Số đt đại diện chủ đơn</w:t>
              </w:r>
            </w:ins>
          </w:p>
        </w:tc>
      </w:tr>
      <w:tr w:rsidR="00CF568F" w:rsidRPr="009C09B2" w14:paraId="194A827F" w14:textId="77777777" w:rsidTr="00CF568F">
        <w:trPr>
          <w:ins w:id="4469" w:author="Lucy Lucy" w:date="2018-09-01T00:07:00Z"/>
        </w:trPr>
        <w:tc>
          <w:tcPr>
            <w:tcW w:w="1377" w:type="pct"/>
          </w:tcPr>
          <w:p w14:paraId="1CA50A4D" w14:textId="77777777" w:rsidR="00CF568F" w:rsidRPr="000705A6" w:rsidRDefault="00CF568F" w:rsidP="00CF568F">
            <w:pPr>
              <w:rPr>
                <w:ins w:id="4470" w:author="Lucy Lucy" w:date="2018-09-01T00:07:00Z"/>
                <w:highlight w:val="yellow"/>
              </w:rPr>
            </w:pPr>
            <w:ins w:id="4471" w:author="Lucy Lucy" w:date="2018-09-01T00:07:00Z">
              <w:r w:rsidRPr="000705A6">
                <w:rPr>
                  <w:highlight w:val="yellow"/>
                </w:rPr>
                <w:t>Rep_Master_F</w:t>
              </w:r>
              <w:r>
                <w:rPr>
                  <w:highlight w:val="yellow"/>
                </w:rPr>
                <w:t>ax</w:t>
              </w:r>
            </w:ins>
          </w:p>
        </w:tc>
        <w:tc>
          <w:tcPr>
            <w:tcW w:w="977" w:type="pct"/>
          </w:tcPr>
          <w:p w14:paraId="0288EAFE" w14:textId="77777777" w:rsidR="00CF568F" w:rsidRPr="000705A6" w:rsidRDefault="00CF568F" w:rsidP="00CF568F">
            <w:pPr>
              <w:rPr>
                <w:ins w:id="4472" w:author="Lucy Lucy" w:date="2018-09-01T00:07:00Z"/>
                <w:highlight w:val="yellow"/>
              </w:rPr>
            </w:pPr>
            <w:ins w:id="4473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59ABBC88" w14:textId="77777777" w:rsidR="00CF568F" w:rsidRPr="000705A6" w:rsidRDefault="00CF568F" w:rsidP="00CF568F">
            <w:pPr>
              <w:rPr>
                <w:ins w:id="4474" w:author="Lucy Lucy" w:date="2018-09-01T00:07:00Z"/>
                <w:highlight w:val="yellow"/>
              </w:rPr>
            </w:pPr>
            <w:ins w:id="4475" w:author="Lucy Lucy" w:date="2018-09-01T00:07:00Z">
              <w:r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C6C9855" w14:textId="77777777" w:rsidR="00CF568F" w:rsidRPr="000705A6" w:rsidRDefault="00CF568F" w:rsidP="00CF568F">
            <w:pPr>
              <w:rPr>
                <w:ins w:id="4476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5D1CC713" w14:textId="77777777" w:rsidR="00CF568F" w:rsidRPr="000705A6" w:rsidRDefault="00CF568F" w:rsidP="00CF568F">
            <w:pPr>
              <w:rPr>
                <w:ins w:id="4477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40E07B5" w14:textId="77777777" w:rsidR="00CF568F" w:rsidRPr="000705A6" w:rsidRDefault="00CF568F" w:rsidP="00CF568F">
            <w:pPr>
              <w:jc w:val="left"/>
              <w:rPr>
                <w:ins w:id="4478" w:author="Lucy Lucy" w:date="2018-09-01T00:07:00Z"/>
                <w:highlight w:val="yellow"/>
              </w:rPr>
            </w:pPr>
            <w:ins w:id="4479" w:author="Lucy Lucy" w:date="2018-09-01T00:07:00Z">
              <w:r w:rsidRPr="000705A6">
                <w:rPr>
                  <w:highlight w:val="yellow"/>
                </w:rPr>
                <w:t>Số Fax của khách hàng</w:t>
              </w:r>
            </w:ins>
          </w:p>
        </w:tc>
      </w:tr>
      <w:tr w:rsidR="00CF568F" w:rsidRPr="009C09B2" w14:paraId="5A410C07" w14:textId="77777777" w:rsidTr="00CF568F">
        <w:trPr>
          <w:ins w:id="4480" w:author="Lucy Lucy" w:date="2018-09-01T00:07:00Z"/>
        </w:trPr>
        <w:tc>
          <w:tcPr>
            <w:tcW w:w="1377" w:type="pct"/>
          </w:tcPr>
          <w:p w14:paraId="5A7D1083" w14:textId="77777777" w:rsidR="00CF568F" w:rsidRPr="000705A6" w:rsidRDefault="00CF568F" w:rsidP="00CF568F">
            <w:pPr>
              <w:rPr>
                <w:ins w:id="4481" w:author="Lucy Lucy" w:date="2018-09-01T00:07:00Z"/>
                <w:highlight w:val="yellow"/>
              </w:rPr>
            </w:pPr>
            <w:ins w:id="4482" w:author="Lucy Lucy" w:date="2018-09-01T00:07:00Z">
              <w:r w:rsidRPr="000705A6">
                <w:rPr>
                  <w:highlight w:val="yellow"/>
                </w:rPr>
                <w:t>Rep_Master_E</w:t>
              </w:r>
              <w:r>
                <w:rPr>
                  <w:highlight w:val="yellow"/>
                </w:rPr>
                <w:t>mail</w:t>
              </w:r>
            </w:ins>
          </w:p>
        </w:tc>
        <w:tc>
          <w:tcPr>
            <w:tcW w:w="977" w:type="pct"/>
          </w:tcPr>
          <w:p w14:paraId="0AEF4B48" w14:textId="77777777" w:rsidR="00CF568F" w:rsidRPr="000705A6" w:rsidRDefault="00CF568F" w:rsidP="00CF568F">
            <w:pPr>
              <w:rPr>
                <w:ins w:id="4483" w:author="Lucy Lucy" w:date="2018-09-01T00:07:00Z"/>
                <w:highlight w:val="yellow"/>
              </w:rPr>
            </w:pPr>
            <w:ins w:id="4484" w:author="Lucy Lucy" w:date="2018-09-01T00:07:00Z">
              <w:r w:rsidRPr="000705A6">
                <w:rPr>
                  <w:highlight w:val="yellow"/>
                </w:rPr>
                <w:t>VARCHAR2</w:t>
              </w:r>
            </w:ins>
          </w:p>
        </w:tc>
        <w:tc>
          <w:tcPr>
            <w:tcW w:w="367" w:type="pct"/>
          </w:tcPr>
          <w:p w14:paraId="1927CCE5" w14:textId="77777777" w:rsidR="00CF568F" w:rsidRPr="000705A6" w:rsidRDefault="00CF568F" w:rsidP="00CF568F">
            <w:pPr>
              <w:rPr>
                <w:ins w:id="4485" w:author="Lucy Lucy" w:date="2018-09-01T00:07:00Z"/>
                <w:highlight w:val="yellow"/>
              </w:rPr>
            </w:pPr>
            <w:ins w:id="4486" w:author="Lucy Lucy" w:date="2018-09-01T00:07:00Z">
              <w:r w:rsidRPr="000705A6">
                <w:rPr>
                  <w:highlight w:val="yellow"/>
                </w:rPr>
                <w:t>50</w:t>
              </w:r>
            </w:ins>
          </w:p>
        </w:tc>
        <w:tc>
          <w:tcPr>
            <w:tcW w:w="330" w:type="pct"/>
          </w:tcPr>
          <w:p w14:paraId="26EC2876" w14:textId="77777777" w:rsidR="00CF568F" w:rsidRPr="000705A6" w:rsidRDefault="00CF568F" w:rsidP="00CF568F">
            <w:pPr>
              <w:rPr>
                <w:ins w:id="4487" w:author="Lucy Lucy" w:date="2018-09-01T00:07:00Z"/>
                <w:highlight w:val="yellow"/>
              </w:rPr>
            </w:pPr>
          </w:p>
        </w:tc>
        <w:tc>
          <w:tcPr>
            <w:tcW w:w="496" w:type="pct"/>
            <w:vMerge/>
          </w:tcPr>
          <w:p w14:paraId="4CD90458" w14:textId="77777777" w:rsidR="00CF568F" w:rsidRPr="000705A6" w:rsidRDefault="00CF568F" w:rsidP="00CF568F">
            <w:pPr>
              <w:rPr>
                <w:ins w:id="4488" w:author="Lucy Lucy" w:date="2018-09-01T00:07:00Z"/>
                <w:highlight w:val="yellow"/>
              </w:rPr>
            </w:pPr>
          </w:p>
        </w:tc>
        <w:tc>
          <w:tcPr>
            <w:tcW w:w="1454" w:type="pct"/>
          </w:tcPr>
          <w:p w14:paraId="3C8876C4" w14:textId="77777777" w:rsidR="00CF568F" w:rsidRPr="000705A6" w:rsidRDefault="00CF568F" w:rsidP="00CF568F">
            <w:pPr>
              <w:jc w:val="left"/>
              <w:rPr>
                <w:ins w:id="4489" w:author="Lucy Lucy" w:date="2018-09-01T00:07:00Z"/>
                <w:highlight w:val="yellow"/>
              </w:rPr>
            </w:pPr>
            <w:ins w:id="4490" w:author="Lucy Lucy" w:date="2018-09-01T00:07:00Z">
              <w:r w:rsidRPr="000705A6">
                <w:rPr>
                  <w:highlight w:val="yellow"/>
                </w:rPr>
                <w:t>eMail của khách hàng</w:t>
              </w:r>
            </w:ins>
          </w:p>
        </w:tc>
      </w:tr>
      <w:tr w:rsidR="00CF568F" w:rsidRPr="009C09B2" w14:paraId="3EB5D4DB" w14:textId="77777777" w:rsidTr="00CF568F">
        <w:trPr>
          <w:ins w:id="4491" w:author="Lucy Lucy" w:date="2018-09-01T00:07:00Z"/>
        </w:trPr>
        <w:tc>
          <w:tcPr>
            <w:tcW w:w="1377" w:type="pct"/>
          </w:tcPr>
          <w:p w14:paraId="0C7745AF" w14:textId="77777777" w:rsidR="00CF568F" w:rsidRPr="009C09B2" w:rsidRDefault="00CF568F" w:rsidP="00CF568F">
            <w:pPr>
              <w:rPr>
                <w:ins w:id="4492" w:author="Lucy Lucy" w:date="2018-09-01T00:07:00Z"/>
              </w:rPr>
            </w:pPr>
            <w:ins w:id="4493" w:author="Lucy Lucy" w:date="2018-09-01T00:07:00Z">
              <w:r w:rsidRPr="009C09B2">
                <w:t>Status</w:t>
              </w:r>
            </w:ins>
          </w:p>
        </w:tc>
        <w:tc>
          <w:tcPr>
            <w:tcW w:w="977" w:type="pct"/>
          </w:tcPr>
          <w:p w14:paraId="56B8F595" w14:textId="77777777" w:rsidR="00CF568F" w:rsidRPr="009C09B2" w:rsidRDefault="00CF568F" w:rsidP="00CF568F">
            <w:pPr>
              <w:rPr>
                <w:ins w:id="4494" w:author="Lucy Lucy" w:date="2018-09-01T00:07:00Z"/>
              </w:rPr>
            </w:pPr>
            <w:ins w:id="4495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0B23903" w14:textId="77777777" w:rsidR="00CF568F" w:rsidRPr="009C09B2" w:rsidRDefault="00CF568F" w:rsidP="00CF568F">
            <w:pPr>
              <w:rPr>
                <w:ins w:id="4496" w:author="Lucy Lucy" w:date="2018-09-01T00:07:00Z"/>
              </w:rPr>
            </w:pPr>
            <w:ins w:id="4497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2041E070" w14:textId="77777777" w:rsidR="00CF568F" w:rsidRPr="009C09B2" w:rsidRDefault="00CF568F" w:rsidP="00CF568F">
            <w:pPr>
              <w:rPr>
                <w:ins w:id="4498" w:author="Lucy Lucy" w:date="2018-09-01T00:07:00Z"/>
              </w:rPr>
            </w:pPr>
          </w:p>
        </w:tc>
        <w:tc>
          <w:tcPr>
            <w:tcW w:w="496" w:type="pct"/>
          </w:tcPr>
          <w:p w14:paraId="1A4BF2F2" w14:textId="77777777" w:rsidR="00CF568F" w:rsidRPr="009C09B2" w:rsidRDefault="00CF568F" w:rsidP="00CF568F">
            <w:pPr>
              <w:rPr>
                <w:ins w:id="4499" w:author="Lucy Lucy" w:date="2018-09-01T00:07:00Z"/>
              </w:rPr>
            </w:pPr>
          </w:p>
        </w:tc>
        <w:tc>
          <w:tcPr>
            <w:tcW w:w="1454" w:type="pct"/>
          </w:tcPr>
          <w:p w14:paraId="6EB3E19D" w14:textId="77777777" w:rsidR="00CF568F" w:rsidRDefault="00CF568F" w:rsidP="00CF568F">
            <w:pPr>
              <w:jc w:val="left"/>
              <w:rPr>
                <w:ins w:id="4500" w:author="Lucy Lucy" w:date="2018-09-01T00:07:00Z"/>
              </w:rPr>
            </w:pPr>
            <w:ins w:id="4501" w:author="Lucy Lucy" w:date="2018-09-01T00:07:00Z">
              <w:r w:rsidRPr="009C09B2">
                <w:t>Trạng thái đơn</w:t>
              </w:r>
            </w:ins>
          </w:p>
          <w:p w14:paraId="05E32A9E" w14:textId="77777777" w:rsidR="00CF568F" w:rsidRDefault="00CF568F" w:rsidP="00CF568F">
            <w:pPr>
              <w:jc w:val="left"/>
              <w:rPr>
                <w:ins w:id="4502" w:author="Lucy Lucy" w:date="2018-09-01T00:07:00Z"/>
              </w:rPr>
            </w:pPr>
            <w:ins w:id="4503" w:author="Lucy Lucy" w:date="2018-09-01T00:07:00Z">
              <w:r>
                <w:t>0: Lưu tạm</w:t>
              </w:r>
            </w:ins>
          </w:p>
          <w:p w14:paraId="76E69622" w14:textId="77777777" w:rsidR="00CF568F" w:rsidRDefault="00CF568F" w:rsidP="00CF568F">
            <w:pPr>
              <w:jc w:val="left"/>
              <w:rPr>
                <w:ins w:id="4504" w:author="Lucy Lucy" w:date="2018-09-01T00:07:00Z"/>
              </w:rPr>
            </w:pPr>
            <w:ins w:id="4505" w:author="Lucy Lucy" w:date="2018-09-01T00:07:00Z">
              <w:r>
                <w:t>1: Đã gửi cho admin, chờ phân cho luật sư</w:t>
              </w:r>
            </w:ins>
          </w:p>
          <w:p w14:paraId="071A9309" w14:textId="77777777" w:rsidR="00CF568F" w:rsidRDefault="00CF568F" w:rsidP="00CF568F">
            <w:pPr>
              <w:jc w:val="left"/>
              <w:rPr>
                <w:ins w:id="4506" w:author="Lucy Lucy" w:date="2018-09-01T00:07:00Z"/>
              </w:rPr>
            </w:pPr>
            <w:ins w:id="4507" w:author="Lucy Lucy" w:date="2018-09-01T00:07:00Z">
              <w:r>
                <w:t>2: Đã gửi cho luật sư</w:t>
              </w:r>
            </w:ins>
          </w:p>
          <w:p w14:paraId="21877D57" w14:textId="77777777" w:rsidR="00CF568F" w:rsidRDefault="00CF568F" w:rsidP="00CF568F">
            <w:pPr>
              <w:jc w:val="left"/>
              <w:rPr>
                <w:ins w:id="4508" w:author="Lucy Lucy" w:date="2018-09-01T00:07:00Z"/>
              </w:rPr>
            </w:pPr>
            <w:ins w:id="4509" w:author="Lucy Lucy" w:date="2018-09-01T00:07:00Z">
              <w:r>
                <w:t>3: Luật sư đã confirm đơn</w:t>
              </w:r>
            </w:ins>
          </w:p>
          <w:p w14:paraId="65E02781" w14:textId="77777777" w:rsidR="00CF568F" w:rsidRDefault="00CF568F" w:rsidP="00CF568F">
            <w:pPr>
              <w:jc w:val="left"/>
              <w:rPr>
                <w:ins w:id="4510" w:author="Lucy Lucy" w:date="2018-09-01T00:07:00Z"/>
              </w:rPr>
            </w:pPr>
            <w:ins w:id="4511" w:author="Lucy Lucy" w:date="2018-09-01T00:07:00Z">
              <w:r>
                <w:t>4: Chờ KH confirm</w:t>
              </w:r>
            </w:ins>
          </w:p>
          <w:p w14:paraId="635862D7" w14:textId="77777777" w:rsidR="00CF568F" w:rsidRDefault="00CF568F" w:rsidP="00CF568F">
            <w:pPr>
              <w:jc w:val="left"/>
              <w:rPr>
                <w:ins w:id="4512" w:author="Lucy Lucy" w:date="2018-09-01T00:07:00Z"/>
              </w:rPr>
            </w:pPr>
            <w:ins w:id="4513" w:author="Lucy Lucy" w:date="2018-09-01T00:07:00Z">
              <w:r>
                <w:t>5: KH đã xác nhận</w:t>
              </w:r>
            </w:ins>
          </w:p>
          <w:p w14:paraId="50D4D049" w14:textId="77777777" w:rsidR="00CF568F" w:rsidRDefault="00CF568F" w:rsidP="00CF568F">
            <w:pPr>
              <w:jc w:val="left"/>
              <w:rPr>
                <w:ins w:id="4514" w:author="Lucy Lucy" w:date="2018-09-01T00:07:00Z"/>
              </w:rPr>
            </w:pPr>
            <w:ins w:id="4515" w:author="Lucy Lucy" w:date="2018-09-01T00:07:00Z">
              <w:r>
                <w:t>51: KH đã reject</w:t>
              </w:r>
            </w:ins>
          </w:p>
          <w:p w14:paraId="0F4755DE" w14:textId="77777777" w:rsidR="00CF568F" w:rsidRPr="009C09B2" w:rsidRDefault="00CF568F" w:rsidP="00CF568F">
            <w:pPr>
              <w:jc w:val="left"/>
              <w:rPr>
                <w:ins w:id="4516" w:author="Lucy Lucy" w:date="2018-09-01T00:07:00Z"/>
              </w:rPr>
            </w:pPr>
            <w:ins w:id="4517" w:author="Lucy Lucy" w:date="2018-09-01T00:07:00Z">
              <w:r>
                <w:t>6: Đã gửi lên cục</w:t>
              </w:r>
            </w:ins>
          </w:p>
        </w:tc>
      </w:tr>
      <w:tr w:rsidR="00CF568F" w:rsidRPr="009C09B2" w14:paraId="1646B213" w14:textId="77777777" w:rsidTr="00CF568F">
        <w:trPr>
          <w:ins w:id="4518" w:author="Lucy Lucy" w:date="2018-09-01T00:07:00Z"/>
        </w:trPr>
        <w:tc>
          <w:tcPr>
            <w:tcW w:w="1377" w:type="pct"/>
          </w:tcPr>
          <w:p w14:paraId="60B399AB" w14:textId="77777777" w:rsidR="00CF568F" w:rsidRPr="009C09B2" w:rsidRDefault="00CF568F" w:rsidP="00CF568F">
            <w:pPr>
              <w:rPr>
                <w:ins w:id="4519" w:author="Lucy Lucy" w:date="2018-09-01T00:07:00Z"/>
              </w:rPr>
            </w:pPr>
            <w:ins w:id="4520" w:author="Lucy Lucy" w:date="2018-09-01T00:07:00Z">
              <w:r w:rsidRPr="009C09B2">
                <w:t>Status_Form</w:t>
              </w:r>
            </w:ins>
          </w:p>
        </w:tc>
        <w:tc>
          <w:tcPr>
            <w:tcW w:w="977" w:type="pct"/>
          </w:tcPr>
          <w:p w14:paraId="651B133B" w14:textId="77777777" w:rsidR="00CF568F" w:rsidRPr="009C09B2" w:rsidRDefault="00CF568F" w:rsidP="00CF568F">
            <w:pPr>
              <w:rPr>
                <w:ins w:id="4521" w:author="Lucy Lucy" w:date="2018-09-01T00:07:00Z"/>
              </w:rPr>
            </w:pPr>
            <w:ins w:id="4522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5ABD9DAB" w14:textId="77777777" w:rsidR="00CF568F" w:rsidRPr="009C09B2" w:rsidRDefault="00CF568F" w:rsidP="00CF568F">
            <w:pPr>
              <w:rPr>
                <w:ins w:id="4523" w:author="Lucy Lucy" w:date="2018-09-01T00:07:00Z"/>
              </w:rPr>
            </w:pPr>
            <w:ins w:id="4524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37567DCA" w14:textId="77777777" w:rsidR="00CF568F" w:rsidRPr="009C09B2" w:rsidRDefault="00CF568F" w:rsidP="00CF568F">
            <w:pPr>
              <w:rPr>
                <w:ins w:id="4525" w:author="Lucy Lucy" w:date="2018-09-01T00:07:00Z"/>
              </w:rPr>
            </w:pPr>
          </w:p>
        </w:tc>
        <w:tc>
          <w:tcPr>
            <w:tcW w:w="496" w:type="pct"/>
          </w:tcPr>
          <w:p w14:paraId="0C2491F7" w14:textId="77777777" w:rsidR="00CF568F" w:rsidRPr="009C09B2" w:rsidRDefault="00CF568F" w:rsidP="00CF568F">
            <w:pPr>
              <w:rPr>
                <w:ins w:id="4526" w:author="Lucy Lucy" w:date="2018-09-01T00:07:00Z"/>
              </w:rPr>
            </w:pPr>
          </w:p>
        </w:tc>
        <w:tc>
          <w:tcPr>
            <w:tcW w:w="1454" w:type="pct"/>
          </w:tcPr>
          <w:p w14:paraId="72007390" w14:textId="77777777" w:rsidR="00CF568F" w:rsidRDefault="00CF568F" w:rsidP="00CF568F">
            <w:pPr>
              <w:jc w:val="left"/>
              <w:rPr>
                <w:ins w:id="4527" w:author="Lucy Lucy" w:date="2018-09-01T00:07:00Z"/>
              </w:rPr>
            </w:pPr>
            <w:ins w:id="4528" w:author="Lucy Lucy" w:date="2018-09-01T00:07:00Z">
              <w:r w:rsidRPr="009C09B2">
                <w:t>Trạng thái hình thức</w:t>
              </w:r>
            </w:ins>
          </w:p>
          <w:p w14:paraId="165E5C6B" w14:textId="77777777" w:rsidR="00CF568F" w:rsidRDefault="00CF568F" w:rsidP="00CF568F">
            <w:pPr>
              <w:jc w:val="left"/>
              <w:rPr>
                <w:ins w:id="4529" w:author="Lucy Lucy" w:date="2018-09-01T00:07:00Z"/>
              </w:rPr>
            </w:pPr>
            <w:ins w:id="4530" w:author="Lucy Lucy" w:date="2018-09-01T00:07:00Z">
              <w:r>
                <w:t>1: Đồng ý</w:t>
              </w:r>
            </w:ins>
          </w:p>
          <w:p w14:paraId="3D0C2726" w14:textId="77777777" w:rsidR="00CF568F" w:rsidRPr="009C09B2" w:rsidRDefault="00CF568F" w:rsidP="00CF568F">
            <w:pPr>
              <w:jc w:val="left"/>
              <w:rPr>
                <w:ins w:id="4531" w:author="Lucy Lucy" w:date="2018-09-01T00:07:00Z"/>
              </w:rPr>
            </w:pPr>
            <w:ins w:id="4532" w:author="Lucy Lucy" w:date="2018-09-01T00:07:00Z">
              <w:r>
                <w:t>2: Từ chối</w:t>
              </w:r>
            </w:ins>
          </w:p>
        </w:tc>
      </w:tr>
      <w:tr w:rsidR="00CF568F" w:rsidRPr="009C09B2" w14:paraId="0A2AB145" w14:textId="77777777" w:rsidTr="00CF568F">
        <w:trPr>
          <w:ins w:id="4533" w:author="Lucy Lucy" w:date="2018-09-01T00:07:00Z"/>
        </w:trPr>
        <w:tc>
          <w:tcPr>
            <w:tcW w:w="1377" w:type="pct"/>
          </w:tcPr>
          <w:p w14:paraId="312A5181" w14:textId="77777777" w:rsidR="00CF568F" w:rsidRPr="009C09B2" w:rsidRDefault="00CF568F" w:rsidP="00CF568F">
            <w:pPr>
              <w:rPr>
                <w:ins w:id="4534" w:author="Lucy Lucy" w:date="2018-09-01T00:07:00Z"/>
              </w:rPr>
            </w:pPr>
            <w:ins w:id="4535" w:author="Lucy Lucy" w:date="2018-09-01T00:07:00Z">
              <w:r w:rsidRPr="009C09B2">
                <w:t>Status_Content</w:t>
              </w:r>
            </w:ins>
          </w:p>
        </w:tc>
        <w:tc>
          <w:tcPr>
            <w:tcW w:w="977" w:type="pct"/>
          </w:tcPr>
          <w:p w14:paraId="3F858A18" w14:textId="77777777" w:rsidR="00CF568F" w:rsidRPr="009C09B2" w:rsidRDefault="00CF568F" w:rsidP="00CF568F">
            <w:pPr>
              <w:rPr>
                <w:ins w:id="4536" w:author="Lucy Lucy" w:date="2018-09-01T00:07:00Z"/>
              </w:rPr>
            </w:pPr>
            <w:ins w:id="4537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010F9875" w14:textId="77777777" w:rsidR="00CF568F" w:rsidRPr="009C09B2" w:rsidRDefault="00CF568F" w:rsidP="00CF568F">
            <w:pPr>
              <w:rPr>
                <w:ins w:id="4538" w:author="Lucy Lucy" w:date="2018-09-01T00:07:00Z"/>
              </w:rPr>
            </w:pPr>
            <w:ins w:id="4539" w:author="Lucy Lucy" w:date="2018-09-01T00:07:00Z">
              <w:r w:rsidRPr="009C09B2">
                <w:t>2</w:t>
              </w:r>
            </w:ins>
          </w:p>
        </w:tc>
        <w:tc>
          <w:tcPr>
            <w:tcW w:w="330" w:type="pct"/>
          </w:tcPr>
          <w:p w14:paraId="4E587CE5" w14:textId="77777777" w:rsidR="00CF568F" w:rsidRPr="009C09B2" w:rsidRDefault="00CF568F" w:rsidP="00CF568F">
            <w:pPr>
              <w:rPr>
                <w:ins w:id="4540" w:author="Lucy Lucy" w:date="2018-09-01T00:07:00Z"/>
              </w:rPr>
            </w:pPr>
          </w:p>
        </w:tc>
        <w:tc>
          <w:tcPr>
            <w:tcW w:w="496" w:type="pct"/>
          </w:tcPr>
          <w:p w14:paraId="33BC4678" w14:textId="77777777" w:rsidR="00CF568F" w:rsidRPr="009C09B2" w:rsidRDefault="00CF568F" w:rsidP="00CF568F">
            <w:pPr>
              <w:rPr>
                <w:ins w:id="4541" w:author="Lucy Lucy" w:date="2018-09-01T00:07:00Z"/>
              </w:rPr>
            </w:pPr>
          </w:p>
        </w:tc>
        <w:tc>
          <w:tcPr>
            <w:tcW w:w="1454" w:type="pct"/>
          </w:tcPr>
          <w:p w14:paraId="58E83066" w14:textId="77777777" w:rsidR="00CF568F" w:rsidRDefault="00CF568F" w:rsidP="00CF568F">
            <w:pPr>
              <w:jc w:val="left"/>
              <w:rPr>
                <w:ins w:id="4542" w:author="Lucy Lucy" w:date="2018-09-01T00:07:00Z"/>
              </w:rPr>
            </w:pPr>
            <w:ins w:id="4543" w:author="Lucy Lucy" w:date="2018-09-01T00:07:00Z">
              <w:r w:rsidRPr="009C09B2">
                <w:t>Trạng thái nội dung</w:t>
              </w:r>
            </w:ins>
          </w:p>
          <w:p w14:paraId="5E95ABD8" w14:textId="77777777" w:rsidR="00CF568F" w:rsidRDefault="00CF568F" w:rsidP="00CF568F">
            <w:pPr>
              <w:jc w:val="left"/>
              <w:rPr>
                <w:ins w:id="4544" w:author="Lucy Lucy" w:date="2018-09-01T00:07:00Z"/>
              </w:rPr>
            </w:pPr>
            <w:ins w:id="4545" w:author="Lucy Lucy" w:date="2018-09-01T00:07:00Z">
              <w:r>
                <w:t>1: Đồng ý</w:t>
              </w:r>
            </w:ins>
          </w:p>
          <w:p w14:paraId="2EEE61CD" w14:textId="77777777" w:rsidR="00CF568F" w:rsidRPr="009C09B2" w:rsidRDefault="00CF568F" w:rsidP="00CF568F">
            <w:pPr>
              <w:jc w:val="left"/>
              <w:rPr>
                <w:ins w:id="4546" w:author="Lucy Lucy" w:date="2018-09-01T00:07:00Z"/>
              </w:rPr>
            </w:pPr>
            <w:ins w:id="4547" w:author="Lucy Lucy" w:date="2018-09-01T00:07:00Z">
              <w:r>
                <w:t>2: Từ chối</w:t>
              </w:r>
            </w:ins>
          </w:p>
        </w:tc>
      </w:tr>
      <w:tr w:rsidR="00CF568F" w:rsidRPr="009C09B2" w14:paraId="3B71BAE6" w14:textId="77777777" w:rsidTr="00CF568F">
        <w:trPr>
          <w:ins w:id="4548" w:author="Lucy Lucy" w:date="2018-09-01T00:07:00Z"/>
        </w:trPr>
        <w:tc>
          <w:tcPr>
            <w:tcW w:w="1377" w:type="pct"/>
          </w:tcPr>
          <w:p w14:paraId="22DF5599" w14:textId="77777777" w:rsidR="00CF568F" w:rsidRPr="009C09B2" w:rsidRDefault="00CF568F" w:rsidP="00CF568F">
            <w:pPr>
              <w:rPr>
                <w:ins w:id="4549" w:author="Lucy Lucy" w:date="2018-09-01T00:07:00Z"/>
              </w:rPr>
            </w:pPr>
            <w:ins w:id="4550" w:author="Lucy Lucy" w:date="2018-09-01T00:07:00Z">
              <w:r w:rsidRPr="009C09B2">
                <w:t>Send_Date</w:t>
              </w:r>
            </w:ins>
          </w:p>
        </w:tc>
        <w:tc>
          <w:tcPr>
            <w:tcW w:w="977" w:type="pct"/>
          </w:tcPr>
          <w:p w14:paraId="6CE38487" w14:textId="77777777" w:rsidR="00CF568F" w:rsidRPr="009C09B2" w:rsidRDefault="00CF568F" w:rsidP="00CF568F">
            <w:pPr>
              <w:rPr>
                <w:ins w:id="4551" w:author="Lucy Lucy" w:date="2018-09-01T00:07:00Z"/>
              </w:rPr>
            </w:pPr>
            <w:ins w:id="455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6F6026DA" w14:textId="77777777" w:rsidR="00CF568F" w:rsidRPr="009C09B2" w:rsidRDefault="00CF568F" w:rsidP="00CF568F">
            <w:pPr>
              <w:rPr>
                <w:ins w:id="4553" w:author="Lucy Lucy" w:date="2018-09-01T00:07:00Z"/>
              </w:rPr>
            </w:pPr>
          </w:p>
        </w:tc>
        <w:tc>
          <w:tcPr>
            <w:tcW w:w="330" w:type="pct"/>
          </w:tcPr>
          <w:p w14:paraId="56BF641E" w14:textId="77777777" w:rsidR="00CF568F" w:rsidRPr="009C09B2" w:rsidRDefault="00CF568F" w:rsidP="00CF568F">
            <w:pPr>
              <w:rPr>
                <w:ins w:id="4554" w:author="Lucy Lucy" w:date="2018-09-01T00:07:00Z"/>
              </w:rPr>
            </w:pPr>
          </w:p>
        </w:tc>
        <w:tc>
          <w:tcPr>
            <w:tcW w:w="496" w:type="pct"/>
          </w:tcPr>
          <w:p w14:paraId="0770B489" w14:textId="77777777" w:rsidR="00CF568F" w:rsidRPr="009C09B2" w:rsidRDefault="00CF568F" w:rsidP="00CF568F">
            <w:pPr>
              <w:rPr>
                <w:ins w:id="4555" w:author="Lucy Lucy" w:date="2018-09-01T00:07:00Z"/>
              </w:rPr>
            </w:pPr>
          </w:p>
        </w:tc>
        <w:tc>
          <w:tcPr>
            <w:tcW w:w="1454" w:type="pct"/>
          </w:tcPr>
          <w:p w14:paraId="09CA92E3" w14:textId="77777777" w:rsidR="00CF568F" w:rsidRPr="009C09B2" w:rsidRDefault="00CF568F" w:rsidP="00CF568F">
            <w:pPr>
              <w:jc w:val="left"/>
              <w:rPr>
                <w:ins w:id="4556" w:author="Lucy Lucy" w:date="2018-09-01T00:07:00Z"/>
              </w:rPr>
            </w:pPr>
            <w:ins w:id="4557" w:author="Lucy Lucy" w:date="2018-09-01T00:07:00Z">
              <w:r w:rsidRPr="009C09B2">
                <w:t>Ngày gửi</w:t>
              </w:r>
              <w:r>
                <w:t xml:space="preserve"> đơn</w:t>
              </w:r>
            </w:ins>
          </w:p>
        </w:tc>
      </w:tr>
      <w:tr w:rsidR="00CF568F" w:rsidRPr="009C09B2" w14:paraId="56DCF667" w14:textId="77777777" w:rsidTr="00CF568F">
        <w:trPr>
          <w:ins w:id="4558" w:author="Lucy Lucy" w:date="2018-09-01T00:07:00Z"/>
        </w:trPr>
        <w:tc>
          <w:tcPr>
            <w:tcW w:w="1377" w:type="pct"/>
          </w:tcPr>
          <w:p w14:paraId="151BD862" w14:textId="77777777" w:rsidR="00CF568F" w:rsidRPr="009C09B2" w:rsidRDefault="00CF568F" w:rsidP="00CF568F">
            <w:pPr>
              <w:rPr>
                <w:ins w:id="4559" w:author="Lucy Lucy" w:date="2018-09-01T00:07:00Z"/>
              </w:rPr>
            </w:pPr>
            <w:ins w:id="4560" w:author="Lucy Lucy" w:date="2018-09-01T00:07:00Z">
              <w:r w:rsidRPr="009C09B2">
                <w:t>Filing_Date</w:t>
              </w:r>
            </w:ins>
          </w:p>
        </w:tc>
        <w:tc>
          <w:tcPr>
            <w:tcW w:w="977" w:type="pct"/>
          </w:tcPr>
          <w:p w14:paraId="6848DE5F" w14:textId="77777777" w:rsidR="00CF568F" w:rsidRPr="009C09B2" w:rsidRDefault="00CF568F" w:rsidP="00CF568F">
            <w:pPr>
              <w:rPr>
                <w:ins w:id="4561" w:author="Lucy Lucy" w:date="2018-09-01T00:07:00Z"/>
              </w:rPr>
            </w:pPr>
            <w:ins w:id="456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E87DA3F" w14:textId="77777777" w:rsidR="00CF568F" w:rsidRPr="009C09B2" w:rsidRDefault="00CF568F" w:rsidP="00CF568F">
            <w:pPr>
              <w:rPr>
                <w:ins w:id="4563" w:author="Lucy Lucy" w:date="2018-09-01T00:07:00Z"/>
              </w:rPr>
            </w:pPr>
          </w:p>
        </w:tc>
        <w:tc>
          <w:tcPr>
            <w:tcW w:w="330" w:type="pct"/>
          </w:tcPr>
          <w:p w14:paraId="4CCC86C4" w14:textId="77777777" w:rsidR="00CF568F" w:rsidRPr="009C09B2" w:rsidRDefault="00CF568F" w:rsidP="00CF568F">
            <w:pPr>
              <w:rPr>
                <w:ins w:id="4564" w:author="Lucy Lucy" w:date="2018-09-01T00:07:00Z"/>
              </w:rPr>
            </w:pPr>
          </w:p>
        </w:tc>
        <w:tc>
          <w:tcPr>
            <w:tcW w:w="496" w:type="pct"/>
          </w:tcPr>
          <w:p w14:paraId="5D5AEBE9" w14:textId="77777777" w:rsidR="00CF568F" w:rsidRPr="009C09B2" w:rsidRDefault="00CF568F" w:rsidP="00CF568F">
            <w:pPr>
              <w:rPr>
                <w:ins w:id="4565" w:author="Lucy Lucy" w:date="2018-09-01T00:07:00Z"/>
              </w:rPr>
            </w:pPr>
          </w:p>
        </w:tc>
        <w:tc>
          <w:tcPr>
            <w:tcW w:w="1454" w:type="pct"/>
          </w:tcPr>
          <w:p w14:paraId="04193A44" w14:textId="77777777" w:rsidR="00CF568F" w:rsidRPr="009C09B2" w:rsidRDefault="00CF568F" w:rsidP="00CF568F">
            <w:pPr>
              <w:jc w:val="left"/>
              <w:rPr>
                <w:ins w:id="4566" w:author="Lucy Lucy" w:date="2018-09-01T00:07:00Z"/>
              </w:rPr>
            </w:pPr>
            <w:ins w:id="4567" w:author="Lucy Lucy" w:date="2018-09-01T00:07:00Z">
              <w:r w:rsidRPr="009C09B2">
                <w:t>Ngày nộp đơn</w:t>
              </w:r>
            </w:ins>
          </w:p>
        </w:tc>
      </w:tr>
      <w:tr w:rsidR="00CF568F" w:rsidRPr="009C09B2" w14:paraId="003797F4" w14:textId="77777777" w:rsidTr="00CF568F">
        <w:trPr>
          <w:ins w:id="4568" w:author="Lucy Lucy" w:date="2018-09-01T00:07:00Z"/>
        </w:trPr>
        <w:tc>
          <w:tcPr>
            <w:tcW w:w="1377" w:type="pct"/>
          </w:tcPr>
          <w:p w14:paraId="75E5B3FE" w14:textId="77777777" w:rsidR="00CF568F" w:rsidRPr="009C09B2" w:rsidRDefault="00CF568F" w:rsidP="00CF568F">
            <w:pPr>
              <w:rPr>
                <w:ins w:id="4569" w:author="Lucy Lucy" w:date="2018-09-01T00:07:00Z"/>
              </w:rPr>
            </w:pPr>
            <w:ins w:id="4570" w:author="Lucy Lucy" w:date="2018-09-01T00:07:00Z">
              <w:r w:rsidRPr="009C09B2">
                <w:t>Accept_Date</w:t>
              </w:r>
            </w:ins>
          </w:p>
        </w:tc>
        <w:tc>
          <w:tcPr>
            <w:tcW w:w="977" w:type="pct"/>
          </w:tcPr>
          <w:p w14:paraId="08370AAB" w14:textId="77777777" w:rsidR="00CF568F" w:rsidRPr="009C09B2" w:rsidRDefault="00CF568F" w:rsidP="00CF568F">
            <w:pPr>
              <w:rPr>
                <w:ins w:id="4571" w:author="Lucy Lucy" w:date="2018-09-01T00:07:00Z"/>
              </w:rPr>
            </w:pPr>
            <w:ins w:id="457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42A0EB1B" w14:textId="77777777" w:rsidR="00CF568F" w:rsidRPr="009C09B2" w:rsidRDefault="00CF568F" w:rsidP="00CF568F">
            <w:pPr>
              <w:rPr>
                <w:ins w:id="4573" w:author="Lucy Lucy" w:date="2018-09-01T00:07:00Z"/>
              </w:rPr>
            </w:pPr>
          </w:p>
        </w:tc>
        <w:tc>
          <w:tcPr>
            <w:tcW w:w="330" w:type="pct"/>
          </w:tcPr>
          <w:p w14:paraId="3268525C" w14:textId="77777777" w:rsidR="00CF568F" w:rsidRPr="009C09B2" w:rsidRDefault="00CF568F" w:rsidP="00CF568F">
            <w:pPr>
              <w:rPr>
                <w:ins w:id="4574" w:author="Lucy Lucy" w:date="2018-09-01T00:07:00Z"/>
              </w:rPr>
            </w:pPr>
          </w:p>
        </w:tc>
        <w:tc>
          <w:tcPr>
            <w:tcW w:w="496" w:type="pct"/>
          </w:tcPr>
          <w:p w14:paraId="672C6E4F" w14:textId="77777777" w:rsidR="00CF568F" w:rsidRPr="009C09B2" w:rsidRDefault="00CF568F" w:rsidP="00CF568F">
            <w:pPr>
              <w:rPr>
                <w:ins w:id="4575" w:author="Lucy Lucy" w:date="2018-09-01T00:07:00Z"/>
              </w:rPr>
            </w:pPr>
          </w:p>
        </w:tc>
        <w:tc>
          <w:tcPr>
            <w:tcW w:w="1454" w:type="pct"/>
          </w:tcPr>
          <w:p w14:paraId="2E90B334" w14:textId="77777777" w:rsidR="00CF568F" w:rsidRPr="009C09B2" w:rsidRDefault="00CF568F" w:rsidP="00CF568F">
            <w:pPr>
              <w:jc w:val="left"/>
              <w:rPr>
                <w:ins w:id="4576" w:author="Lucy Lucy" w:date="2018-09-01T00:07:00Z"/>
              </w:rPr>
            </w:pPr>
            <w:ins w:id="4577" w:author="Lucy Lucy" w:date="2018-09-01T00:07:00Z">
              <w:r w:rsidRPr="009C09B2">
                <w:t>Ngày chấp nhận đơn</w:t>
              </w:r>
            </w:ins>
          </w:p>
        </w:tc>
      </w:tr>
      <w:tr w:rsidR="00CF568F" w:rsidRPr="009C09B2" w14:paraId="74180342" w14:textId="77777777" w:rsidTr="00CF568F">
        <w:trPr>
          <w:ins w:id="4578" w:author="Lucy Lucy" w:date="2018-09-01T00:07:00Z"/>
        </w:trPr>
        <w:tc>
          <w:tcPr>
            <w:tcW w:w="1377" w:type="pct"/>
          </w:tcPr>
          <w:p w14:paraId="6FCD18BF" w14:textId="77777777" w:rsidR="00CF568F" w:rsidRPr="009C09B2" w:rsidRDefault="00CF568F" w:rsidP="00CF568F">
            <w:pPr>
              <w:rPr>
                <w:ins w:id="4579" w:author="Lucy Lucy" w:date="2018-09-01T00:07:00Z"/>
              </w:rPr>
            </w:pPr>
            <w:ins w:id="4580" w:author="Lucy Lucy" w:date="2018-09-01T00:07:00Z">
              <w:r w:rsidRPr="009C09B2">
                <w:t>Public_Date</w:t>
              </w:r>
            </w:ins>
          </w:p>
        </w:tc>
        <w:tc>
          <w:tcPr>
            <w:tcW w:w="977" w:type="pct"/>
          </w:tcPr>
          <w:p w14:paraId="2A3B3E91" w14:textId="77777777" w:rsidR="00CF568F" w:rsidRPr="009C09B2" w:rsidRDefault="00CF568F" w:rsidP="00CF568F">
            <w:pPr>
              <w:rPr>
                <w:ins w:id="4581" w:author="Lucy Lucy" w:date="2018-09-01T00:07:00Z"/>
              </w:rPr>
            </w:pPr>
            <w:ins w:id="458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DDC072F" w14:textId="77777777" w:rsidR="00CF568F" w:rsidRPr="009C09B2" w:rsidRDefault="00CF568F" w:rsidP="00CF568F">
            <w:pPr>
              <w:rPr>
                <w:ins w:id="4583" w:author="Lucy Lucy" w:date="2018-09-01T00:07:00Z"/>
              </w:rPr>
            </w:pPr>
          </w:p>
        </w:tc>
        <w:tc>
          <w:tcPr>
            <w:tcW w:w="330" w:type="pct"/>
          </w:tcPr>
          <w:p w14:paraId="3D0C6CFE" w14:textId="77777777" w:rsidR="00CF568F" w:rsidRPr="009C09B2" w:rsidRDefault="00CF568F" w:rsidP="00CF568F">
            <w:pPr>
              <w:rPr>
                <w:ins w:id="4584" w:author="Lucy Lucy" w:date="2018-09-01T00:07:00Z"/>
              </w:rPr>
            </w:pPr>
          </w:p>
        </w:tc>
        <w:tc>
          <w:tcPr>
            <w:tcW w:w="496" w:type="pct"/>
          </w:tcPr>
          <w:p w14:paraId="20BE1ABA" w14:textId="77777777" w:rsidR="00CF568F" w:rsidRPr="009C09B2" w:rsidRDefault="00CF568F" w:rsidP="00CF568F">
            <w:pPr>
              <w:rPr>
                <w:ins w:id="4585" w:author="Lucy Lucy" w:date="2018-09-01T00:07:00Z"/>
              </w:rPr>
            </w:pPr>
          </w:p>
        </w:tc>
        <w:tc>
          <w:tcPr>
            <w:tcW w:w="1454" w:type="pct"/>
          </w:tcPr>
          <w:p w14:paraId="38140BDE" w14:textId="77777777" w:rsidR="00CF568F" w:rsidRPr="009C09B2" w:rsidRDefault="00CF568F" w:rsidP="00CF568F">
            <w:pPr>
              <w:jc w:val="left"/>
              <w:rPr>
                <w:ins w:id="4586" w:author="Lucy Lucy" w:date="2018-09-01T00:07:00Z"/>
              </w:rPr>
            </w:pPr>
            <w:ins w:id="4587" w:author="Lucy Lucy" w:date="2018-09-01T00:07:00Z">
              <w:r w:rsidRPr="009C09B2">
                <w:t>Ngày công bố đơn</w:t>
              </w:r>
            </w:ins>
          </w:p>
        </w:tc>
      </w:tr>
      <w:tr w:rsidR="00CF568F" w:rsidRPr="009C09B2" w14:paraId="7BAE60FA" w14:textId="77777777" w:rsidTr="00CF568F">
        <w:trPr>
          <w:ins w:id="4588" w:author="Lucy Lucy" w:date="2018-09-01T00:07:00Z"/>
        </w:trPr>
        <w:tc>
          <w:tcPr>
            <w:tcW w:w="1377" w:type="pct"/>
          </w:tcPr>
          <w:p w14:paraId="58420358" w14:textId="77777777" w:rsidR="00CF568F" w:rsidRPr="009C09B2" w:rsidRDefault="00CF568F" w:rsidP="00CF568F">
            <w:pPr>
              <w:rPr>
                <w:ins w:id="4589" w:author="Lucy Lucy" w:date="2018-09-01T00:07:00Z"/>
              </w:rPr>
            </w:pPr>
            <w:ins w:id="4590" w:author="Lucy Lucy" w:date="2018-09-01T00:07:00Z">
              <w:r w:rsidRPr="009C09B2">
                <w:t>Accept_Content_Date</w:t>
              </w:r>
            </w:ins>
          </w:p>
        </w:tc>
        <w:tc>
          <w:tcPr>
            <w:tcW w:w="977" w:type="pct"/>
          </w:tcPr>
          <w:p w14:paraId="77873748" w14:textId="77777777" w:rsidR="00CF568F" w:rsidRPr="009C09B2" w:rsidRDefault="00CF568F" w:rsidP="00CF568F">
            <w:pPr>
              <w:rPr>
                <w:ins w:id="4591" w:author="Lucy Lucy" w:date="2018-09-01T00:07:00Z"/>
              </w:rPr>
            </w:pPr>
            <w:ins w:id="459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60D013" w14:textId="77777777" w:rsidR="00CF568F" w:rsidRPr="009C09B2" w:rsidRDefault="00CF568F" w:rsidP="00CF568F">
            <w:pPr>
              <w:rPr>
                <w:ins w:id="4593" w:author="Lucy Lucy" w:date="2018-09-01T00:07:00Z"/>
              </w:rPr>
            </w:pPr>
          </w:p>
        </w:tc>
        <w:tc>
          <w:tcPr>
            <w:tcW w:w="330" w:type="pct"/>
          </w:tcPr>
          <w:p w14:paraId="321B39C0" w14:textId="77777777" w:rsidR="00CF568F" w:rsidRPr="009C09B2" w:rsidRDefault="00CF568F" w:rsidP="00CF568F">
            <w:pPr>
              <w:rPr>
                <w:ins w:id="4594" w:author="Lucy Lucy" w:date="2018-09-01T00:07:00Z"/>
              </w:rPr>
            </w:pPr>
          </w:p>
        </w:tc>
        <w:tc>
          <w:tcPr>
            <w:tcW w:w="496" w:type="pct"/>
          </w:tcPr>
          <w:p w14:paraId="59835437" w14:textId="77777777" w:rsidR="00CF568F" w:rsidRPr="009C09B2" w:rsidRDefault="00CF568F" w:rsidP="00CF568F">
            <w:pPr>
              <w:rPr>
                <w:ins w:id="4595" w:author="Lucy Lucy" w:date="2018-09-01T00:07:00Z"/>
              </w:rPr>
            </w:pPr>
          </w:p>
        </w:tc>
        <w:tc>
          <w:tcPr>
            <w:tcW w:w="1454" w:type="pct"/>
          </w:tcPr>
          <w:p w14:paraId="1E42972D" w14:textId="77777777" w:rsidR="00CF568F" w:rsidRPr="009C09B2" w:rsidRDefault="00CF568F" w:rsidP="00CF568F">
            <w:pPr>
              <w:jc w:val="left"/>
              <w:rPr>
                <w:ins w:id="4596" w:author="Lucy Lucy" w:date="2018-09-01T00:07:00Z"/>
              </w:rPr>
            </w:pPr>
            <w:ins w:id="4597" w:author="Lucy Lucy" w:date="2018-09-01T00:07:00Z">
              <w:r w:rsidRPr="009C09B2">
                <w:t>Ngày chấp nhận nội dung</w:t>
              </w:r>
            </w:ins>
          </w:p>
        </w:tc>
      </w:tr>
      <w:tr w:rsidR="00CF568F" w:rsidRPr="009C09B2" w14:paraId="2F437640" w14:textId="77777777" w:rsidTr="00CF568F">
        <w:trPr>
          <w:ins w:id="4598" w:author="Lucy Lucy" w:date="2018-09-01T00:07:00Z"/>
        </w:trPr>
        <w:tc>
          <w:tcPr>
            <w:tcW w:w="1377" w:type="pct"/>
          </w:tcPr>
          <w:p w14:paraId="6BCB4988" w14:textId="77777777" w:rsidR="00CF568F" w:rsidRPr="009C09B2" w:rsidRDefault="00CF568F" w:rsidP="00CF568F">
            <w:pPr>
              <w:rPr>
                <w:ins w:id="4599" w:author="Lucy Lucy" w:date="2018-09-01T00:07:00Z"/>
              </w:rPr>
            </w:pPr>
            <w:ins w:id="4600" w:author="Lucy Lucy" w:date="2018-09-01T00:07:00Z">
              <w:r w:rsidRPr="009C09B2">
                <w:t>Grant_Date</w:t>
              </w:r>
            </w:ins>
          </w:p>
        </w:tc>
        <w:tc>
          <w:tcPr>
            <w:tcW w:w="977" w:type="pct"/>
          </w:tcPr>
          <w:p w14:paraId="70D0EA34" w14:textId="77777777" w:rsidR="00CF568F" w:rsidRPr="009C09B2" w:rsidRDefault="00CF568F" w:rsidP="00CF568F">
            <w:pPr>
              <w:rPr>
                <w:ins w:id="4601" w:author="Lucy Lucy" w:date="2018-09-01T00:07:00Z"/>
              </w:rPr>
            </w:pPr>
            <w:ins w:id="460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B5BA37" w14:textId="77777777" w:rsidR="00CF568F" w:rsidRPr="009C09B2" w:rsidRDefault="00CF568F" w:rsidP="00CF568F">
            <w:pPr>
              <w:rPr>
                <w:ins w:id="4603" w:author="Lucy Lucy" w:date="2018-09-01T00:07:00Z"/>
              </w:rPr>
            </w:pPr>
          </w:p>
        </w:tc>
        <w:tc>
          <w:tcPr>
            <w:tcW w:w="330" w:type="pct"/>
          </w:tcPr>
          <w:p w14:paraId="6BB5840E" w14:textId="77777777" w:rsidR="00CF568F" w:rsidRPr="009C09B2" w:rsidRDefault="00CF568F" w:rsidP="00CF568F">
            <w:pPr>
              <w:rPr>
                <w:ins w:id="4604" w:author="Lucy Lucy" w:date="2018-09-01T00:07:00Z"/>
              </w:rPr>
            </w:pPr>
          </w:p>
        </w:tc>
        <w:tc>
          <w:tcPr>
            <w:tcW w:w="496" w:type="pct"/>
          </w:tcPr>
          <w:p w14:paraId="2D97F025" w14:textId="77777777" w:rsidR="00CF568F" w:rsidRPr="009C09B2" w:rsidRDefault="00CF568F" w:rsidP="00CF568F">
            <w:pPr>
              <w:rPr>
                <w:ins w:id="4605" w:author="Lucy Lucy" w:date="2018-09-01T00:07:00Z"/>
              </w:rPr>
            </w:pPr>
          </w:p>
        </w:tc>
        <w:tc>
          <w:tcPr>
            <w:tcW w:w="1454" w:type="pct"/>
          </w:tcPr>
          <w:p w14:paraId="38E47403" w14:textId="77777777" w:rsidR="00CF568F" w:rsidRPr="009C09B2" w:rsidRDefault="00CF568F" w:rsidP="00CF568F">
            <w:pPr>
              <w:jc w:val="left"/>
              <w:rPr>
                <w:ins w:id="4606" w:author="Lucy Lucy" w:date="2018-09-01T00:07:00Z"/>
              </w:rPr>
            </w:pPr>
            <w:ins w:id="4607" w:author="Lucy Lucy" w:date="2018-09-01T00:07:00Z">
              <w:r w:rsidRPr="009C09B2">
                <w:t>Ngày cấp bằng</w:t>
              </w:r>
            </w:ins>
          </w:p>
        </w:tc>
      </w:tr>
      <w:tr w:rsidR="00CF568F" w:rsidRPr="009C09B2" w14:paraId="70AAD878" w14:textId="77777777" w:rsidTr="00CF568F">
        <w:trPr>
          <w:ins w:id="4608" w:author="Lucy Lucy" w:date="2018-09-01T00:07:00Z"/>
        </w:trPr>
        <w:tc>
          <w:tcPr>
            <w:tcW w:w="1377" w:type="pct"/>
          </w:tcPr>
          <w:p w14:paraId="4A1C42F3" w14:textId="77777777" w:rsidR="00CF568F" w:rsidRPr="009C09B2" w:rsidRDefault="00CF568F" w:rsidP="00CF568F">
            <w:pPr>
              <w:rPr>
                <w:ins w:id="4609" w:author="Lucy Lucy" w:date="2018-09-01T00:07:00Z"/>
              </w:rPr>
            </w:pPr>
            <w:ins w:id="4610" w:author="Lucy Lucy" w:date="2018-09-01T00:07:00Z">
              <w:r w:rsidRPr="009C09B2">
                <w:lastRenderedPageBreak/>
                <w:t>Grant_Public_Date</w:t>
              </w:r>
            </w:ins>
          </w:p>
        </w:tc>
        <w:tc>
          <w:tcPr>
            <w:tcW w:w="977" w:type="pct"/>
          </w:tcPr>
          <w:p w14:paraId="39414BFB" w14:textId="77777777" w:rsidR="00CF568F" w:rsidRPr="009C09B2" w:rsidRDefault="00CF568F" w:rsidP="00CF568F">
            <w:pPr>
              <w:rPr>
                <w:ins w:id="4611" w:author="Lucy Lucy" w:date="2018-09-01T00:07:00Z"/>
              </w:rPr>
            </w:pPr>
            <w:ins w:id="4612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190C9EA6" w14:textId="77777777" w:rsidR="00CF568F" w:rsidRPr="009C09B2" w:rsidRDefault="00CF568F" w:rsidP="00CF568F">
            <w:pPr>
              <w:rPr>
                <w:ins w:id="4613" w:author="Lucy Lucy" w:date="2018-09-01T00:07:00Z"/>
              </w:rPr>
            </w:pPr>
          </w:p>
        </w:tc>
        <w:tc>
          <w:tcPr>
            <w:tcW w:w="330" w:type="pct"/>
          </w:tcPr>
          <w:p w14:paraId="142EFE34" w14:textId="77777777" w:rsidR="00CF568F" w:rsidRPr="009C09B2" w:rsidRDefault="00CF568F" w:rsidP="00CF568F">
            <w:pPr>
              <w:rPr>
                <w:ins w:id="4614" w:author="Lucy Lucy" w:date="2018-09-01T00:07:00Z"/>
              </w:rPr>
            </w:pPr>
          </w:p>
        </w:tc>
        <w:tc>
          <w:tcPr>
            <w:tcW w:w="496" w:type="pct"/>
          </w:tcPr>
          <w:p w14:paraId="69DAD7B2" w14:textId="77777777" w:rsidR="00CF568F" w:rsidRPr="009C09B2" w:rsidRDefault="00CF568F" w:rsidP="00CF568F">
            <w:pPr>
              <w:rPr>
                <w:ins w:id="4615" w:author="Lucy Lucy" w:date="2018-09-01T00:07:00Z"/>
              </w:rPr>
            </w:pPr>
          </w:p>
        </w:tc>
        <w:tc>
          <w:tcPr>
            <w:tcW w:w="1454" w:type="pct"/>
          </w:tcPr>
          <w:p w14:paraId="0B91BA75" w14:textId="77777777" w:rsidR="00CF568F" w:rsidRPr="009C09B2" w:rsidRDefault="00CF568F" w:rsidP="00CF568F">
            <w:pPr>
              <w:jc w:val="left"/>
              <w:rPr>
                <w:ins w:id="4616" w:author="Lucy Lucy" w:date="2018-09-01T00:07:00Z"/>
              </w:rPr>
            </w:pPr>
            <w:ins w:id="4617" w:author="Lucy Lucy" w:date="2018-09-01T00:07:00Z">
              <w:r w:rsidRPr="009C09B2">
                <w:t>Ngày công bố bằng</w:t>
              </w:r>
            </w:ins>
          </w:p>
        </w:tc>
      </w:tr>
      <w:tr w:rsidR="00CF568F" w:rsidRPr="009C09B2" w14:paraId="1B629F1F" w14:textId="77777777" w:rsidTr="00CF568F">
        <w:trPr>
          <w:ins w:id="4618" w:author="Lucy Lucy" w:date="2018-09-01T00:07:00Z"/>
        </w:trPr>
        <w:tc>
          <w:tcPr>
            <w:tcW w:w="1377" w:type="pct"/>
          </w:tcPr>
          <w:p w14:paraId="653F55BF" w14:textId="77777777" w:rsidR="00CF568F" w:rsidRPr="009C09B2" w:rsidRDefault="00CF568F" w:rsidP="00CF568F">
            <w:pPr>
              <w:rPr>
                <w:ins w:id="4619" w:author="Lucy Lucy" w:date="2018-09-01T00:07:00Z"/>
              </w:rPr>
            </w:pPr>
            <w:ins w:id="4620" w:author="Lucy Lucy" w:date="2018-09-01T00:07:00Z">
              <w:r w:rsidRPr="009C09B2">
                <w:t>Remark</w:t>
              </w:r>
            </w:ins>
          </w:p>
        </w:tc>
        <w:tc>
          <w:tcPr>
            <w:tcW w:w="977" w:type="pct"/>
          </w:tcPr>
          <w:p w14:paraId="49C97ECA" w14:textId="77777777" w:rsidR="00CF568F" w:rsidRPr="009C09B2" w:rsidRDefault="00CF568F" w:rsidP="00CF568F">
            <w:pPr>
              <w:rPr>
                <w:ins w:id="4621" w:author="Lucy Lucy" w:date="2018-09-01T00:07:00Z"/>
              </w:rPr>
            </w:pPr>
            <w:ins w:id="4622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211F5A1" w14:textId="77777777" w:rsidR="00CF568F" w:rsidRPr="009C09B2" w:rsidRDefault="00CF568F" w:rsidP="00CF568F">
            <w:pPr>
              <w:rPr>
                <w:ins w:id="4623" w:author="Lucy Lucy" w:date="2018-09-01T00:07:00Z"/>
              </w:rPr>
            </w:pPr>
            <w:ins w:id="4624" w:author="Lucy Lucy" w:date="2018-09-01T00:07:00Z">
              <w:r w:rsidRPr="009C09B2">
                <w:t>MAX</w:t>
              </w:r>
            </w:ins>
          </w:p>
        </w:tc>
        <w:tc>
          <w:tcPr>
            <w:tcW w:w="330" w:type="pct"/>
          </w:tcPr>
          <w:p w14:paraId="1609110F" w14:textId="77777777" w:rsidR="00CF568F" w:rsidRPr="009C09B2" w:rsidRDefault="00CF568F" w:rsidP="00CF568F">
            <w:pPr>
              <w:rPr>
                <w:ins w:id="4625" w:author="Lucy Lucy" w:date="2018-09-01T00:07:00Z"/>
              </w:rPr>
            </w:pPr>
          </w:p>
        </w:tc>
        <w:tc>
          <w:tcPr>
            <w:tcW w:w="496" w:type="pct"/>
          </w:tcPr>
          <w:p w14:paraId="74E031AE" w14:textId="77777777" w:rsidR="00CF568F" w:rsidRPr="009C09B2" w:rsidRDefault="00CF568F" w:rsidP="00CF568F">
            <w:pPr>
              <w:rPr>
                <w:ins w:id="4626" w:author="Lucy Lucy" w:date="2018-09-01T00:07:00Z"/>
              </w:rPr>
            </w:pPr>
          </w:p>
        </w:tc>
        <w:tc>
          <w:tcPr>
            <w:tcW w:w="1454" w:type="pct"/>
          </w:tcPr>
          <w:p w14:paraId="57DEDA1E" w14:textId="77777777" w:rsidR="00CF568F" w:rsidRPr="009C09B2" w:rsidRDefault="00CF568F" w:rsidP="00CF568F">
            <w:pPr>
              <w:jc w:val="left"/>
              <w:rPr>
                <w:ins w:id="4627" w:author="Lucy Lucy" w:date="2018-09-01T00:07:00Z"/>
              </w:rPr>
            </w:pPr>
            <w:ins w:id="4628" w:author="Lucy Lucy" w:date="2018-09-01T00:07:00Z">
              <w:r w:rsidRPr="009C09B2">
                <w:t>Nhận xét của khách hàng</w:t>
              </w:r>
            </w:ins>
          </w:p>
        </w:tc>
      </w:tr>
      <w:tr w:rsidR="00CF568F" w:rsidRPr="009C09B2" w14:paraId="42048C46" w14:textId="77777777" w:rsidTr="00CF568F">
        <w:trPr>
          <w:ins w:id="4629" w:author="Lucy Lucy" w:date="2018-09-01T00:07:00Z"/>
        </w:trPr>
        <w:tc>
          <w:tcPr>
            <w:tcW w:w="1377" w:type="pct"/>
          </w:tcPr>
          <w:p w14:paraId="317F2328" w14:textId="77777777" w:rsidR="00CF568F" w:rsidRPr="009C09B2" w:rsidRDefault="00CF568F" w:rsidP="00CF568F">
            <w:pPr>
              <w:rPr>
                <w:ins w:id="4630" w:author="Lucy Lucy" w:date="2018-09-01T00:07:00Z"/>
              </w:rPr>
            </w:pPr>
            <w:ins w:id="4631" w:author="Lucy Lucy" w:date="2018-09-01T00:07:00Z">
              <w:r w:rsidRPr="009C09B2">
                <w:t>Deleted</w:t>
              </w:r>
            </w:ins>
          </w:p>
        </w:tc>
        <w:tc>
          <w:tcPr>
            <w:tcW w:w="977" w:type="pct"/>
          </w:tcPr>
          <w:p w14:paraId="75748687" w14:textId="77777777" w:rsidR="00CF568F" w:rsidRPr="009C09B2" w:rsidRDefault="00CF568F" w:rsidP="00CF568F">
            <w:pPr>
              <w:rPr>
                <w:ins w:id="4632" w:author="Lucy Lucy" w:date="2018-09-01T00:07:00Z"/>
              </w:rPr>
            </w:pPr>
            <w:ins w:id="4633" w:author="Lucy Lucy" w:date="2018-09-01T00:07:00Z">
              <w:r w:rsidRPr="009C09B2">
                <w:t>NUMBER</w:t>
              </w:r>
            </w:ins>
          </w:p>
        </w:tc>
        <w:tc>
          <w:tcPr>
            <w:tcW w:w="367" w:type="pct"/>
          </w:tcPr>
          <w:p w14:paraId="1259D072" w14:textId="77777777" w:rsidR="00CF568F" w:rsidRPr="009C09B2" w:rsidRDefault="00CF568F" w:rsidP="00CF568F">
            <w:pPr>
              <w:rPr>
                <w:ins w:id="4634" w:author="Lucy Lucy" w:date="2018-09-01T00:07:00Z"/>
              </w:rPr>
            </w:pPr>
            <w:ins w:id="4635" w:author="Lucy Lucy" w:date="2018-09-01T00:07:00Z">
              <w:r w:rsidRPr="009C09B2">
                <w:t>1</w:t>
              </w:r>
            </w:ins>
          </w:p>
        </w:tc>
        <w:tc>
          <w:tcPr>
            <w:tcW w:w="330" w:type="pct"/>
          </w:tcPr>
          <w:p w14:paraId="1A9E725E" w14:textId="77777777" w:rsidR="00CF568F" w:rsidRPr="009C09B2" w:rsidRDefault="00CF568F" w:rsidP="00CF568F">
            <w:pPr>
              <w:rPr>
                <w:ins w:id="4636" w:author="Lucy Lucy" w:date="2018-09-01T00:07:00Z"/>
              </w:rPr>
            </w:pPr>
          </w:p>
        </w:tc>
        <w:tc>
          <w:tcPr>
            <w:tcW w:w="496" w:type="pct"/>
          </w:tcPr>
          <w:p w14:paraId="4B964887" w14:textId="77777777" w:rsidR="00CF568F" w:rsidRPr="009C09B2" w:rsidRDefault="00CF568F" w:rsidP="00CF568F">
            <w:pPr>
              <w:rPr>
                <w:ins w:id="4637" w:author="Lucy Lucy" w:date="2018-09-01T00:07:00Z"/>
              </w:rPr>
            </w:pPr>
          </w:p>
        </w:tc>
        <w:tc>
          <w:tcPr>
            <w:tcW w:w="1454" w:type="pct"/>
          </w:tcPr>
          <w:p w14:paraId="5F694EB7" w14:textId="77777777" w:rsidR="00CF568F" w:rsidRPr="009C09B2" w:rsidRDefault="00CF568F" w:rsidP="00CF568F">
            <w:pPr>
              <w:jc w:val="left"/>
              <w:rPr>
                <w:ins w:id="4638" w:author="Lucy Lucy" w:date="2018-09-01T00:07:00Z"/>
              </w:rPr>
            </w:pPr>
            <w:ins w:id="4639" w:author="Lucy Lucy" w:date="2018-09-01T00:07:00Z">
              <w:r w:rsidRPr="009C09B2">
                <w:t>Đã xóa hay chưa</w:t>
              </w:r>
            </w:ins>
          </w:p>
          <w:p w14:paraId="65FD9CFE" w14:textId="77777777" w:rsidR="00CF568F" w:rsidRPr="009C09B2" w:rsidRDefault="00CF568F" w:rsidP="00CF568F">
            <w:pPr>
              <w:jc w:val="left"/>
              <w:rPr>
                <w:ins w:id="4640" w:author="Lucy Lucy" w:date="2018-09-01T00:07:00Z"/>
              </w:rPr>
            </w:pPr>
            <w:ins w:id="4641" w:author="Lucy Lucy" w:date="2018-09-01T00:07:00Z">
              <w:r w:rsidRPr="009C09B2">
                <w:t>1: Đã xóa</w:t>
              </w:r>
            </w:ins>
          </w:p>
          <w:p w14:paraId="4D7CA64C" w14:textId="77777777" w:rsidR="00CF568F" w:rsidRPr="009C09B2" w:rsidRDefault="00CF568F" w:rsidP="00CF568F">
            <w:pPr>
              <w:jc w:val="left"/>
              <w:rPr>
                <w:ins w:id="4642" w:author="Lucy Lucy" w:date="2018-09-01T00:07:00Z"/>
              </w:rPr>
            </w:pPr>
            <w:ins w:id="4643" w:author="Lucy Lucy" w:date="2018-09-01T00:07:00Z">
              <w:r w:rsidRPr="009C09B2">
                <w:t>0: Bình thường</w:t>
              </w:r>
            </w:ins>
          </w:p>
        </w:tc>
      </w:tr>
      <w:tr w:rsidR="00CF568F" w:rsidRPr="009C09B2" w14:paraId="098488FF" w14:textId="77777777" w:rsidTr="00CF568F">
        <w:trPr>
          <w:ins w:id="4644" w:author="Lucy Lucy" w:date="2018-09-01T00:07:00Z"/>
        </w:trPr>
        <w:tc>
          <w:tcPr>
            <w:tcW w:w="1377" w:type="pct"/>
          </w:tcPr>
          <w:p w14:paraId="43862B07" w14:textId="77777777" w:rsidR="00CF568F" w:rsidRPr="009C09B2" w:rsidRDefault="00CF568F" w:rsidP="00CF568F">
            <w:pPr>
              <w:rPr>
                <w:ins w:id="4645" w:author="Lucy Lucy" w:date="2018-09-01T00:07:00Z"/>
              </w:rPr>
            </w:pPr>
            <w:ins w:id="4646" w:author="Lucy Lucy" w:date="2018-09-01T00:07:00Z">
              <w:r w:rsidRPr="009C09B2">
                <w:t>Created_By</w:t>
              </w:r>
            </w:ins>
          </w:p>
        </w:tc>
        <w:tc>
          <w:tcPr>
            <w:tcW w:w="977" w:type="pct"/>
          </w:tcPr>
          <w:p w14:paraId="0D2D7DF8" w14:textId="77777777" w:rsidR="00CF568F" w:rsidRPr="009C09B2" w:rsidRDefault="00CF568F" w:rsidP="00CF568F">
            <w:pPr>
              <w:rPr>
                <w:ins w:id="4647" w:author="Lucy Lucy" w:date="2018-09-01T00:07:00Z"/>
              </w:rPr>
            </w:pPr>
            <w:ins w:id="4648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25463F14" w14:textId="77777777" w:rsidR="00CF568F" w:rsidRPr="009C09B2" w:rsidRDefault="00CF568F" w:rsidP="00CF568F">
            <w:pPr>
              <w:rPr>
                <w:ins w:id="4649" w:author="Lucy Lucy" w:date="2018-09-01T00:07:00Z"/>
              </w:rPr>
            </w:pPr>
            <w:ins w:id="4650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12EEADA6" w14:textId="77777777" w:rsidR="00CF568F" w:rsidRPr="009C09B2" w:rsidRDefault="00CF568F" w:rsidP="00CF568F">
            <w:pPr>
              <w:rPr>
                <w:ins w:id="4651" w:author="Lucy Lucy" w:date="2018-09-01T00:07:00Z"/>
              </w:rPr>
            </w:pPr>
          </w:p>
        </w:tc>
        <w:tc>
          <w:tcPr>
            <w:tcW w:w="496" w:type="pct"/>
          </w:tcPr>
          <w:p w14:paraId="69886270" w14:textId="77777777" w:rsidR="00CF568F" w:rsidRPr="009C09B2" w:rsidRDefault="00CF568F" w:rsidP="00CF568F">
            <w:pPr>
              <w:rPr>
                <w:ins w:id="4652" w:author="Lucy Lucy" w:date="2018-09-01T00:07:00Z"/>
              </w:rPr>
            </w:pPr>
          </w:p>
        </w:tc>
        <w:tc>
          <w:tcPr>
            <w:tcW w:w="1454" w:type="pct"/>
          </w:tcPr>
          <w:p w14:paraId="3035582D" w14:textId="77777777" w:rsidR="00CF568F" w:rsidRPr="009C09B2" w:rsidRDefault="00CF568F" w:rsidP="00CF568F">
            <w:pPr>
              <w:jc w:val="left"/>
              <w:rPr>
                <w:ins w:id="4653" w:author="Lucy Lucy" w:date="2018-09-01T00:07:00Z"/>
              </w:rPr>
            </w:pPr>
            <w:ins w:id="4654" w:author="Lucy Lucy" w:date="2018-09-01T00:07:00Z">
              <w:r w:rsidRPr="009C09B2">
                <w:t>Người tạo</w:t>
              </w:r>
            </w:ins>
          </w:p>
        </w:tc>
      </w:tr>
      <w:tr w:rsidR="00CF568F" w:rsidRPr="009C09B2" w14:paraId="1AB4629E" w14:textId="77777777" w:rsidTr="00CF568F">
        <w:trPr>
          <w:ins w:id="4655" w:author="Lucy Lucy" w:date="2018-09-01T00:07:00Z"/>
        </w:trPr>
        <w:tc>
          <w:tcPr>
            <w:tcW w:w="1377" w:type="pct"/>
          </w:tcPr>
          <w:p w14:paraId="3C885F86" w14:textId="77777777" w:rsidR="00CF568F" w:rsidRPr="009C09B2" w:rsidRDefault="00CF568F" w:rsidP="00CF568F">
            <w:pPr>
              <w:rPr>
                <w:ins w:id="4656" w:author="Lucy Lucy" w:date="2018-09-01T00:07:00Z"/>
              </w:rPr>
            </w:pPr>
            <w:ins w:id="4657" w:author="Lucy Lucy" w:date="2018-09-01T00:07:00Z">
              <w:r w:rsidRPr="009C09B2">
                <w:t>Created_Date</w:t>
              </w:r>
            </w:ins>
          </w:p>
        </w:tc>
        <w:tc>
          <w:tcPr>
            <w:tcW w:w="977" w:type="pct"/>
          </w:tcPr>
          <w:p w14:paraId="56C57D0E" w14:textId="77777777" w:rsidR="00CF568F" w:rsidRPr="009C09B2" w:rsidRDefault="00CF568F" w:rsidP="00CF568F">
            <w:pPr>
              <w:rPr>
                <w:ins w:id="4658" w:author="Lucy Lucy" w:date="2018-09-01T00:07:00Z"/>
              </w:rPr>
            </w:pPr>
            <w:ins w:id="4659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715B7912" w14:textId="77777777" w:rsidR="00CF568F" w:rsidRPr="009C09B2" w:rsidRDefault="00CF568F" w:rsidP="00CF568F">
            <w:pPr>
              <w:rPr>
                <w:ins w:id="4660" w:author="Lucy Lucy" w:date="2018-09-01T00:07:00Z"/>
              </w:rPr>
            </w:pPr>
          </w:p>
        </w:tc>
        <w:tc>
          <w:tcPr>
            <w:tcW w:w="330" w:type="pct"/>
          </w:tcPr>
          <w:p w14:paraId="5D409276" w14:textId="77777777" w:rsidR="00CF568F" w:rsidRPr="009C09B2" w:rsidRDefault="00CF568F" w:rsidP="00CF568F">
            <w:pPr>
              <w:rPr>
                <w:ins w:id="4661" w:author="Lucy Lucy" w:date="2018-09-01T00:07:00Z"/>
              </w:rPr>
            </w:pPr>
          </w:p>
        </w:tc>
        <w:tc>
          <w:tcPr>
            <w:tcW w:w="496" w:type="pct"/>
          </w:tcPr>
          <w:p w14:paraId="113F9A80" w14:textId="77777777" w:rsidR="00CF568F" w:rsidRPr="009C09B2" w:rsidRDefault="00CF568F" w:rsidP="00CF568F">
            <w:pPr>
              <w:rPr>
                <w:ins w:id="4662" w:author="Lucy Lucy" w:date="2018-09-01T00:07:00Z"/>
              </w:rPr>
            </w:pPr>
          </w:p>
        </w:tc>
        <w:tc>
          <w:tcPr>
            <w:tcW w:w="1454" w:type="pct"/>
          </w:tcPr>
          <w:p w14:paraId="5016EDFA" w14:textId="77777777" w:rsidR="00CF568F" w:rsidRPr="009C09B2" w:rsidRDefault="00CF568F" w:rsidP="00CF568F">
            <w:pPr>
              <w:jc w:val="left"/>
              <w:rPr>
                <w:ins w:id="4663" w:author="Lucy Lucy" w:date="2018-09-01T00:07:00Z"/>
              </w:rPr>
            </w:pPr>
            <w:ins w:id="4664" w:author="Lucy Lucy" w:date="2018-09-01T00:07:00Z">
              <w:r w:rsidRPr="009C09B2">
                <w:t>Ngày tạo</w:t>
              </w:r>
            </w:ins>
          </w:p>
        </w:tc>
      </w:tr>
      <w:tr w:rsidR="00CF568F" w:rsidRPr="009C09B2" w14:paraId="0D168080" w14:textId="77777777" w:rsidTr="00CF568F">
        <w:trPr>
          <w:ins w:id="4665" w:author="Lucy Lucy" w:date="2018-09-01T00:07:00Z"/>
        </w:trPr>
        <w:tc>
          <w:tcPr>
            <w:tcW w:w="1377" w:type="pct"/>
          </w:tcPr>
          <w:p w14:paraId="1538163A" w14:textId="77777777" w:rsidR="00CF568F" w:rsidRPr="009C09B2" w:rsidRDefault="00CF568F" w:rsidP="00CF568F">
            <w:pPr>
              <w:rPr>
                <w:ins w:id="4666" w:author="Lucy Lucy" w:date="2018-09-01T00:07:00Z"/>
              </w:rPr>
            </w:pPr>
            <w:ins w:id="4667" w:author="Lucy Lucy" w:date="2018-09-01T00:07:00Z">
              <w:r w:rsidRPr="009C09B2">
                <w:t>Modify_By</w:t>
              </w:r>
            </w:ins>
          </w:p>
        </w:tc>
        <w:tc>
          <w:tcPr>
            <w:tcW w:w="977" w:type="pct"/>
          </w:tcPr>
          <w:p w14:paraId="23B965D8" w14:textId="77777777" w:rsidR="00CF568F" w:rsidRPr="009C09B2" w:rsidRDefault="00CF568F" w:rsidP="00CF568F">
            <w:pPr>
              <w:rPr>
                <w:ins w:id="4668" w:author="Lucy Lucy" w:date="2018-09-01T00:07:00Z"/>
              </w:rPr>
            </w:pPr>
            <w:ins w:id="4669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1A84E0D8" w14:textId="77777777" w:rsidR="00CF568F" w:rsidRPr="009C09B2" w:rsidRDefault="00CF568F" w:rsidP="00CF568F">
            <w:pPr>
              <w:rPr>
                <w:ins w:id="4670" w:author="Lucy Lucy" w:date="2018-09-01T00:07:00Z"/>
              </w:rPr>
            </w:pPr>
            <w:ins w:id="4671" w:author="Lucy Lucy" w:date="2018-09-01T00:07:00Z">
              <w:r w:rsidRPr="009C09B2">
                <w:t>50</w:t>
              </w:r>
            </w:ins>
          </w:p>
        </w:tc>
        <w:tc>
          <w:tcPr>
            <w:tcW w:w="330" w:type="pct"/>
          </w:tcPr>
          <w:p w14:paraId="76B27BFB" w14:textId="77777777" w:rsidR="00CF568F" w:rsidRPr="009C09B2" w:rsidRDefault="00CF568F" w:rsidP="00CF568F">
            <w:pPr>
              <w:rPr>
                <w:ins w:id="4672" w:author="Lucy Lucy" w:date="2018-09-01T00:07:00Z"/>
              </w:rPr>
            </w:pPr>
          </w:p>
        </w:tc>
        <w:tc>
          <w:tcPr>
            <w:tcW w:w="496" w:type="pct"/>
          </w:tcPr>
          <w:p w14:paraId="384B5142" w14:textId="77777777" w:rsidR="00CF568F" w:rsidRPr="009C09B2" w:rsidRDefault="00CF568F" w:rsidP="00CF568F">
            <w:pPr>
              <w:rPr>
                <w:ins w:id="4673" w:author="Lucy Lucy" w:date="2018-09-01T00:07:00Z"/>
              </w:rPr>
            </w:pPr>
          </w:p>
        </w:tc>
        <w:tc>
          <w:tcPr>
            <w:tcW w:w="1454" w:type="pct"/>
          </w:tcPr>
          <w:p w14:paraId="3C791B3B" w14:textId="77777777" w:rsidR="00CF568F" w:rsidRPr="009C09B2" w:rsidRDefault="00CF568F" w:rsidP="00CF568F">
            <w:pPr>
              <w:jc w:val="left"/>
              <w:rPr>
                <w:ins w:id="4674" w:author="Lucy Lucy" w:date="2018-09-01T00:07:00Z"/>
              </w:rPr>
            </w:pPr>
            <w:ins w:id="4675" w:author="Lucy Lucy" w:date="2018-09-01T00:07:00Z">
              <w:r w:rsidRPr="009C09B2">
                <w:t>Người sửa</w:t>
              </w:r>
            </w:ins>
          </w:p>
        </w:tc>
      </w:tr>
      <w:tr w:rsidR="00CF568F" w:rsidRPr="009C09B2" w14:paraId="188D53EC" w14:textId="77777777" w:rsidTr="00CF568F">
        <w:trPr>
          <w:ins w:id="4676" w:author="Lucy Lucy" w:date="2018-09-01T00:07:00Z"/>
        </w:trPr>
        <w:tc>
          <w:tcPr>
            <w:tcW w:w="1377" w:type="pct"/>
          </w:tcPr>
          <w:p w14:paraId="334C6EB7" w14:textId="77777777" w:rsidR="00CF568F" w:rsidRPr="009C09B2" w:rsidRDefault="00CF568F" w:rsidP="00CF568F">
            <w:pPr>
              <w:rPr>
                <w:ins w:id="4677" w:author="Lucy Lucy" w:date="2018-09-01T00:07:00Z"/>
              </w:rPr>
            </w:pPr>
            <w:ins w:id="4678" w:author="Lucy Lucy" w:date="2018-09-01T00:07:00Z">
              <w:r w:rsidRPr="009C09B2">
                <w:t>Modify_Date</w:t>
              </w:r>
            </w:ins>
          </w:p>
        </w:tc>
        <w:tc>
          <w:tcPr>
            <w:tcW w:w="977" w:type="pct"/>
          </w:tcPr>
          <w:p w14:paraId="16402F82" w14:textId="77777777" w:rsidR="00CF568F" w:rsidRPr="009C09B2" w:rsidRDefault="00CF568F" w:rsidP="00CF568F">
            <w:pPr>
              <w:rPr>
                <w:ins w:id="4679" w:author="Lucy Lucy" w:date="2018-09-01T00:07:00Z"/>
              </w:rPr>
            </w:pPr>
            <w:ins w:id="4680" w:author="Lucy Lucy" w:date="2018-09-01T00:07:00Z">
              <w:r w:rsidRPr="009C09B2">
                <w:t>Date</w:t>
              </w:r>
            </w:ins>
          </w:p>
        </w:tc>
        <w:tc>
          <w:tcPr>
            <w:tcW w:w="367" w:type="pct"/>
          </w:tcPr>
          <w:p w14:paraId="376B5D94" w14:textId="77777777" w:rsidR="00CF568F" w:rsidRPr="009C09B2" w:rsidRDefault="00CF568F" w:rsidP="00CF568F">
            <w:pPr>
              <w:rPr>
                <w:ins w:id="4681" w:author="Lucy Lucy" w:date="2018-09-01T00:07:00Z"/>
              </w:rPr>
            </w:pPr>
          </w:p>
        </w:tc>
        <w:tc>
          <w:tcPr>
            <w:tcW w:w="330" w:type="pct"/>
          </w:tcPr>
          <w:p w14:paraId="2CF1B7F4" w14:textId="77777777" w:rsidR="00CF568F" w:rsidRPr="009C09B2" w:rsidRDefault="00CF568F" w:rsidP="00CF568F">
            <w:pPr>
              <w:rPr>
                <w:ins w:id="4682" w:author="Lucy Lucy" w:date="2018-09-01T00:07:00Z"/>
              </w:rPr>
            </w:pPr>
          </w:p>
        </w:tc>
        <w:tc>
          <w:tcPr>
            <w:tcW w:w="496" w:type="pct"/>
          </w:tcPr>
          <w:p w14:paraId="502AE687" w14:textId="77777777" w:rsidR="00CF568F" w:rsidRPr="009C09B2" w:rsidRDefault="00CF568F" w:rsidP="00CF568F">
            <w:pPr>
              <w:rPr>
                <w:ins w:id="4683" w:author="Lucy Lucy" w:date="2018-09-01T00:07:00Z"/>
              </w:rPr>
            </w:pPr>
          </w:p>
        </w:tc>
        <w:tc>
          <w:tcPr>
            <w:tcW w:w="1454" w:type="pct"/>
          </w:tcPr>
          <w:p w14:paraId="18DAAF8C" w14:textId="77777777" w:rsidR="00CF568F" w:rsidRPr="009C09B2" w:rsidRDefault="00CF568F" w:rsidP="00CF568F">
            <w:pPr>
              <w:jc w:val="left"/>
              <w:rPr>
                <w:ins w:id="4684" w:author="Lucy Lucy" w:date="2018-09-01T00:07:00Z"/>
              </w:rPr>
            </w:pPr>
            <w:ins w:id="4685" w:author="Lucy Lucy" w:date="2018-09-01T00:07:00Z">
              <w:r w:rsidRPr="009C09B2">
                <w:t>Ngày sửa</w:t>
              </w:r>
            </w:ins>
          </w:p>
        </w:tc>
      </w:tr>
      <w:tr w:rsidR="00CF568F" w:rsidRPr="009C09B2" w14:paraId="0E44E477" w14:textId="77777777" w:rsidTr="00CF568F">
        <w:trPr>
          <w:ins w:id="4686" w:author="Lucy Lucy" w:date="2018-09-01T00:07:00Z"/>
        </w:trPr>
        <w:tc>
          <w:tcPr>
            <w:tcW w:w="1377" w:type="pct"/>
          </w:tcPr>
          <w:p w14:paraId="00D931D8" w14:textId="77777777" w:rsidR="00CF568F" w:rsidRPr="009C09B2" w:rsidRDefault="00CF568F" w:rsidP="00CF568F">
            <w:pPr>
              <w:rPr>
                <w:ins w:id="4687" w:author="Lucy Lucy" w:date="2018-09-01T00:07:00Z"/>
              </w:rPr>
            </w:pPr>
            <w:ins w:id="4688" w:author="Lucy Lucy" w:date="2018-09-01T00:07:00Z">
              <w:r w:rsidRPr="009C09B2">
                <w:t>LANGUAGE_CODE</w:t>
              </w:r>
            </w:ins>
          </w:p>
        </w:tc>
        <w:tc>
          <w:tcPr>
            <w:tcW w:w="977" w:type="pct"/>
          </w:tcPr>
          <w:p w14:paraId="2759EC49" w14:textId="77777777" w:rsidR="00CF568F" w:rsidRPr="009C09B2" w:rsidRDefault="00CF568F" w:rsidP="00CF568F">
            <w:pPr>
              <w:rPr>
                <w:ins w:id="4689" w:author="Lucy Lucy" w:date="2018-09-01T00:07:00Z"/>
              </w:rPr>
            </w:pPr>
            <w:ins w:id="4690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FCA6491" w14:textId="77777777" w:rsidR="00CF568F" w:rsidRPr="009C09B2" w:rsidRDefault="00CF568F" w:rsidP="00CF568F">
            <w:pPr>
              <w:rPr>
                <w:ins w:id="4691" w:author="Lucy Lucy" w:date="2018-09-01T00:07:00Z"/>
              </w:rPr>
            </w:pPr>
            <w:ins w:id="4692" w:author="Lucy Lucy" w:date="2018-09-01T00:07:00Z">
              <w:r w:rsidRPr="009C09B2">
                <w:t>5</w:t>
              </w:r>
            </w:ins>
          </w:p>
        </w:tc>
        <w:tc>
          <w:tcPr>
            <w:tcW w:w="330" w:type="pct"/>
          </w:tcPr>
          <w:p w14:paraId="5280EEEC" w14:textId="77777777" w:rsidR="00CF568F" w:rsidRPr="009C09B2" w:rsidRDefault="00CF568F" w:rsidP="00CF568F">
            <w:pPr>
              <w:rPr>
                <w:ins w:id="4693" w:author="Lucy Lucy" w:date="2018-09-01T00:07:00Z"/>
              </w:rPr>
            </w:pPr>
          </w:p>
        </w:tc>
        <w:tc>
          <w:tcPr>
            <w:tcW w:w="496" w:type="pct"/>
          </w:tcPr>
          <w:p w14:paraId="375AA69B" w14:textId="77777777" w:rsidR="00CF568F" w:rsidRPr="009C09B2" w:rsidRDefault="00CF568F" w:rsidP="00CF568F">
            <w:pPr>
              <w:rPr>
                <w:ins w:id="4694" w:author="Lucy Lucy" w:date="2018-09-01T00:07:00Z"/>
              </w:rPr>
            </w:pPr>
          </w:p>
        </w:tc>
        <w:tc>
          <w:tcPr>
            <w:tcW w:w="1454" w:type="pct"/>
          </w:tcPr>
          <w:p w14:paraId="2BB65E1A" w14:textId="77777777" w:rsidR="00CF568F" w:rsidRPr="009C09B2" w:rsidRDefault="00CF568F" w:rsidP="00CF568F">
            <w:pPr>
              <w:jc w:val="left"/>
              <w:rPr>
                <w:ins w:id="4695" w:author="Lucy Lucy" w:date="2018-09-01T00:07:00Z"/>
              </w:rPr>
            </w:pPr>
            <w:ins w:id="4696" w:author="Lucy Lucy" w:date="2018-09-01T00:07:00Z">
              <w:r w:rsidRPr="009C09B2">
                <w:t>Ngôn ngữ hiển thị</w:t>
              </w:r>
            </w:ins>
          </w:p>
        </w:tc>
      </w:tr>
      <w:tr w:rsidR="00CF568F" w:rsidRPr="009C09B2" w14:paraId="0A3D6F4E" w14:textId="77777777" w:rsidTr="00CF568F">
        <w:trPr>
          <w:ins w:id="4697" w:author="Lucy Lucy" w:date="2018-09-01T00:07:00Z"/>
        </w:trPr>
        <w:tc>
          <w:tcPr>
            <w:tcW w:w="1377" w:type="pct"/>
          </w:tcPr>
          <w:p w14:paraId="03FD549E" w14:textId="77777777" w:rsidR="00CF568F" w:rsidRPr="009C09B2" w:rsidRDefault="00CF568F" w:rsidP="00CF568F">
            <w:pPr>
              <w:rPr>
                <w:ins w:id="4698" w:author="Lucy Lucy" w:date="2018-09-01T00:07:00Z"/>
              </w:rPr>
            </w:pPr>
            <w:ins w:id="4699" w:author="Lucy Lucy" w:date="2018-09-01T00:07:00Z">
              <w:r w:rsidRPr="00A62035">
                <w:t>REMARK</w:t>
              </w:r>
            </w:ins>
          </w:p>
        </w:tc>
        <w:tc>
          <w:tcPr>
            <w:tcW w:w="977" w:type="pct"/>
          </w:tcPr>
          <w:p w14:paraId="28A3EB65" w14:textId="77777777" w:rsidR="00CF568F" w:rsidRPr="009C09B2" w:rsidRDefault="00CF568F" w:rsidP="00CF568F">
            <w:pPr>
              <w:rPr>
                <w:ins w:id="4700" w:author="Lucy Lucy" w:date="2018-09-01T00:07:00Z"/>
              </w:rPr>
            </w:pPr>
            <w:ins w:id="4701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338A4BCC" w14:textId="77777777" w:rsidR="00CF568F" w:rsidRPr="009C09B2" w:rsidRDefault="00CF568F" w:rsidP="00CF568F">
            <w:pPr>
              <w:rPr>
                <w:ins w:id="4702" w:author="Lucy Lucy" w:date="2018-09-01T00:07:00Z"/>
              </w:rPr>
            </w:pPr>
            <w:ins w:id="4703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B8A9D3C" w14:textId="77777777" w:rsidR="00CF568F" w:rsidRPr="009C09B2" w:rsidRDefault="00CF568F" w:rsidP="00CF568F">
            <w:pPr>
              <w:rPr>
                <w:ins w:id="4704" w:author="Lucy Lucy" w:date="2018-09-01T00:07:00Z"/>
              </w:rPr>
            </w:pPr>
          </w:p>
        </w:tc>
        <w:tc>
          <w:tcPr>
            <w:tcW w:w="496" w:type="pct"/>
          </w:tcPr>
          <w:p w14:paraId="6FBEF59D" w14:textId="77777777" w:rsidR="00CF568F" w:rsidRPr="009C09B2" w:rsidRDefault="00CF568F" w:rsidP="00CF568F">
            <w:pPr>
              <w:rPr>
                <w:ins w:id="4705" w:author="Lucy Lucy" w:date="2018-09-01T00:07:00Z"/>
              </w:rPr>
            </w:pPr>
          </w:p>
        </w:tc>
        <w:tc>
          <w:tcPr>
            <w:tcW w:w="1454" w:type="pct"/>
          </w:tcPr>
          <w:p w14:paraId="0BE17AAE" w14:textId="77777777" w:rsidR="00CF568F" w:rsidRDefault="00CF568F" w:rsidP="00CF568F">
            <w:pPr>
              <w:jc w:val="left"/>
              <w:rPr>
                <w:ins w:id="4706" w:author="Lucy Lucy" w:date="2018-09-01T00:07:00Z"/>
              </w:rPr>
            </w:pPr>
            <w:ins w:id="4707" w:author="Lucy Lucy" w:date="2018-09-01T00:07:00Z">
              <w:r>
                <w:t>Đánh giá của KH</w:t>
              </w:r>
            </w:ins>
          </w:p>
          <w:p w14:paraId="642C1563" w14:textId="77777777" w:rsidR="00CF568F" w:rsidRPr="009C09B2" w:rsidRDefault="00CF568F" w:rsidP="00CF568F">
            <w:pPr>
              <w:jc w:val="left"/>
              <w:rPr>
                <w:ins w:id="4708" w:author="Lucy Lucy" w:date="2018-09-01T00:07:00Z"/>
              </w:rPr>
            </w:pPr>
          </w:p>
        </w:tc>
      </w:tr>
      <w:tr w:rsidR="00CF568F" w:rsidRPr="009C09B2" w14:paraId="346036CB" w14:textId="77777777" w:rsidTr="00CF568F">
        <w:trPr>
          <w:ins w:id="4709" w:author="Lucy Lucy" w:date="2018-09-01T00:07:00Z"/>
        </w:trPr>
        <w:tc>
          <w:tcPr>
            <w:tcW w:w="1377" w:type="pct"/>
          </w:tcPr>
          <w:p w14:paraId="71E3ABDF" w14:textId="77777777" w:rsidR="00CF568F" w:rsidRPr="009C09B2" w:rsidRDefault="00CF568F" w:rsidP="00CF568F">
            <w:pPr>
              <w:rPr>
                <w:ins w:id="4710" w:author="Lucy Lucy" w:date="2018-09-01T00:07:00Z"/>
              </w:rPr>
            </w:pPr>
            <w:ins w:id="4711" w:author="Lucy Lucy" w:date="2018-09-01T00:07:00Z">
              <w:r w:rsidRPr="00A62035">
                <w:t>MASTER_FAX</w:t>
              </w:r>
            </w:ins>
          </w:p>
        </w:tc>
        <w:tc>
          <w:tcPr>
            <w:tcW w:w="977" w:type="pct"/>
          </w:tcPr>
          <w:p w14:paraId="46456E1E" w14:textId="77777777" w:rsidR="00CF568F" w:rsidRPr="009C09B2" w:rsidRDefault="00CF568F" w:rsidP="00CF568F">
            <w:pPr>
              <w:rPr>
                <w:ins w:id="4712" w:author="Lucy Lucy" w:date="2018-09-01T00:07:00Z"/>
              </w:rPr>
            </w:pPr>
            <w:ins w:id="4713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709E4226" w14:textId="77777777" w:rsidR="00CF568F" w:rsidRPr="009C09B2" w:rsidRDefault="00CF568F" w:rsidP="00CF568F">
            <w:pPr>
              <w:rPr>
                <w:ins w:id="4714" w:author="Lucy Lucy" w:date="2018-09-01T00:07:00Z"/>
              </w:rPr>
            </w:pPr>
            <w:ins w:id="4715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5C9010" w14:textId="77777777" w:rsidR="00CF568F" w:rsidRPr="009C09B2" w:rsidRDefault="00CF568F" w:rsidP="00CF568F">
            <w:pPr>
              <w:rPr>
                <w:ins w:id="4716" w:author="Lucy Lucy" w:date="2018-09-01T00:07:00Z"/>
              </w:rPr>
            </w:pPr>
          </w:p>
        </w:tc>
        <w:tc>
          <w:tcPr>
            <w:tcW w:w="496" w:type="pct"/>
          </w:tcPr>
          <w:p w14:paraId="340F6ACA" w14:textId="77777777" w:rsidR="00CF568F" w:rsidRPr="009C09B2" w:rsidRDefault="00CF568F" w:rsidP="00CF568F">
            <w:pPr>
              <w:rPr>
                <w:ins w:id="4717" w:author="Lucy Lucy" w:date="2018-09-01T00:07:00Z"/>
              </w:rPr>
            </w:pPr>
          </w:p>
        </w:tc>
        <w:tc>
          <w:tcPr>
            <w:tcW w:w="1454" w:type="pct"/>
          </w:tcPr>
          <w:p w14:paraId="4E808AF8" w14:textId="77777777" w:rsidR="00CF568F" w:rsidRPr="009C09B2" w:rsidRDefault="00CF568F" w:rsidP="00CF568F">
            <w:pPr>
              <w:jc w:val="left"/>
              <w:rPr>
                <w:ins w:id="4718" w:author="Lucy Lucy" w:date="2018-09-01T00:07:00Z"/>
              </w:rPr>
            </w:pPr>
            <w:ins w:id="4719" w:author="Lucy Lucy" w:date="2018-09-01T00:07:00Z">
              <w:r>
                <w:t>Fax của chủ đơn</w:t>
              </w:r>
            </w:ins>
          </w:p>
        </w:tc>
      </w:tr>
      <w:tr w:rsidR="00CF568F" w:rsidRPr="009C09B2" w14:paraId="08CF1DB7" w14:textId="77777777" w:rsidTr="00CF568F">
        <w:trPr>
          <w:ins w:id="4720" w:author="Lucy Lucy" w:date="2018-09-01T00:07:00Z"/>
        </w:trPr>
        <w:tc>
          <w:tcPr>
            <w:tcW w:w="1377" w:type="pct"/>
          </w:tcPr>
          <w:p w14:paraId="6A22D665" w14:textId="77777777" w:rsidR="00CF568F" w:rsidRPr="009C09B2" w:rsidRDefault="00CF568F" w:rsidP="00CF568F">
            <w:pPr>
              <w:rPr>
                <w:ins w:id="4721" w:author="Lucy Lucy" w:date="2018-09-01T00:07:00Z"/>
              </w:rPr>
            </w:pPr>
            <w:ins w:id="4722" w:author="Lucy Lucy" w:date="2018-09-01T00:07:00Z">
              <w:r w:rsidRPr="00A62035">
                <w:t>MASTER_EMAIL</w:t>
              </w:r>
            </w:ins>
          </w:p>
        </w:tc>
        <w:tc>
          <w:tcPr>
            <w:tcW w:w="977" w:type="pct"/>
          </w:tcPr>
          <w:p w14:paraId="5587D9ED" w14:textId="77777777" w:rsidR="00CF568F" w:rsidRPr="009C09B2" w:rsidRDefault="00CF568F" w:rsidP="00CF568F">
            <w:pPr>
              <w:rPr>
                <w:ins w:id="4723" w:author="Lucy Lucy" w:date="2018-09-01T00:07:00Z"/>
              </w:rPr>
            </w:pPr>
            <w:ins w:id="4724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57C02EE4" w14:textId="77777777" w:rsidR="00CF568F" w:rsidRPr="009C09B2" w:rsidRDefault="00CF568F" w:rsidP="00CF568F">
            <w:pPr>
              <w:rPr>
                <w:ins w:id="4725" w:author="Lucy Lucy" w:date="2018-09-01T00:07:00Z"/>
              </w:rPr>
            </w:pPr>
            <w:ins w:id="4726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02D3B9D9" w14:textId="77777777" w:rsidR="00CF568F" w:rsidRPr="009C09B2" w:rsidRDefault="00CF568F" w:rsidP="00CF568F">
            <w:pPr>
              <w:rPr>
                <w:ins w:id="4727" w:author="Lucy Lucy" w:date="2018-09-01T00:07:00Z"/>
              </w:rPr>
            </w:pPr>
          </w:p>
        </w:tc>
        <w:tc>
          <w:tcPr>
            <w:tcW w:w="496" w:type="pct"/>
          </w:tcPr>
          <w:p w14:paraId="0F8D6538" w14:textId="77777777" w:rsidR="00CF568F" w:rsidRPr="009C09B2" w:rsidRDefault="00CF568F" w:rsidP="00CF568F">
            <w:pPr>
              <w:rPr>
                <w:ins w:id="4728" w:author="Lucy Lucy" w:date="2018-09-01T00:07:00Z"/>
              </w:rPr>
            </w:pPr>
          </w:p>
        </w:tc>
        <w:tc>
          <w:tcPr>
            <w:tcW w:w="1454" w:type="pct"/>
          </w:tcPr>
          <w:p w14:paraId="3E70CF57" w14:textId="77777777" w:rsidR="00CF568F" w:rsidRPr="009C09B2" w:rsidRDefault="00CF568F" w:rsidP="00CF568F">
            <w:pPr>
              <w:jc w:val="left"/>
              <w:rPr>
                <w:ins w:id="4729" w:author="Lucy Lucy" w:date="2018-09-01T00:07:00Z"/>
              </w:rPr>
            </w:pPr>
            <w:ins w:id="4730" w:author="Lucy Lucy" w:date="2018-09-01T00:07:00Z">
              <w:r>
                <w:t>Email của chủ đơn</w:t>
              </w:r>
            </w:ins>
          </w:p>
        </w:tc>
      </w:tr>
      <w:tr w:rsidR="00CF568F" w:rsidRPr="009C09B2" w14:paraId="66CAB84C" w14:textId="77777777" w:rsidTr="00CF568F">
        <w:trPr>
          <w:ins w:id="4731" w:author="Lucy Lucy" w:date="2018-09-01T00:07:00Z"/>
        </w:trPr>
        <w:tc>
          <w:tcPr>
            <w:tcW w:w="1377" w:type="pct"/>
          </w:tcPr>
          <w:p w14:paraId="0CB3B88B" w14:textId="77777777" w:rsidR="00CF568F" w:rsidRPr="00A62035" w:rsidRDefault="00CF568F" w:rsidP="00CF568F">
            <w:pPr>
              <w:rPr>
                <w:ins w:id="4732" w:author="Lucy Lucy" w:date="2018-09-01T00:07:00Z"/>
              </w:rPr>
            </w:pPr>
            <w:ins w:id="4733" w:author="Lucy Lucy" w:date="2018-09-01T00:07:00Z">
              <w:r>
                <w:t>Notes</w:t>
              </w:r>
            </w:ins>
          </w:p>
        </w:tc>
        <w:tc>
          <w:tcPr>
            <w:tcW w:w="977" w:type="pct"/>
          </w:tcPr>
          <w:p w14:paraId="65BB75C6" w14:textId="77777777" w:rsidR="00CF568F" w:rsidRPr="009C09B2" w:rsidRDefault="00CF568F" w:rsidP="00CF568F">
            <w:pPr>
              <w:rPr>
                <w:ins w:id="4734" w:author="Lucy Lucy" w:date="2018-09-01T00:07:00Z"/>
              </w:rPr>
            </w:pPr>
            <w:ins w:id="4735" w:author="Lucy Lucy" w:date="2018-09-01T00:07:00Z">
              <w:r w:rsidRPr="009C09B2">
                <w:t>Varchar2</w:t>
              </w:r>
            </w:ins>
          </w:p>
        </w:tc>
        <w:tc>
          <w:tcPr>
            <w:tcW w:w="367" w:type="pct"/>
          </w:tcPr>
          <w:p w14:paraId="63A21F7E" w14:textId="77777777" w:rsidR="00CF568F" w:rsidRPr="009C09B2" w:rsidRDefault="00CF568F" w:rsidP="00CF568F">
            <w:pPr>
              <w:rPr>
                <w:ins w:id="4736" w:author="Lucy Lucy" w:date="2018-09-01T00:07:00Z"/>
              </w:rPr>
            </w:pPr>
            <w:ins w:id="4737" w:author="Lucy Lucy" w:date="2018-09-01T00:07:00Z">
              <w:r>
                <w:t>2000</w:t>
              </w:r>
            </w:ins>
          </w:p>
        </w:tc>
        <w:tc>
          <w:tcPr>
            <w:tcW w:w="330" w:type="pct"/>
          </w:tcPr>
          <w:p w14:paraId="5D9F1A8F" w14:textId="77777777" w:rsidR="00CF568F" w:rsidRPr="009C09B2" w:rsidRDefault="00CF568F" w:rsidP="00CF568F">
            <w:pPr>
              <w:rPr>
                <w:ins w:id="4738" w:author="Lucy Lucy" w:date="2018-09-01T00:07:00Z"/>
              </w:rPr>
            </w:pPr>
          </w:p>
        </w:tc>
        <w:tc>
          <w:tcPr>
            <w:tcW w:w="496" w:type="pct"/>
          </w:tcPr>
          <w:p w14:paraId="3BCACE78" w14:textId="77777777" w:rsidR="00CF568F" w:rsidRPr="009C09B2" w:rsidRDefault="00CF568F" w:rsidP="00CF568F">
            <w:pPr>
              <w:rPr>
                <w:ins w:id="4739" w:author="Lucy Lucy" w:date="2018-09-01T00:07:00Z"/>
              </w:rPr>
            </w:pPr>
          </w:p>
        </w:tc>
        <w:tc>
          <w:tcPr>
            <w:tcW w:w="1454" w:type="pct"/>
          </w:tcPr>
          <w:p w14:paraId="6E5FA85C" w14:textId="77777777" w:rsidR="00CF568F" w:rsidRPr="009C09B2" w:rsidRDefault="00CF568F" w:rsidP="00CF568F">
            <w:pPr>
              <w:jc w:val="left"/>
              <w:rPr>
                <w:ins w:id="4740" w:author="Lucy Lucy" w:date="2018-09-01T00:07:00Z"/>
              </w:rPr>
            </w:pPr>
            <w:ins w:id="4741" w:author="Lucy Lucy" w:date="2018-09-01T00:07:00Z">
              <w:r>
                <w:t>Ghi chú chung</w:t>
              </w:r>
            </w:ins>
          </w:p>
        </w:tc>
      </w:tr>
      <w:tr w:rsidR="00CF568F" w:rsidRPr="009C09B2" w14:paraId="68F2ED1C" w14:textId="77777777" w:rsidTr="00CF568F">
        <w:trPr>
          <w:ins w:id="4742" w:author="Lucy Lucy" w:date="2018-09-01T00:07:00Z"/>
        </w:trPr>
        <w:tc>
          <w:tcPr>
            <w:tcW w:w="1377" w:type="pct"/>
          </w:tcPr>
          <w:p w14:paraId="0A0D2496" w14:textId="77777777" w:rsidR="00CF568F" w:rsidRDefault="00CF568F" w:rsidP="00CF568F">
            <w:pPr>
              <w:rPr>
                <w:ins w:id="4743" w:author="Lucy Lucy" w:date="2018-09-01T00:07:00Z"/>
              </w:rPr>
            </w:pPr>
            <w:ins w:id="4744" w:author="Lucy Lucy" w:date="2018-09-01T00:07:00Z">
              <w:r>
                <w:t>Case_Code</w:t>
              </w:r>
            </w:ins>
          </w:p>
        </w:tc>
        <w:tc>
          <w:tcPr>
            <w:tcW w:w="977" w:type="pct"/>
          </w:tcPr>
          <w:p w14:paraId="35415454" w14:textId="77777777" w:rsidR="00CF568F" w:rsidRPr="009C09B2" w:rsidRDefault="00CF568F" w:rsidP="00CF568F">
            <w:pPr>
              <w:rPr>
                <w:ins w:id="4745" w:author="Lucy Lucy" w:date="2018-09-01T00:07:00Z"/>
              </w:rPr>
            </w:pPr>
            <w:ins w:id="474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64CD915" w14:textId="77777777" w:rsidR="00CF568F" w:rsidRDefault="00CF568F" w:rsidP="00CF568F">
            <w:pPr>
              <w:rPr>
                <w:ins w:id="4747" w:author="Lucy Lucy" w:date="2018-09-01T00:07:00Z"/>
              </w:rPr>
            </w:pPr>
            <w:ins w:id="4748" w:author="Lucy Lucy" w:date="2018-09-01T00:07:00Z">
              <w:r>
                <w:t>50</w:t>
              </w:r>
            </w:ins>
          </w:p>
        </w:tc>
        <w:tc>
          <w:tcPr>
            <w:tcW w:w="330" w:type="pct"/>
          </w:tcPr>
          <w:p w14:paraId="6D30C7CD" w14:textId="77777777" w:rsidR="00CF568F" w:rsidRPr="009C09B2" w:rsidRDefault="00CF568F" w:rsidP="00CF568F">
            <w:pPr>
              <w:rPr>
                <w:ins w:id="4749" w:author="Lucy Lucy" w:date="2018-09-01T00:07:00Z"/>
              </w:rPr>
            </w:pPr>
          </w:p>
        </w:tc>
        <w:tc>
          <w:tcPr>
            <w:tcW w:w="496" w:type="pct"/>
          </w:tcPr>
          <w:p w14:paraId="036E0720" w14:textId="77777777" w:rsidR="00CF568F" w:rsidRPr="009C09B2" w:rsidRDefault="00CF568F" w:rsidP="00CF568F">
            <w:pPr>
              <w:rPr>
                <w:ins w:id="4750" w:author="Lucy Lucy" w:date="2018-09-01T00:07:00Z"/>
              </w:rPr>
            </w:pPr>
          </w:p>
        </w:tc>
        <w:tc>
          <w:tcPr>
            <w:tcW w:w="1454" w:type="pct"/>
          </w:tcPr>
          <w:p w14:paraId="2F140FA6" w14:textId="77777777" w:rsidR="00CF568F" w:rsidRPr="00516BC0" w:rsidRDefault="00CF568F" w:rsidP="00CF568F">
            <w:pPr>
              <w:jc w:val="left"/>
              <w:rPr>
                <w:ins w:id="4751" w:author="Lucy Lucy" w:date="2018-09-01T00:07:00Z"/>
                <w:highlight w:val="yellow"/>
              </w:rPr>
            </w:pPr>
            <w:proofErr w:type="gramStart"/>
            <w:ins w:id="4752" w:author="Lucy Lucy" w:date="2018-09-01T00:07:00Z">
              <w:r w:rsidRPr="00516BC0">
                <w:rPr>
                  <w:highlight w:val="yellow"/>
                </w:rPr>
                <w:t>Appcode  +</w:t>
              </w:r>
              <w:proofErr w:type="gramEnd"/>
              <w:r w:rsidRPr="00516BC0">
                <w:rPr>
                  <w:highlight w:val="yellow"/>
                </w:rPr>
                <w:t xml:space="preserve"> yyyyMMdd + seq.nextval</w:t>
              </w:r>
            </w:ins>
          </w:p>
          <w:p w14:paraId="2FA90F8C" w14:textId="77777777" w:rsidR="00CF568F" w:rsidRDefault="00CF568F" w:rsidP="00CF568F">
            <w:pPr>
              <w:jc w:val="left"/>
              <w:rPr>
                <w:ins w:id="4753" w:author="Lucy Lucy" w:date="2018-09-01T00:07:00Z"/>
              </w:rPr>
            </w:pPr>
            <w:ins w:id="4754" w:author="Lucy Lucy" w:date="2018-09-01T00:07:00Z">
              <w:r w:rsidRPr="00516BC0">
                <w:rPr>
                  <w:highlight w:val="yellow"/>
                </w:rPr>
                <w:t>Mã đơn tự sinh và là duy nhất</w:t>
              </w:r>
            </w:ins>
          </w:p>
          <w:p w14:paraId="03C64933" w14:textId="77777777" w:rsidR="00CF568F" w:rsidRDefault="00CF568F" w:rsidP="00CF568F">
            <w:pPr>
              <w:jc w:val="left"/>
              <w:rPr>
                <w:ins w:id="4755" w:author="Lucy Lucy" w:date="2018-09-01T00:07:00Z"/>
              </w:rPr>
            </w:pPr>
            <w:ins w:id="4756" w:author="Lucy Lucy" w:date="2018-09-01T00:07:00Z">
              <w:r>
                <w:t xml:space="preserve">Chi tuyen gui lai cai quy tac dat ten gen code nay lai </w:t>
              </w:r>
            </w:ins>
          </w:p>
        </w:tc>
      </w:tr>
      <w:tr w:rsidR="00CF568F" w:rsidRPr="009C09B2" w14:paraId="1BB9D7F5" w14:textId="77777777" w:rsidTr="00CF568F">
        <w:trPr>
          <w:ins w:id="4757" w:author="Lucy Lucy" w:date="2018-09-01T00:07:00Z"/>
        </w:trPr>
        <w:tc>
          <w:tcPr>
            <w:tcW w:w="1377" w:type="pct"/>
          </w:tcPr>
          <w:p w14:paraId="4A7F453B" w14:textId="77777777" w:rsidR="00CF568F" w:rsidRDefault="00CF568F" w:rsidP="00CF568F">
            <w:pPr>
              <w:rPr>
                <w:ins w:id="4758" w:author="Lucy Lucy" w:date="2018-09-01T00:07:00Z"/>
              </w:rPr>
            </w:pPr>
            <w:ins w:id="4759" w:author="Lucy Lucy" w:date="2018-09-01T00:07:00Z">
              <w:r w:rsidRPr="008C49AE">
                <w:t>ADDRESS</w:t>
              </w:r>
            </w:ins>
          </w:p>
        </w:tc>
        <w:tc>
          <w:tcPr>
            <w:tcW w:w="977" w:type="pct"/>
          </w:tcPr>
          <w:p w14:paraId="0F8FBE28" w14:textId="77777777" w:rsidR="00CF568F" w:rsidRDefault="00CF568F" w:rsidP="00CF568F">
            <w:pPr>
              <w:rPr>
                <w:ins w:id="4760" w:author="Lucy Lucy" w:date="2018-09-01T00:07:00Z"/>
              </w:rPr>
            </w:pPr>
          </w:p>
        </w:tc>
        <w:tc>
          <w:tcPr>
            <w:tcW w:w="367" w:type="pct"/>
          </w:tcPr>
          <w:p w14:paraId="187EB038" w14:textId="77777777" w:rsidR="00CF568F" w:rsidRDefault="00CF568F" w:rsidP="00CF568F">
            <w:pPr>
              <w:rPr>
                <w:ins w:id="4761" w:author="Lucy Lucy" w:date="2018-09-01T00:07:00Z"/>
              </w:rPr>
            </w:pPr>
          </w:p>
        </w:tc>
        <w:tc>
          <w:tcPr>
            <w:tcW w:w="330" w:type="pct"/>
          </w:tcPr>
          <w:p w14:paraId="4F3B03D9" w14:textId="77777777" w:rsidR="00CF568F" w:rsidRPr="009C09B2" w:rsidRDefault="00CF568F" w:rsidP="00CF568F">
            <w:pPr>
              <w:rPr>
                <w:ins w:id="4762" w:author="Lucy Lucy" w:date="2018-09-01T00:07:00Z"/>
              </w:rPr>
            </w:pPr>
          </w:p>
        </w:tc>
        <w:tc>
          <w:tcPr>
            <w:tcW w:w="496" w:type="pct"/>
          </w:tcPr>
          <w:p w14:paraId="260F7BD1" w14:textId="77777777" w:rsidR="00CF568F" w:rsidRPr="009C09B2" w:rsidRDefault="00CF568F" w:rsidP="00CF568F">
            <w:pPr>
              <w:rPr>
                <w:ins w:id="4763" w:author="Lucy Lucy" w:date="2018-09-01T00:07:00Z"/>
              </w:rPr>
            </w:pPr>
          </w:p>
        </w:tc>
        <w:tc>
          <w:tcPr>
            <w:tcW w:w="1454" w:type="pct"/>
          </w:tcPr>
          <w:p w14:paraId="3B0DCE8D" w14:textId="77777777" w:rsidR="00CF568F" w:rsidRPr="00516BC0" w:rsidRDefault="00CF568F" w:rsidP="00CF568F">
            <w:pPr>
              <w:jc w:val="left"/>
              <w:rPr>
                <w:ins w:id="4764" w:author="Lucy Lucy" w:date="2018-09-01T00:07:00Z"/>
                <w:highlight w:val="yellow"/>
              </w:rPr>
            </w:pPr>
          </w:p>
        </w:tc>
      </w:tr>
      <w:tr w:rsidR="00CF568F" w:rsidRPr="009C09B2" w14:paraId="095468A6" w14:textId="77777777" w:rsidTr="00CF568F">
        <w:trPr>
          <w:ins w:id="4765" w:author="Lucy Lucy" w:date="2018-09-01T00:07:00Z"/>
        </w:trPr>
        <w:tc>
          <w:tcPr>
            <w:tcW w:w="1377" w:type="pct"/>
          </w:tcPr>
          <w:p w14:paraId="439E9896" w14:textId="77777777" w:rsidR="00CF568F" w:rsidRDefault="00CF568F" w:rsidP="00CF568F">
            <w:pPr>
              <w:rPr>
                <w:ins w:id="4766" w:author="Lucy Lucy" w:date="2018-09-01T00:07:00Z"/>
              </w:rPr>
            </w:pPr>
            <w:ins w:id="4767" w:author="Lucy Lucy" w:date="2018-09-01T00:07:00Z">
              <w:r w:rsidRPr="008C49AE">
                <w:t>DATENO</w:t>
              </w:r>
            </w:ins>
          </w:p>
        </w:tc>
        <w:tc>
          <w:tcPr>
            <w:tcW w:w="977" w:type="pct"/>
          </w:tcPr>
          <w:p w14:paraId="36509061" w14:textId="77777777" w:rsidR="00CF568F" w:rsidRDefault="00CF568F" w:rsidP="00CF568F">
            <w:pPr>
              <w:rPr>
                <w:ins w:id="4768" w:author="Lucy Lucy" w:date="2018-09-01T00:07:00Z"/>
              </w:rPr>
            </w:pPr>
          </w:p>
        </w:tc>
        <w:tc>
          <w:tcPr>
            <w:tcW w:w="367" w:type="pct"/>
          </w:tcPr>
          <w:p w14:paraId="4BBFA391" w14:textId="77777777" w:rsidR="00CF568F" w:rsidRDefault="00CF568F" w:rsidP="00CF568F">
            <w:pPr>
              <w:rPr>
                <w:ins w:id="4769" w:author="Lucy Lucy" w:date="2018-09-01T00:07:00Z"/>
              </w:rPr>
            </w:pPr>
          </w:p>
        </w:tc>
        <w:tc>
          <w:tcPr>
            <w:tcW w:w="330" w:type="pct"/>
          </w:tcPr>
          <w:p w14:paraId="11F2D2B6" w14:textId="77777777" w:rsidR="00CF568F" w:rsidRPr="009C09B2" w:rsidRDefault="00CF568F" w:rsidP="00CF568F">
            <w:pPr>
              <w:rPr>
                <w:ins w:id="4770" w:author="Lucy Lucy" w:date="2018-09-01T00:07:00Z"/>
              </w:rPr>
            </w:pPr>
          </w:p>
        </w:tc>
        <w:tc>
          <w:tcPr>
            <w:tcW w:w="496" w:type="pct"/>
          </w:tcPr>
          <w:p w14:paraId="2B8A4C36" w14:textId="77777777" w:rsidR="00CF568F" w:rsidRPr="009C09B2" w:rsidRDefault="00CF568F" w:rsidP="00CF568F">
            <w:pPr>
              <w:rPr>
                <w:ins w:id="4771" w:author="Lucy Lucy" w:date="2018-09-01T00:07:00Z"/>
              </w:rPr>
            </w:pPr>
          </w:p>
        </w:tc>
        <w:tc>
          <w:tcPr>
            <w:tcW w:w="1454" w:type="pct"/>
          </w:tcPr>
          <w:p w14:paraId="739A8104" w14:textId="77777777" w:rsidR="00CF568F" w:rsidRPr="00516BC0" w:rsidRDefault="00CF568F" w:rsidP="00CF568F">
            <w:pPr>
              <w:jc w:val="left"/>
              <w:rPr>
                <w:ins w:id="4772" w:author="Lucy Lucy" w:date="2018-09-01T00:07:00Z"/>
                <w:highlight w:val="yellow"/>
              </w:rPr>
            </w:pPr>
          </w:p>
        </w:tc>
      </w:tr>
      <w:tr w:rsidR="00CF568F" w:rsidRPr="009C09B2" w14:paraId="160870B8" w14:textId="77777777" w:rsidTr="00CF568F">
        <w:trPr>
          <w:ins w:id="4773" w:author="Lucy Lucy" w:date="2018-09-01T00:07:00Z"/>
        </w:trPr>
        <w:tc>
          <w:tcPr>
            <w:tcW w:w="1377" w:type="pct"/>
          </w:tcPr>
          <w:p w14:paraId="063F54E4" w14:textId="77777777" w:rsidR="00CF568F" w:rsidRDefault="00CF568F" w:rsidP="00CF568F">
            <w:pPr>
              <w:rPr>
                <w:ins w:id="4774" w:author="Lucy Lucy" w:date="2018-09-01T00:07:00Z"/>
              </w:rPr>
            </w:pPr>
            <w:ins w:id="4775" w:author="Lucy Lucy" w:date="2018-09-01T00:07:00Z">
              <w:r w:rsidRPr="008C49AE">
                <w:t>MONTHS</w:t>
              </w:r>
            </w:ins>
          </w:p>
        </w:tc>
        <w:tc>
          <w:tcPr>
            <w:tcW w:w="977" w:type="pct"/>
          </w:tcPr>
          <w:p w14:paraId="46A8653A" w14:textId="77777777" w:rsidR="00CF568F" w:rsidRDefault="00CF568F" w:rsidP="00CF568F">
            <w:pPr>
              <w:rPr>
                <w:ins w:id="4776" w:author="Lucy Lucy" w:date="2018-09-01T00:07:00Z"/>
              </w:rPr>
            </w:pPr>
          </w:p>
        </w:tc>
        <w:tc>
          <w:tcPr>
            <w:tcW w:w="367" w:type="pct"/>
          </w:tcPr>
          <w:p w14:paraId="454036F7" w14:textId="77777777" w:rsidR="00CF568F" w:rsidRDefault="00CF568F" w:rsidP="00CF568F">
            <w:pPr>
              <w:rPr>
                <w:ins w:id="4777" w:author="Lucy Lucy" w:date="2018-09-01T00:07:00Z"/>
              </w:rPr>
            </w:pPr>
          </w:p>
        </w:tc>
        <w:tc>
          <w:tcPr>
            <w:tcW w:w="330" w:type="pct"/>
          </w:tcPr>
          <w:p w14:paraId="4B8973DA" w14:textId="77777777" w:rsidR="00CF568F" w:rsidRPr="009C09B2" w:rsidRDefault="00CF568F" w:rsidP="00CF568F">
            <w:pPr>
              <w:rPr>
                <w:ins w:id="4778" w:author="Lucy Lucy" w:date="2018-09-01T00:07:00Z"/>
              </w:rPr>
            </w:pPr>
          </w:p>
        </w:tc>
        <w:tc>
          <w:tcPr>
            <w:tcW w:w="496" w:type="pct"/>
          </w:tcPr>
          <w:p w14:paraId="732E4F07" w14:textId="77777777" w:rsidR="00CF568F" w:rsidRPr="009C09B2" w:rsidRDefault="00CF568F" w:rsidP="00CF568F">
            <w:pPr>
              <w:rPr>
                <w:ins w:id="4779" w:author="Lucy Lucy" w:date="2018-09-01T00:07:00Z"/>
              </w:rPr>
            </w:pPr>
          </w:p>
        </w:tc>
        <w:tc>
          <w:tcPr>
            <w:tcW w:w="1454" w:type="pct"/>
          </w:tcPr>
          <w:p w14:paraId="529AC1C4" w14:textId="77777777" w:rsidR="00CF568F" w:rsidRPr="00516BC0" w:rsidRDefault="00CF568F" w:rsidP="00CF568F">
            <w:pPr>
              <w:jc w:val="left"/>
              <w:rPr>
                <w:ins w:id="4780" w:author="Lucy Lucy" w:date="2018-09-01T00:07:00Z"/>
                <w:highlight w:val="yellow"/>
              </w:rPr>
            </w:pPr>
          </w:p>
        </w:tc>
      </w:tr>
      <w:tr w:rsidR="00CF568F" w:rsidRPr="009C09B2" w14:paraId="657ED9AC" w14:textId="77777777" w:rsidTr="00CF568F">
        <w:trPr>
          <w:ins w:id="4781" w:author="Lucy Lucy" w:date="2018-09-01T00:07:00Z"/>
        </w:trPr>
        <w:tc>
          <w:tcPr>
            <w:tcW w:w="1377" w:type="pct"/>
          </w:tcPr>
          <w:p w14:paraId="5CD907A0" w14:textId="77777777" w:rsidR="00CF568F" w:rsidRPr="008C49AE" w:rsidRDefault="00CF568F" w:rsidP="00CF568F">
            <w:pPr>
              <w:rPr>
                <w:ins w:id="4782" w:author="Lucy Lucy" w:date="2018-09-01T00:07:00Z"/>
              </w:rPr>
            </w:pPr>
            <w:ins w:id="4783" w:author="Lucy Lucy" w:date="2018-09-01T00:07:00Z">
              <w:r w:rsidRPr="008C49AE">
                <w:t>YEARS</w:t>
              </w:r>
            </w:ins>
          </w:p>
        </w:tc>
        <w:tc>
          <w:tcPr>
            <w:tcW w:w="977" w:type="pct"/>
          </w:tcPr>
          <w:p w14:paraId="0D067B97" w14:textId="77777777" w:rsidR="00CF568F" w:rsidRDefault="00CF568F" w:rsidP="00CF568F">
            <w:pPr>
              <w:rPr>
                <w:ins w:id="4784" w:author="Lucy Lucy" w:date="2018-09-01T00:07:00Z"/>
              </w:rPr>
            </w:pPr>
          </w:p>
        </w:tc>
        <w:tc>
          <w:tcPr>
            <w:tcW w:w="367" w:type="pct"/>
          </w:tcPr>
          <w:p w14:paraId="4CC00A00" w14:textId="77777777" w:rsidR="00CF568F" w:rsidRDefault="00CF568F" w:rsidP="00CF568F">
            <w:pPr>
              <w:rPr>
                <w:ins w:id="4785" w:author="Lucy Lucy" w:date="2018-09-01T00:07:00Z"/>
              </w:rPr>
            </w:pPr>
          </w:p>
        </w:tc>
        <w:tc>
          <w:tcPr>
            <w:tcW w:w="330" w:type="pct"/>
          </w:tcPr>
          <w:p w14:paraId="7E4C7A0A" w14:textId="77777777" w:rsidR="00CF568F" w:rsidRPr="009C09B2" w:rsidRDefault="00CF568F" w:rsidP="00CF568F">
            <w:pPr>
              <w:rPr>
                <w:ins w:id="4786" w:author="Lucy Lucy" w:date="2018-09-01T00:07:00Z"/>
              </w:rPr>
            </w:pPr>
          </w:p>
        </w:tc>
        <w:tc>
          <w:tcPr>
            <w:tcW w:w="496" w:type="pct"/>
          </w:tcPr>
          <w:p w14:paraId="56F2BBE1" w14:textId="77777777" w:rsidR="00CF568F" w:rsidRPr="009C09B2" w:rsidRDefault="00CF568F" w:rsidP="00CF568F">
            <w:pPr>
              <w:rPr>
                <w:ins w:id="4787" w:author="Lucy Lucy" w:date="2018-09-01T00:07:00Z"/>
              </w:rPr>
            </w:pPr>
          </w:p>
        </w:tc>
        <w:tc>
          <w:tcPr>
            <w:tcW w:w="1454" w:type="pct"/>
          </w:tcPr>
          <w:p w14:paraId="391E9675" w14:textId="77777777" w:rsidR="00CF568F" w:rsidRPr="00516BC0" w:rsidRDefault="00CF568F" w:rsidP="00CF568F">
            <w:pPr>
              <w:jc w:val="left"/>
              <w:rPr>
                <w:ins w:id="4788" w:author="Lucy Lucy" w:date="2018-09-01T00:07:00Z"/>
                <w:highlight w:val="yellow"/>
              </w:rPr>
            </w:pPr>
          </w:p>
        </w:tc>
      </w:tr>
      <w:tr w:rsidR="00CF568F" w:rsidRPr="009C09B2" w14:paraId="036CEEAD" w14:textId="77777777" w:rsidTr="00CF568F">
        <w:trPr>
          <w:ins w:id="4789" w:author="Lucy Lucy" w:date="2018-09-01T00:07:00Z"/>
        </w:trPr>
        <w:tc>
          <w:tcPr>
            <w:tcW w:w="1377" w:type="pct"/>
          </w:tcPr>
          <w:p w14:paraId="4E718D26" w14:textId="77777777" w:rsidR="00CF568F" w:rsidRPr="008C49AE" w:rsidRDefault="00CF568F" w:rsidP="00CF568F">
            <w:pPr>
              <w:rPr>
                <w:ins w:id="4790" w:author="Lucy Lucy" w:date="2018-09-01T00:07:00Z"/>
              </w:rPr>
            </w:pPr>
            <w:ins w:id="4791" w:author="Lucy Lucy" w:date="2018-09-01T00:07:00Z">
              <w:r w:rsidRPr="008C49AE">
                <w:t>CLIENT_REFERENCE</w:t>
              </w:r>
            </w:ins>
          </w:p>
        </w:tc>
        <w:tc>
          <w:tcPr>
            <w:tcW w:w="977" w:type="pct"/>
          </w:tcPr>
          <w:p w14:paraId="7540D9B2" w14:textId="77777777" w:rsidR="00CF568F" w:rsidRDefault="00CF568F" w:rsidP="00CF568F">
            <w:pPr>
              <w:rPr>
                <w:ins w:id="4792" w:author="Lucy Lucy" w:date="2018-09-01T00:07:00Z"/>
              </w:rPr>
            </w:pPr>
            <w:ins w:id="4793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53EC7B46" w14:textId="77777777" w:rsidR="00CF568F" w:rsidRDefault="00CF568F" w:rsidP="00CF568F">
            <w:pPr>
              <w:rPr>
                <w:ins w:id="4794" w:author="Lucy Lucy" w:date="2018-09-01T00:07:00Z"/>
              </w:rPr>
            </w:pPr>
            <w:ins w:id="4795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241FEC7" w14:textId="77777777" w:rsidR="00CF568F" w:rsidRPr="009C09B2" w:rsidRDefault="00CF568F" w:rsidP="00CF568F">
            <w:pPr>
              <w:rPr>
                <w:ins w:id="4796" w:author="Lucy Lucy" w:date="2018-09-01T00:07:00Z"/>
              </w:rPr>
            </w:pPr>
          </w:p>
        </w:tc>
        <w:tc>
          <w:tcPr>
            <w:tcW w:w="496" w:type="pct"/>
          </w:tcPr>
          <w:p w14:paraId="28D7E3AC" w14:textId="77777777" w:rsidR="00CF568F" w:rsidRPr="009C09B2" w:rsidRDefault="00CF568F" w:rsidP="00CF568F">
            <w:pPr>
              <w:rPr>
                <w:ins w:id="4797" w:author="Lucy Lucy" w:date="2018-09-01T00:07:00Z"/>
              </w:rPr>
            </w:pPr>
          </w:p>
        </w:tc>
        <w:tc>
          <w:tcPr>
            <w:tcW w:w="1454" w:type="pct"/>
          </w:tcPr>
          <w:p w14:paraId="7D460CFB" w14:textId="77777777" w:rsidR="00CF568F" w:rsidRPr="00516BC0" w:rsidRDefault="00CF568F" w:rsidP="00CF568F">
            <w:pPr>
              <w:jc w:val="left"/>
              <w:rPr>
                <w:ins w:id="4798" w:author="Lucy Lucy" w:date="2018-09-01T00:07:00Z"/>
                <w:highlight w:val="yellow"/>
              </w:rPr>
            </w:pPr>
            <w:ins w:id="4799" w:author="Lucy Lucy" w:date="2018-09-01T00:07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CF568F" w:rsidRPr="009C09B2" w14:paraId="61949785" w14:textId="77777777" w:rsidTr="00CF568F">
        <w:trPr>
          <w:ins w:id="4800" w:author="Lucy Lucy" w:date="2018-09-01T00:07:00Z"/>
        </w:trPr>
        <w:tc>
          <w:tcPr>
            <w:tcW w:w="1377" w:type="pct"/>
          </w:tcPr>
          <w:p w14:paraId="050D0F22" w14:textId="77777777" w:rsidR="00CF568F" w:rsidRPr="008C49AE" w:rsidRDefault="00CF568F" w:rsidP="00CF568F">
            <w:pPr>
              <w:rPr>
                <w:ins w:id="4801" w:author="Lucy Lucy" w:date="2018-09-01T00:07:00Z"/>
              </w:rPr>
            </w:pPr>
            <w:ins w:id="4802" w:author="Lucy Lucy" w:date="2018-09-01T00:07:00Z">
              <w:r w:rsidRPr="008C49AE">
                <w:t>CASE_NAME</w:t>
              </w:r>
            </w:ins>
          </w:p>
        </w:tc>
        <w:tc>
          <w:tcPr>
            <w:tcW w:w="977" w:type="pct"/>
          </w:tcPr>
          <w:p w14:paraId="610A4C3D" w14:textId="77777777" w:rsidR="00CF568F" w:rsidRDefault="00CF568F" w:rsidP="00CF568F">
            <w:pPr>
              <w:rPr>
                <w:ins w:id="4803" w:author="Lucy Lucy" w:date="2018-09-01T00:07:00Z"/>
              </w:rPr>
            </w:pPr>
            <w:ins w:id="4804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631BA589" w14:textId="77777777" w:rsidR="00CF568F" w:rsidRDefault="00CF568F" w:rsidP="00CF568F">
            <w:pPr>
              <w:rPr>
                <w:ins w:id="4805" w:author="Lucy Lucy" w:date="2018-09-01T00:07:00Z"/>
              </w:rPr>
            </w:pPr>
            <w:ins w:id="4806" w:author="Lucy Lucy" w:date="2018-09-01T00:07:00Z">
              <w:r>
                <w:t>200</w:t>
              </w:r>
            </w:ins>
          </w:p>
        </w:tc>
        <w:tc>
          <w:tcPr>
            <w:tcW w:w="330" w:type="pct"/>
          </w:tcPr>
          <w:p w14:paraId="36AA6FC2" w14:textId="77777777" w:rsidR="00CF568F" w:rsidRPr="009C09B2" w:rsidRDefault="00CF568F" w:rsidP="00CF568F">
            <w:pPr>
              <w:rPr>
                <w:ins w:id="4807" w:author="Lucy Lucy" w:date="2018-09-01T00:07:00Z"/>
              </w:rPr>
            </w:pPr>
          </w:p>
        </w:tc>
        <w:tc>
          <w:tcPr>
            <w:tcW w:w="496" w:type="pct"/>
          </w:tcPr>
          <w:p w14:paraId="438E2A09" w14:textId="77777777" w:rsidR="00CF568F" w:rsidRPr="009C09B2" w:rsidRDefault="00CF568F" w:rsidP="00CF568F">
            <w:pPr>
              <w:rPr>
                <w:ins w:id="4808" w:author="Lucy Lucy" w:date="2018-09-01T00:07:00Z"/>
              </w:rPr>
            </w:pPr>
          </w:p>
        </w:tc>
        <w:tc>
          <w:tcPr>
            <w:tcW w:w="1454" w:type="pct"/>
          </w:tcPr>
          <w:p w14:paraId="3FEF7CD4" w14:textId="77777777" w:rsidR="00CF568F" w:rsidRPr="00516BC0" w:rsidRDefault="00CF568F" w:rsidP="00CF568F">
            <w:pPr>
              <w:jc w:val="left"/>
              <w:rPr>
                <w:ins w:id="4809" w:author="Lucy Lucy" w:date="2018-09-01T00:07:00Z"/>
                <w:highlight w:val="yellow"/>
              </w:rPr>
            </w:pPr>
            <w:ins w:id="4810" w:author="Lucy Lucy" w:date="2018-09-01T00:07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CF568F" w:rsidRPr="009C09B2" w14:paraId="168F8036" w14:textId="77777777" w:rsidTr="00CF568F">
        <w:trPr>
          <w:ins w:id="4811" w:author="Lucy Lucy" w:date="2018-09-01T00:07:00Z"/>
        </w:trPr>
        <w:tc>
          <w:tcPr>
            <w:tcW w:w="1377" w:type="pct"/>
          </w:tcPr>
          <w:p w14:paraId="1C85C699" w14:textId="77777777" w:rsidR="00CF568F" w:rsidRPr="008C49AE" w:rsidRDefault="00CF568F" w:rsidP="00CF568F">
            <w:pPr>
              <w:rPr>
                <w:ins w:id="4812" w:author="Lucy Lucy" w:date="2018-09-01T00:07:00Z"/>
              </w:rPr>
            </w:pPr>
            <w:ins w:id="4813" w:author="Lucy Lucy" w:date="2018-09-01T00:07:00Z">
              <w:r>
                <w:t>App_No</w:t>
              </w:r>
            </w:ins>
          </w:p>
        </w:tc>
        <w:tc>
          <w:tcPr>
            <w:tcW w:w="977" w:type="pct"/>
          </w:tcPr>
          <w:p w14:paraId="5320AA08" w14:textId="77777777" w:rsidR="00CF568F" w:rsidRDefault="00CF568F" w:rsidP="00CF568F">
            <w:pPr>
              <w:rPr>
                <w:ins w:id="4814" w:author="Lucy Lucy" w:date="2018-09-01T00:07:00Z"/>
              </w:rPr>
            </w:pPr>
            <w:ins w:id="4815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2727D591" w14:textId="77777777" w:rsidR="00CF568F" w:rsidRDefault="00CF568F" w:rsidP="00CF568F">
            <w:pPr>
              <w:rPr>
                <w:ins w:id="4816" w:author="Lucy Lucy" w:date="2018-09-01T00:07:00Z"/>
              </w:rPr>
            </w:pPr>
            <w:ins w:id="4817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3E38DB4A" w14:textId="77777777" w:rsidR="00CF568F" w:rsidRPr="009C09B2" w:rsidRDefault="00CF568F" w:rsidP="00CF568F">
            <w:pPr>
              <w:rPr>
                <w:ins w:id="4818" w:author="Lucy Lucy" w:date="2018-09-01T00:07:00Z"/>
              </w:rPr>
            </w:pPr>
          </w:p>
        </w:tc>
        <w:tc>
          <w:tcPr>
            <w:tcW w:w="496" w:type="pct"/>
          </w:tcPr>
          <w:p w14:paraId="264187E4" w14:textId="77777777" w:rsidR="00CF568F" w:rsidRPr="009C09B2" w:rsidRDefault="00CF568F" w:rsidP="00CF568F">
            <w:pPr>
              <w:rPr>
                <w:ins w:id="4819" w:author="Lucy Lucy" w:date="2018-09-01T00:07:00Z"/>
              </w:rPr>
            </w:pPr>
          </w:p>
        </w:tc>
        <w:tc>
          <w:tcPr>
            <w:tcW w:w="1454" w:type="pct"/>
          </w:tcPr>
          <w:p w14:paraId="3B06FFC8" w14:textId="77777777" w:rsidR="00CF568F" w:rsidRDefault="00CF568F" w:rsidP="00CF568F">
            <w:pPr>
              <w:jc w:val="left"/>
              <w:rPr>
                <w:ins w:id="4820" w:author="Lucy Lucy" w:date="2018-09-01T00:07:00Z"/>
                <w:highlight w:val="yellow"/>
              </w:rPr>
            </w:pPr>
            <w:ins w:id="4821" w:author="Lucy Lucy" w:date="2018-09-01T00:07:00Z">
              <w:r>
                <w:rPr>
                  <w:highlight w:val="yellow"/>
                </w:rPr>
                <w:t>Số đơn của cục cấp</w:t>
              </w:r>
            </w:ins>
          </w:p>
        </w:tc>
      </w:tr>
      <w:tr w:rsidR="00CF568F" w:rsidRPr="009C09B2" w14:paraId="59C56D9C" w14:textId="77777777" w:rsidTr="00CF568F">
        <w:trPr>
          <w:ins w:id="4822" w:author="Lucy Lucy" w:date="2018-09-01T00:07:00Z"/>
        </w:trPr>
        <w:tc>
          <w:tcPr>
            <w:tcW w:w="1377" w:type="pct"/>
          </w:tcPr>
          <w:p w14:paraId="1A366851" w14:textId="77777777" w:rsidR="00CF568F" w:rsidRDefault="00CF568F" w:rsidP="00CF568F">
            <w:pPr>
              <w:rPr>
                <w:ins w:id="4823" w:author="Lucy Lucy" w:date="2018-09-01T00:07:00Z"/>
              </w:rPr>
            </w:pPr>
            <w:ins w:id="4824" w:author="Lucy Lucy" w:date="2018-09-01T00:07:00Z">
              <w:r>
                <w:t>App_Degree</w:t>
              </w:r>
            </w:ins>
          </w:p>
        </w:tc>
        <w:tc>
          <w:tcPr>
            <w:tcW w:w="977" w:type="pct"/>
          </w:tcPr>
          <w:p w14:paraId="344CB6F4" w14:textId="77777777" w:rsidR="00CF568F" w:rsidRDefault="00CF568F" w:rsidP="00CF568F">
            <w:pPr>
              <w:rPr>
                <w:ins w:id="4825" w:author="Lucy Lucy" w:date="2018-09-01T00:07:00Z"/>
              </w:rPr>
            </w:pPr>
            <w:ins w:id="4826" w:author="Lucy Lucy" w:date="2018-09-01T00:07:00Z">
              <w:r>
                <w:t>VARCHAR2</w:t>
              </w:r>
            </w:ins>
          </w:p>
        </w:tc>
        <w:tc>
          <w:tcPr>
            <w:tcW w:w="367" w:type="pct"/>
          </w:tcPr>
          <w:p w14:paraId="7E138C13" w14:textId="77777777" w:rsidR="00CF568F" w:rsidRDefault="00CF568F" w:rsidP="00CF568F">
            <w:pPr>
              <w:rPr>
                <w:ins w:id="4827" w:author="Lucy Lucy" w:date="2018-09-01T00:07:00Z"/>
              </w:rPr>
            </w:pPr>
            <w:ins w:id="4828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4EF1A226" w14:textId="77777777" w:rsidR="00CF568F" w:rsidRPr="009C09B2" w:rsidRDefault="00CF568F" w:rsidP="00CF568F">
            <w:pPr>
              <w:rPr>
                <w:ins w:id="4829" w:author="Lucy Lucy" w:date="2018-09-01T00:07:00Z"/>
              </w:rPr>
            </w:pPr>
          </w:p>
        </w:tc>
        <w:tc>
          <w:tcPr>
            <w:tcW w:w="496" w:type="pct"/>
          </w:tcPr>
          <w:p w14:paraId="26E65F5A" w14:textId="77777777" w:rsidR="00CF568F" w:rsidRPr="009C09B2" w:rsidRDefault="00CF568F" w:rsidP="00CF568F">
            <w:pPr>
              <w:rPr>
                <w:ins w:id="4830" w:author="Lucy Lucy" w:date="2018-09-01T00:07:00Z"/>
              </w:rPr>
            </w:pPr>
          </w:p>
        </w:tc>
        <w:tc>
          <w:tcPr>
            <w:tcW w:w="1454" w:type="pct"/>
          </w:tcPr>
          <w:p w14:paraId="6EE4C779" w14:textId="77777777" w:rsidR="00CF568F" w:rsidRDefault="00CF568F" w:rsidP="00CF568F">
            <w:pPr>
              <w:jc w:val="left"/>
              <w:rPr>
                <w:ins w:id="4831" w:author="Lucy Lucy" w:date="2018-09-01T00:07:00Z"/>
                <w:highlight w:val="yellow"/>
              </w:rPr>
            </w:pPr>
            <w:ins w:id="4832" w:author="Lucy Lucy" w:date="2018-09-01T00:07:00Z">
              <w:r>
                <w:rPr>
                  <w:highlight w:val="yellow"/>
                </w:rPr>
                <w:t>Số bằng của cục cấp</w:t>
              </w:r>
            </w:ins>
          </w:p>
        </w:tc>
      </w:tr>
      <w:tr w:rsidR="00CF568F" w:rsidRPr="009C09B2" w14:paraId="06C49677" w14:textId="77777777" w:rsidTr="00CF568F">
        <w:trPr>
          <w:trHeight w:val="459"/>
          <w:ins w:id="4833" w:author="Lucy Lucy" w:date="2018-09-01T00:07:00Z"/>
        </w:trPr>
        <w:tc>
          <w:tcPr>
            <w:tcW w:w="1377" w:type="pct"/>
          </w:tcPr>
          <w:p w14:paraId="060ACEDF" w14:textId="77777777" w:rsidR="00CF568F" w:rsidRDefault="00CF568F" w:rsidP="00CF568F">
            <w:pPr>
              <w:rPr>
                <w:ins w:id="4834" w:author="Lucy Lucy" w:date="2018-09-01T00:07:00Z"/>
              </w:rPr>
            </w:pPr>
            <w:ins w:id="4835" w:author="Lucy Lucy" w:date="2018-09-01T00:07:00Z">
              <w:r w:rsidRPr="00E139D4">
                <w:t xml:space="preserve">DDSHCN   </w:t>
              </w:r>
            </w:ins>
          </w:p>
        </w:tc>
        <w:tc>
          <w:tcPr>
            <w:tcW w:w="977" w:type="pct"/>
          </w:tcPr>
          <w:p w14:paraId="67AEE247" w14:textId="77777777" w:rsidR="00CF568F" w:rsidRDefault="00CF568F" w:rsidP="00CF568F">
            <w:pPr>
              <w:rPr>
                <w:ins w:id="4836" w:author="Lucy Lucy" w:date="2018-09-01T00:07:00Z"/>
              </w:rPr>
            </w:pPr>
            <w:ins w:id="4837" w:author="Lucy Lucy" w:date="2018-09-01T00:07:00Z">
              <w:r w:rsidRPr="00E139D4">
                <w:t>VARCHAR2</w:t>
              </w:r>
            </w:ins>
          </w:p>
        </w:tc>
        <w:tc>
          <w:tcPr>
            <w:tcW w:w="367" w:type="pct"/>
          </w:tcPr>
          <w:p w14:paraId="3B2BB082" w14:textId="77777777" w:rsidR="00CF568F" w:rsidRDefault="00CF568F" w:rsidP="00CF568F">
            <w:pPr>
              <w:rPr>
                <w:ins w:id="4838" w:author="Lucy Lucy" w:date="2018-09-01T00:07:00Z"/>
              </w:rPr>
            </w:pPr>
            <w:ins w:id="4839" w:author="Lucy Lucy" w:date="2018-09-01T00:07:00Z">
              <w:r>
                <w:t>100</w:t>
              </w:r>
            </w:ins>
          </w:p>
        </w:tc>
        <w:tc>
          <w:tcPr>
            <w:tcW w:w="330" w:type="pct"/>
          </w:tcPr>
          <w:p w14:paraId="161F4897" w14:textId="77777777" w:rsidR="00CF568F" w:rsidRPr="009C09B2" w:rsidRDefault="00CF568F" w:rsidP="00CF568F">
            <w:pPr>
              <w:rPr>
                <w:ins w:id="4840" w:author="Lucy Lucy" w:date="2018-09-01T00:07:00Z"/>
              </w:rPr>
            </w:pPr>
          </w:p>
        </w:tc>
        <w:tc>
          <w:tcPr>
            <w:tcW w:w="496" w:type="pct"/>
          </w:tcPr>
          <w:p w14:paraId="493088C5" w14:textId="77777777" w:rsidR="00CF568F" w:rsidRPr="009C09B2" w:rsidRDefault="00CF568F" w:rsidP="00CF568F">
            <w:pPr>
              <w:rPr>
                <w:ins w:id="4841" w:author="Lucy Lucy" w:date="2018-09-01T00:07:00Z"/>
              </w:rPr>
            </w:pPr>
          </w:p>
        </w:tc>
        <w:tc>
          <w:tcPr>
            <w:tcW w:w="1454" w:type="pct"/>
          </w:tcPr>
          <w:p w14:paraId="65FBC515" w14:textId="77777777" w:rsidR="00CF568F" w:rsidRDefault="00CF568F" w:rsidP="00CF568F">
            <w:pPr>
              <w:jc w:val="left"/>
              <w:rPr>
                <w:ins w:id="4842" w:author="Lucy Lucy" w:date="2018-09-01T00:07:00Z"/>
                <w:highlight w:val="yellow"/>
              </w:rPr>
            </w:pPr>
            <w:ins w:id="4843" w:author="Lucy Lucy" w:date="2018-09-01T00:07:00Z">
              <w:r>
                <w:rPr>
                  <w:highlight w:val="yellow"/>
                </w:rPr>
                <w:t>Đại diện sở hữu công nghiệp</w:t>
              </w:r>
            </w:ins>
          </w:p>
        </w:tc>
      </w:tr>
    </w:tbl>
    <w:p w14:paraId="05EC9956" w14:textId="77777777" w:rsidR="00CF568F" w:rsidRPr="009C09B2" w:rsidRDefault="00CF568F" w:rsidP="00CF568F">
      <w:pPr>
        <w:pStyle w:val="u2"/>
        <w:rPr>
          <w:ins w:id="4844" w:author="Lucy Lucy" w:date="2018-09-01T00:07:00Z"/>
        </w:rPr>
      </w:pPr>
      <w:bookmarkStart w:id="4845" w:name="_Toc523526396"/>
      <w:ins w:id="4846" w:author="Lucy Lucy" w:date="2018-09-01T00:07:00Z">
        <w:r w:rsidRPr="009C09B2">
          <w:lastRenderedPageBreak/>
          <w:t>App_Fee_Fix</w:t>
        </w:r>
        <w:bookmarkEnd w:id="4845"/>
        <w:r w:rsidRPr="009C09B2">
          <w:tab/>
        </w:r>
        <w:r w:rsidRPr="009C09B2">
          <w:tab/>
        </w:r>
      </w:ins>
    </w:p>
    <w:p w14:paraId="60C31A5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7" w:author="Lucy Lucy" w:date="2018-09-01T00:07:00Z"/>
        </w:rPr>
      </w:pPr>
      <w:ins w:id="4848" w:author="Lucy Lucy" w:date="2018-09-01T00:07:00Z">
        <w:r w:rsidRPr="009C09B2">
          <w:t>Mục đích: Lưu trữ thông tin fee cố định đi theo đơn chi tiết</w:t>
        </w:r>
      </w:ins>
    </w:p>
    <w:p w14:paraId="37D62185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849" w:author="Lucy Lucy" w:date="2018-09-01T00:07:00Z"/>
        </w:rPr>
      </w:pPr>
      <w:ins w:id="48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5C74420C" w14:textId="77777777" w:rsidTr="00CF568F">
        <w:trPr>
          <w:tblHeader/>
          <w:ins w:id="4851" w:author="Lucy Lucy" w:date="2018-09-01T00:07:00Z"/>
        </w:trPr>
        <w:tc>
          <w:tcPr>
            <w:tcW w:w="1432" w:type="pct"/>
            <w:shd w:val="clear" w:color="auto" w:fill="E6E6E6"/>
          </w:tcPr>
          <w:p w14:paraId="2CD0C1B6" w14:textId="77777777" w:rsidR="00CF568F" w:rsidRPr="009C09B2" w:rsidRDefault="00CF568F" w:rsidP="00CF568F">
            <w:pPr>
              <w:rPr>
                <w:ins w:id="4852" w:author="Lucy Lucy" w:date="2018-09-01T00:07:00Z"/>
                <w:b/>
              </w:rPr>
            </w:pPr>
            <w:ins w:id="48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42727" w14:textId="77777777" w:rsidR="00CF568F" w:rsidRPr="009C09B2" w:rsidRDefault="00CF568F" w:rsidP="00CF568F">
            <w:pPr>
              <w:rPr>
                <w:ins w:id="4854" w:author="Lucy Lucy" w:date="2018-09-01T00:07:00Z"/>
                <w:b/>
              </w:rPr>
            </w:pPr>
            <w:ins w:id="48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77EDA4F" w14:textId="77777777" w:rsidR="00CF568F" w:rsidRPr="009C09B2" w:rsidRDefault="00CF568F" w:rsidP="00CF568F">
            <w:pPr>
              <w:rPr>
                <w:ins w:id="4856" w:author="Lucy Lucy" w:date="2018-09-01T00:07:00Z"/>
                <w:b/>
              </w:rPr>
            </w:pPr>
            <w:ins w:id="48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889EC0F" w14:textId="77777777" w:rsidR="00CF568F" w:rsidRPr="009C09B2" w:rsidRDefault="00CF568F" w:rsidP="00CF568F">
            <w:pPr>
              <w:rPr>
                <w:ins w:id="4858" w:author="Lucy Lucy" w:date="2018-09-01T00:07:00Z"/>
                <w:b/>
              </w:rPr>
            </w:pPr>
            <w:ins w:id="48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E31A960" w14:textId="77777777" w:rsidR="00CF568F" w:rsidRPr="009C09B2" w:rsidRDefault="00CF568F" w:rsidP="00CF568F">
            <w:pPr>
              <w:rPr>
                <w:ins w:id="4860" w:author="Lucy Lucy" w:date="2018-09-01T00:07:00Z"/>
                <w:b/>
              </w:rPr>
            </w:pPr>
            <w:ins w:id="48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23BD557" w14:textId="77777777" w:rsidR="00CF568F" w:rsidRPr="009C09B2" w:rsidRDefault="00CF568F" w:rsidP="00CF568F">
            <w:pPr>
              <w:jc w:val="left"/>
              <w:rPr>
                <w:ins w:id="4862" w:author="Lucy Lucy" w:date="2018-09-01T00:07:00Z"/>
                <w:b/>
              </w:rPr>
            </w:pPr>
            <w:ins w:id="48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443296" w14:textId="77777777" w:rsidTr="00CF568F">
        <w:trPr>
          <w:ins w:id="4864" w:author="Lucy Lucy" w:date="2018-09-01T00:07:00Z"/>
        </w:trPr>
        <w:tc>
          <w:tcPr>
            <w:tcW w:w="1432" w:type="pct"/>
          </w:tcPr>
          <w:p w14:paraId="73169F39" w14:textId="77777777" w:rsidR="00CF568F" w:rsidRPr="009C09B2" w:rsidRDefault="00CF568F" w:rsidP="00CF568F">
            <w:pPr>
              <w:rPr>
                <w:ins w:id="4865" w:author="Lucy Lucy" w:date="2018-09-01T00:07:00Z"/>
              </w:rPr>
            </w:pPr>
            <w:ins w:id="48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45E737E1" w14:textId="77777777" w:rsidR="00CF568F" w:rsidRPr="009C09B2" w:rsidRDefault="00CF568F" w:rsidP="00CF568F">
            <w:pPr>
              <w:rPr>
                <w:ins w:id="4867" w:author="Lucy Lucy" w:date="2018-09-01T00:07:00Z"/>
              </w:rPr>
            </w:pPr>
            <w:ins w:id="48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579B6A" w14:textId="77777777" w:rsidR="00CF568F" w:rsidRPr="009C09B2" w:rsidRDefault="00CF568F" w:rsidP="00CF568F">
            <w:pPr>
              <w:rPr>
                <w:ins w:id="4869" w:author="Lucy Lucy" w:date="2018-09-01T00:07:00Z"/>
              </w:rPr>
            </w:pPr>
          </w:p>
        </w:tc>
        <w:tc>
          <w:tcPr>
            <w:tcW w:w="379" w:type="pct"/>
          </w:tcPr>
          <w:p w14:paraId="05F201D6" w14:textId="77777777" w:rsidR="00CF568F" w:rsidRPr="009C09B2" w:rsidRDefault="00CF568F" w:rsidP="00CF568F">
            <w:pPr>
              <w:rPr>
                <w:ins w:id="4870" w:author="Lucy Lucy" w:date="2018-09-01T00:07:00Z"/>
              </w:rPr>
            </w:pPr>
          </w:p>
        </w:tc>
        <w:tc>
          <w:tcPr>
            <w:tcW w:w="497" w:type="pct"/>
          </w:tcPr>
          <w:p w14:paraId="303D176E" w14:textId="77777777" w:rsidR="00CF568F" w:rsidRPr="009C09B2" w:rsidRDefault="00CF568F" w:rsidP="00CF568F">
            <w:pPr>
              <w:rPr>
                <w:ins w:id="4871" w:author="Lucy Lucy" w:date="2018-09-01T00:07:00Z"/>
              </w:rPr>
            </w:pPr>
          </w:p>
        </w:tc>
        <w:tc>
          <w:tcPr>
            <w:tcW w:w="1553" w:type="pct"/>
          </w:tcPr>
          <w:p w14:paraId="32B8A2A4" w14:textId="77777777" w:rsidR="00CF568F" w:rsidRPr="009C09B2" w:rsidRDefault="00CF568F" w:rsidP="00CF568F">
            <w:pPr>
              <w:rPr>
                <w:ins w:id="4872" w:author="Lucy Lucy" w:date="2018-09-01T00:07:00Z"/>
              </w:rPr>
            </w:pPr>
            <w:ins w:id="48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770E458F" w14:textId="77777777" w:rsidTr="00CF568F">
        <w:trPr>
          <w:ins w:id="4874" w:author="Lucy Lucy" w:date="2018-09-01T00:07:00Z"/>
        </w:trPr>
        <w:tc>
          <w:tcPr>
            <w:tcW w:w="1432" w:type="pct"/>
          </w:tcPr>
          <w:p w14:paraId="03558980" w14:textId="77777777" w:rsidR="00CF568F" w:rsidRPr="009C09B2" w:rsidRDefault="00CF568F" w:rsidP="00CF568F">
            <w:pPr>
              <w:rPr>
                <w:ins w:id="4875" w:author="Lucy Lucy" w:date="2018-09-01T00:07:00Z"/>
              </w:rPr>
            </w:pPr>
            <w:ins w:id="48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0388A149" w14:textId="77777777" w:rsidR="00CF568F" w:rsidRPr="009C09B2" w:rsidRDefault="00CF568F" w:rsidP="00CF568F">
            <w:pPr>
              <w:rPr>
                <w:ins w:id="4877" w:author="Lucy Lucy" w:date="2018-09-01T00:07:00Z"/>
              </w:rPr>
            </w:pPr>
            <w:ins w:id="48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BA02053" w14:textId="77777777" w:rsidR="00CF568F" w:rsidRPr="009C09B2" w:rsidRDefault="00CF568F" w:rsidP="00CF568F">
            <w:pPr>
              <w:rPr>
                <w:ins w:id="4879" w:author="Lucy Lucy" w:date="2018-09-01T00:07:00Z"/>
              </w:rPr>
            </w:pPr>
          </w:p>
        </w:tc>
        <w:tc>
          <w:tcPr>
            <w:tcW w:w="379" w:type="pct"/>
          </w:tcPr>
          <w:p w14:paraId="3904C979" w14:textId="77777777" w:rsidR="00CF568F" w:rsidRPr="009C09B2" w:rsidRDefault="00CF568F" w:rsidP="00CF568F">
            <w:pPr>
              <w:rPr>
                <w:ins w:id="4880" w:author="Lucy Lucy" w:date="2018-09-01T00:07:00Z"/>
              </w:rPr>
            </w:pPr>
          </w:p>
        </w:tc>
        <w:tc>
          <w:tcPr>
            <w:tcW w:w="497" w:type="pct"/>
          </w:tcPr>
          <w:p w14:paraId="07B1FF14" w14:textId="77777777" w:rsidR="00CF568F" w:rsidRPr="009C09B2" w:rsidRDefault="00CF568F" w:rsidP="00CF568F">
            <w:pPr>
              <w:rPr>
                <w:ins w:id="4881" w:author="Lucy Lucy" w:date="2018-09-01T00:07:00Z"/>
              </w:rPr>
            </w:pPr>
          </w:p>
        </w:tc>
        <w:tc>
          <w:tcPr>
            <w:tcW w:w="1553" w:type="pct"/>
          </w:tcPr>
          <w:p w14:paraId="529346C1" w14:textId="77777777" w:rsidR="00CF568F" w:rsidRPr="009C09B2" w:rsidRDefault="00CF568F" w:rsidP="00CF568F">
            <w:pPr>
              <w:rPr>
                <w:ins w:id="4882" w:author="Lucy Lucy" w:date="2018-09-01T00:07:00Z"/>
              </w:rPr>
            </w:pPr>
            <w:ins w:id="48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448D93A0" w14:textId="77777777" w:rsidTr="00CF568F">
        <w:trPr>
          <w:ins w:id="4884" w:author="Lucy Lucy" w:date="2018-09-01T00:07:00Z"/>
        </w:trPr>
        <w:tc>
          <w:tcPr>
            <w:tcW w:w="1432" w:type="pct"/>
          </w:tcPr>
          <w:p w14:paraId="798F6AEB" w14:textId="77777777" w:rsidR="00CF568F" w:rsidRPr="009C09B2" w:rsidRDefault="00CF568F" w:rsidP="00CF568F">
            <w:pPr>
              <w:rPr>
                <w:ins w:id="4885" w:author="Lucy Lucy" w:date="2018-09-01T00:07:00Z"/>
              </w:rPr>
            </w:pPr>
            <w:ins w:id="4886" w:author="Lucy Lucy" w:date="2018-09-01T00:07:00Z">
              <w:r w:rsidRPr="009C09B2">
                <w:t>Fee_Id</w:t>
              </w:r>
            </w:ins>
          </w:p>
        </w:tc>
        <w:tc>
          <w:tcPr>
            <w:tcW w:w="743" w:type="pct"/>
          </w:tcPr>
          <w:p w14:paraId="0E05AFD6" w14:textId="77777777" w:rsidR="00CF568F" w:rsidRPr="009C09B2" w:rsidRDefault="00CF568F" w:rsidP="00CF568F">
            <w:pPr>
              <w:rPr>
                <w:ins w:id="4887" w:author="Lucy Lucy" w:date="2018-09-01T00:07:00Z"/>
              </w:rPr>
            </w:pPr>
            <w:ins w:id="48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B375EF7" w14:textId="77777777" w:rsidR="00CF568F" w:rsidRPr="009C09B2" w:rsidRDefault="00CF568F" w:rsidP="00CF568F">
            <w:pPr>
              <w:rPr>
                <w:ins w:id="4889" w:author="Lucy Lucy" w:date="2018-09-01T00:07:00Z"/>
              </w:rPr>
            </w:pPr>
          </w:p>
        </w:tc>
        <w:tc>
          <w:tcPr>
            <w:tcW w:w="379" w:type="pct"/>
          </w:tcPr>
          <w:p w14:paraId="6642E260" w14:textId="77777777" w:rsidR="00CF568F" w:rsidRPr="009C09B2" w:rsidRDefault="00CF568F" w:rsidP="00CF568F">
            <w:pPr>
              <w:rPr>
                <w:ins w:id="4890" w:author="Lucy Lucy" w:date="2018-09-01T00:07:00Z"/>
              </w:rPr>
            </w:pPr>
          </w:p>
        </w:tc>
        <w:tc>
          <w:tcPr>
            <w:tcW w:w="497" w:type="pct"/>
          </w:tcPr>
          <w:p w14:paraId="2EF36301" w14:textId="77777777" w:rsidR="00CF568F" w:rsidRPr="009C09B2" w:rsidRDefault="00CF568F" w:rsidP="00CF568F">
            <w:pPr>
              <w:rPr>
                <w:ins w:id="4891" w:author="Lucy Lucy" w:date="2018-09-01T00:07:00Z"/>
              </w:rPr>
            </w:pPr>
          </w:p>
        </w:tc>
        <w:tc>
          <w:tcPr>
            <w:tcW w:w="1553" w:type="pct"/>
          </w:tcPr>
          <w:p w14:paraId="4A29E6F1" w14:textId="77777777" w:rsidR="00CF568F" w:rsidRPr="009C09B2" w:rsidRDefault="00CF568F" w:rsidP="00CF568F">
            <w:pPr>
              <w:rPr>
                <w:ins w:id="4892" w:author="Lucy Lucy" w:date="2018-09-01T00:07:00Z"/>
              </w:rPr>
            </w:pPr>
            <w:ins w:id="4893" w:author="Lucy Lucy" w:date="2018-09-01T00:07:00Z">
              <w:r w:rsidRPr="009C09B2">
                <w:t>Id fee cố định, Link với Fee_Id bảng Sys_Fix_Charge</w:t>
              </w:r>
            </w:ins>
          </w:p>
        </w:tc>
      </w:tr>
      <w:tr w:rsidR="00CF568F" w:rsidRPr="009C09B2" w14:paraId="66A61EA5" w14:textId="77777777" w:rsidTr="00CF568F">
        <w:trPr>
          <w:ins w:id="4894" w:author="Lucy Lucy" w:date="2018-09-01T00:07:00Z"/>
        </w:trPr>
        <w:tc>
          <w:tcPr>
            <w:tcW w:w="1432" w:type="pct"/>
          </w:tcPr>
          <w:p w14:paraId="0665466F" w14:textId="77777777" w:rsidR="00CF568F" w:rsidRPr="009C09B2" w:rsidRDefault="00CF568F" w:rsidP="00CF568F">
            <w:pPr>
              <w:rPr>
                <w:ins w:id="4895" w:author="Lucy Lucy" w:date="2018-09-01T00:07:00Z"/>
              </w:rPr>
            </w:pPr>
            <w:ins w:id="48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764BB39D" w14:textId="77777777" w:rsidR="00CF568F" w:rsidRPr="009C09B2" w:rsidRDefault="00CF568F" w:rsidP="00CF568F">
            <w:pPr>
              <w:rPr>
                <w:ins w:id="4897" w:author="Lucy Lucy" w:date="2018-09-01T00:07:00Z"/>
              </w:rPr>
            </w:pPr>
            <w:ins w:id="48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1367D14" w14:textId="77777777" w:rsidR="00CF568F" w:rsidRPr="009C09B2" w:rsidRDefault="00CF568F" w:rsidP="00CF568F">
            <w:pPr>
              <w:rPr>
                <w:ins w:id="4899" w:author="Lucy Lucy" w:date="2018-09-01T00:07:00Z"/>
              </w:rPr>
            </w:pPr>
            <w:ins w:id="49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32694999" w14:textId="77777777" w:rsidR="00CF568F" w:rsidRPr="009C09B2" w:rsidRDefault="00CF568F" w:rsidP="00CF568F">
            <w:pPr>
              <w:rPr>
                <w:ins w:id="4901" w:author="Lucy Lucy" w:date="2018-09-01T00:07:00Z"/>
              </w:rPr>
            </w:pPr>
          </w:p>
        </w:tc>
        <w:tc>
          <w:tcPr>
            <w:tcW w:w="497" w:type="pct"/>
          </w:tcPr>
          <w:p w14:paraId="0C394A8D" w14:textId="77777777" w:rsidR="00CF568F" w:rsidRPr="009C09B2" w:rsidRDefault="00CF568F" w:rsidP="00CF568F">
            <w:pPr>
              <w:rPr>
                <w:ins w:id="4902" w:author="Lucy Lucy" w:date="2018-09-01T00:07:00Z"/>
              </w:rPr>
            </w:pPr>
          </w:p>
        </w:tc>
        <w:tc>
          <w:tcPr>
            <w:tcW w:w="1553" w:type="pct"/>
          </w:tcPr>
          <w:p w14:paraId="0CEDC025" w14:textId="77777777" w:rsidR="00CF568F" w:rsidRPr="009C09B2" w:rsidRDefault="00CF568F" w:rsidP="00CF568F">
            <w:pPr>
              <w:rPr>
                <w:ins w:id="4903" w:author="Lucy Lucy" w:date="2018-09-01T00:07:00Z"/>
              </w:rPr>
            </w:pPr>
            <w:ins w:id="4904" w:author="Lucy Lucy" w:date="2018-09-01T00:07:00Z">
              <w:r w:rsidRPr="009C09B2">
                <w:t>Có sử dụng loại fee này hay không.</w:t>
              </w:r>
            </w:ins>
          </w:p>
          <w:p w14:paraId="17F0F268" w14:textId="77777777" w:rsidR="00CF568F" w:rsidRPr="009C09B2" w:rsidRDefault="00CF568F" w:rsidP="00CF568F">
            <w:pPr>
              <w:rPr>
                <w:ins w:id="4905" w:author="Lucy Lucy" w:date="2018-09-01T00:07:00Z"/>
              </w:rPr>
            </w:pPr>
            <w:ins w:id="4906" w:author="Lucy Lucy" w:date="2018-09-01T00:07:00Z">
              <w:r w:rsidRPr="009C09B2">
                <w:t>1: Có</w:t>
              </w:r>
            </w:ins>
          </w:p>
          <w:p w14:paraId="119044A5" w14:textId="77777777" w:rsidR="00CF568F" w:rsidRPr="009C09B2" w:rsidRDefault="00CF568F" w:rsidP="00CF568F">
            <w:pPr>
              <w:rPr>
                <w:ins w:id="4907" w:author="Lucy Lucy" w:date="2018-09-01T00:07:00Z"/>
              </w:rPr>
            </w:pPr>
            <w:ins w:id="4908" w:author="Lucy Lucy" w:date="2018-09-01T00:07:00Z">
              <w:r w:rsidRPr="009C09B2">
                <w:t>0: Không</w:t>
              </w:r>
            </w:ins>
          </w:p>
        </w:tc>
      </w:tr>
      <w:tr w:rsidR="00CF568F" w:rsidRPr="009C09B2" w14:paraId="091CF208" w14:textId="77777777" w:rsidTr="00CF568F">
        <w:trPr>
          <w:ins w:id="4909" w:author="Lucy Lucy" w:date="2018-09-01T00:07:00Z"/>
        </w:trPr>
        <w:tc>
          <w:tcPr>
            <w:tcW w:w="1432" w:type="pct"/>
          </w:tcPr>
          <w:p w14:paraId="0DF27C55" w14:textId="77777777" w:rsidR="00CF568F" w:rsidRPr="009C09B2" w:rsidRDefault="00CF568F" w:rsidP="00CF568F">
            <w:pPr>
              <w:rPr>
                <w:ins w:id="4910" w:author="Lucy Lucy" w:date="2018-09-01T00:07:00Z"/>
              </w:rPr>
            </w:pPr>
            <w:ins w:id="4911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2A987AEF" w14:textId="77777777" w:rsidR="00CF568F" w:rsidRPr="009C09B2" w:rsidRDefault="00CF568F" w:rsidP="00CF568F">
            <w:pPr>
              <w:rPr>
                <w:ins w:id="4912" w:author="Lucy Lucy" w:date="2018-09-01T00:07:00Z"/>
              </w:rPr>
            </w:pPr>
            <w:ins w:id="491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36B0E330" w14:textId="77777777" w:rsidR="00CF568F" w:rsidRPr="009C09B2" w:rsidRDefault="00CF568F" w:rsidP="00CF568F">
            <w:pPr>
              <w:rPr>
                <w:ins w:id="4914" w:author="Lucy Lucy" w:date="2018-09-01T00:07:00Z"/>
              </w:rPr>
            </w:pPr>
          </w:p>
        </w:tc>
        <w:tc>
          <w:tcPr>
            <w:tcW w:w="379" w:type="pct"/>
          </w:tcPr>
          <w:p w14:paraId="3B088367" w14:textId="77777777" w:rsidR="00CF568F" w:rsidRPr="009C09B2" w:rsidRDefault="00CF568F" w:rsidP="00CF568F">
            <w:pPr>
              <w:rPr>
                <w:ins w:id="4915" w:author="Lucy Lucy" w:date="2018-09-01T00:07:00Z"/>
              </w:rPr>
            </w:pPr>
          </w:p>
        </w:tc>
        <w:tc>
          <w:tcPr>
            <w:tcW w:w="497" w:type="pct"/>
          </w:tcPr>
          <w:p w14:paraId="50A5CD86" w14:textId="77777777" w:rsidR="00CF568F" w:rsidRPr="009C09B2" w:rsidRDefault="00CF568F" w:rsidP="00CF568F">
            <w:pPr>
              <w:rPr>
                <w:ins w:id="4916" w:author="Lucy Lucy" w:date="2018-09-01T00:07:00Z"/>
              </w:rPr>
            </w:pPr>
          </w:p>
        </w:tc>
        <w:tc>
          <w:tcPr>
            <w:tcW w:w="1553" w:type="pct"/>
          </w:tcPr>
          <w:p w14:paraId="03CA75FC" w14:textId="77777777" w:rsidR="00CF568F" w:rsidRPr="009C09B2" w:rsidRDefault="00CF568F" w:rsidP="00CF568F">
            <w:pPr>
              <w:rPr>
                <w:ins w:id="4917" w:author="Lucy Lucy" w:date="2018-09-01T00:07:00Z"/>
              </w:rPr>
            </w:pPr>
            <w:ins w:id="4918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0DF4560E" w14:textId="77777777" w:rsidTr="00CF568F">
        <w:trPr>
          <w:ins w:id="4919" w:author="Lucy Lucy" w:date="2018-09-01T00:07:00Z"/>
        </w:trPr>
        <w:tc>
          <w:tcPr>
            <w:tcW w:w="1432" w:type="pct"/>
          </w:tcPr>
          <w:p w14:paraId="367DDA33" w14:textId="77777777" w:rsidR="00CF568F" w:rsidRPr="009C09B2" w:rsidRDefault="00CF568F" w:rsidP="00CF568F">
            <w:pPr>
              <w:rPr>
                <w:ins w:id="4920" w:author="Lucy Lucy" w:date="2018-09-01T00:07:00Z"/>
              </w:rPr>
            </w:pPr>
            <w:ins w:id="4921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528A056" w14:textId="77777777" w:rsidR="00CF568F" w:rsidRPr="009C09B2" w:rsidRDefault="00CF568F" w:rsidP="00CF568F">
            <w:pPr>
              <w:rPr>
                <w:ins w:id="4922" w:author="Lucy Lucy" w:date="2018-09-01T00:07:00Z"/>
              </w:rPr>
            </w:pPr>
            <w:ins w:id="4923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29BB37F" w14:textId="77777777" w:rsidR="00CF568F" w:rsidRPr="009C09B2" w:rsidRDefault="00CF568F" w:rsidP="00CF568F">
            <w:pPr>
              <w:rPr>
                <w:ins w:id="4924" w:author="Lucy Lucy" w:date="2018-09-01T00:07:00Z"/>
              </w:rPr>
            </w:pPr>
          </w:p>
        </w:tc>
        <w:tc>
          <w:tcPr>
            <w:tcW w:w="379" w:type="pct"/>
          </w:tcPr>
          <w:p w14:paraId="3A41E814" w14:textId="77777777" w:rsidR="00CF568F" w:rsidRPr="009C09B2" w:rsidRDefault="00CF568F" w:rsidP="00CF568F">
            <w:pPr>
              <w:rPr>
                <w:ins w:id="4925" w:author="Lucy Lucy" w:date="2018-09-01T00:07:00Z"/>
              </w:rPr>
            </w:pPr>
          </w:p>
        </w:tc>
        <w:tc>
          <w:tcPr>
            <w:tcW w:w="497" w:type="pct"/>
          </w:tcPr>
          <w:p w14:paraId="0D71120C" w14:textId="77777777" w:rsidR="00CF568F" w:rsidRPr="009C09B2" w:rsidRDefault="00CF568F" w:rsidP="00CF568F">
            <w:pPr>
              <w:rPr>
                <w:ins w:id="4926" w:author="Lucy Lucy" w:date="2018-09-01T00:07:00Z"/>
              </w:rPr>
            </w:pPr>
          </w:p>
        </w:tc>
        <w:tc>
          <w:tcPr>
            <w:tcW w:w="1553" w:type="pct"/>
          </w:tcPr>
          <w:p w14:paraId="45CE147A" w14:textId="77777777" w:rsidR="00CF568F" w:rsidRPr="009C09B2" w:rsidRDefault="00CF568F" w:rsidP="00CF568F">
            <w:pPr>
              <w:rPr>
                <w:ins w:id="4927" w:author="Lucy Lucy" w:date="2018-09-01T00:07:00Z"/>
              </w:rPr>
            </w:pPr>
            <w:ins w:id="4928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1A7CBC00" w14:textId="77777777" w:rsidTr="00CF568F">
        <w:trPr>
          <w:ins w:id="4929" w:author="Lucy Lucy" w:date="2018-09-01T00:07:00Z"/>
        </w:trPr>
        <w:tc>
          <w:tcPr>
            <w:tcW w:w="1432" w:type="pct"/>
          </w:tcPr>
          <w:p w14:paraId="7196005E" w14:textId="77777777" w:rsidR="00CF568F" w:rsidRPr="009C09B2" w:rsidRDefault="00CF568F" w:rsidP="00CF568F">
            <w:pPr>
              <w:rPr>
                <w:ins w:id="4930" w:author="Lucy Lucy" w:date="2018-09-01T00:07:00Z"/>
              </w:rPr>
            </w:pPr>
            <w:ins w:id="4931" w:author="Lucy Lucy" w:date="2018-09-01T00:07:00Z">
              <w:r>
                <w:t>IsUse_Biling</w:t>
              </w:r>
            </w:ins>
          </w:p>
        </w:tc>
        <w:tc>
          <w:tcPr>
            <w:tcW w:w="743" w:type="pct"/>
          </w:tcPr>
          <w:p w14:paraId="22991993" w14:textId="77777777" w:rsidR="00CF568F" w:rsidRPr="009C09B2" w:rsidRDefault="00CF568F" w:rsidP="00CF568F">
            <w:pPr>
              <w:rPr>
                <w:ins w:id="4932" w:author="Lucy Lucy" w:date="2018-09-01T00:07:00Z"/>
              </w:rPr>
            </w:pPr>
            <w:ins w:id="493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6676E6F4" w14:textId="77777777" w:rsidR="00CF568F" w:rsidRPr="009C09B2" w:rsidRDefault="00CF568F" w:rsidP="00CF568F">
            <w:pPr>
              <w:rPr>
                <w:ins w:id="4934" w:author="Lucy Lucy" w:date="2018-09-01T00:07:00Z"/>
              </w:rPr>
            </w:pPr>
            <w:ins w:id="493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A871493" w14:textId="77777777" w:rsidR="00CF568F" w:rsidRPr="009C09B2" w:rsidRDefault="00CF568F" w:rsidP="00CF568F">
            <w:pPr>
              <w:rPr>
                <w:ins w:id="4936" w:author="Lucy Lucy" w:date="2018-09-01T00:07:00Z"/>
              </w:rPr>
            </w:pPr>
          </w:p>
        </w:tc>
        <w:tc>
          <w:tcPr>
            <w:tcW w:w="497" w:type="pct"/>
          </w:tcPr>
          <w:p w14:paraId="2B2D47DC" w14:textId="77777777" w:rsidR="00CF568F" w:rsidRPr="009C09B2" w:rsidRDefault="00CF568F" w:rsidP="00CF568F">
            <w:pPr>
              <w:rPr>
                <w:ins w:id="4937" w:author="Lucy Lucy" w:date="2018-09-01T00:07:00Z"/>
              </w:rPr>
            </w:pPr>
          </w:p>
        </w:tc>
        <w:tc>
          <w:tcPr>
            <w:tcW w:w="1553" w:type="pct"/>
          </w:tcPr>
          <w:p w14:paraId="032A9187" w14:textId="77777777" w:rsidR="00CF568F" w:rsidRDefault="00CF568F" w:rsidP="00CF568F">
            <w:pPr>
              <w:rPr>
                <w:ins w:id="4938" w:author="Lucy Lucy" w:date="2018-09-01T00:07:00Z"/>
              </w:rPr>
            </w:pPr>
            <w:ins w:id="4939" w:author="Lucy Lucy" w:date="2018-09-01T00:07:00Z">
              <w:r>
                <w:t>Đã tính vào biling hay chưa</w:t>
              </w:r>
            </w:ins>
          </w:p>
          <w:p w14:paraId="131D89EA" w14:textId="77777777" w:rsidR="00CF568F" w:rsidRDefault="00CF568F" w:rsidP="00CF568F">
            <w:pPr>
              <w:rPr>
                <w:ins w:id="4940" w:author="Lucy Lucy" w:date="2018-09-01T00:07:00Z"/>
              </w:rPr>
            </w:pPr>
            <w:ins w:id="4941" w:author="Lucy Lucy" w:date="2018-09-01T00:07:00Z">
              <w:r>
                <w:t>1: đã tính</w:t>
              </w:r>
            </w:ins>
          </w:p>
          <w:p w14:paraId="6F408D61" w14:textId="77777777" w:rsidR="00CF568F" w:rsidRPr="009C09B2" w:rsidRDefault="00CF568F" w:rsidP="00CF568F">
            <w:pPr>
              <w:rPr>
                <w:ins w:id="4942" w:author="Lucy Lucy" w:date="2018-09-01T00:07:00Z"/>
              </w:rPr>
            </w:pPr>
            <w:ins w:id="4943" w:author="Lucy Lucy" w:date="2018-09-01T00:07:00Z">
              <w:r>
                <w:t>0: chưa tính</w:t>
              </w:r>
            </w:ins>
          </w:p>
        </w:tc>
      </w:tr>
    </w:tbl>
    <w:p w14:paraId="7FDDAFB5" w14:textId="77777777" w:rsidR="00CF568F" w:rsidRPr="009C09B2" w:rsidRDefault="00CF568F" w:rsidP="00CF568F">
      <w:pPr>
        <w:pStyle w:val="u2"/>
        <w:rPr>
          <w:ins w:id="4944" w:author="Lucy Lucy" w:date="2018-09-01T00:07:00Z"/>
        </w:rPr>
      </w:pPr>
      <w:bookmarkStart w:id="4945" w:name="_Toc523526397"/>
      <w:ins w:id="4946" w:author="Lucy Lucy" w:date="2018-09-01T00:07:00Z">
        <w:r w:rsidRPr="009C09B2">
          <w:t>App_Fee_Service</w:t>
        </w:r>
        <w:bookmarkEnd w:id="4945"/>
        <w:r w:rsidRPr="009C09B2">
          <w:tab/>
        </w:r>
        <w:r w:rsidRPr="009C09B2">
          <w:tab/>
        </w:r>
      </w:ins>
    </w:p>
    <w:p w14:paraId="76AAABFC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7" w:author="Lucy Lucy" w:date="2018-09-01T00:07:00Z"/>
        </w:rPr>
      </w:pPr>
      <w:ins w:id="4948" w:author="Lucy Lucy" w:date="2018-09-01T00:07:00Z">
        <w:r w:rsidRPr="009C09B2">
          <w:t>Mục đích: Lưu trữ thông tin các fee dịch vụ đi theo đơn chi tiết</w:t>
        </w:r>
      </w:ins>
    </w:p>
    <w:p w14:paraId="0C94DEDB" w14:textId="77777777" w:rsidR="00CF568F" w:rsidRPr="009C09B2" w:rsidRDefault="00CF568F" w:rsidP="00CF568F">
      <w:pPr>
        <w:pStyle w:val="oancuaDanhsach"/>
        <w:numPr>
          <w:ilvl w:val="0"/>
          <w:numId w:val="8"/>
        </w:numPr>
        <w:rPr>
          <w:ins w:id="4949" w:author="Lucy Lucy" w:date="2018-09-01T00:07:00Z"/>
        </w:rPr>
      </w:pPr>
      <w:ins w:id="4950" w:author="Lucy Lucy" w:date="2018-09-01T00:07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F568F" w:rsidRPr="009C09B2" w14:paraId="3005A74F" w14:textId="77777777" w:rsidTr="00CF568F">
        <w:trPr>
          <w:tblHeader/>
          <w:ins w:id="4951" w:author="Lucy Lucy" w:date="2018-09-01T00:07:00Z"/>
        </w:trPr>
        <w:tc>
          <w:tcPr>
            <w:tcW w:w="1432" w:type="pct"/>
            <w:shd w:val="clear" w:color="auto" w:fill="E6E6E6"/>
          </w:tcPr>
          <w:p w14:paraId="46363839" w14:textId="77777777" w:rsidR="00CF568F" w:rsidRPr="009C09B2" w:rsidRDefault="00CF568F" w:rsidP="00CF568F">
            <w:pPr>
              <w:rPr>
                <w:ins w:id="4952" w:author="Lucy Lucy" w:date="2018-09-01T00:07:00Z"/>
                <w:b/>
              </w:rPr>
            </w:pPr>
            <w:ins w:id="4953" w:author="Lucy Lucy" w:date="2018-09-01T00:07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917B32F" w14:textId="77777777" w:rsidR="00CF568F" w:rsidRPr="009C09B2" w:rsidRDefault="00CF568F" w:rsidP="00CF568F">
            <w:pPr>
              <w:rPr>
                <w:ins w:id="4954" w:author="Lucy Lucy" w:date="2018-09-01T00:07:00Z"/>
                <w:b/>
              </w:rPr>
            </w:pPr>
            <w:ins w:id="4955" w:author="Lucy Lucy" w:date="2018-09-01T00:07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D41C8B3" w14:textId="77777777" w:rsidR="00CF568F" w:rsidRPr="009C09B2" w:rsidRDefault="00CF568F" w:rsidP="00CF568F">
            <w:pPr>
              <w:rPr>
                <w:ins w:id="4956" w:author="Lucy Lucy" w:date="2018-09-01T00:07:00Z"/>
                <w:b/>
              </w:rPr>
            </w:pPr>
            <w:ins w:id="4957" w:author="Lucy Lucy" w:date="2018-09-01T00:07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2FBD3E77" w14:textId="77777777" w:rsidR="00CF568F" w:rsidRPr="009C09B2" w:rsidRDefault="00CF568F" w:rsidP="00CF568F">
            <w:pPr>
              <w:rPr>
                <w:ins w:id="4958" w:author="Lucy Lucy" w:date="2018-09-01T00:07:00Z"/>
                <w:b/>
              </w:rPr>
            </w:pPr>
            <w:ins w:id="4959" w:author="Lucy Lucy" w:date="2018-09-01T00:07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A1220FE" w14:textId="77777777" w:rsidR="00CF568F" w:rsidRPr="009C09B2" w:rsidRDefault="00CF568F" w:rsidP="00CF568F">
            <w:pPr>
              <w:rPr>
                <w:ins w:id="4960" w:author="Lucy Lucy" w:date="2018-09-01T00:07:00Z"/>
                <w:b/>
              </w:rPr>
            </w:pPr>
            <w:ins w:id="4961" w:author="Lucy Lucy" w:date="2018-09-01T00:07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748867DE" w14:textId="77777777" w:rsidR="00CF568F" w:rsidRPr="009C09B2" w:rsidRDefault="00CF568F" w:rsidP="00CF568F">
            <w:pPr>
              <w:jc w:val="left"/>
              <w:rPr>
                <w:ins w:id="4962" w:author="Lucy Lucy" w:date="2018-09-01T00:07:00Z"/>
                <w:b/>
              </w:rPr>
            </w:pPr>
            <w:ins w:id="4963" w:author="Lucy Lucy" w:date="2018-09-01T00:07:00Z">
              <w:r w:rsidRPr="009C09B2">
                <w:rPr>
                  <w:b/>
                </w:rPr>
                <w:t>Mô tả</w:t>
              </w:r>
            </w:ins>
          </w:p>
        </w:tc>
      </w:tr>
      <w:tr w:rsidR="00CF568F" w:rsidRPr="009C09B2" w14:paraId="70C59F35" w14:textId="77777777" w:rsidTr="00CF568F">
        <w:trPr>
          <w:ins w:id="4964" w:author="Lucy Lucy" w:date="2018-09-01T00:07:00Z"/>
        </w:trPr>
        <w:tc>
          <w:tcPr>
            <w:tcW w:w="1432" w:type="pct"/>
          </w:tcPr>
          <w:p w14:paraId="63F05EAF" w14:textId="77777777" w:rsidR="00CF568F" w:rsidRPr="009C09B2" w:rsidRDefault="00CF568F" w:rsidP="00CF568F">
            <w:pPr>
              <w:rPr>
                <w:ins w:id="4965" w:author="Lucy Lucy" w:date="2018-09-01T00:07:00Z"/>
              </w:rPr>
            </w:pPr>
            <w:ins w:id="4966" w:author="Lucy Lucy" w:date="2018-09-01T00:07:00Z">
              <w:r w:rsidRPr="009C09B2">
                <w:t>ID</w:t>
              </w:r>
            </w:ins>
          </w:p>
        </w:tc>
        <w:tc>
          <w:tcPr>
            <w:tcW w:w="743" w:type="pct"/>
          </w:tcPr>
          <w:p w14:paraId="176D4960" w14:textId="77777777" w:rsidR="00CF568F" w:rsidRPr="009C09B2" w:rsidRDefault="00CF568F" w:rsidP="00CF568F">
            <w:pPr>
              <w:rPr>
                <w:ins w:id="4967" w:author="Lucy Lucy" w:date="2018-09-01T00:07:00Z"/>
              </w:rPr>
            </w:pPr>
            <w:ins w:id="496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6A4ADA2" w14:textId="77777777" w:rsidR="00CF568F" w:rsidRPr="009C09B2" w:rsidRDefault="00CF568F" w:rsidP="00CF568F">
            <w:pPr>
              <w:rPr>
                <w:ins w:id="4969" w:author="Lucy Lucy" w:date="2018-09-01T00:07:00Z"/>
              </w:rPr>
            </w:pPr>
          </w:p>
        </w:tc>
        <w:tc>
          <w:tcPr>
            <w:tcW w:w="379" w:type="pct"/>
          </w:tcPr>
          <w:p w14:paraId="06A5FDD1" w14:textId="77777777" w:rsidR="00CF568F" w:rsidRPr="009C09B2" w:rsidRDefault="00CF568F" w:rsidP="00CF568F">
            <w:pPr>
              <w:rPr>
                <w:ins w:id="4970" w:author="Lucy Lucy" w:date="2018-09-01T00:07:00Z"/>
              </w:rPr>
            </w:pPr>
          </w:p>
        </w:tc>
        <w:tc>
          <w:tcPr>
            <w:tcW w:w="497" w:type="pct"/>
          </w:tcPr>
          <w:p w14:paraId="2906E5DD" w14:textId="77777777" w:rsidR="00CF568F" w:rsidRPr="009C09B2" w:rsidRDefault="00CF568F" w:rsidP="00CF568F">
            <w:pPr>
              <w:rPr>
                <w:ins w:id="4971" w:author="Lucy Lucy" w:date="2018-09-01T00:07:00Z"/>
              </w:rPr>
            </w:pPr>
          </w:p>
        </w:tc>
        <w:tc>
          <w:tcPr>
            <w:tcW w:w="1553" w:type="pct"/>
          </w:tcPr>
          <w:p w14:paraId="08AD05D6" w14:textId="77777777" w:rsidR="00CF568F" w:rsidRPr="009C09B2" w:rsidRDefault="00CF568F" w:rsidP="00CF568F">
            <w:pPr>
              <w:rPr>
                <w:ins w:id="4972" w:author="Lucy Lucy" w:date="2018-09-01T00:07:00Z"/>
              </w:rPr>
            </w:pPr>
            <w:ins w:id="4973" w:author="Lucy Lucy" w:date="2018-09-01T00:07:00Z">
              <w:r w:rsidRPr="009C09B2">
                <w:t>ID tự tăng</w:t>
              </w:r>
            </w:ins>
          </w:p>
        </w:tc>
      </w:tr>
      <w:tr w:rsidR="00CF568F" w:rsidRPr="009C09B2" w14:paraId="67A65C95" w14:textId="77777777" w:rsidTr="00CF568F">
        <w:trPr>
          <w:ins w:id="4974" w:author="Lucy Lucy" w:date="2018-09-01T00:07:00Z"/>
        </w:trPr>
        <w:tc>
          <w:tcPr>
            <w:tcW w:w="1432" w:type="pct"/>
          </w:tcPr>
          <w:p w14:paraId="6879A47F" w14:textId="77777777" w:rsidR="00CF568F" w:rsidRPr="009C09B2" w:rsidRDefault="00CF568F" w:rsidP="00CF568F">
            <w:pPr>
              <w:rPr>
                <w:ins w:id="4975" w:author="Lucy Lucy" w:date="2018-09-01T00:07:00Z"/>
              </w:rPr>
            </w:pPr>
            <w:ins w:id="4976" w:author="Lucy Lucy" w:date="2018-09-01T00:07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DA879E0" w14:textId="77777777" w:rsidR="00CF568F" w:rsidRPr="009C09B2" w:rsidRDefault="00CF568F" w:rsidP="00CF568F">
            <w:pPr>
              <w:rPr>
                <w:ins w:id="4977" w:author="Lucy Lucy" w:date="2018-09-01T00:07:00Z"/>
              </w:rPr>
            </w:pPr>
            <w:ins w:id="497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35842C4" w14:textId="77777777" w:rsidR="00CF568F" w:rsidRPr="009C09B2" w:rsidRDefault="00CF568F" w:rsidP="00CF568F">
            <w:pPr>
              <w:rPr>
                <w:ins w:id="4979" w:author="Lucy Lucy" w:date="2018-09-01T00:07:00Z"/>
              </w:rPr>
            </w:pPr>
          </w:p>
        </w:tc>
        <w:tc>
          <w:tcPr>
            <w:tcW w:w="379" w:type="pct"/>
          </w:tcPr>
          <w:p w14:paraId="4C06427A" w14:textId="77777777" w:rsidR="00CF568F" w:rsidRPr="009C09B2" w:rsidRDefault="00CF568F" w:rsidP="00CF568F">
            <w:pPr>
              <w:rPr>
                <w:ins w:id="4980" w:author="Lucy Lucy" w:date="2018-09-01T00:07:00Z"/>
              </w:rPr>
            </w:pPr>
          </w:p>
        </w:tc>
        <w:tc>
          <w:tcPr>
            <w:tcW w:w="497" w:type="pct"/>
          </w:tcPr>
          <w:p w14:paraId="27312407" w14:textId="77777777" w:rsidR="00CF568F" w:rsidRPr="009C09B2" w:rsidRDefault="00CF568F" w:rsidP="00CF568F">
            <w:pPr>
              <w:rPr>
                <w:ins w:id="4981" w:author="Lucy Lucy" w:date="2018-09-01T00:07:00Z"/>
              </w:rPr>
            </w:pPr>
          </w:p>
        </w:tc>
        <w:tc>
          <w:tcPr>
            <w:tcW w:w="1553" w:type="pct"/>
          </w:tcPr>
          <w:p w14:paraId="233FF4FD" w14:textId="77777777" w:rsidR="00CF568F" w:rsidRPr="009C09B2" w:rsidRDefault="00CF568F" w:rsidP="00CF568F">
            <w:pPr>
              <w:rPr>
                <w:ins w:id="4982" w:author="Lucy Lucy" w:date="2018-09-01T00:07:00Z"/>
              </w:rPr>
            </w:pPr>
            <w:ins w:id="4983" w:author="Lucy Lucy" w:date="2018-09-01T00:07:00Z">
              <w:r w:rsidRPr="009C09B2">
                <w:t>Id đơn, link với Application_Header_Id bảng Application_Header</w:t>
              </w:r>
            </w:ins>
          </w:p>
        </w:tc>
      </w:tr>
      <w:tr w:rsidR="00CF568F" w:rsidRPr="009C09B2" w14:paraId="01081E66" w14:textId="77777777" w:rsidTr="00CF568F">
        <w:trPr>
          <w:ins w:id="4984" w:author="Lucy Lucy" w:date="2018-09-01T00:07:00Z"/>
        </w:trPr>
        <w:tc>
          <w:tcPr>
            <w:tcW w:w="1432" w:type="pct"/>
          </w:tcPr>
          <w:p w14:paraId="743AB5B0" w14:textId="77777777" w:rsidR="00CF568F" w:rsidRPr="009C09B2" w:rsidRDefault="00CF568F" w:rsidP="00CF568F">
            <w:pPr>
              <w:rPr>
                <w:ins w:id="4985" w:author="Lucy Lucy" w:date="2018-09-01T00:07:00Z"/>
              </w:rPr>
            </w:pPr>
            <w:ins w:id="4986" w:author="Lucy Lucy" w:date="2018-09-01T00:07:00Z">
              <w:r w:rsidRPr="009C09B2">
                <w:t>Fee_Service_Id</w:t>
              </w:r>
            </w:ins>
          </w:p>
        </w:tc>
        <w:tc>
          <w:tcPr>
            <w:tcW w:w="743" w:type="pct"/>
          </w:tcPr>
          <w:p w14:paraId="0B5920EB" w14:textId="77777777" w:rsidR="00CF568F" w:rsidRPr="009C09B2" w:rsidRDefault="00CF568F" w:rsidP="00CF568F">
            <w:pPr>
              <w:rPr>
                <w:ins w:id="4987" w:author="Lucy Lucy" w:date="2018-09-01T00:07:00Z"/>
              </w:rPr>
            </w:pPr>
            <w:ins w:id="498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509423" w14:textId="77777777" w:rsidR="00CF568F" w:rsidRPr="009C09B2" w:rsidRDefault="00CF568F" w:rsidP="00CF568F">
            <w:pPr>
              <w:rPr>
                <w:ins w:id="4989" w:author="Lucy Lucy" w:date="2018-09-01T00:07:00Z"/>
              </w:rPr>
            </w:pPr>
          </w:p>
        </w:tc>
        <w:tc>
          <w:tcPr>
            <w:tcW w:w="379" w:type="pct"/>
          </w:tcPr>
          <w:p w14:paraId="2F4FE878" w14:textId="77777777" w:rsidR="00CF568F" w:rsidRPr="009C09B2" w:rsidRDefault="00CF568F" w:rsidP="00CF568F">
            <w:pPr>
              <w:rPr>
                <w:ins w:id="4990" w:author="Lucy Lucy" w:date="2018-09-01T00:07:00Z"/>
              </w:rPr>
            </w:pPr>
          </w:p>
        </w:tc>
        <w:tc>
          <w:tcPr>
            <w:tcW w:w="497" w:type="pct"/>
          </w:tcPr>
          <w:p w14:paraId="279610D9" w14:textId="77777777" w:rsidR="00CF568F" w:rsidRPr="009C09B2" w:rsidRDefault="00CF568F" w:rsidP="00CF568F">
            <w:pPr>
              <w:rPr>
                <w:ins w:id="4991" w:author="Lucy Lucy" w:date="2018-09-01T00:07:00Z"/>
              </w:rPr>
            </w:pPr>
          </w:p>
        </w:tc>
        <w:tc>
          <w:tcPr>
            <w:tcW w:w="1553" w:type="pct"/>
          </w:tcPr>
          <w:p w14:paraId="431112B9" w14:textId="77777777" w:rsidR="00CF568F" w:rsidRPr="009C09B2" w:rsidRDefault="00CF568F" w:rsidP="00CF568F">
            <w:pPr>
              <w:rPr>
                <w:ins w:id="4992" w:author="Lucy Lucy" w:date="2018-09-01T00:07:00Z"/>
              </w:rPr>
            </w:pPr>
            <w:ins w:id="4993" w:author="Lucy Lucy" w:date="2018-09-01T00:07:00Z">
              <w:r w:rsidRPr="009C09B2">
                <w:t>Id fee dịch vụ, Link với Fee_Service_Id bảng Sys_Service_Charge</w:t>
              </w:r>
            </w:ins>
          </w:p>
        </w:tc>
      </w:tr>
      <w:tr w:rsidR="00CF568F" w:rsidRPr="009C09B2" w14:paraId="66566A8D" w14:textId="77777777" w:rsidTr="00CF568F">
        <w:trPr>
          <w:ins w:id="4994" w:author="Lucy Lucy" w:date="2018-09-01T00:07:00Z"/>
        </w:trPr>
        <w:tc>
          <w:tcPr>
            <w:tcW w:w="1432" w:type="pct"/>
          </w:tcPr>
          <w:p w14:paraId="2F82E4B4" w14:textId="77777777" w:rsidR="00CF568F" w:rsidRPr="009C09B2" w:rsidRDefault="00CF568F" w:rsidP="00CF568F">
            <w:pPr>
              <w:rPr>
                <w:ins w:id="4995" w:author="Lucy Lucy" w:date="2018-09-01T00:07:00Z"/>
              </w:rPr>
            </w:pPr>
            <w:ins w:id="4996" w:author="Lucy Lucy" w:date="2018-09-01T00:07:00Z">
              <w:r w:rsidRPr="009C09B2">
                <w:t>IsUse</w:t>
              </w:r>
            </w:ins>
          </w:p>
        </w:tc>
        <w:tc>
          <w:tcPr>
            <w:tcW w:w="743" w:type="pct"/>
          </w:tcPr>
          <w:p w14:paraId="4B8CA954" w14:textId="77777777" w:rsidR="00CF568F" w:rsidRPr="009C09B2" w:rsidRDefault="00CF568F" w:rsidP="00CF568F">
            <w:pPr>
              <w:rPr>
                <w:ins w:id="4997" w:author="Lucy Lucy" w:date="2018-09-01T00:07:00Z"/>
              </w:rPr>
            </w:pPr>
            <w:ins w:id="499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E48DBFC" w14:textId="77777777" w:rsidR="00CF568F" w:rsidRPr="009C09B2" w:rsidRDefault="00CF568F" w:rsidP="00CF568F">
            <w:pPr>
              <w:rPr>
                <w:ins w:id="4999" w:author="Lucy Lucy" w:date="2018-09-01T00:07:00Z"/>
              </w:rPr>
            </w:pPr>
            <w:ins w:id="5000" w:author="Lucy Lucy" w:date="2018-09-01T00:07:00Z">
              <w:r w:rsidRPr="009C09B2">
                <w:t>1</w:t>
              </w:r>
            </w:ins>
          </w:p>
        </w:tc>
        <w:tc>
          <w:tcPr>
            <w:tcW w:w="379" w:type="pct"/>
          </w:tcPr>
          <w:p w14:paraId="7C2C3A3F" w14:textId="77777777" w:rsidR="00CF568F" w:rsidRPr="009C09B2" w:rsidRDefault="00CF568F" w:rsidP="00CF568F">
            <w:pPr>
              <w:rPr>
                <w:ins w:id="5001" w:author="Lucy Lucy" w:date="2018-09-01T00:07:00Z"/>
              </w:rPr>
            </w:pPr>
          </w:p>
        </w:tc>
        <w:tc>
          <w:tcPr>
            <w:tcW w:w="497" w:type="pct"/>
          </w:tcPr>
          <w:p w14:paraId="47C36BB6" w14:textId="77777777" w:rsidR="00CF568F" w:rsidRPr="009C09B2" w:rsidRDefault="00CF568F" w:rsidP="00CF568F">
            <w:pPr>
              <w:rPr>
                <w:ins w:id="5002" w:author="Lucy Lucy" w:date="2018-09-01T00:07:00Z"/>
              </w:rPr>
            </w:pPr>
          </w:p>
        </w:tc>
        <w:tc>
          <w:tcPr>
            <w:tcW w:w="1553" w:type="pct"/>
          </w:tcPr>
          <w:p w14:paraId="2F080374" w14:textId="77777777" w:rsidR="00CF568F" w:rsidRPr="009C09B2" w:rsidRDefault="00CF568F" w:rsidP="00CF568F">
            <w:pPr>
              <w:rPr>
                <w:ins w:id="5003" w:author="Lucy Lucy" w:date="2018-09-01T00:07:00Z"/>
              </w:rPr>
            </w:pPr>
            <w:ins w:id="5004" w:author="Lucy Lucy" w:date="2018-09-01T00:07:00Z">
              <w:r w:rsidRPr="009C09B2">
                <w:t>Có sử dụng loại fee này hay không.</w:t>
              </w:r>
            </w:ins>
          </w:p>
          <w:p w14:paraId="617946EA" w14:textId="77777777" w:rsidR="00CF568F" w:rsidRPr="009C09B2" w:rsidRDefault="00CF568F" w:rsidP="00CF568F">
            <w:pPr>
              <w:rPr>
                <w:ins w:id="5005" w:author="Lucy Lucy" w:date="2018-09-01T00:07:00Z"/>
              </w:rPr>
            </w:pPr>
            <w:ins w:id="5006" w:author="Lucy Lucy" w:date="2018-09-01T00:07:00Z">
              <w:r w:rsidRPr="009C09B2">
                <w:t>1: Có</w:t>
              </w:r>
            </w:ins>
          </w:p>
          <w:p w14:paraId="04A26DAE" w14:textId="77777777" w:rsidR="00CF568F" w:rsidRPr="009C09B2" w:rsidRDefault="00CF568F" w:rsidP="00CF568F">
            <w:pPr>
              <w:rPr>
                <w:ins w:id="5007" w:author="Lucy Lucy" w:date="2018-09-01T00:07:00Z"/>
              </w:rPr>
            </w:pPr>
            <w:ins w:id="5008" w:author="Lucy Lucy" w:date="2018-09-01T00:07:00Z">
              <w:r w:rsidRPr="009C09B2">
                <w:lastRenderedPageBreak/>
                <w:t>0: Không</w:t>
              </w:r>
            </w:ins>
          </w:p>
        </w:tc>
      </w:tr>
      <w:tr w:rsidR="00CF568F" w:rsidRPr="009C09B2" w14:paraId="5276AED3" w14:textId="77777777" w:rsidTr="00CF568F">
        <w:trPr>
          <w:ins w:id="5009" w:author="Lucy Lucy" w:date="2018-09-01T00:07:00Z"/>
        </w:trPr>
        <w:tc>
          <w:tcPr>
            <w:tcW w:w="1432" w:type="pct"/>
          </w:tcPr>
          <w:p w14:paraId="1C4281DC" w14:textId="77777777" w:rsidR="00CF568F" w:rsidRPr="009C09B2" w:rsidRDefault="00CF568F" w:rsidP="00CF568F">
            <w:pPr>
              <w:rPr>
                <w:ins w:id="5010" w:author="Lucy Lucy" w:date="2018-09-01T00:07:00Z"/>
              </w:rPr>
            </w:pPr>
            <w:ins w:id="5011" w:author="Lucy Lucy" w:date="2018-09-01T00:07:00Z">
              <w:r>
                <w:lastRenderedPageBreak/>
                <w:t>IsUse_Biling</w:t>
              </w:r>
            </w:ins>
          </w:p>
        </w:tc>
        <w:tc>
          <w:tcPr>
            <w:tcW w:w="743" w:type="pct"/>
          </w:tcPr>
          <w:p w14:paraId="3E7C9835" w14:textId="77777777" w:rsidR="00CF568F" w:rsidRPr="009C09B2" w:rsidRDefault="00CF568F" w:rsidP="00CF568F">
            <w:pPr>
              <w:rPr>
                <w:ins w:id="5012" w:author="Lucy Lucy" w:date="2018-09-01T00:07:00Z"/>
              </w:rPr>
            </w:pPr>
            <w:ins w:id="5013" w:author="Lucy Lucy" w:date="2018-09-01T00:07:00Z">
              <w:r>
                <w:t>NUMBER</w:t>
              </w:r>
            </w:ins>
          </w:p>
        </w:tc>
        <w:tc>
          <w:tcPr>
            <w:tcW w:w="396" w:type="pct"/>
          </w:tcPr>
          <w:p w14:paraId="4CE80770" w14:textId="77777777" w:rsidR="00CF568F" w:rsidRPr="009C09B2" w:rsidRDefault="00CF568F" w:rsidP="00CF568F">
            <w:pPr>
              <w:rPr>
                <w:ins w:id="5014" w:author="Lucy Lucy" w:date="2018-09-01T00:07:00Z"/>
              </w:rPr>
            </w:pPr>
            <w:ins w:id="5015" w:author="Lucy Lucy" w:date="2018-09-01T00:07:00Z">
              <w:r>
                <w:t>1</w:t>
              </w:r>
            </w:ins>
          </w:p>
        </w:tc>
        <w:tc>
          <w:tcPr>
            <w:tcW w:w="379" w:type="pct"/>
          </w:tcPr>
          <w:p w14:paraId="7C7239E3" w14:textId="77777777" w:rsidR="00CF568F" w:rsidRPr="009C09B2" w:rsidRDefault="00CF568F" w:rsidP="00CF568F">
            <w:pPr>
              <w:rPr>
                <w:ins w:id="5016" w:author="Lucy Lucy" w:date="2018-09-01T00:07:00Z"/>
              </w:rPr>
            </w:pPr>
          </w:p>
        </w:tc>
        <w:tc>
          <w:tcPr>
            <w:tcW w:w="497" w:type="pct"/>
          </w:tcPr>
          <w:p w14:paraId="4523B060" w14:textId="77777777" w:rsidR="00CF568F" w:rsidRPr="009C09B2" w:rsidRDefault="00CF568F" w:rsidP="00CF568F">
            <w:pPr>
              <w:rPr>
                <w:ins w:id="5017" w:author="Lucy Lucy" w:date="2018-09-01T00:07:00Z"/>
              </w:rPr>
            </w:pPr>
          </w:p>
        </w:tc>
        <w:tc>
          <w:tcPr>
            <w:tcW w:w="1553" w:type="pct"/>
          </w:tcPr>
          <w:p w14:paraId="053236E8" w14:textId="77777777" w:rsidR="00CF568F" w:rsidRDefault="00CF568F" w:rsidP="00CF568F">
            <w:pPr>
              <w:rPr>
                <w:ins w:id="5018" w:author="Lucy Lucy" w:date="2018-09-01T00:07:00Z"/>
              </w:rPr>
            </w:pPr>
            <w:ins w:id="5019" w:author="Lucy Lucy" w:date="2018-09-01T00:07:00Z">
              <w:r>
                <w:t>Đã tính vào biling hay chưa</w:t>
              </w:r>
            </w:ins>
          </w:p>
          <w:p w14:paraId="72712890" w14:textId="77777777" w:rsidR="00CF568F" w:rsidRDefault="00CF568F" w:rsidP="00CF568F">
            <w:pPr>
              <w:rPr>
                <w:ins w:id="5020" w:author="Lucy Lucy" w:date="2018-09-01T00:07:00Z"/>
              </w:rPr>
            </w:pPr>
            <w:ins w:id="5021" w:author="Lucy Lucy" w:date="2018-09-01T00:07:00Z">
              <w:r>
                <w:t>1: đã tính</w:t>
              </w:r>
            </w:ins>
          </w:p>
          <w:p w14:paraId="7A2E04AF" w14:textId="77777777" w:rsidR="00CF568F" w:rsidRPr="009C09B2" w:rsidRDefault="00CF568F" w:rsidP="00CF568F">
            <w:pPr>
              <w:rPr>
                <w:ins w:id="5022" w:author="Lucy Lucy" w:date="2018-09-01T00:07:00Z"/>
              </w:rPr>
            </w:pPr>
            <w:ins w:id="5023" w:author="Lucy Lucy" w:date="2018-09-01T00:07:00Z">
              <w:r>
                <w:t>0: chưa tính</w:t>
              </w:r>
            </w:ins>
          </w:p>
        </w:tc>
      </w:tr>
      <w:tr w:rsidR="00CF568F" w:rsidRPr="009C09B2" w14:paraId="15BD0CD0" w14:textId="77777777" w:rsidTr="00CF568F">
        <w:trPr>
          <w:ins w:id="5024" w:author="Lucy Lucy" w:date="2018-09-01T00:07:00Z"/>
        </w:trPr>
        <w:tc>
          <w:tcPr>
            <w:tcW w:w="1432" w:type="pct"/>
          </w:tcPr>
          <w:p w14:paraId="2E1DBB3B" w14:textId="77777777" w:rsidR="00CF568F" w:rsidRPr="009C09B2" w:rsidRDefault="00CF568F" w:rsidP="00CF568F">
            <w:pPr>
              <w:rPr>
                <w:ins w:id="5025" w:author="Lucy Lucy" w:date="2018-09-01T00:07:00Z"/>
              </w:rPr>
            </w:pPr>
            <w:ins w:id="5026" w:author="Lucy Lucy" w:date="2018-09-01T00:07:00Z">
              <w:r w:rsidRPr="009C09B2">
                <w:t>Number_Of_Patent</w:t>
              </w:r>
            </w:ins>
          </w:p>
        </w:tc>
        <w:tc>
          <w:tcPr>
            <w:tcW w:w="743" w:type="pct"/>
          </w:tcPr>
          <w:p w14:paraId="45A49376" w14:textId="77777777" w:rsidR="00CF568F" w:rsidRPr="009C09B2" w:rsidRDefault="00CF568F" w:rsidP="00CF568F">
            <w:pPr>
              <w:rPr>
                <w:ins w:id="5027" w:author="Lucy Lucy" w:date="2018-09-01T00:07:00Z"/>
              </w:rPr>
            </w:pPr>
            <w:ins w:id="502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5B9E537" w14:textId="77777777" w:rsidR="00CF568F" w:rsidRPr="009C09B2" w:rsidRDefault="00CF568F" w:rsidP="00CF568F">
            <w:pPr>
              <w:rPr>
                <w:ins w:id="5029" w:author="Lucy Lucy" w:date="2018-09-01T00:07:00Z"/>
              </w:rPr>
            </w:pPr>
          </w:p>
        </w:tc>
        <w:tc>
          <w:tcPr>
            <w:tcW w:w="379" w:type="pct"/>
          </w:tcPr>
          <w:p w14:paraId="579B5688" w14:textId="77777777" w:rsidR="00CF568F" w:rsidRPr="009C09B2" w:rsidRDefault="00CF568F" w:rsidP="00CF568F">
            <w:pPr>
              <w:rPr>
                <w:ins w:id="5030" w:author="Lucy Lucy" w:date="2018-09-01T00:07:00Z"/>
              </w:rPr>
            </w:pPr>
          </w:p>
        </w:tc>
        <w:tc>
          <w:tcPr>
            <w:tcW w:w="497" w:type="pct"/>
          </w:tcPr>
          <w:p w14:paraId="7D537A4A" w14:textId="77777777" w:rsidR="00CF568F" w:rsidRPr="009C09B2" w:rsidRDefault="00CF568F" w:rsidP="00CF568F">
            <w:pPr>
              <w:rPr>
                <w:ins w:id="5031" w:author="Lucy Lucy" w:date="2018-09-01T00:07:00Z"/>
              </w:rPr>
            </w:pPr>
          </w:p>
        </w:tc>
        <w:tc>
          <w:tcPr>
            <w:tcW w:w="1553" w:type="pct"/>
          </w:tcPr>
          <w:p w14:paraId="068775C0" w14:textId="77777777" w:rsidR="00CF568F" w:rsidRPr="009C09B2" w:rsidRDefault="00CF568F" w:rsidP="00CF568F">
            <w:pPr>
              <w:rPr>
                <w:ins w:id="5032" w:author="Lucy Lucy" w:date="2018-09-01T00:07:00Z"/>
              </w:rPr>
            </w:pPr>
            <w:ins w:id="5033" w:author="Lucy Lucy" w:date="2018-09-01T00:07:00Z">
              <w:r w:rsidRPr="009C09B2">
                <w:t>Số đối tượng tính phí</w:t>
              </w:r>
            </w:ins>
          </w:p>
        </w:tc>
      </w:tr>
      <w:tr w:rsidR="00CF568F" w:rsidRPr="009C09B2" w14:paraId="11D81F19" w14:textId="77777777" w:rsidTr="00CF568F">
        <w:trPr>
          <w:ins w:id="5034" w:author="Lucy Lucy" w:date="2018-09-01T00:07:00Z"/>
        </w:trPr>
        <w:tc>
          <w:tcPr>
            <w:tcW w:w="1432" w:type="pct"/>
          </w:tcPr>
          <w:p w14:paraId="10A134AC" w14:textId="77777777" w:rsidR="00CF568F" w:rsidRPr="009C09B2" w:rsidRDefault="00CF568F" w:rsidP="00CF568F">
            <w:pPr>
              <w:rPr>
                <w:ins w:id="5035" w:author="Lucy Lucy" w:date="2018-09-01T00:07:00Z"/>
              </w:rPr>
            </w:pPr>
            <w:ins w:id="5036" w:author="Lucy Lucy" w:date="2018-09-01T00:07:00Z">
              <w:r w:rsidRPr="009C09B2">
                <w:t>Amount</w:t>
              </w:r>
            </w:ins>
          </w:p>
        </w:tc>
        <w:tc>
          <w:tcPr>
            <w:tcW w:w="743" w:type="pct"/>
          </w:tcPr>
          <w:p w14:paraId="136E6B4D" w14:textId="77777777" w:rsidR="00CF568F" w:rsidRPr="009C09B2" w:rsidRDefault="00CF568F" w:rsidP="00CF568F">
            <w:pPr>
              <w:rPr>
                <w:ins w:id="5037" w:author="Lucy Lucy" w:date="2018-09-01T00:07:00Z"/>
              </w:rPr>
            </w:pPr>
            <w:ins w:id="5038" w:author="Lucy Lucy" w:date="2018-09-01T00:07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E172106" w14:textId="77777777" w:rsidR="00CF568F" w:rsidRPr="009C09B2" w:rsidRDefault="00CF568F" w:rsidP="00CF568F">
            <w:pPr>
              <w:rPr>
                <w:ins w:id="5039" w:author="Lucy Lucy" w:date="2018-09-01T00:07:00Z"/>
              </w:rPr>
            </w:pPr>
          </w:p>
        </w:tc>
        <w:tc>
          <w:tcPr>
            <w:tcW w:w="379" w:type="pct"/>
          </w:tcPr>
          <w:p w14:paraId="285A9190" w14:textId="77777777" w:rsidR="00CF568F" w:rsidRPr="009C09B2" w:rsidRDefault="00CF568F" w:rsidP="00CF568F">
            <w:pPr>
              <w:rPr>
                <w:ins w:id="5040" w:author="Lucy Lucy" w:date="2018-09-01T00:07:00Z"/>
              </w:rPr>
            </w:pPr>
          </w:p>
        </w:tc>
        <w:tc>
          <w:tcPr>
            <w:tcW w:w="497" w:type="pct"/>
          </w:tcPr>
          <w:p w14:paraId="358F0580" w14:textId="77777777" w:rsidR="00CF568F" w:rsidRPr="009C09B2" w:rsidRDefault="00CF568F" w:rsidP="00CF568F">
            <w:pPr>
              <w:rPr>
                <w:ins w:id="5041" w:author="Lucy Lucy" w:date="2018-09-01T00:07:00Z"/>
              </w:rPr>
            </w:pPr>
          </w:p>
        </w:tc>
        <w:tc>
          <w:tcPr>
            <w:tcW w:w="1553" w:type="pct"/>
          </w:tcPr>
          <w:p w14:paraId="4AD2BE37" w14:textId="77777777" w:rsidR="00CF568F" w:rsidRPr="009C09B2" w:rsidRDefault="00CF568F" w:rsidP="00CF568F">
            <w:pPr>
              <w:rPr>
                <w:ins w:id="5042" w:author="Lucy Lucy" w:date="2018-09-01T00:07:00Z"/>
              </w:rPr>
            </w:pPr>
            <w:ins w:id="5043" w:author="Lucy Lucy" w:date="2018-09-01T00:07:00Z">
              <w:r w:rsidRPr="009C09B2">
                <w:t>Số tiền</w:t>
              </w:r>
            </w:ins>
          </w:p>
        </w:tc>
      </w:tr>
      <w:tr w:rsidR="00CF568F" w:rsidRPr="009C09B2" w14:paraId="08E8E97B" w14:textId="77777777" w:rsidTr="00CF568F">
        <w:trPr>
          <w:ins w:id="5044" w:author="Lucy Lucy" w:date="2018-09-01T00:07:00Z"/>
        </w:trPr>
        <w:tc>
          <w:tcPr>
            <w:tcW w:w="1432" w:type="pct"/>
          </w:tcPr>
          <w:p w14:paraId="2B2DB0C4" w14:textId="77777777" w:rsidR="00CF568F" w:rsidRPr="009C09B2" w:rsidRDefault="00CF568F" w:rsidP="00CF568F">
            <w:pPr>
              <w:rPr>
                <w:ins w:id="5045" w:author="Lucy Lucy" w:date="2018-09-01T00:07:00Z"/>
              </w:rPr>
            </w:pPr>
            <w:ins w:id="5046" w:author="Lucy Lucy" w:date="2018-09-01T00:07:00Z">
              <w:r>
                <w:t>Language_code</w:t>
              </w:r>
            </w:ins>
          </w:p>
        </w:tc>
        <w:tc>
          <w:tcPr>
            <w:tcW w:w="743" w:type="pct"/>
          </w:tcPr>
          <w:p w14:paraId="12E308E7" w14:textId="77777777" w:rsidR="00CF568F" w:rsidRPr="009C09B2" w:rsidRDefault="00CF568F" w:rsidP="00CF568F">
            <w:pPr>
              <w:rPr>
                <w:ins w:id="5047" w:author="Lucy Lucy" w:date="2018-09-01T00:07:00Z"/>
              </w:rPr>
            </w:pPr>
            <w:ins w:id="5048" w:author="Lucy Lucy" w:date="2018-09-01T00:07:00Z">
              <w:r>
                <w:t>VARCHAR2</w:t>
              </w:r>
            </w:ins>
          </w:p>
        </w:tc>
        <w:tc>
          <w:tcPr>
            <w:tcW w:w="396" w:type="pct"/>
          </w:tcPr>
          <w:p w14:paraId="2AD93426" w14:textId="77777777" w:rsidR="00CF568F" w:rsidRPr="009C09B2" w:rsidRDefault="00CF568F" w:rsidP="00CF568F">
            <w:pPr>
              <w:rPr>
                <w:ins w:id="5049" w:author="Lucy Lucy" w:date="2018-09-01T00:07:00Z"/>
              </w:rPr>
            </w:pPr>
            <w:ins w:id="5050" w:author="Lucy Lucy" w:date="2018-09-01T00:07:00Z">
              <w:r>
                <w:t>5</w:t>
              </w:r>
            </w:ins>
          </w:p>
        </w:tc>
        <w:tc>
          <w:tcPr>
            <w:tcW w:w="379" w:type="pct"/>
          </w:tcPr>
          <w:p w14:paraId="69B2726A" w14:textId="77777777" w:rsidR="00CF568F" w:rsidRPr="009C09B2" w:rsidRDefault="00CF568F" w:rsidP="00CF568F">
            <w:pPr>
              <w:rPr>
                <w:ins w:id="5051" w:author="Lucy Lucy" w:date="2018-09-01T00:07:00Z"/>
              </w:rPr>
            </w:pPr>
          </w:p>
        </w:tc>
        <w:tc>
          <w:tcPr>
            <w:tcW w:w="497" w:type="pct"/>
          </w:tcPr>
          <w:p w14:paraId="7DDC39D3" w14:textId="77777777" w:rsidR="00CF568F" w:rsidRPr="009C09B2" w:rsidRDefault="00CF568F" w:rsidP="00CF568F">
            <w:pPr>
              <w:rPr>
                <w:ins w:id="5052" w:author="Lucy Lucy" w:date="2018-09-01T00:07:00Z"/>
              </w:rPr>
            </w:pPr>
          </w:p>
        </w:tc>
        <w:tc>
          <w:tcPr>
            <w:tcW w:w="1553" w:type="pct"/>
          </w:tcPr>
          <w:p w14:paraId="04A35462" w14:textId="77777777" w:rsidR="00CF568F" w:rsidRPr="009C09B2" w:rsidRDefault="00CF568F" w:rsidP="00CF568F">
            <w:pPr>
              <w:rPr>
                <w:ins w:id="5053" w:author="Lucy Lucy" w:date="2018-09-01T00:07:00Z"/>
              </w:rPr>
            </w:pPr>
          </w:p>
        </w:tc>
      </w:tr>
    </w:tbl>
    <w:p w14:paraId="1E7534B2" w14:textId="77777777" w:rsidR="0094760C" w:rsidRPr="009C09B2" w:rsidRDefault="0094760C" w:rsidP="0094760C">
      <w:pPr>
        <w:pStyle w:val="u2"/>
      </w:pPr>
      <w:bookmarkStart w:id="5054" w:name="_Toc523526398"/>
      <w:r w:rsidRPr="009C09B2">
        <w:t>App_Document</w:t>
      </w:r>
      <w:bookmarkEnd w:id="5054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391258C3" w:rsidR="0094760C" w:rsidRPr="009C09B2" w:rsidRDefault="003F553B" w:rsidP="00523506">
            <w:r w:rsidRPr="009F16E6">
              <w:rPr>
                <w:highlight w:val="yellow"/>
              </w:rPr>
              <w:t>VARCHAR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D43AF9" w:rsidRPr="009C09B2" w14:paraId="660E4248" w14:textId="77777777" w:rsidTr="00523506">
        <w:tc>
          <w:tcPr>
            <w:tcW w:w="1432" w:type="pct"/>
          </w:tcPr>
          <w:p w14:paraId="486A4CEC" w14:textId="43E0D3D2" w:rsidR="00D43AF9" w:rsidRPr="009C09B2" w:rsidRDefault="00D43AF9" w:rsidP="00523506">
            <w:r w:rsidRPr="00475B31">
              <w:rPr>
                <w:highlight w:val="yellow"/>
              </w:rPr>
              <w:t>NOTE</w:t>
            </w:r>
          </w:p>
        </w:tc>
        <w:tc>
          <w:tcPr>
            <w:tcW w:w="743" w:type="pct"/>
          </w:tcPr>
          <w:p w14:paraId="3115D36D" w14:textId="099F563A" w:rsidR="00D43AF9" w:rsidRPr="009C09B2" w:rsidRDefault="00D43AF9" w:rsidP="00523506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2D5CC056" w14:textId="40BBAD69" w:rsidR="00D43AF9" w:rsidRPr="009C09B2" w:rsidRDefault="00D43AF9" w:rsidP="00523506">
            <w:r>
              <w:t>250</w:t>
            </w:r>
          </w:p>
        </w:tc>
        <w:tc>
          <w:tcPr>
            <w:tcW w:w="379" w:type="pct"/>
          </w:tcPr>
          <w:p w14:paraId="5A4B5E82" w14:textId="77777777" w:rsidR="00D43AF9" w:rsidRPr="009C09B2" w:rsidRDefault="00D43AF9" w:rsidP="00523506"/>
        </w:tc>
        <w:tc>
          <w:tcPr>
            <w:tcW w:w="497" w:type="pct"/>
          </w:tcPr>
          <w:p w14:paraId="18759512" w14:textId="77777777" w:rsidR="00D43AF9" w:rsidRPr="009C09B2" w:rsidRDefault="00D43AF9" w:rsidP="00523506"/>
        </w:tc>
        <w:tc>
          <w:tcPr>
            <w:tcW w:w="1553" w:type="pct"/>
          </w:tcPr>
          <w:p w14:paraId="71E47FF8" w14:textId="363F8A7C" w:rsidR="00D43AF9" w:rsidRPr="009C09B2" w:rsidRDefault="00386F37" w:rsidP="00523506">
            <w:r w:rsidRPr="00475B31">
              <w:rPr>
                <w:highlight w:val="yellow"/>
              </w:rPr>
              <w:t>Nội dung như số trang tiếng việt, hay tài liệu đính kèm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386F37" w:rsidRPr="009C09B2" w14:paraId="2BE635E4" w14:textId="77777777" w:rsidTr="00523506">
        <w:tc>
          <w:tcPr>
            <w:tcW w:w="1432" w:type="pct"/>
          </w:tcPr>
          <w:p w14:paraId="1C87A88E" w14:textId="64AFCAB5" w:rsidR="00386F37" w:rsidRPr="009C09B2" w:rsidRDefault="00386F37" w:rsidP="00386F37">
            <w:r w:rsidRPr="00475B31">
              <w:rPr>
                <w:highlight w:val="yellow"/>
              </w:rPr>
              <w:t>FILENAME</w:t>
            </w:r>
          </w:p>
        </w:tc>
        <w:tc>
          <w:tcPr>
            <w:tcW w:w="743" w:type="pct"/>
          </w:tcPr>
          <w:p w14:paraId="1B5A1306" w14:textId="47005D3E" w:rsidR="00386F37" w:rsidRPr="009C09B2" w:rsidRDefault="00386F37" w:rsidP="00386F37">
            <w:r w:rsidRPr="00475B31">
              <w:rPr>
                <w:highlight w:val="yellow"/>
              </w:rPr>
              <w:t>Varchar2</w:t>
            </w:r>
          </w:p>
        </w:tc>
        <w:tc>
          <w:tcPr>
            <w:tcW w:w="396" w:type="pct"/>
          </w:tcPr>
          <w:p w14:paraId="699892F0" w14:textId="7405E50B" w:rsidR="00386F37" w:rsidRPr="009C09B2" w:rsidRDefault="00386F37" w:rsidP="00386F37">
            <w:r w:rsidRPr="00475B31">
              <w:rPr>
                <w:highlight w:val="yellow"/>
              </w:rPr>
              <w:t>250</w:t>
            </w:r>
          </w:p>
        </w:tc>
        <w:tc>
          <w:tcPr>
            <w:tcW w:w="379" w:type="pct"/>
          </w:tcPr>
          <w:p w14:paraId="1D49DF26" w14:textId="77777777" w:rsidR="00386F37" w:rsidRPr="009C09B2" w:rsidRDefault="00386F37" w:rsidP="00386F37"/>
        </w:tc>
        <w:tc>
          <w:tcPr>
            <w:tcW w:w="497" w:type="pct"/>
          </w:tcPr>
          <w:p w14:paraId="3602861A" w14:textId="77777777" w:rsidR="00386F37" w:rsidRPr="009C09B2" w:rsidRDefault="00386F37" w:rsidP="00386F37"/>
        </w:tc>
        <w:tc>
          <w:tcPr>
            <w:tcW w:w="1553" w:type="pct"/>
          </w:tcPr>
          <w:p w14:paraId="19DF705C" w14:textId="2130C8D0" w:rsidR="00386F37" w:rsidRPr="009C09B2" w:rsidRDefault="00386F37" w:rsidP="00386F37">
            <w:r w:rsidRPr="00475B31">
              <w:rPr>
                <w:highlight w:val="yellow"/>
              </w:rPr>
              <w:t xml:space="preserve">File name 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1433F94F" w14:textId="35C68B96" w:rsidR="0038032B" w:rsidRPr="009C09B2" w:rsidRDefault="0038032B" w:rsidP="0038032B">
      <w:pPr>
        <w:pStyle w:val="u2"/>
      </w:pPr>
      <w:bookmarkStart w:id="5055" w:name="_Toc523526399"/>
      <w:r w:rsidRPr="009C09B2">
        <w:lastRenderedPageBreak/>
        <w:t>App_Lawer</w:t>
      </w:r>
      <w:bookmarkEnd w:id="505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1AEC20AB" w:rsidR="0038032B" w:rsidRPr="009C09B2" w:rsidRDefault="0038032B" w:rsidP="001F2731">
            <w:r w:rsidRPr="009C09B2">
              <w:t xml:space="preserve">Id luật sư, Link với </w:t>
            </w:r>
            <w:r w:rsidR="003F6FC2">
              <w:t>User_id</w:t>
            </w:r>
            <w:r w:rsidRPr="009C09B2">
              <w:t xml:space="preserve"> bảng </w:t>
            </w:r>
            <w:r w:rsidR="003F6FC2">
              <w:t>S_User có User_Type = 2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5056" w:name="_Bảng_EXCHANGES"/>
      <w:bookmarkStart w:id="5057" w:name="_Toc523526400"/>
      <w:bookmarkEnd w:id="5056"/>
      <w:r w:rsidRPr="009C09B2">
        <w:t>App_Reject_Info</w:t>
      </w:r>
      <w:bookmarkEnd w:id="505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  <w:tr w:rsidR="00522AD9" w:rsidRPr="009C09B2" w14:paraId="013DEA82" w14:textId="77777777" w:rsidTr="00FE56B2">
        <w:trPr>
          <w:ins w:id="5058" w:author="Lucy Lucy" w:date="2018-08-31T22:28:00Z"/>
        </w:trPr>
        <w:tc>
          <w:tcPr>
            <w:tcW w:w="1420" w:type="pct"/>
          </w:tcPr>
          <w:p w14:paraId="36A0EEAF" w14:textId="5DA4AD51" w:rsidR="00522AD9" w:rsidRPr="009C09B2" w:rsidRDefault="00522AD9" w:rsidP="00522AD9">
            <w:pPr>
              <w:rPr>
                <w:ins w:id="5059" w:author="Lucy Lucy" w:date="2018-08-31T22:28:00Z"/>
              </w:rPr>
            </w:pPr>
            <w:ins w:id="5060" w:author="Lucy Lucy" w:date="2018-08-31T22:28:00Z">
              <w:r w:rsidRPr="009C09B2">
                <w:t>LANGUAGE_CODE</w:t>
              </w:r>
            </w:ins>
          </w:p>
        </w:tc>
        <w:tc>
          <w:tcPr>
            <w:tcW w:w="804" w:type="pct"/>
          </w:tcPr>
          <w:p w14:paraId="56F179E7" w14:textId="1199D452" w:rsidR="00522AD9" w:rsidRPr="009C09B2" w:rsidRDefault="00522AD9" w:rsidP="00522AD9">
            <w:pPr>
              <w:rPr>
                <w:ins w:id="5061" w:author="Lucy Lucy" w:date="2018-08-31T22:28:00Z"/>
              </w:rPr>
            </w:pPr>
            <w:ins w:id="5062" w:author="Lucy Lucy" w:date="2018-08-31T22:28:00Z">
              <w:r w:rsidRPr="009C09B2">
                <w:t>Varchar2</w:t>
              </w:r>
            </w:ins>
          </w:p>
        </w:tc>
        <w:tc>
          <w:tcPr>
            <w:tcW w:w="383" w:type="pct"/>
          </w:tcPr>
          <w:p w14:paraId="08DE73F4" w14:textId="557303BD" w:rsidR="00522AD9" w:rsidRPr="009C09B2" w:rsidRDefault="00522AD9" w:rsidP="00522AD9">
            <w:pPr>
              <w:rPr>
                <w:ins w:id="5063" w:author="Lucy Lucy" w:date="2018-08-31T22:28:00Z"/>
              </w:rPr>
            </w:pPr>
            <w:ins w:id="5064" w:author="Lucy Lucy" w:date="2018-08-31T22:28:00Z">
              <w:r w:rsidRPr="009C09B2">
                <w:t>5</w:t>
              </w:r>
            </w:ins>
          </w:p>
        </w:tc>
        <w:tc>
          <w:tcPr>
            <w:tcW w:w="367" w:type="pct"/>
          </w:tcPr>
          <w:p w14:paraId="591313BB" w14:textId="77777777" w:rsidR="00522AD9" w:rsidRPr="009C09B2" w:rsidRDefault="00522AD9" w:rsidP="00522AD9">
            <w:pPr>
              <w:rPr>
                <w:ins w:id="5065" w:author="Lucy Lucy" w:date="2018-08-31T22:28:00Z"/>
              </w:rPr>
            </w:pPr>
          </w:p>
        </w:tc>
        <w:tc>
          <w:tcPr>
            <w:tcW w:w="496" w:type="pct"/>
          </w:tcPr>
          <w:p w14:paraId="4BE8E0B3" w14:textId="77777777" w:rsidR="00522AD9" w:rsidRPr="009C09B2" w:rsidRDefault="00522AD9" w:rsidP="00522AD9">
            <w:pPr>
              <w:rPr>
                <w:ins w:id="5066" w:author="Lucy Lucy" w:date="2018-08-31T22:28:00Z"/>
              </w:rPr>
            </w:pPr>
          </w:p>
        </w:tc>
        <w:tc>
          <w:tcPr>
            <w:tcW w:w="1530" w:type="pct"/>
          </w:tcPr>
          <w:p w14:paraId="4000FEDB" w14:textId="38633B1C" w:rsidR="00522AD9" w:rsidRPr="009C09B2" w:rsidRDefault="00522AD9" w:rsidP="00522AD9">
            <w:pPr>
              <w:rPr>
                <w:ins w:id="5067" w:author="Lucy Lucy" w:date="2018-08-31T22:28:00Z"/>
              </w:rPr>
            </w:pPr>
            <w:ins w:id="5068" w:author="Lucy Lucy" w:date="2018-08-31T22:28:00Z">
              <w:r w:rsidRPr="009C09B2">
                <w:t>Ngôn ngữ hiển thị</w:t>
              </w:r>
            </w:ins>
          </w:p>
        </w:tc>
      </w:tr>
    </w:tbl>
    <w:p w14:paraId="1823DEE9" w14:textId="77777777" w:rsidR="00D84579" w:rsidRPr="009C09B2" w:rsidRDefault="00D84579" w:rsidP="00D84579">
      <w:pPr>
        <w:pStyle w:val="u2"/>
        <w:rPr>
          <w:moveTo w:id="5069" w:author="Lucy Lucy" w:date="2018-09-01T00:25:00Z"/>
        </w:rPr>
      </w:pPr>
      <w:bookmarkStart w:id="5070" w:name="_Toc523526401"/>
      <w:moveToRangeStart w:id="5071" w:author="Lucy Lucy" w:date="2018-09-01T00:25:00Z" w:name="move523523524"/>
      <w:moveTo w:id="5072" w:author="Lucy Lucy" w:date="2018-09-01T00:25:00Z">
        <w:r>
          <w:t>App_Document_Others</w:t>
        </w:r>
        <w:bookmarkEnd w:id="5070"/>
        <w:r w:rsidRPr="009C09B2">
          <w:tab/>
        </w:r>
      </w:moveTo>
    </w:p>
    <w:p w14:paraId="332B464C" w14:textId="77777777" w:rsidR="00D84579" w:rsidRPr="009C09B2" w:rsidRDefault="00D84579" w:rsidP="00D84579">
      <w:pPr>
        <w:pStyle w:val="oancuaDanhsach"/>
        <w:numPr>
          <w:ilvl w:val="0"/>
          <w:numId w:val="8"/>
        </w:numPr>
        <w:rPr>
          <w:moveTo w:id="5073" w:author="Lucy Lucy" w:date="2018-09-01T00:25:00Z"/>
        </w:rPr>
      </w:pPr>
      <w:moveTo w:id="5074" w:author="Lucy Lucy" w:date="2018-09-01T00:25:00Z">
        <w:r w:rsidRPr="009C09B2">
          <w:t xml:space="preserve">Mục đích: </w:t>
        </w:r>
        <w:r>
          <w:t xml:space="preserve">Lưu trữ thông </w:t>
        </w:r>
        <w:proofErr w:type="gramStart"/>
        <w:r>
          <w:t>tin  các</w:t>
        </w:r>
        <w:proofErr w:type="gramEnd"/>
        <w:r>
          <w:t xml:space="preserve"> tài liệu khác đính trong đơn 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07B11AE2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1E349E30" w14:textId="77777777" w:rsidR="00D84579" w:rsidRPr="009C09B2" w:rsidRDefault="00D84579" w:rsidP="00D84579">
            <w:pPr>
              <w:rPr>
                <w:moveTo w:id="5075" w:author="Lucy Lucy" w:date="2018-09-01T00:25:00Z"/>
                <w:b/>
              </w:rPr>
            </w:pPr>
            <w:moveTo w:id="5076" w:author="Lucy Lucy" w:date="2018-09-01T00:25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63A56357" w14:textId="77777777" w:rsidR="00D84579" w:rsidRPr="009C09B2" w:rsidRDefault="00D84579" w:rsidP="00D84579">
            <w:pPr>
              <w:rPr>
                <w:moveTo w:id="5077" w:author="Lucy Lucy" w:date="2018-09-01T00:25:00Z"/>
                <w:b/>
              </w:rPr>
            </w:pPr>
            <w:moveTo w:id="5078" w:author="Lucy Lucy" w:date="2018-09-01T00:25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5AE0DA85" w14:textId="77777777" w:rsidR="00D84579" w:rsidRPr="009C09B2" w:rsidRDefault="00D84579" w:rsidP="00D84579">
            <w:pPr>
              <w:rPr>
                <w:moveTo w:id="5079" w:author="Lucy Lucy" w:date="2018-09-01T00:25:00Z"/>
                <w:b/>
              </w:rPr>
            </w:pPr>
            <w:moveTo w:id="5080" w:author="Lucy Lucy" w:date="2018-09-01T00:25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7F2BF8F4" w14:textId="77777777" w:rsidR="00D84579" w:rsidRPr="009C09B2" w:rsidRDefault="00D84579" w:rsidP="00D84579">
            <w:pPr>
              <w:rPr>
                <w:moveTo w:id="5081" w:author="Lucy Lucy" w:date="2018-09-01T00:25:00Z"/>
                <w:b/>
              </w:rPr>
            </w:pPr>
            <w:moveTo w:id="5082" w:author="Lucy Lucy" w:date="2018-09-01T00:25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4FAA445" w14:textId="77777777" w:rsidR="00D84579" w:rsidRPr="009C09B2" w:rsidRDefault="00D84579" w:rsidP="00D84579">
            <w:pPr>
              <w:rPr>
                <w:moveTo w:id="5083" w:author="Lucy Lucy" w:date="2018-09-01T00:25:00Z"/>
                <w:b/>
              </w:rPr>
            </w:pPr>
            <w:moveTo w:id="5084" w:author="Lucy Lucy" w:date="2018-09-01T00:25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2E7CE02E" w14:textId="77777777" w:rsidR="00D84579" w:rsidRPr="009C09B2" w:rsidRDefault="00D84579" w:rsidP="00D84579">
            <w:pPr>
              <w:jc w:val="left"/>
              <w:rPr>
                <w:moveTo w:id="5085" w:author="Lucy Lucy" w:date="2018-09-01T00:25:00Z"/>
                <w:b/>
              </w:rPr>
            </w:pPr>
            <w:moveTo w:id="5086" w:author="Lucy Lucy" w:date="2018-09-01T00:25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216518BE" w14:textId="77777777" w:rsidTr="00D84579">
        <w:tc>
          <w:tcPr>
            <w:tcW w:w="1421" w:type="pct"/>
          </w:tcPr>
          <w:p w14:paraId="3060FF3C" w14:textId="77777777" w:rsidR="00D84579" w:rsidRPr="009C09B2" w:rsidRDefault="00D84579" w:rsidP="00D84579">
            <w:pPr>
              <w:rPr>
                <w:moveTo w:id="5087" w:author="Lucy Lucy" w:date="2018-09-01T00:25:00Z"/>
              </w:rPr>
            </w:pPr>
            <w:moveTo w:id="5088" w:author="Lucy Lucy" w:date="2018-09-01T00:25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142C5DF1" w14:textId="77777777" w:rsidR="00D84579" w:rsidRPr="009C09B2" w:rsidRDefault="00D84579" w:rsidP="00D84579">
            <w:pPr>
              <w:rPr>
                <w:moveTo w:id="5089" w:author="Lucy Lucy" w:date="2018-09-01T00:25:00Z"/>
              </w:rPr>
            </w:pPr>
            <w:moveTo w:id="5090" w:author="Lucy Lucy" w:date="2018-09-01T00:25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051CA26C" w14:textId="77777777" w:rsidR="00D84579" w:rsidRPr="009C09B2" w:rsidRDefault="00D84579" w:rsidP="00D84579">
            <w:pPr>
              <w:rPr>
                <w:moveTo w:id="5091" w:author="Lucy Lucy" w:date="2018-09-01T00:25:00Z"/>
              </w:rPr>
            </w:pPr>
          </w:p>
        </w:tc>
        <w:tc>
          <w:tcPr>
            <w:tcW w:w="371" w:type="pct"/>
          </w:tcPr>
          <w:p w14:paraId="368FC1BB" w14:textId="77777777" w:rsidR="00D84579" w:rsidRPr="009C09B2" w:rsidRDefault="00D84579" w:rsidP="00D84579">
            <w:pPr>
              <w:rPr>
                <w:moveTo w:id="5092" w:author="Lucy Lucy" w:date="2018-09-01T00:25:00Z"/>
              </w:rPr>
            </w:pPr>
          </w:p>
        </w:tc>
        <w:tc>
          <w:tcPr>
            <w:tcW w:w="496" w:type="pct"/>
          </w:tcPr>
          <w:p w14:paraId="4407FB20" w14:textId="77777777" w:rsidR="00D84579" w:rsidRPr="009C09B2" w:rsidRDefault="00D84579" w:rsidP="00D84579">
            <w:pPr>
              <w:rPr>
                <w:moveTo w:id="5093" w:author="Lucy Lucy" w:date="2018-09-01T00:25:00Z"/>
              </w:rPr>
            </w:pPr>
          </w:p>
        </w:tc>
        <w:tc>
          <w:tcPr>
            <w:tcW w:w="1537" w:type="pct"/>
          </w:tcPr>
          <w:p w14:paraId="0139CC73" w14:textId="77777777" w:rsidR="00D84579" w:rsidRPr="009C09B2" w:rsidRDefault="00D84579" w:rsidP="00D84579">
            <w:pPr>
              <w:rPr>
                <w:moveTo w:id="5094" w:author="Lucy Lucy" w:date="2018-09-01T00:25:00Z"/>
              </w:rPr>
            </w:pPr>
            <w:moveTo w:id="5095" w:author="Lucy Lucy" w:date="2018-09-01T00:25:00Z">
              <w:r w:rsidRPr="009C09B2">
                <w:t>ID tự tăng</w:t>
              </w:r>
            </w:moveTo>
          </w:p>
        </w:tc>
      </w:tr>
      <w:tr w:rsidR="00D84579" w:rsidRPr="009C09B2" w14:paraId="02E0088A" w14:textId="77777777" w:rsidTr="00D84579">
        <w:tc>
          <w:tcPr>
            <w:tcW w:w="1421" w:type="pct"/>
          </w:tcPr>
          <w:p w14:paraId="3E72F702" w14:textId="77777777" w:rsidR="00D84579" w:rsidRPr="009C09B2" w:rsidRDefault="00D84579" w:rsidP="00D84579">
            <w:pPr>
              <w:rPr>
                <w:moveTo w:id="5096" w:author="Lucy Lucy" w:date="2018-09-01T00:25:00Z"/>
              </w:rPr>
            </w:pPr>
            <w:moveTo w:id="5097" w:author="Lucy Lucy" w:date="2018-09-01T00:25:00Z">
              <w:r>
                <w:t>App_header_id</w:t>
              </w:r>
            </w:moveTo>
          </w:p>
        </w:tc>
        <w:tc>
          <w:tcPr>
            <w:tcW w:w="804" w:type="pct"/>
          </w:tcPr>
          <w:p w14:paraId="5B7ADFBA" w14:textId="77777777" w:rsidR="00D84579" w:rsidRPr="009C09B2" w:rsidRDefault="00D84579" w:rsidP="00D84579">
            <w:pPr>
              <w:rPr>
                <w:moveTo w:id="5098" w:author="Lucy Lucy" w:date="2018-09-01T00:25:00Z"/>
              </w:rPr>
            </w:pPr>
            <w:moveTo w:id="5099" w:author="Lucy Lucy" w:date="2018-09-01T00:25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13E5DC8E" w14:textId="77777777" w:rsidR="00D84579" w:rsidRPr="009C09B2" w:rsidRDefault="00D84579" w:rsidP="00D84579">
            <w:pPr>
              <w:rPr>
                <w:moveTo w:id="5100" w:author="Lucy Lucy" w:date="2018-09-01T00:25:00Z"/>
              </w:rPr>
            </w:pPr>
            <w:moveTo w:id="5101" w:author="Lucy Lucy" w:date="2018-09-01T00:25:00Z">
              <w:r>
                <w:t>20</w:t>
              </w:r>
            </w:moveTo>
          </w:p>
        </w:tc>
        <w:tc>
          <w:tcPr>
            <w:tcW w:w="371" w:type="pct"/>
          </w:tcPr>
          <w:p w14:paraId="744B0255" w14:textId="77777777" w:rsidR="00D84579" w:rsidRPr="009C09B2" w:rsidRDefault="00D84579" w:rsidP="00D84579">
            <w:pPr>
              <w:rPr>
                <w:moveTo w:id="5102" w:author="Lucy Lucy" w:date="2018-09-01T00:25:00Z"/>
              </w:rPr>
            </w:pPr>
          </w:p>
        </w:tc>
        <w:tc>
          <w:tcPr>
            <w:tcW w:w="496" w:type="pct"/>
          </w:tcPr>
          <w:p w14:paraId="7CA57368" w14:textId="77777777" w:rsidR="00D84579" w:rsidRPr="009C09B2" w:rsidRDefault="00D84579" w:rsidP="00D84579">
            <w:pPr>
              <w:rPr>
                <w:moveTo w:id="5103" w:author="Lucy Lucy" w:date="2018-09-01T00:25:00Z"/>
              </w:rPr>
            </w:pPr>
          </w:p>
        </w:tc>
        <w:tc>
          <w:tcPr>
            <w:tcW w:w="1537" w:type="pct"/>
          </w:tcPr>
          <w:p w14:paraId="724958C9" w14:textId="77777777" w:rsidR="00D84579" w:rsidRPr="009C09B2" w:rsidRDefault="00D84579" w:rsidP="00D84579">
            <w:pPr>
              <w:rPr>
                <w:moveTo w:id="5104" w:author="Lucy Lucy" w:date="2018-09-01T00:25:00Z"/>
              </w:rPr>
            </w:pPr>
            <w:moveTo w:id="5105" w:author="Lucy Lucy" w:date="2018-09-01T00:25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70F90D54" w14:textId="77777777" w:rsidTr="00D84579">
        <w:tc>
          <w:tcPr>
            <w:tcW w:w="1421" w:type="pct"/>
          </w:tcPr>
          <w:p w14:paraId="67B450CD" w14:textId="77777777" w:rsidR="00D84579" w:rsidRDefault="00D84579" w:rsidP="00D84579">
            <w:pPr>
              <w:rPr>
                <w:moveTo w:id="5106" w:author="Lucy Lucy" w:date="2018-09-01T00:25:00Z"/>
              </w:rPr>
            </w:pPr>
            <w:moveTo w:id="5107" w:author="Lucy Lucy" w:date="2018-09-01T00:25:00Z">
              <w:r>
                <w:t>DocumentName</w:t>
              </w:r>
            </w:moveTo>
          </w:p>
        </w:tc>
        <w:tc>
          <w:tcPr>
            <w:tcW w:w="804" w:type="pct"/>
          </w:tcPr>
          <w:p w14:paraId="0B8CAAEF" w14:textId="77777777" w:rsidR="00D84579" w:rsidRPr="009C09B2" w:rsidRDefault="00D84579" w:rsidP="00D84579">
            <w:pPr>
              <w:rPr>
                <w:moveTo w:id="5108" w:author="Lucy Lucy" w:date="2018-09-01T00:25:00Z"/>
              </w:rPr>
            </w:pPr>
            <w:moveTo w:id="510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2E8650DE" w14:textId="77777777" w:rsidR="00D84579" w:rsidRDefault="00D84579" w:rsidP="00D84579">
            <w:pPr>
              <w:rPr>
                <w:moveTo w:id="5110" w:author="Lucy Lucy" w:date="2018-09-01T00:25:00Z"/>
              </w:rPr>
            </w:pPr>
            <w:moveTo w:id="511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71D91768" w14:textId="77777777" w:rsidR="00D84579" w:rsidRPr="009C09B2" w:rsidRDefault="00D84579" w:rsidP="00D84579">
            <w:pPr>
              <w:rPr>
                <w:moveTo w:id="5112" w:author="Lucy Lucy" w:date="2018-09-01T00:25:00Z"/>
              </w:rPr>
            </w:pPr>
          </w:p>
        </w:tc>
        <w:tc>
          <w:tcPr>
            <w:tcW w:w="496" w:type="pct"/>
          </w:tcPr>
          <w:p w14:paraId="3063EAEA" w14:textId="77777777" w:rsidR="00D84579" w:rsidRPr="009C09B2" w:rsidRDefault="00D84579" w:rsidP="00D84579">
            <w:pPr>
              <w:rPr>
                <w:moveTo w:id="5113" w:author="Lucy Lucy" w:date="2018-09-01T00:25:00Z"/>
              </w:rPr>
            </w:pPr>
          </w:p>
        </w:tc>
        <w:tc>
          <w:tcPr>
            <w:tcW w:w="1537" w:type="pct"/>
          </w:tcPr>
          <w:p w14:paraId="0437EFD9" w14:textId="77777777" w:rsidR="00D84579" w:rsidRPr="009C09B2" w:rsidRDefault="00D84579" w:rsidP="00D84579">
            <w:pPr>
              <w:rPr>
                <w:moveTo w:id="5114" w:author="Lucy Lucy" w:date="2018-09-01T00:25:00Z"/>
              </w:rPr>
            </w:pPr>
            <w:moveTo w:id="5115" w:author="Lucy Lucy" w:date="2018-09-01T00:25:00Z">
              <w:r>
                <w:t>Nội dung do người dùng tự đánh</w:t>
              </w:r>
            </w:moveTo>
          </w:p>
        </w:tc>
      </w:tr>
      <w:tr w:rsidR="00D84579" w:rsidRPr="009C09B2" w14:paraId="38D9F827" w14:textId="77777777" w:rsidTr="00D84579">
        <w:tc>
          <w:tcPr>
            <w:tcW w:w="1421" w:type="pct"/>
          </w:tcPr>
          <w:p w14:paraId="1D8143E2" w14:textId="77777777" w:rsidR="00D84579" w:rsidRDefault="00D84579" w:rsidP="00D84579">
            <w:pPr>
              <w:rPr>
                <w:moveTo w:id="5116" w:author="Lucy Lucy" w:date="2018-09-01T00:25:00Z"/>
              </w:rPr>
            </w:pPr>
            <w:moveTo w:id="5117" w:author="Lucy Lucy" w:date="2018-09-01T00:25:00Z">
              <w:r>
                <w:t>FileName</w:t>
              </w:r>
            </w:moveTo>
          </w:p>
        </w:tc>
        <w:tc>
          <w:tcPr>
            <w:tcW w:w="804" w:type="pct"/>
          </w:tcPr>
          <w:p w14:paraId="0315EC07" w14:textId="77777777" w:rsidR="00D84579" w:rsidRDefault="00D84579" w:rsidP="00D84579">
            <w:pPr>
              <w:rPr>
                <w:moveTo w:id="5118" w:author="Lucy Lucy" w:date="2018-09-01T00:25:00Z"/>
              </w:rPr>
            </w:pPr>
            <w:moveTo w:id="5119" w:author="Lucy Lucy" w:date="2018-09-01T00:25:00Z">
              <w:r>
                <w:t>Varchar2</w:t>
              </w:r>
            </w:moveTo>
          </w:p>
        </w:tc>
        <w:tc>
          <w:tcPr>
            <w:tcW w:w="370" w:type="pct"/>
          </w:tcPr>
          <w:p w14:paraId="7B0C817C" w14:textId="77777777" w:rsidR="00D84579" w:rsidRDefault="00D84579" w:rsidP="00D84579">
            <w:pPr>
              <w:rPr>
                <w:moveTo w:id="5120" w:author="Lucy Lucy" w:date="2018-09-01T00:25:00Z"/>
              </w:rPr>
            </w:pPr>
            <w:moveTo w:id="5121" w:author="Lucy Lucy" w:date="2018-09-01T00:25:00Z">
              <w:r>
                <w:t>250</w:t>
              </w:r>
            </w:moveTo>
          </w:p>
        </w:tc>
        <w:tc>
          <w:tcPr>
            <w:tcW w:w="371" w:type="pct"/>
          </w:tcPr>
          <w:p w14:paraId="29D0740D" w14:textId="77777777" w:rsidR="00D84579" w:rsidRPr="009C09B2" w:rsidRDefault="00D84579" w:rsidP="00D84579">
            <w:pPr>
              <w:rPr>
                <w:moveTo w:id="5122" w:author="Lucy Lucy" w:date="2018-09-01T00:25:00Z"/>
              </w:rPr>
            </w:pPr>
          </w:p>
        </w:tc>
        <w:tc>
          <w:tcPr>
            <w:tcW w:w="496" w:type="pct"/>
          </w:tcPr>
          <w:p w14:paraId="3D00E6D2" w14:textId="77777777" w:rsidR="00D84579" w:rsidRPr="009C09B2" w:rsidRDefault="00D84579" w:rsidP="00D84579">
            <w:pPr>
              <w:rPr>
                <w:moveTo w:id="5123" w:author="Lucy Lucy" w:date="2018-09-01T00:25:00Z"/>
              </w:rPr>
            </w:pPr>
          </w:p>
        </w:tc>
        <w:tc>
          <w:tcPr>
            <w:tcW w:w="1537" w:type="pct"/>
          </w:tcPr>
          <w:p w14:paraId="66A3E6CB" w14:textId="77777777" w:rsidR="00D84579" w:rsidRDefault="00D84579" w:rsidP="00D84579">
            <w:pPr>
              <w:rPr>
                <w:moveTo w:id="5124" w:author="Lucy Lucy" w:date="2018-09-01T00:25:00Z"/>
              </w:rPr>
            </w:pPr>
            <w:moveTo w:id="5125" w:author="Lucy Lucy" w:date="2018-09-01T00:25:00Z">
              <w:r>
                <w:t>Tên file đường dẫn tới file</w:t>
              </w:r>
            </w:moveTo>
          </w:p>
        </w:tc>
      </w:tr>
      <w:tr w:rsidR="00D84579" w:rsidRPr="009C09B2" w14:paraId="22FB7530" w14:textId="77777777" w:rsidTr="00D84579">
        <w:tc>
          <w:tcPr>
            <w:tcW w:w="1421" w:type="pct"/>
          </w:tcPr>
          <w:p w14:paraId="1D11B40E" w14:textId="77777777" w:rsidR="00D84579" w:rsidRDefault="00D84579" w:rsidP="00D84579">
            <w:pPr>
              <w:rPr>
                <w:moveTo w:id="5126" w:author="Lucy Lucy" w:date="2018-09-01T00:25:00Z"/>
              </w:rPr>
            </w:pPr>
            <w:moveTo w:id="5127" w:author="Lucy Lucy" w:date="2018-09-01T00:25:00Z">
              <w:r>
                <w:t>Deleted</w:t>
              </w:r>
            </w:moveTo>
          </w:p>
        </w:tc>
        <w:tc>
          <w:tcPr>
            <w:tcW w:w="804" w:type="pct"/>
          </w:tcPr>
          <w:p w14:paraId="4B35464A" w14:textId="77777777" w:rsidR="00D84579" w:rsidRDefault="00D84579" w:rsidP="00D84579">
            <w:pPr>
              <w:rPr>
                <w:moveTo w:id="5128" w:author="Lucy Lucy" w:date="2018-09-01T00:25:00Z"/>
              </w:rPr>
            </w:pPr>
            <w:moveTo w:id="5129" w:author="Lucy Lucy" w:date="2018-09-01T00:25:00Z">
              <w:r>
                <w:t>Number</w:t>
              </w:r>
            </w:moveTo>
          </w:p>
        </w:tc>
        <w:tc>
          <w:tcPr>
            <w:tcW w:w="370" w:type="pct"/>
          </w:tcPr>
          <w:p w14:paraId="55D6707B" w14:textId="77777777" w:rsidR="00D84579" w:rsidRDefault="00D84579" w:rsidP="00D84579">
            <w:pPr>
              <w:rPr>
                <w:moveTo w:id="5130" w:author="Lucy Lucy" w:date="2018-09-01T00:25:00Z"/>
              </w:rPr>
            </w:pPr>
            <w:moveTo w:id="5131" w:author="Lucy Lucy" w:date="2018-09-01T00:25:00Z">
              <w:r>
                <w:t>1</w:t>
              </w:r>
            </w:moveTo>
          </w:p>
        </w:tc>
        <w:tc>
          <w:tcPr>
            <w:tcW w:w="371" w:type="pct"/>
          </w:tcPr>
          <w:p w14:paraId="1EA5F23B" w14:textId="77777777" w:rsidR="00D84579" w:rsidRPr="009C09B2" w:rsidRDefault="00D84579" w:rsidP="00D84579">
            <w:pPr>
              <w:rPr>
                <w:moveTo w:id="5132" w:author="Lucy Lucy" w:date="2018-09-01T00:25:00Z"/>
              </w:rPr>
            </w:pPr>
          </w:p>
        </w:tc>
        <w:tc>
          <w:tcPr>
            <w:tcW w:w="496" w:type="pct"/>
          </w:tcPr>
          <w:p w14:paraId="5F4A8937" w14:textId="77777777" w:rsidR="00D84579" w:rsidRPr="009C09B2" w:rsidRDefault="00D84579" w:rsidP="00D84579">
            <w:pPr>
              <w:rPr>
                <w:moveTo w:id="5133" w:author="Lucy Lucy" w:date="2018-09-01T00:25:00Z"/>
              </w:rPr>
            </w:pPr>
          </w:p>
        </w:tc>
        <w:tc>
          <w:tcPr>
            <w:tcW w:w="1537" w:type="pct"/>
          </w:tcPr>
          <w:p w14:paraId="497EDD45" w14:textId="77777777" w:rsidR="00D84579" w:rsidRDefault="00D84579" w:rsidP="00D84579">
            <w:pPr>
              <w:rPr>
                <w:moveTo w:id="5134" w:author="Lucy Lucy" w:date="2018-09-01T00:25:00Z"/>
              </w:rPr>
            </w:pPr>
            <w:proofErr w:type="gramStart"/>
            <w:moveTo w:id="5135" w:author="Lucy Lucy" w:date="2018-09-01T00:25:00Z">
              <w:r>
                <w:t>0:bình</w:t>
              </w:r>
              <w:proofErr w:type="gramEnd"/>
              <w:r>
                <w:t xml:space="preserve"> thương 1:xóa</w:t>
              </w:r>
            </w:moveTo>
          </w:p>
        </w:tc>
      </w:tr>
    </w:tbl>
    <w:p w14:paraId="65B41BAD" w14:textId="77777777" w:rsidR="00D84579" w:rsidRPr="009C09B2" w:rsidRDefault="00D84579" w:rsidP="00D84579">
      <w:pPr>
        <w:pStyle w:val="u2"/>
        <w:rPr>
          <w:moveTo w:id="5136" w:author="Lucy Lucy" w:date="2018-09-01T00:26:00Z"/>
        </w:rPr>
      </w:pPr>
      <w:bookmarkStart w:id="5137" w:name="_Toc523526402"/>
      <w:moveToRangeStart w:id="5138" w:author="Lucy Lucy" w:date="2018-09-01T00:26:00Z" w:name="move523523526"/>
      <w:moveToRangeEnd w:id="5071"/>
      <w:moveTo w:id="5139" w:author="Lucy Lucy" w:date="2018-09-01T00:26:00Z">
        <w:r>
          <w:t>App_Class_Detail</w:t>
        </w:r>
        <w:bookmarkEnd w:id="5137"/>
      </w:moveTo>
    </w:p>
    <w:p w14:paraId="4996A9FE" w14:textId="77777777" w:rsidR="00D84579" w:rsidRDefault="00D84579" w:rsidP="00D84579">
      <w:pPr>
        <w:pStyle w:val="oancuaDanhsach"/>
        <w:numPr>
          <w:ilvl w:val="0"/>
          <w:numId w:val="8"/>
        </w:numPr>
        <w:rPr>
          <w:moveTo w:id="5140" w:author="Lucy Lucy" w:date="2018-09-01T00:26:00Z"/>
        </w:rPr>
      </w:pPr>
      <w:moveTo w:id="5141" w:author="Lucy Lucy" w:date="2018-09-01T00:26:00Z">
        <w:r w:rsidRPr="009C09B2">
          <w:t xml:space="preserve">Mục đích: </w:t>
        </w:r>
        <w:r>
          <w:t>Lưu thông tin chi tiết của đơn chọn theo các loại hàng hóa nào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84579" w:rsidRPr="009C09B2" w14:paraId="5913D301" w14:textId="77777777" w:rsidTr="00D84579">
        <w:trPr>
          <w:tblHeader/>
        </w:trPr>
        <w:tc>
          <w:tcPr>
            <w:tcW w:w="1421" w:type="pct"/>
            <w:shd w:val="clear" w:color="auto" w:fill="E6E6E6"/>
          </w:tcPr>
          <w:p w14:paraId="34044F90" w14:textId="77777777" w:rsidR="00D84579" w:rsidRPr="009C09B2" w:rsidRDefault="00D84579" w:rsidP="00D84579">
            <w:pPr>
              <w:rPr>
                <w:moveTo w:id="5142" w:author="Lucy Lucy" w:date="2018-09-01T00:26:00Z"/>
                <w:b/>
              </w:rPr>
            </w:pPr>
            <w:moveTo w:id="5143" w:author="Lucy Lucy" w:date="2018-09-01T00:26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246D1C6F" w14:textId="77777777" w:rsidR="00D84579" w:rsidRPr="009C09B2" w:rsidRDefault="00D84579" w:rsidP="00D84579">
            <w:pPr>
              <w:rPr>
                <w:moveTo w:id="5144" w:author="Lucy Lucy" w:date="2018-09-01T00:26:00Z"/>
                <w:b/>
              </w:rPr>
            </w:pPr>
            <w:moveTo w:id="5145" w:author="Lucy Lucy" w:date="2018-09-01T00:26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8E88EFE" w14:textId="77777777" w:rsidR="00D84579" w:rsidRPr="009C09B2" w:rsidRDefault="00D84579" w:rsidP="00D84579">
            <w:pPr>
              <w:rPr>
                <w:moveTo w:id="5146" w:author="Lucy Lucy" w:date="2018-09-01T00:26:00Z"/>
                <w:b/>
              </w:rPr>
            </w:pPr>
            <w:moveTo w:id="5147" w:author="Lucy Lucy" w:date="2018-09-01T00:26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5CC25062" w14:textId="77777777" w:rsidR="00D84579" w:rsidRPr="009C09B2" w:rsidRDefault="00D84579" w:rsidP="00D84579">
            <w:pPr>
              <w:rPr>
                <w:moveTo w:id="5148" w:author="Lucy Lucy" w:date="2018-09-01T00:26:00Z"/>
                <w:b/>
              </w:rPr>
            </w:pPr>
            <w:moveTo w:id="5149" w:author="Lucy Lucy" w:date="2018-09-01T00:26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25929C97" w14:textId="77777777" w:rsidR="00D84579" w:rsidRPr="009C09B2" w:rsidRDefault="00D84579" w:rsidP="00D84579">
            <w:pPr>
              <w:rPr>
                <w:moveTo w:id="5150" w:author="Lucy Lucy" w:date="2018-09-01T00:26:00Z"/>
                <w:b/>
              </w:rPr>
            </w:pPr>
            <w:moveTo w:id="5151" w:author="Lucy Lucy" w:date="2018-09-01T00:26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048E104B" w14:textId="77777777" w:rsidR="00D84579" w:rsidRPr="009C09B2" w:rsidRDefault="00D84579" w:rsidP="00D84579">
            <w:pPr>
              <w:jc w:val="left"/>
              <w:rPr>
                <w:moveTo w:id="5152" w:author="Lucy Lucy" w:date="2018-09-01T00:26:00Z"/>
                <w:b/>
              </w:rPr>
            </w:pPr>
            <w:moveTo w:id="5153" w:author="Lucy Lucy" w:date="2018-09-01T00:26:00Z">
              <w:r w:rsidRPr="009C09B2">
                <w:rPr>
                  <w:b/>
                </w:rPr>
                <w:t>Mô tả</w:t>
              </w:r>
            </w:moveTo>
          </w:p>
        </w:tc>
      </w:tr>
      <w:tr w:rsidR="00D84579" w:rsidRPr="009C09B2" w14:paraId="4978E4D2" w14:textId="77777777" w:rsidTr="00D84579">
        <w:tc>
          <w:tcPr>
            <w:tcW w:w="1421" w:type="pct"/>
          </w:tcPr>
          <w:p w14:paraId="6892AB52" w14:textId="77777777" w:rsidR="00D84579" w:rsidRPr="009C09B2" w:rsidRDefault="00D84579" w:rsidP="00D84579">
            <w:pPr>
              <w:rPr>
                <w:moveTo w:id="5154" w:author="Lucy Lucy" w:date="2018-09-01T00:26:00Z"/>
              </w:rPr>
            </w:pPr>
            <w:moveTo w:id="5155" w:author="Lucy Lucy" w:date="2018-09-01T00:26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5DC36073" w14:textId="77777777" w:rsidR="00D84579" w:rsidRPr="009C09B2" w:rsidRDefault="00D84579" w:rsidP="00D84579">
            <w:pPr>
              <w:rPr>
                <w:moveTo w:id="5156" w:author="Lucy Lucy" w:date="2018-09-01T00:26:00Z"/>
              </w:rPr>
            </w:pPr>
            <w:moveTo w:id="5157" w:author="Lucy Lucy" w:date="2018-09-01T00:26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B57F8B1" w14:textId="77777777" w:rsidR="00D84579" w:rsidRPr="009C09B2" w:rsidRDefault="00D84579" w:rsidP="00D84579">
            <w:pPr>
              <w:rPr>
                <w:moveTo w:id="5158" w:author="Lucy Lucy" w:date="2018-09-01T00:26:00Z"/>
              </w:rPr>
            </w:pPr>
          </w:p>
        </w:tc>
        <w:tc>
          <w:tcPr>
            <w:tcW w:w="371" w:type="pct"/>
          </w:tcPr>
          <w:p w14:paraId="68EC5AC4" w14:textId="77777777" w:rsidR="00D84579" w:rsidRPr="009C09B2" w:rsidRDefault="00D84579" w:rsidP="00D84579">
            <w:pPr>
              <w:rPr>
                <w:moveTo w:id="5159" w:author="Lucy Lucy" w:date="2018-09-01T00:26:00Z"/>
              </w:rPr>
            </w:pPr>
          </w:p>
        </w:tc>
        <w:tc>
          <w:tcPr>
            <w:tcW w:w="496" w:type="pct"/>
          </w:tcPr>
          <w:p w14:paraId="4E630172" w14:textId="77777777" w:rsidR="00D84579" w:rsidRPr="009C09B2" w:rsidRDefault="00D84579" w:rsidP="00D84579">
            <w:pPr>
              <w:rPr>
                <w:moveTo w:id="5160" w:author="Lucy Lucy" w:date="2018-09-01T00:26:00Z"/>
              </w:rPr>
            </w:pPr>
          </w:p>
        </w:tc>
        <w:tc>
          <w:tcPr>
            <w:tcW w:w="1537" w:type="pct"/>
          </w:tcPr>
          <w:p w14:paraId="473B5000" w14:textId="77777777" w:rsidR="00D84579" w:rsidRPr="009C09B2" w:rsidRDefault="00D84579" w:rsidP="00D84579">
            <w:pPr>
              <w:rPr>
                <w:moveTo w:id="5161" w:author="Lucy Lucy" w:date="2018-09-01T00:26:00Z"/>
              </w:rPr>
            </w:pPr>
            <w:moveTo w:id="5162" w:author="Lucy Lucy" w:date="2018-09-01T00:26:00Z">
              <w:r w:rsidRPr="009C09B2">
                <w:t>ID tự tăng</w:t>
              </w:r>
            </w:moveTo>
          </w:p>
        </w:tc>
      </w:tr>
      <w:tr w:rsidR="00D84579" w:rsidRPr="009C09B2" w14:paraId="666A7331" w14:textId="77777777" w:rsidTr="00D84579">
        <w:tc>
          <w:tcPr>
            <w:tcW w:w="1421" w:type="pct"/>
          </w:tcPr>
          <w:p w14:paraId="3DEF1771" w14:textId="77777777" w:rsidR="00D84579" w:rsidRPr="009C09B2" w:rsidRDefault="00D84579" w:rsidP="00D84579">
            <w:pPr>
              <w:rPr>
                <w:moveTo w:id="5163" w:author="Lucy Lucy" w:date="2018-09-01T00:26:00Z"/>
              </w:rPr>
            </w:pPr>
            <w:moveTo w:id="5164" w:author="Lucy Lucy" w:date="2018-09-01T00:26:00Z">
              <w:r>
                <w:t>TextInput</w:t>
              </w:r>
            </w:moveTo>
          </w:p>
        </w:tc>
        <w:tc>
          <w:tcPr>
            <w:tcW w:w="804" w:type="pct"/>
          </w:tcPr>
          <w:p w14:paraId="18632B03" w14:textId="77777777" w:rsidR="00D84579" w:rsidRPr="009C09B2" w:rsidRDefault="00D84579" w:rsidP="00D84579">
            <w:pPr>
              <w:rPr>
                <w:moveTo w:id="5165" w:author="Lucy Lucy" w:date="2018-09-01T00:26:00Z"/>
              </w:rPr>
            </w:pPr>
            <w:moveTo w:id="5166" w:author="Lucy Lucy" w:date="2018-09-01T00:26:00Z">
              <w:r>
                <w:t>Varchar2</w:t>
              </w:r>
            </w:moveTo>
          </w:p>
        </w:tc>
        <w:tc>
          <w:tcPr>
            <w:tcW w:w="370" w:type="pct"/>
          </w:tcPr>
          <w:p w14:paraId="2F75C737" w14:textId="77777777" w:rsidR="00D84579" w:rsidRPr="009C09B2" w:rsidRDefault="00D84579" w:rsidP="00D84579">
            <w:pPr>
              <w:rPr>
                <w:moveTo w:id="5167" w:author="Lucy Lucy" w:date="2018-09-01T00:26:00Z"/>
              </w:rPr>
            </w:pPr>
            <w:moveTo w:id="5168" w:author="Lucy Lucy" w:date="2018-09-01T00:26:00Z">
              <w:r>
                <w:t>250</w:t>
              </w:r>
            </w:moveTo>
          </w:p>
        </w:tc>
        <w:tc>
          <w:tcPr>
            <w:tcW w:w="371" w:type="pct"/>
          </w:tcPr>
          <w:p w14:paraId="54685A80" w14:textId="77777777" w:rsidR="00D84579" w:rsidRPr="009C09B2" w:rsidRDefault="00D84579" w:rsidP="00D84579">
            <w:pPr>
              <w:rPr>
                <w:moveTo w:id="5169" w:author="Lucy Lucy" w:date="2018-09-01T00:26:00Z"/>
              </w:rPr>
            </w:pPr>
          </w:p>
        </w:tc>
        <w:tc>
          <w:tcPr>
            <w:tcW w:w="496" w:type="pct"/>
          </w:tcPr>
          <w:p w14:paraId="4264D251" w14:textId="77777777" w:rsidR="00D84579" w:rsidRPr="009C09B2" w:rsidRDefault="00D84579" w:rsidP="00D84579">
            <w:pPr>
              <w:rPr>
                <w:moveTo w:id="5170" w:author="Lucy Lucy" w:date="2018-09-01T00:26:00Z"/>
              </w:rPr>
            </w:pPr>
          </w:p>
        </w:tc>
        <w:tc>
          <w:tcPr>
            <w:tcW w:w="1537" w:type="pct"/>
          </w:tcPr>
          <w:p w14:paraId="30E543E5" w14:textId="77777777" w:rsidR="00D84579" w:rsidRPr="009C09B2" w:rsidRDefault="00D84579" w:rsidP="00D84579">
            <w:pPr>
              <w:rPr>
                <w:moveTo w:id="5171" w:author="Lucy Lucy" w:date="2018-09-01T00:26:00Z"/>
              </w:rPr>
            </w:pPr>
          </w:p>
        </w:tc>
      </w:tr>
      <w:tr w:rsidR="00D84579" w:rsidRPr="009C09B2" w14:paraId="5CAD9149" w14:textId="77777777" w:rsidTr="00D84579">
        <w:tc>
          <w:tcPr>
            <w:tcW w:w="1421" w:type="pct"/>
          </w:tcPr>
          <w:p w14:paraId="1CD21830" w14:textId="77777777" w:rsidR="00D84579" w:rsidRPr="009C09B2" w:rsidRDefault="00D84579" w:rsidP="00D84579">
            <w:pPr>
              <w:rPr>
                <w:moveTo w:id="5172" w:author="Lucy Lucy" w:date="2018-09-01T00:26:00Z"/>
              </w:rPr>
            </w:pPr>
            <w:moveTo w:id="5173" w:author="Lucy Lucy" w:date="2018-09-01T00:26:00Z">
              <w:r>
                <w:t>Code</w:t>
              </w:r>
            </w:moveTo>
          </w:p>
        </w:tc>
        <w:tc>
          <w:tcPr>
            <w:tcW w:w="804" w:type="pct"/>
          </w:tcPr>
          <w:p w14:paraId="42F6A6CE" w14:textId="77777777" w:rsidR="00D84579" w:rsidRPr="009C09B2" w:rsidRDefault="00D84579" w:rsidP="00D84579">
            <w:pPr>
              <w:rPr>
                <w:moveTo w:id="5174" w:author="Lucy Lucy" w:date="2018-09-01T00:26:00Z"/>
              </w:rPr>
            </w:pPr>
            <w:moveTo w:id="517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0B69FD9D" w14:textId="77777777" w:rsidR="00D84579" w:rsidRPr="009C09B2" w:rsidRDefault="00D84579" w:rsidP="00D84579">
            <w:pPr>
              <w:rPr>
                <w:moveTo w:id="5176" w:author="Lucy Lucy" w:date="2018-09-01T00:26:00Z"/>
              </w:rPr>
            </w:pPr>
            <w:moveTo w:id="5177" w:author="Lucy Lucy" w:date="2018-09-01T00:26:00Z">
              <w:r>
                <w:t>30</w:t>
              </w:r>
            </w:moveTo>
          </w:p>
        </w:tc>
        <w:tc>
          <w:tcPr>
            <w:tcW w:w="371" w:type="pct"/>
          </w:tcPr>
          <w:p w14:paraId="7C331C2A" w14:textId="77777777" w:rsidR="00D84579" w:rsidRPr="009C09B2" w:rsidRDefault="00D84579" w:rsidP="00D84579">
            <w:pPr>
              <w:rPr>
                <w:moveTo w:id="5178" w:author="Lucy Lucy" w:date="2018-09-01T00:26:00Z"/>
              </w:rPr>
            </w:pPr>
          </w:p>
        </w:tc>
        <w:tc>
          <w:tcPr>
            <w:tcW w:w="496" w:type="pct"/>
          </w:tcPr>
          <w:p w14:paraId="4FCC76EF" w14:textId="77777777" w:rsidR="00D84579" w:rsidRPr="009C09B2" w:rsidRDefault="00D84579" w:rsidP="00D84579">
            <w:pPr>
              <w:rPr>
                <w:moveTo w:id="5179" w:author="Lucy Lucy" w:date="2018-09-01T00:26:00Z"/>
              </w:rPr>
            </w:pPr>
          </w:p>
        </w:tc>
        <w:tc>
          <w:tcPr>
            <w:tcW w:w="1537" w:type="pct"/>
          </w:tcPr>
          <w:p w14:paraId="71FB9C71" w14:textId="77777777" w:rsidR="00D84579" w:rsidRPr="009C09B2" w:rsidRDefault="00D84579" w:rsidP="00D84579">
            <w:pPr>
              <w:rPr>
                <w:moveTo w:id="5180" w:author="Lucy Lucy" w:date="2018-09-01T00:26:00Z"/>
              </w:rPr>
            </w:pPr>
            <w:moveTo w:id="518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  <w:tr w:rsidR="00D84579" w:rsidRPr="009C09B2" w14:paraId="079BA247" w14:textId="77777777" w:rsidTr="00D84579">
        <w:tc>
          <w:tcPr>
            <w:tcW w:w="1421" w:type="pct"/>
          </w:tcPr>
          <w:p w14:paraId="09AB8FA4" w14:textId="77777777" w:rsidR="00D84579" w:rsidRDefault="00D84579" w:rsidP="00D84579">
            <w:pPr>
              <w:rPr>
                <w:moveTo w:id="5182" w:author="Lucy Lucy" w:date="2018-09-01T00:26:00Z"/>
              </w:rPr>
            </w:pPr>
            <w:moveTo w:id="5183" w:author="Lucy Lucy" w:date="2018-09-01T00:26:00Z">
              <w:r>
                <w:t>App_header_id</w:t>
              </w:r>
            </w:moveTo>
          </w:p>
        </w:tc>
        <w:tc>
          <w:tcPr>
            <w:tcW w:w="804" w:type="pct"/>
          </w:tcPr>
          <w:p w14:paraId="15B22C32" w14:textId="77777777" w:rsidR="00D84579" w:rsidRPr="009C09B2" w:rsidRDefault="00D84579" w:rsidP="00D84579">
            <w:pPr>
              <w:rPr>
                <w:moveTo w:id="5184" w:author="Lucy Lucy" w:date="2018-09-01T00:26:00Z"/>
              </w:rPr>
            </w:pPr>
            <w:moveTo w:id="5185" w:author="Lucy Lucy" w:date="2018-09-01T00:26:00Z">
              <w:r w:rsidRPr="009C09B2">
                <w:t>VARCHAR2</w:t>
              </w:r>
            </w:moveTo>
          </w:p>
        </w:tc>
        <w:tc>
          <w:tcPr>
            <w:tcW w:w="370" w:type="pct"/>
          </w:tcPr>
          <w:p w14:paraId="6F5634AE" w14:textId="77777777" w:rsidR="00D84579" w:rsidRPr="009C09B2" w:rsidRDefault="00D84579" w:rsidP="00D84579">
            <w:pPr>
              <w:rPr>
                <w:moveTo w:id="5186" w:author="Lucy Lucy" w:date="2018-09-01T00:26:00Z"/>
              </w:rPr>
            </w:pPr>
            <w:moveTo w:id="5187" w:author="Lucy Lucy" w:date="2018-09-01T00:26:00Z">
              <w:r>
                <w:t>20</w:t>
              </w:r>
            </w:moveTo>
          </w:p>
        </w:tc>
        <w:tc>
          <w:tcPr>
            <w:tcW w:w="371" w:type="pct"/>
          </w:tcPr>
          <w:p w14:paraId="592FF218" w14:textId="77777777" w:rsidR="00D84579" w:rsidRPr="009C09B2" w:rsidRDefault="00D84579" w:rsidP="00D84579">
            <w:pPr>
              <w:rPr>
                <w:moveTo w:id="5188" w:author="Lucy Lucy" w:date="2018-09-01T00:26:00Z"/>
              </w:rPr>
            </w:pPr>
          </w:p>
        </w:tc>
        <w:tc>
          <w:tcPr>
            <w:tcW w:w="496" w:type="pct"/>
          </w:tcPr>
          <w:p w14:paraId="1F67585D" w14:textId="77777777" w:rsidR="00D84579" w:rsidRPr="009C09B2" w:rsidRDefault="00D84579" w:rsidP="00D84579">
            <w:pPr>
              <w:rPr>
                <w:moveTo w:id="5189" w:author="Lucy Lucy" w:date="2018-09-01T00:26:00Z"/>
              </w:rPr>
            </w:pPr>
          </w:p>
        </w:tc>
        <w:tc>
          <w:tcPr>
            <w:tcW w:w="1537" w:type="pct"/>
          </w:tcPr>
          <w:p w14:paraId="5AB5B2DD" w14:textId="77777777" w:rsidR="00D84579" w:rsidRPr="009C09B2" w:rsidRDefault="00D84579" w:rsidP="00D84579">
            <w:pPr>
              <w:rPr>
                <w:moveTo w:id="5190" w:author="Lucy Lucy" w:date="2018-09-01T00:26:00Z"/>
              </w:rPr>
            </w:pPr>
            <w:moveTo w:id="5191" w:author="Lucy Lucy" w:date="2018-09-01T00:26:00Z">
              <w:r w:rsidRPr="009C09B2">
                <w:t>Mã đơn</w:t>
              </w:r>
              <w:r>
                <w:t xml:space="preserve"> </w:t>
              </w:r>
            </w:moveTo>
          </w:p>
        </w:tc>
      </w:tr>
    </w:tbl>
    <w:p w14:paraId="78AD3709" w14:textId="77777777" w:rsidR="00D84579" w:rsidRPr="009C09B2" w:rsidRDefault="00D84579" w:rsidP="00D84579">
      <w:pPr>
        <w:rPr>
          <w:moveTo w:id="5192" w:author="Lucy Lucy" w:date="2018-09-01T00:26:00Z"/>
        </w:rPr>
      </w:pPr>
    </w:p>
    <w:p w14:paraId="4D10D148" w14:textId="5C62BDD7" w:rsidR="00561057" w:rsidRPr="009C09B2" w:rsidRDefault="00561057" w:rsidP="00561057">
      <w:pPr>
        <w:pStyle w:val="u2"/>
      </w:pPr>
      <w:bookmarkStart w:id="5193" w:name="_Toc523526403"/>
      <w:moveToRangeEnd w:id="5138"/>
      <w:r w:rsidRPr="009C09B2">
        <w:t>TimeSheet</w:t>
      </w:r>
      <w:bookmarkEnd w:id="5193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444A39" w:rsidRPr="009C09B2" w14:paraId="492F6E66" w14:textId="77777777" w:rsidTr="001F2731">
        <w:trPr>
          <w:ins w:id="5194" w:author="Lucy Lucy" w:date="2018-08-31T23:19:00Z"/>
        </w:trPr>
        <w:tc>
          <w:tcPr>
            <w:tcW w:w="1432" w:type="pct"/>
          </w:tcPr>
          <w:p w14:paraId="5B7DF15C" w14:textId="6446FCBF" w:rsidR="00444A39" w:rsidRPr="009C09B2" w:rsidRDefault="00444A39" w:rsidP="00444A39">
            <w:pPr>
              <w:rPr>
                <w:ins w:id="5195" w:author="Lucy Lucy" w:date="2018-08-31T23:19:00Z"/>
              </w:rPr>
            </w:pPr>
            <w:ins w:id="5196" w:author="Lucy Lucy" w:date="2018-08-31T23:20:00Z">
              <w:r>
                <w:t>Case_Code</w:t>
              </w:r>
            </w:ins>
          </w:p>
        </w:tc>
        <w:tc>
          <w:tcPr>
            <w:tcW w:w="743" w:type="pct"/>
          </w:tcPr>
          <w:p w14:paraId="09A12D91" w14:textId="4CA4688C" w:rsidR="00444A39" w:rsidRPr="009C09B2" w:rsidRDefault="00444A39" w:rsidP="00444A39">
            <w:pPr>
              <w:rPr>
                <w:ins w:id="5197" w:author="Lucy Lucy" w:date="2018-08-31T23:19:00Z"/>
              </w:rPr>
            </w:pPr>
            <w:ins w:id="5198" w:author="Lucy Lucy" w:date="2018-08-31T23:20:00Z">
              <w:r>
                <w:t>Varchar2</w:t>
              </w:r>
            </w:ins>
          </w:p>
        </w:tc>
        <w:tc>
          <w:tcPr>
            <w:tcW w:w="396" w:type="pct"/>
          </w:tcPr>
          <w:p w14:paraId="075DD0AC" w14:textId="38738B77" w:rsidR="00444A39" w:rsidRPr="009C09B2" w:rsidRDefault="007D5FBD" w:rsidP="00444A39">
            <w:pPr>
              <w:rPr>
                <w:ins w:id="5199" w:author="Lucy Lucy" w:date="2018-08-31T23:19:00Z"/>
              </w:rPr>
            </w:pPr>
            <w:ins w:id="5200" w:author="Lucy Lucy" w:date="2018-08-31T23:20:00Z">
              <w:r>
                <w:t>50</w:t>
              </w:r>
            </w:ins>
          </w:p>
        </w:tc>
        <w:tc>
          <w:tcPr>
            <w:tcW w:w="379" w:type="pct"/>
          </w:tcPr>
          <w:p w14:paraId="351B046B" w14:textId="77777777" w:rsidR="00444A39" w:rsidRPr="009C09B2" w:rsidRDefault="00444A39" w:rsidP="00444A39">
            <w:pPr>
              <w:rPr>
                <w:ins w:id="5201" w:author="Lucy Lucy" w:date="2018-08-31T23:19:00Z"/>
              </w:rPr>
            </w:pPr>
          </w:p>
        </w:tc>
        <w:tc>
          <w:tcPr>
            <w:tcW w:w="497" w:type="pct"/>
          </w:tcPr>
          <w:p w14:paraId="68853D9B" w14:textId="77777777" w:rsidR="00444A39" w:rsidRPr="009C09B2" w:rsidRDefault="00444A39" w:rsidP="00444A39">
            <w:pPr>
              <w:rPr>
                <w:ins w:id="5202" w:author="Lucy Lucy" w:date="2018-08-31T23:19:00Z"/>
              </w:rPr>
            </w:pPr>
          </w:p>
        </w:tc>
        <w:tc>
          <w:tcPr>
            <w:tcW w:w="1553" w:type="pct"/>
          </w:tcPr>
          <w:p w14:paraId="5A4BA0E5" w14:textId="77777777" w:rsidR="00444A39" w:rsidRDefault="00444A39" w:rsidP="00444A39">
            <w:pPr>
              <w:rPr>
                <w:ins w:id="5203" w:author="Lucy Lucy" w:date="2018-08-31T23:20:00Z"/>
              </w:rPr>
            </w:pPr>
            <w:ins w:id="5204" w:author="Lucy Lucy" w:date="2018-08-31T23:20:00Z">
              <w:r>
                <w:t>Case_Code tự sinh</w:t>
              </w:r>
            </w:ins>
          </w:p>
          <w:p w14:paraId="5A99611D" w14:textId="6612AE52" w:rsidR="00444A39" w:rsidRPr="009C09B2" w:rsidRDefault="00444A39" w:rsidP="00444A39">
            <w:pPr>
              <w:rPr>
                <w:ins w:id="5205" w:author="Lucy Lucy" w:date="2018-08-31T23:19:00Z"/>
              </w:rPr>
            </w:pPr>
            <w:ins w:id="5206" w:author="Lucy Lucy" w:date="2018-08-31T23:20:00Z">
              <w:r>
                <w:rPr>
                  <w:highlight w:val="yellow"/>
                </w:rPr>
                <w:t>TS_</w:t>
              </w:r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lastRenderedPageBreak/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90CA5B0" w:rsidR="00561057" w:rsidRPr="009C09B2" w:rsidRDefault="009E2673" w:rsidP="00561057">
            <w:r w:rsidRPr="009C09B2">
              <w:t xml:space="preserve">Id luật sư, Link với </w:t>
            </w:r>
            <w:r>
              <w:t>User_id</w:t>
            </w:r>
            <w:r w:rsidRPr="009C09B2">
              <w:t xml:space="preserve"> bảng </w:t>
            </w:r>
            <w:r>
              <w:t>S_User có User_Type = 2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E559D" w:rsidRPr="009C09B2" w14:paraId="2C28706A" w14:textId="77777777" w:rsidTr="001F2731">
        <w:tc>
          <w:tcPr>
            <w:tcW w:w="1432" w:type="pct"/>
          </w:tcPr>
          <w:p w14:paraId="15489B10" w14:textId="552DD7D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Hours_Adjust</w:t>
            </w:r>
          </w:p>
        </w:tc>
        <w:tc>
          <w:tcPr>
            <w:tcW w:w="743" w:type="pct"/>
          </w:tcPr>
          <w:p w14:paraId="1D7172C8" w14:textId="4FDF1099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244D1E73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3D95F9AB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3D97F16F" w14:textId="77777777" w:rsidR="005E559D" w:rsidRPr="00541CAA" w:rsidRDefault="005E559D" w:rsidP="001F2731">
            <w:pPr>
              <w:rPr>
                <w:highlight w:val="yellow"/>
              </w:rPr>
            </w:pPr>
          </w:p>
        </w:tc>
        <w:tc>
          <w:tcPr>
            <w:tcW w:w="1553" w:type="pct"/>
          </w:tcPr>
          <w:p w14:paraId="091600C6" w14:textId="3D008358" w:rsidR="005E559D" w:rsidRPr="00541CAA" w:rsidRDefault="005E559D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Số giờ điều chỉnh</w:t>
            </w:r>
          </w:p>
        </w:tc>
      </w:tr>
      <w:tr w:rsidR="009E2225" w:rsidRPr="009C09B2" w14:paraId="644DE24E" w14:textId="77777777" w:rsidTr="001F2731">
        <w:tc>
          <w:tcPr>
            <w:tcW w:w="1432" w:type="pct"/>
          </w:tcPr>
          <w:p w14:paraId="6225063B" w14:textId="7809B0AF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UseBiling</w:t>
            </w:r>
          </w:p>
        </w:tc>
        <w:tc>
          <w:tcPr>
            <w:tcW w:w="743" w:type="pct"/>
          </w:tcPr>
          <w:p w14:paraId="416CDE13" w14:textId="3CDB122D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Number</w:t>
            </w:r>
          </w:p>
        </w:tc>
        <w:tc>
          <w:tcPr>
            <w:tcW w:w="396" w:type="pct"/>
          </w:tcPr>
          <w:p w14:paraId="0890542D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379" w:type="pct"/>
          </w:tcPr>
          <w:p w14:paraId="23F9EA96" w14:textId="77777777" w:rsidR="009E2225" w:rsidRPr="00541CAA" w:rsidRDefault="009E2225" w:rsidP="001F2731">
            <w:pPr>
              <w:rPr>
                <w:highlight w:val="yellow"/>
              </w:rPr>
            </w:pPr>
          </w:p>
        </w:tc>
        <w:tc>
          <w:tcPr>
            <w:tcW w:w="497" w:type="pct"/>
          </w:tcPr>
          <w:p w14:paraId="45A944B9" w14:textId="1E6C4CD0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</w:t>
            </w:r>
          </w:p>
        </w:tc>
        <w:tc>
          <w:tcPr>
            <w:tcW w:w="1553" w:type="pct"/>
          </w:tcPr>
          <w:p w14:paraId="301E65A6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Đã sử dụng cho biling hay chưa.</w:t>
            </w:r>
          </w:p>
          <w:p w14:paraId="0E638439" w14:textId="77777777" w:rsidR="009E2225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1: đã sử dụng</w:t>
            </w:r>
          </w:p>
          <w:p w14:paraId="09BE4AF2" w14:textId="2E8EB7AC" w:rsidR="00541CAA" w:rsidRPr="00541CAA" w:rsidRDefault="009E2225" w:rsidP="001F2731">
            <w:pPr>
              <w:rPr>
                <w:highlight w:val="yellow"/>
              </w:rPr>
            </w:pPr>
            <w:r w:rsidRPr="00541CAA">
              <w:rPr>
                <w:highlight w:val="yellow"/>
              </w:rPr>
              <w:t>0: chưa sử dụng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  <w:tr w:rsidR="000E5912" w:rsidRPr="009C09B2" w14:paraId="0EDBC8C5" w14:textId="77777777" w:rsidTr="001F2731">
        <w:trPr>
          <w:ins w:id="5207" w:author="Lucy Lucy" w:date="2018-08-31T22:28:00Z"/>
        </w:trPr>
        <w:tc>
          <w:tcPr>
            <w:tcW w:w="1432" w:type="pct"/>
          </w:tcPr>
          <w:p w14:paraId="5D678AFE" w14:textId="09B865BA" w:rsidR="000E5912" w:rsidRPr="009C09B2" w:rsidRDefault="000E5912" w:rsidP="000E5912">
            <w:pPr>
              <w:rPr>
                <w:ins w:id="5208" w:author="Lucy Lucy" w:date="2018-08-31T22:28:00Z"/>
              </w:rPr>
            </w:pPr>
            <w:ins w:id="5209" w:author="Lucy Lucy" w:date="2018-08-31T22:28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684C1B65" w14:textId="02233D28" w:rsidR="000E5912" w:rsidRPr="009C09B2" w:rsidRDefault="000E5912" w:rsidP="000E5912">
            <w:pPr>
              <w:rPr>
                <w:ins w:id="5210" w:author="Lucy Lucy" w:date="2018-08-31T22:28:00Z"/>
              </w:rPr>
            </w:pPr>
            <w:ins w:id="5211" w:author="Lucy Lucy" w:date="2018-08-31T22:28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AC3EBD3" w14:textId="1CEDDDEF" w:rsidR="000E5912" w:rsidRPr="009C09B2" w:rsidRDefault="000E5912" w:rsidP="000E5912">
            <w:pPr>
              <w:rPr>
                <w:ins w:id="5212" w:author="Lucy Lucy" w:date="2018-08-31T22:28:00Z"/>
              </w:rPr>
            </w:pPr>
            <w:ins w:id="5213" w:author="Lucy Lucy" w:date="2018-08-31T22:28:00Z">
              <w:r w:rsidRPr="009C09B2">
                <w:t>5</w:t>
              </w:r>
            </w:ins>
          </w:p>
        </w:tc>
        <w:tc>
          <w:tcPr>
            <w:tcW w:w="379" w:type="pct"/>
          </w:tcPr>
          <w:p w14:paraId="593ADA56" w14:textId="77777777" w:rsidR="000E5912" w:rsidRPr="009C09B2" w:rsidRDefault="000E5912" w:rsidP="000E5912">
            <w:pPr>
              <w:rPr>
                <w:ins w:id="5214" w:author="Lucy Lucy" w:date="2018-08-31T22:28:00Z"/>
              </w:rPr>
            </w:pPr>
          </w:p>
        </w:tc>
        <w:tc>
          <w:tcPr>
            <w:tcW w:w="497" w:type="pct"/>
          </w:tcPr>
          <w:p w14:paraId="41D70988" w14:textId="77777777" w:rsidR="000E5912" w:rsidRPr="009C09B2" w:rsidRDefault="000E5912" w:rsidP="000E5912">
            <w:pPr>
              <w:rPr>
                <w:ins w:id="5215" w:author="Lucy Lucy" w:date="2018-08-31T22:28:00Z"/>
              </w:rPr>
            </w:pPr>
          </w:p>
        </w:tc>
        <w:tc>
          <w:tcPr>
            <w:tcW w:w="1553" w:type="pct"/>
          </w:tcPr>
          <w:p w14:paraId="71957CA5" w14:textId="6C67C85B" w:rsidR="000E5912" w:rsidRPr="009C09B2" w:rsidRDefault="000E5912" w:rsidP="000E5912">
            <w:pPr>
              <w:rPr>
                <w:ins w:id="5216" w:author="Lucy Lucy" w:date="2018-08-31T22:28:00Z"/>
              </w:rPr>
            </w:pPr>
            <w:ins w:id="5217" w:author="Lucy Lucy" w:date="2018-08-31T22:28:00Z">
              <w:r w:rsidRPr="009C09B2">
                <w:t>Ngôn ngữ hiển thị</w:t>
              </w:r>
            </w:ins>
          </w:p>
        </w:tc>
      </w:tr>
    </w:tbl>
    <w:p w14:paraId="05469287" w14:textId="501F41DB" w:rsidR="00AE0F0C" w:rsidRPr="009C09B2" w:rsidRDefault="004769AD" w:rsidP="00AE0F0C">
      <w:pPr>
        <w:pStyle w:val="u2"/>
      </w:pPr>
      <w:del w:id="5218" w:author="Lucy Lucy" w:date="2018-08-31T22:29:00Z">
        <w:r w:rsidRPr="009C09B2" w:rsidDel="000E5912">
          <w:delText>Request</w:delText>
        </w:r>
        <w:r w:rsidR="00AE0F0C" w:rsidRPr="009C09B2" w:rsidDel="000E5912">
          <w:delText>_</w:delText>
        </w:r>
      </w:del>
      <w:bookmarkStart w:id="5219" w:name="_Toc523526404"/>
      <w:r w:rsidR="00AE0F0C" w:rsidRPr="009C09B2">
        <w:t>Search</w:t>
      </w:r>
      <w:r w:rsidRPr="009C09B2">
        <w:t>_Header</w:t>
      </w:r>
      <w:bookmarkEnd w:id="5219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34"/>
        <w:gridCol w:w="1574"/>
        <w:gridCol w:w="667"/>
        <w:gridCol w:w="636"/>
        <w:gridCol w:w="894"/>
        <w:gridCol w:w="2708"/>
      </w:tblGrid>
      <w:tr w:rsidR="00AE0F0C" w:rsidRPr="009C09B2" w14:paraId="1F4F4D8D" w14:textId="77777777" w:rsidTr="004A1E41">
        <w:trPr>
          <w:tblHeader/>
        </w:trPr>
        <w:tc>
          <w:tcPr>
            <w:tcW w:w="1406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7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53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0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4A1E41">
        <w:tc>
          <w:tcPr>
            <w:tcW w:w="1406" w:type="pct"/>
          </w:tcPr>
          <w:p w14:paraId="405EEF6B" w14:textId="3299C4EC" w:rsidR="00AE0F0C" w:rsidRPr="009C09B2" w:rsidRDefault="004769AD" w:rsidP="00AA70FF">
            <w:del w:id="5220" w:author="Lucy Lucy" w:date="2018-08-31T22:29:00Z">
              <w:r w:rsidRPr="009C09B2" w:rsidDel="000E5912">
                <w:delText>Request</w:delText>
              </w:r>
            </w:del>
            <w:del w:id="5221" w:author="Lucy Lucy" w:date="2018-08-31T22:28:00Z">
              <w:r w:rsidRPr="009C09B2" w:rsidDel="000E5912">
                <w:delText>_</w:delText>
              </w:r>
            </w:del>
            <w:r w:rsidRPr="009C09B2">
              <w:t>Search_Id</w:t>
            </w:r>
          </w:p>
        </w:tc>
        <w:tc>
          <w:tcPr>
            <w:tcW w:w="87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70" w:type="pct"/>
          </w:tcPr>
          <w:p w14:paraId="2D745837" w14:textId="77777777" w:rsidR="00AE0F0C" w:rsidRPr="009C09B2" w:rsidRDefault="00AE0F0C" w:rsidP="00AA70FF"/>
        </w:tc>
        <w:tc>
          <w:tcPr>
            <w:tcW w:w="353" w:type="pct"/>
          </w:tcPr>
          <w:p w14:paraId="63691357" w14:textId="77777777" w:rsidR="00AE0F0C" w:rsidRPr="009C09B2" w:rsidRDefault="00AE0F0C" w:rsidP="00AA70FF"/>
        </w:tc>
        <w:tc>
          <w:tcPr>
            <w:tcW w:w="496" w:type="pct"/>
          </w:tcPr>
          <w:p w14:paraId="5117D6E2" w14:textId="77777777" w:rsidR="00AE0F0C" w:rsidRPr="009C09B2" w:rsidRDefault="00AE0F0C" w:rsidP="00AA70FF"/>
        </w:tc>
        <w:tc>
          <w:tcPr>
            <w:tcW w:w="150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BA0070" w:rsidRPr="009C09B2" w14:paraId="4B0546ED" w14:textId="77777777" w:rsidTr="004A1E41">
        <w:trPr>
          <w:ins w:id="5222" w:author="Lucy Lucy" w:date="2018-08-31T22:23:00Z"/>
        </w:trPr>
        <w:tc>
          <w:tcPr>
            <w:tcW w:w="1406" w:type="pct"/>
          </w:tcPr>
          <w:p w14:paraId="7BE1B81C" w14:textId="7B01D25E" w:rsidR="00BA0070" w:rsidRPr="009C09B2" w:rsidRDefault="00BA0070" w:rsidP="00AA70FF">
            <w:pPr>
              <w:rPr>
                <w:ins w:id="5223" w:author="Lucy Lucy" w:date="2018-08-31T22:23:00Z"/>
              </w:rPr>
            </w:pPr>
            <w:ins w:id="5224" w:author="Lucy Lucy" w:date="2018-08-31T22:23:00Z">
              <w:r>
                <w:t>Case_Code</w:t>
              </w:r>
            </w:ins>
          </w:p>
        </w:tc>
        <w:tc>
          <w:tcPr>
            <w:tcW w:w="873" w:type="pct"/>
          </w:tcPr>
          <w:p w14:paraId="1D6110BF" w14:textId="06645975" w:rsidR="00BA0070" w:rsidRPr="009C09B2" w:rsidRDefault="00BA0070" w:rsidP="00AA70FF">
            <w:pPr>
              <w:rPr>
                <w:ins w:id="5225" w:author="Lucy Lucy" w:date="2018-08-31T22:23:00Z"/>
              </w:rPr>
            </w:pPr>
            <w:ins w:id="5226" w:author="Lucy Lucy" w:date="2018-08-31T22:23:00Z">
              <w:r>
                <w:t>Varchar2</w:t>
              </w:r>
            </w:ins>
          </w:p>
        </w:tc>
        <w:tc>
          <w:tcPr>
            <w:tcW w:w="370" w:type="pct"/>
          </w:tcPr>
          <w:p w14:paraId="2FCC2B8E" w14:textId="566CB265" w:rsidR="00BA0070" w:rsidRPr="009C09B2" w:rsidRDefault="007D5FBD" w:rsidP="00AA70FF">
            <w:pPr>
              <w:rPr>
                <w:ins w:id="5227" w:author="Lucy Lucy" w:date="2018-08-31T22:23:00Z"/>
              </w:rPr>
            </w:pPr>
            <w:ins w:id="5228" w:author="Lucy Lucy" w:date="2018-08-31T23:20:00Z">
              <w:r>
                <w:t>50</w:t>
              </w:r>
            </w:ins>
          </w:p>
        </w:tc>
        <w:tc>
          <w:tcPr>
            <w:tcW w:w="353" w:type="pct"/>
          </w:tcPr>
          <w:p w14:paraId="46AFBAF5" w14:textId="77777777" w:rsidR="00BA0070" w:rsidRPr="009C09B2" w:rsidRDefault="00BA0070" w:rsidP="00AA70FF">
            <w:pPr>
              <w:rPr>
                <w:ins w:id="5229" w:author="Lucy Lucy" w:date="2018-08-31T22:23:00Z"/>
              </w:rPr>
            </w:pPr>
          </w:p>
        </w:tc>
        <w:tc>
          <w:tcPr>
            <w:tcW w:w="496" w:type="pct"/>
          </w:tcPr>
          <w:p w14:paraId="5EA410B5" w14:textId="77777777" w:rsidR="00BA0070" w:rsidRPr="009C09B2" w:rsidRDefault="00BA0070" w:rsidP="00AA70FF">
            <w:pPr>
              <w:rPr>
                <w:ins w:id="5230" w:author="Lucy Lucy" w:date="2018-08-31T22:23:00Z"/>
              </w:rPr>
            </w:pPr>
          </w:p>
        </w:tc>
        <w:tc>
          <w:tcPr>
            <w:tcW w:w="1503" w:type="pct"/>
          </w:tcPr>
          <w:p w14:paraId="2AAEC1B5" w14:textId="77777777" w:rsidR="00BA0070" w:rsidRDefault="00BA0070" w:rsidP="00AA70FF">
            <w:pPr>
              <w:rPr>
                <w:ins w:id="5231" w:author="Lucy Lucy" w:date="2018-08-31T22:24:00Z"/>
              </w:rPr>
            </w:pPr>
            <w:ins w:id="5232" w:author="Lucy Lucy" w:date="2018-08-31T22:24:00Z">
              <w:r>
                <w:t>Case_Code tự sinh</w:t>
              </w:r>
            </w:ins>
          </w:p>
          <w:p w14:paraId="5721E970" w14:textId="550129E9" w:rsidR="00BA0070" w:rsidRPr="009C09B2" w:rsidRDefault="00BA0070" w:rsidP="00AA70FF">
            <w:pPr>
              <w:rPr>
                <w:ins w:id="5233" w:author="Lucy Lucy" w:date="2018-08-31T22:23:00Z"/>
              </w:rPr>
            </w:pPr>
            <w:ins w:id="5234" w:author="Lucy Lucy" w:date="2018-08-31T22:24:00Z">
              <w:r>
                <w:rPr>
                  <w:highlight w:val="yellow"/>
                </w:rPr>
                <w:t>SE</w:t>
              </w:r>
            </w:ins>
            <w:ins w:id="5235" w:author="Lucy Lucy" w:date="2018-08-31T22:25:00Z">
              <w:r>
                <w:rPr>
                  <w:highlight w:val="yellow"/>
                </w:rPr>
                <w:t>_</w:t>
              </w:r>
            </w:ins>
            <w:ins w:id="5236" w:author="Lucy Lucy" w:date="2018-08-31T22:24:00Z">
              <w:r w:rsidRPr="00516BC0">
                <w:rPr>
                  <w:highlight w:val="yellow"/>
                </w:rPr>
                <w:t xml:space="preserve">yyyyMMdd + </w:t>
              </w:r>
              <w:proofErr w:type="gramStart"/>
              <w:r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BA0070" w:rsidRPr="009C09B2" w14:paraId="6F2F4F47" w14:textId="77777777" w:rsidTr="004A1E41">
        <w:trPr>
          <w:ins w:id="5237" w:author="Lucy Lucy" w:date="2018-08-31T22:24:00Z"/>
        </w:trPr>
        <w:tc>
          <w:tcPr>
            <w:tcW w:w="1406" w:type="pct"/>
          </w:tcPr>
          <w:p w14:paraId="1E244C34" w14:textId="1A336173" w:rsidR="00BA0070" w:rsidRPr="009C09B2" w:rsidRDefault="00BA0070" w:rsidP="00BA0070">
            <w:pPr>
              <w:rPr>
                <w:ins w:id="5238" w:author="Lucy Lucy" w:date="2018-08-31T22:24:00Z"/>
              </w:rPr>
            </w:pPr>
            <w:ins w:id="5239" w:author="Lucy Lucy" w:date="2018-08-31T22:24:00Z">
              <w:r w:rsidRPr="008C49AE">
                <w:t>CLIENT_REFERENCE</w:t>
              </w:r>
            </w:ins>
          </w:p>
        </w:tc>
        <w:tc>
          <w:tcPr>
            <w:tcW w:w="873" w:type="pct"/>
          </w:tcPr>
          <w:p w14:paraId="718C3A5C" w14:textId="402E28CF" w:rsidR="00BA0070" w:rsidRPr="009C09B2" w:rsidRDefault="00BA0070" w:rsidP="00BA0070">
            <w:pPr>
              <w:rPr>
                <w:ins w:id="5240" w:author="Lucy Lucy" w:date="2018-08-31T22:24:00Z"/>
              </w:rPr>
            </w:pPr>
            <w:ins w:id="5241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2BA7C29A" w14:textId="45E0513C" w:rsidR="00BA0070" w:rsidRPr="009C09B2" w:rsidRDefault="00BA0070" w:rsidP="00BA0070">
            <w:pPr>
              <w:rPr>
                <w:ins w:id="5242" w:author="Lucy Lucy" w:date="2018-08-31T22:24:00Z"/>
              </w:rPr>
            </w:pPr>
            <w:ins w:id="5243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5DE14611" w14:textId="77777777" w:rsidR="00BA0070" w:rsidRPr="009C09B2" w:rsidRDefault="00BA0070" w:rsidP="00BA0070">
            <w:pPr>
              <w:rPr>
                <w:ins w:id="5244" w:author="Lucy Lucy" w:date="2018-08-31T22:24:00Z"/>
              </w:rPr>
            </w:pPr>
          </w:p>
        </w:tc>
        <w:tc>
          <w:tcPr>
            <w:tcW w:w="496" w:type="pct"/>
          </w:tcPr>
          <w:p w14:paraId="2649D5E4" w14:textId="77777777" w:rsidR="00BA0070" w:rsidRPr="009C09B2" w:rsidRDefault="00BA0070" w:rsidP="00BA0070">
            <w:pPr>
              <w:rPr>
                <w:ins w:id="5245" w:author="Lucy Lucy" w:date="2018-08-31T22:24:00Z"/>
              </w:rPr>
            </w:pPr>
          </w:p>
        </w:tc>
        <w:tc>
          <w:tcPr>
            <w:tcW w:w="1503" w:type="pct"/>
          </w:tcPr>
          <w:p w14:paraId="799F4BE3" w14:textId="499941F0" w:rsidR="00BA0070" w:rsidRPr="009C09B2" w:rsidRDefault="00BA0070" w:rsidP="00BA0070">
            <w:pPr>
              <w:rPr>
                <w:ins w:id="5246" w:author="Lucy Lucy" w:date="2018-08-31T22:24:00Z"/>
              </w:rPr>
            </w:pPr>
            <w:ins w:id="5247" w:author="Lucy Lucy" w:date="2018-08-31T22:24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BA0070" w:rsidRPr="009C09B2" w14:paraId="56A9C2D6" w14:textId="77777777" w:rsidTr="004A1E41">
        <w:trPr>
          <w:ins w:id="5248" w:author="Lucy Lucy" w:date="2018-08-31T22:24:00Z"/>
        </w:trPr>
        <w:tc>
          <w:tcPr>
            <w:tcW w:w="1406" w:type="pct"/>
          </w:tcPr>
          <w:p w14:paraId="783FF5BA" w14:textId="1783778C" w:rsidR="00BA0070" w:rsidRPr="009C09B2" w:rsidRDefault="00BA0070" w:rsidP="00BA0070">
            <w:pPr>
              <w:rPr>
                <w:ins w:id="5249" w:author="Lucy Lucy" w:date="2018-08-31T22:24:00Z"/>
              </w:rPr>
            </w:pPr>
            <w:ins w:id="5250" w:author="Lucy Lucy" w:date="2018-08-31T22:24:00Z">
              <w:r w:rsidRPr="008C49AE">
                <w:t>CASE_NAME</w:t>
              </w:r>
            </w:ins>
          </w:p>
        </w:tc>
        <w:tc>
          <w:tcPr>
            <w:tcW w:w="873" w:type="pct"/>
          </w:tcPr>
          <w:p w14:paraId="48C2D7C8" w14:textId="298DE3CB" w:rsidR="00BA0070" w:rsidRPr="009C09B2" w:rsidRDefault="00BA0070" w:rsidP="00BA0070">
            <w:pPr>
              <w:rPr>
                <w:ins w:id="5251" w:author="Lucy Lucy" w:date="2018-08-31T22:24:00Z"/>
              </w:rPr>
            </w:pPr>
            <w:ins w:id="5252" w:author="Lucy Lucy" w:date="2018-08-31T22:24:00Z">
              <w:r>
                <w:t>VARCHAR2</w:t>
              </w:r>
            </w:ins>
          </w:p>
        </w:tc>
        <w:tc>
          <w:tcPr>
            <w:tcW w:w="370" w:type="pct"/>
          </w:tcPr>
          <w:p w14:paraId="75DCED31" w14:textId="4368A37C" w:rsidR="00BA0070" w:rsidRPr="009C09B2" w:rsidRDefault="00BA0070" w:rsidP="00BA0070">
            <w:pPr>
              <w:rPr>
                <w:ins w:id="5253" w:author="Lucy Lucy" w:date="2018-08-31T22:24:00Z"/>
              </w:rPr>
            </w:pPr>
            <w:ins w:id="5254" w:author="Lucy Lucy" w:date="2018-08-31T22:24:00Z">
              <w:r>
                <w:t>200</w:t>
              </w:r>
            </w:ins>
          </w:p>
        </w:tc>
        <w:tc>
          <w:tcPr>
            <w:tcW w:w="353" w:type="pct"/>
          </w:tcPr>
          <w:p w14:paraId="37847354" w14:textId="77777777" w:rsidR="00BA0070" w:rsidRPr="009C09B2" w:rsidRDefault="00BA0070" w:rsidP="00BA0070">
            <w:pPr>
              <w:rPr>
                <w:ins w:id="5255" w:author="Lucy Lucy" w:date="2018-08-31T22:24:00Z"/>
              </w:rPr>
            </w:pPr>
          </w:p>
        </w:tc>
        <w:tc>
          <w:tcPr>
            <w:tcW w:w="496" w:type="pct"/>
          </w:tcPr>
          <w:p w14:paraId="6F49212C" w14:textId="77777777" w:rsidR="00BA0070" w:rsidRPr="009C09B2" w:rsidRDefault="00BA0070" w:rsidP="00BA0070">
            <w:pPr>
              <w:rPr>
                <w:ins w:id="5256" w:author="Lucy Lucy" w:date="2018-08-31T22:24:00Z"/>
              </w:rPr>
            </w:pPr>
          </w:p>
        </w:tc>
        <w:tc>
          <w:tcPr>
            <w:tcW w:w="1503" w:type="pct"/>
          </w:tcPr>
          <w:p w14:paraId="638A9602" w14:textId="2054A37E" w:rsidR="00BA0070" w:rsidRPr="009C09B2" w:rsidRDefault="00BA0070" w:rsidP="00BA0070">
            <w:pPr>
              <w:rPr>
                <w:ins w:id="5257" w:author="Lucy Lucy" w:date="2018-08-31T22:24:00Z"/>
              </w:rPr>
            </w:pPr>
            <w:ins w:id="5258" w:author="Lucy Lucy" w:date="2018-08-31T22:24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BA0070" w:rsidRPr="009C09B2" w:rsidDel="00522AD9" w14:paraId="11DC7556" w14:textId="3ACB8233" w:rsidTr="004A1E41">
        <w:trPr>
          <w:del w:id="5259" w:author="Lucy Lucy" w:date="2018-08-31T22:26:00Z"/>
        </w:trPr>
        <w:tc>
          <w:tcPr>
            <w:tcW w:w="1406" w:type="pct"/>
          </w:tcPr>
          <w:p w14:paraId="593F417C" w14:textId="7B45D15F" w:rsidR="00BA0070" w:rsidRPr="009C09B2" w:rsidDel="00522AD9" w:rsidRDefault="00BA0070" w:rsidP="00BA0070">
            <w:pPr>
              <w:rPr>
                <w:del w:id="5260" w:author="Lucy Lucy" w:date="2018-08-31T22:26:00Z"/>
              </w:rPr>
            </w:pPr>
            <w:del w:id="5261" w:author="Lucy Lucy" w:date="2018-08-31T22:26:00Z">
              <w:r w:rsidRPr="009C09B2" w:rsidDel="00522AD9">
                <w:delText>Request_By</w:delText>
              </w:r>
            </w:del>
          </w:p>
        </w:tc>
        <w:tc>
          <w:tcPr>
            <w:tcW w:w="873" w:type="pct"/>
          </w:tcPr>
          <w:p w14:paraId="6AC01B05" w14:textId="407E1D0D" w:rsidR="00BA0070" w:rsidRPr="009C09B2" w:rsidDel="00522AD9" w:rsidRDefault="00BA0070" w:rsidP="00BA0070">
            <w:pPr>
              <w:rPr>
                <w:del w:id="5262" w:author="Lucy Lucy" w:date="2018-08-31T22:26:00Z"/>
              </w:rPr>
            </w:pPr>
            <w:del w:id="5263" w:author="Lucy Lucy" w:date="2018-08-31T22:26:00Z">
              <w:r w:rsidRPr="009C09B2" w:rsidDel="00522AD9">
                <w:delText>NUMBER</w:delText>
              </w:r>
            </w:del>
          </w:p>
        </w:tc>
        <w:tc>
          <w:tcPr>
            <w:tcW w:w="370" w:type="pct"/>
          </w:tcPr>
          <w:p w14:paraId="66D97B03" w14:textId="412D648C" w:rsidR="00BA0070" w:rsidRPr="009C09B2" w:rsidDel="00522AD9" w:rsidRDefault="00BA0070" w:rsidP="00BA0070">
            <w:pPr>
              <w:rPr>
                <w:del w:id="5264" w:author="Lucy Lucy" w:date="2018-08-31T22:26:00Z"/>
              </w:rPr>
            </w:pPr>
          </w:p>
        </w:tc>
        <w:tc>
          <w:tcPr>
            <w:tcW w:w="353" w:type="pct"/>
          </w:tcPr>
          <w:p w14:paraId="40510705" w14:textId="05772D20" w:rsidR="00BA0070" w:rsidRPr="009C09B2" w:rsidDel="00522AD9" w:rsidRDefault="00BA0070" w:rsidP="00BA0070">
            <w:pPr>
              <w:rPr>
                <w:del w:id="5265" w:author="Lucy Lucy" w:date="2018-08-31T22:26:00Z"/>
              </w:rPr>
            </w:pPr>
          </w:p>
        </w:tc>
        <w:tc>
          <w:tcPr>
            <w:tcW w:w="496" w:type="pct"/>
          </w:tcPr>
          <w:p w14:paraId="7F8717FD" w14:textId="480AC512" w:rsidR="00BA0070" w:rsidRPr="009C09B2" w:rsidDel="00522AD9" w:rsidRDefault="00BA0070" w:rsidP="00BA0070">
            <w:pPr>
              <w:rPr>
                <w:del w:id="5266" w:author="Lucy Lucy" w:date="2018-08-31T22:26:00Z"/>
              </w:rPr>
            </w:pPr>
          </w:p>
        </w:tc>
        <w:tc>
          <w:tcPr>
            <w:tcW w:w="1503" w:type="pct"/>
          </w:tcPr>
          <w:p w14:paraId="78703287" w14:textId="3B6C5B0F" w:rsidR="00BA0070" w:rsidRPr="009C09B2" w:rsidDel="00522AD9" w:rsidRDefault="00BA0070" w:rsidP="00BA0070">
            <w:pPr>
              <w:rPr>
                <w:del w:id="5267" w:author="Lucy Lucy" w:date="2018-08-31T22:26:00Z"/>
              </w:rPr>
            </w:pPr>
            <w:del w:id="5268" w:author="Lucy Lucy" w:date="2018-08-31T22:26:00Z">
              <w:r w:rsidRPr="009C09B2" w:rsidDel="00522AD9">
                <w:delText>Yêu cầu từ ai.</w:delText>
              </w:r>
            </w:del>
          </w:p>
          <w:p w14:paraId="7CB0488E" w14:textId="46EE309B" w:rsidR="00BA0070" w:rsidRPr="009C09B2" w:rsidDel="00522AD9" w:rsidRDefault="00BA0070" w:rsidP="00BA0070">
            <w:pPr>
              <w:rPr>
                <w:del w:id="5269" w:author="Lucy Lucy" w:date="2018-08-31T22:26:00Z"/>
              </w:rPr>
            </w:pPr>
            <w:del w:id="5270" w:author="Lucy Lucy" w:date="2018-08-31T22:26:00Z">
              <w:r w:rsidRPr="009C09B2" w:rsidDel="00522AD9">
                <w:delText>Link với User_Id bảng User</w:delText>
              </w:r>
            </w:del>
          </w:p>
        </w:tc>
      </w:tr>
      <w:tr w:rsidR="00BA0070" w:rsidRPr="009C09B2" w14:paraId="44216B71" w14:textId="77777777" w:rsidTr="004A1E41">
        <w:tc>
          <w:tcPr>
            <w:tcW w:w="1406" w:type="pct"/>
          </w:tcPr>
          <w:p w14:paraId="518E208F" w14:textId="6FA8705F" w:rsidR="00BA0070" w:rsidRPr="009C09B2" w:rsidRDefault="00BA0070" w:rsidP="00BA0070">
            <w:r w:rsidRPr="009C09B2">
              <w:lastRenderedPageBreak/>
              <w:t>Request_Date</w:t>
            </w:r>
          </w:p>
        </w:tc>
        <w:tc>
          <w:tcPr>
            <w:tcW w:w="873" w:type="pct"/>
          </w:tcPr>
          <w:p w14:paraId="5483F041" w14:textId="2A2F484C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64A4D370" w14:textId="77777777" w:rsidR="00BA0070" w:rsidRPr="009C09B2" w:rsidRDefault="00BA0070" w:rsidP="00BA0070"/>
        </w:tc>
        <w:tc>
          <w:tcPr>
            <w:tcW w:w="353" w:type="pct"/>
          </w:tcPr>
          <w:p w14:paraId="22506A1F" w14:textId="77777777" w:rsidR="00BA0070" w:rsidRPr="009C09B2" w:rsidRDefault="00BA0070" w:rsidP="00BA0070"/>
        </w:tc>
        <w:tc>
          <w:tcPr>
            <w:tcW w:w="496" w:type="pct"/>
          </w:tcPr>
          <w:p w14:paraId="0203F976" w14:textId="77777777" w:rsidR="00BA0070" w:rsidRPr="009C09B2" w:rsidRDefault="00BA0070" w:rsidP="00BA0070"/>
        </w:tc>
        <w:tc>
          <w:tcPr>
            <w:tcW w:w="1503" w:type="pct"/>
          </w:tcPr>
          <w:p w14:paraId="6D85E14E" w14:textId="79DD5152" w:rsidR="00BA0070" w:rsidRPr="009C09B2" w:rsidRDefault="00BA0070" w:rsidP="00BA0070">
            <w:r w:rsidRPr="009C09B2">
              <w:t>Ngày yêu cầu tìm kiếm</w:t>
            </w:r>
          </w:p>
        </w:tc>
      </w:tr>
      <w:tr w:rsidR="00BA0070" w:rsidRPr="009C09B2" w14:paraId="47115946" w14:textId="77777777" w:rsidTr="004A1E41">
        <w:tc>
          <w:tcPr>
            <w:tcW w:w="1406" w:type="pct"/>
          </w:tcPr>
          <w:p w14:paraId="0EC90CF3" w14:textId="17F9BBB5" w:rsidR="00BA0070" w:rsidRPr="009C09B2" w:rsidRDefault="00BA0070" w:rsidP="00BA0070">
            <w:r w:rsidRPr="009C09B2">
              <w:t>Response_Date</w:t>
            </w:r>
          </w:p>
        </w:tc>
        <w:tc>
          <w:tcPr>
            <w:tcW w:w="873" w:type="pct"/>
          </w:tcPr>
          <w:p w14:paraId="5202921B" w14:textId="178DBBEB" w:rsidR="00BA0070" w:rsidRPr="009C09B2" w:rsidRDefault="00BA0070" w:rsidP="00BA0070">
            <w:r w:rsidRPr="009C09B2">
              <w:t>Date</w:t>
            </w:r>
          </w:p>
        </w:tc>
        <w:tc>
          <w:tcPr>
            <w:tcW w:w="370" w:type="pct"/>
          </w:tcPr>
          <w:p w14:paraId="47ABE8C1" w14:textId="77777777" w:rsidR="00BA0070" w:rsidRPr="009C09B2" w:rsidRDefault="00BA0070" w:rsidP="00BA0070"/>
        </w:tc>
        <w:tc>
          <w:tcPr>
            <w:tcW w:w="353" w:type="pct"/>
          </w:tcPr>
          <w:p w14:paraId="290D10E0" w14:textId="77777777" w:rsidR="00BA0070" w:rsidRPr="009C09B2" w:rsidRDefault="00BA0070" w:rsidP="00BA0070"/>
        </w:tc>
        <w:tc>
          <w:tcPr>
            <w:tcW w:w="496" w:type="pct"/>
          </w:tcPr>
          <w:p w14:paraId="754D3644" w14:textId="77777777" w:rsidR="00BA0070" w:rsidRPr="009C09B2" w:rsidRDefault="00BA0070" w:rsidP="00BA0070"/>
        </w:tc>
        <w:tc>
          <w:tcPr>
            <w:tcW w:w="1503" w:type="pct"/>
          </w:tcPr>
          <w:p w14:paraId="2E27C730" w14:textId="7028ECA2" w:rsidR="00BA0070" w:rsidRPr="009C09B2" w:rsidRDefault="00BA0070" w:rsidP="00BA0070">
            <w:r w:rsidRPr="009C09B2">
              <w:t>Ngày trả lời kết quả</w:t>
            </w:r>
          </w:p>
        </w:tc>
      </w:tr>
      <w:tr w:rsidR="00BA0070" w:rsidRPr="009C09B2" w14:paraId="61341914" w14:textId="77777777" w:rsidTr="004A1E41">
        <w:tc>
          <w:tcPr>
            <w:tcW w:w="1406" w:type="pct"/>
          </w:tcPr>
          <w:p w14:paraId="5123B36E" w14:textId="2B180DF0" w:rsidR="00BA0070" w:rsidRPr="009C09B2" w:rsidRDefault="00BA0070" w:rsidP="00BA0070">
            <w:r w:rsidRPr="009C09B2">
              <w:t>Status</w:t>
            </w:r>
          </w:p>
        </w:tc>
        <w:tc>
          <w:tcPr>
            <w:tcW w:w="873" w:type="pct"/>
          </w:tcPr>
          <w:p w14:paraId="61A75395" w14:textId="268550F0" w:rsidR="00BA0070" w:rsidRPr="009C09B2" w:rsidRDefault="00BA0070" w:rsidP="00BA0070">
            <w:r w:rsidRPr="009C09B2">
              <w:t>NUMBER</w:t>
            </w:r>
          </w:p>
        </w:tc>
        <w:tc>
          <w:tcPr>
            <w:tcW w:w="370" w:type="pct"/>
          </w:tcPr>
          <w:p w14:paraId="6B3E660D" w14:textId="1166EAF0" w:rsidR="00BA0070" w:rsidRPr="009C09B2" w:rsidRDefault="00BA0070" w:rsidP="00BA0070">
            <w:r w:rsidRPr="009C09B2">
              <w:t>1</w:t>
            </w:r>
          </w:p>
        </w:tc>
        <w:tc>
          <w:tcPr>
            <w:tcW w:w="353" w:type="pct"/>
          </w:tcPr>
          <w:p w14:paraId="53DDE247" w14:textId="77777777" w:rsidR="00BA0070" w:rsidRPr="009C09B2" w:rsidRDefault="00BA0070" w:rsidP="00BA0070"/>
        </w:tc>
        <w:tc>
          <w:tcPr>
            <w:tcW w:w="496" w:type="pct"/>
          </w:tcPr>
          <w:p w14:paraId="023EAAD1" w14:textId="77777777" w:rsidR="00BA0070" w:rsidRPr="009C09B2" w:rsidRDefault="00BA0070" w:rsidP="00BA0070"/>
        </w:tc>
        <w:tc>
          <w:tcPr>
            <w:tcW w:w="1503" w:type="pct"/>
          </w:tcPr>
          <w:p w14:paraId="71DA2313" w14:textId="77777777" w:rsidR="00BA0070" w:rsidRPr="009C09B2" w:rsidRDefault="00BA0070" w:rsidP="00BA0070">
            <w:r w:rsidRPr="009C09B2">
              <w:t>Trạng thái</w:t>
            </w:r>
          </w:p>
          <w:p w14:paraId="26F61D3A" w14:textId="50F7A232" w:rsidR="00BA0070" w:rsidRDefault="00BA0070" w:rsidP="00BA0070">
            <w:pPr>
              <w:rPr>
                <w:ins w:id="5271" w:author="Lucy Lucy" w:date="2018-08-31T22:32:00Z"/>
              </w:rPr>
            </w:pPr>
            <w:r w:rsidRPr="009C09B2">
              <w:t>0: Mới tạo</w:t>
            </w:r>
          </w:p>
          <w:p w14:paraId="4716274A" w14:textId="09A42BFC" w:rsidR="000E5912" w:rsidRPr="009C09B2" w:rsidRDefault="000E5912" w:rsidP="00BA0070">
            <w:ins w:id="5272" w:author="Lucy Lucy" w:date="2018-08-31T22:32:00Z">
              <w:r>
                <w:t>1: đã phân cho luật sư</w:t>
              </w:r>
            </w:ins>
          </w:p>
          <w:p w14:paraId="392BD26B" w14:textId="36114E5A" w:rsidR="00BA0070" w:rsidRPr="009C09B2" w:rsidRDefault="00BA0070" w:rsidP="00BA0070">
            <w:del w:id="5273" w:author="Lucy Lucy" w:date="2018-08-31T22:32:00Z">
              <w:r w:rsidRPr="009C09B2" w:rsidDel="000E5912">
                <w:delText>1</w:delText>
              </w:r>
            </w:del>
            <w:ins w:id="5274" w:author="Lucy Lucy" w:date="2018-08-31T22:32:00Z">
              <w:r w:rsidR="000E5912">
                <w:t>2</w:t>
              </w:r>
            </w:ins>
            <w:r w:rsidRPr="009C09B2">
              <w:t>: Đã trả kết quả</w:t>
            </w:r>
          </w:p>
        </w:tc>
      </w:tr>
      <w:tr w:rsidR="00BA0070" w:rsidRPr="009C09B2" w14:paraId="537FBD38" w14:textId="77777777" w:rsidTr="004A1E41">
        <w:tc>
          <w:tcPr>
            <w:tcW w:w="1406" w:type="pct"/>
          </w:tcPr>
          <w:p w14:paraId="3F93A33F" w14:textId="46C93AEF" w:rsidR="00BA0070" w:rsidRPr="009C09B2" w:rsidRDefault="00BA0070" w:rsidP="00BA0070">
            <w:r w:rsidRPr="009C09B2">
              <w:t>Result</w:t>
            </w:r>
          </w:p>
        </w:tc>
        <w:tc>
          <w:tcPr>
            <w:tcW w:w="873" w:type="pct"/>
          </w:tcPr>
          <w:p w14:paraId="1DEA88EC" w14:textId="50658F21" w:rsidR="00BA0070" w:rsidRPr="009C09B2" w:rsidRDefault="00BA0070" w:rsidP="00BA0070">
            <w:del w:id="5275" w:author="Lucy Lucy" w:date="2018-08-31T22:32:00Z">
              <w:r w:rsidRPr="009C09B2" w:rsidDel="003E58E0">
                <w:delText>Varchar2</w:delText>
              </w:r>
            </w:del>
            <w:ins w:id="5276" w:author="Lucy Lucy" w:date="2018-08-31T22:32:00Z">
              <w:r w:rsidR="003E58E0">
                <w:t>CLOB</w:t>
              </w:r>
            </w:ins>
          </w:p>
        </w:tc>
        <w:tc>
          <w:tcPr>
            <w:tcW w:w="370" w:type="pct"/>
          </w:tcPr>
          <w:p w14:paraId="499381D4" w14:textId="5746259D" w:rsidR="00BA0070" w:rsidRPr="009C09B2" w:rsidRDefault="00BA0070" w:rsidP="00BA0070">
            <w:del w:id="5277" w:author="Lucy Lucy" w:date="2018-08-31T22:32:00Z">
              <w:r w:rsidRPr="009C09B2" w:rsidDel="003E58E0">
                <w:delText>2000</w:delText>
              </w:r>
            </w:del>
          </w:p>
        </w:tc>
        <w:tc>
          <w:tcPr>
            <w:tcW w:w="353" w:type="pct"/>
          </w:tcPr>
          <w:p w14:paraId="3AE86F6B" w14:textId="77777777" w:rsidR="00BA0070" w:rsidRPr="009C09B2" w:rsidRDefault="00BA0070" w:rsidP="00BA0070"/>
        </w:tc>
        <w:tc>
          <w:tcPr>
            <w:tcW w:w="496" w:type="pct"/>
          </w:tcPr>
          <w:p w14:paraId="020727B4" w14:textId="77777777" w:rsidR="00BA0070" w:rsidRPr="009C09B2" w:rsidRDefault="00BA0070" w:rsidP="00BA0070"/>
        </w:tc>
        <w:tc>
          <w:tcPr>
            <w:tcW w:w="1503" w:type="pct"/>
          </w:tcPr>
          <w:p w14:paraId="678AD0F9" w14:textId="508576C7" w:rsidR="00BA0070" w:rsidRPr="009C09B2" w:rsidRDefault="00BA0070" w:rsidP="00BA0070">
            <w:r w:rsidRPr="009C09B2">
              <w:t>Kết quả trả ra</w:t>
            </w:r>
          </w:p>
        </w:tc>
      </w:tr>
      <w:tr w:rsidR="004A1E41" w:rsidRPr="009C09B2" w14:paraId="32F148BA" w14:textId="77777777" w:rsidTr="004A1E41">
        <w:trPr>
          <w:ins w:id="5278" w:author="Lucy Lucy" w:date="2018-08-31T22:34:00Z"/>
        </w:trPr>
        <w:tc>
          <w:tcPr>
            <w:tcW w:w="1406" w:type="pct"/>
          </w:tcPr>
          <w:p w14:paraId="7860F5CE" w14:textId="4E00BD4C" w:rsidR="004A1E41" w:rsidRPr="00DD34EB" w:rsidRDefault="004A1E41" w:rsidP="004A1E41">
            <w:pPr>
              <w:rPr>
                <w:ins w:id="5279" w:author="Lucy Lucy" w:date="2018-08-31T22:34:00Z"/>
                <w:highlight w:val="yellow"/>
                <w:rPrChange w:id="5280" w:author="Lucy Lucy" w:date="2018-08-31T22:34:00Z">
                  <w:rPr>
                    <w:ins w:id="5281" w:author="Lucy Lucy" w:date="2018-08-31T22:34:00Z"/>
                  </w:rPr>
                </w:rPrChange>
              </w:rPr>
            </w:pPr>
            <w:ins w:id="5282" w:author="Lucy Lucy" w:date="2018-08-31T22:34:00Z">
              <w:r w:rsidRPr="00DD34EB">
                <w:rPr>
                  <w:highlight w:val="yellow"/>
                  <w:rPrChange w:id="5283" w:author="Lucy Lucy" w:date="2018-08-31T22:34:00Z">
                    <w:rPr/>
                  </w:rPrChange>
                </w:rPr>
                <w:t>Lawer_Id</w:t>
              </w:r>
            </w:ins>
          </w:p>
        </w:tc>
        <w:tc>
          <w:tcPr>
            <w:tcW w:w="873" w:type="pct"/>
          </w:tcPr>
          <w:p w14:paraId="3AC2C763" w14:textId="0D6AF36A" w:rsidR="004A1E41" w:rsidRPr="00DD34EB" w:rsidDel="003E58E0" w:rsidRDefault="004A1E41" w:rsidP="004A1E41">
            <w:pPr>
              <w:rPr>
                <w:ins w:id="5284" w:author="Lucy Lucy" w:date="2018-08-31T22:34:00Z"/>
                <w:highlight w:val="yellow"/>
                <w:rPrChange w:id="5285" w:author="Lucy Lucy" w:date="2018-08-31T22:34:00Z">
                  <w:rPr>
                    <w:ins w:id="5286" w:author="Lucy Lucy" w:date="2018-08-31T22:34:00Z"/>
                  </w:rPr>
                </w:rPrChange>
              </w:rPr>
            </w:pPr>
            <w:ins w:id="5287" w:author="Lucy Lucy" w:date="2018-08-31T22:34:00Z">
              <w:r w:rsidRPr="00DD34EB">
                <w:rPr>
                  <w:highlight w:val="yellow"/>
                  <w:rPrChange w:id="5288" w:author="Lucy Lucy" w:date="2018-08-31T22:34:00Z">
                    <w:rPr/>
                  </w:rPrChange>
                </w:rPr>
                <w:t>Number</w:t>
              </w:r>
            </w:ins>
          </w:p>
        </w:tc>
        <w:tc>
          <w:tcPr>
            <w:tcW w:w="370" w:type="pct"/>
          </w:tcPr>
          <w:p w14:paraId="5D67FC00" w14:textId="77777777" w:rsidR="004A1E41" w:rsidRPr="00DD34EB" w:rsidDel="003E58E0" w:rsidRDefault="004A1E41" w:rsidP="004A1E41">
            <w:pPr>
              <w:rPr>
                <w:ins w:id="5289" w:author="Lucy Lucy" w:date="2018-08-31T22:34:00Z"/>
                <w:highlight w:val="yellow"/>
                <w:rPrChange w:id="5290" w:author="Lucy Lucy" w:date="2018-08-31T22:34:00Z">
                  <w:rPr>
                    <w:ins w:id="5291" w:author="Lucy Lucy" w:date="2018-08-31T22:34:00Z"/>
                  </w:rPr>
                </w:rPrChange>
              </w:rPr>
            </w:pPr>
          </w:p>
        </w:tc>
        <w:tc>
          <w:tcPr>
            <w:tcW w:w="353" w:type="pct"/>
          </w:tcPr>
          <w:p w14:paraId="793B806F" w14:textId="77777777" w:rsidR="004A1E41" w:rsidRPr="00DD34EB" w:rsidRDefault="004A1E41" w:rsidP="004A1E41">
            <w:pPr>
              <w:rPr>
                <w:ins w:id="5292" w:author="Lucy Lucy" w:date="2018-08-31T22:34:00Z"/>
                <w:highlight w:val="yellow"/>
                <w:rPrChange w:id="5293" w:author="Lucy Lucy" w:date="2018-08-31T22:34:00Z">
                  <w:rPr>
                    <w:ins w:id="5294" w:author="Lucy Lucy" w:date="2018-08-31T22:34:00Z"/>
                  </w:rPr>
                </w:rPrChange>
              </w:rPr>
            </w:pPr>
          </w:p>
        </w:tc>
        <w:tc>
          <w:tcPr>
            <w:tcW w:w="496" w:type="pct"/>
          </w:tcPr>
          <w:p w14:paraId="7ABB2CDD" w14:textId="77777777" w:rsidR="004A1E41" w:rsidRPr="00DD34EB" w:rsidRDefault="004A1E41" w:rsidP="004A1E41">
            <w:pPr>
              <w:rPr>
                <w:ins w:id="5295" w:author="Lucy Lucy" w:date="2018-08-31T22:34:00Z"/>
                <w:highlight w:val="yellow"/>
                <w:rPrChange w:id="5296" w:author="Lucy Lucy" w:date="2018-08-31T22:34:00Z">
                  <w:rPr>
                    <w:ins w:id="5297" w:author="Lucy Lucy" w:date="2018-08-31T22:34:00Z"/>
                  </w:rPr>
                </w:rPrChange>
              </w:rPr>
            </w:pPr>
          </w:p>
        </w:tc>
        <w:tc>
          <w:tcPr>
            <w:tcW w:w="1503" w:type="pct"/>
          </w:tcPr>
          <w:p w14:paraId="79B514F1" w14:textId="5B08E513" w:rsidR="004A1E41" w:rsidRPr="00DD34EB" w:rsidRDefault="004A1E41" w:rsidP="004A1E41">
            <w:pPr>
              <w:rPr>
                <w:ins w:id="5298" w:author="Lucy Lucy" w:date="2018-08-31T22:34:00Z"/>
                <w:highlight w:val="yellow"/>
                <w:rPrChange w:id="5299" w:author="Lucy Lucy" w:date="2018-08-31T22:34:00Z">
                  <w:rPr>
                    <w:ins w:id="5300" w:author="Lucy Lucy" w:date="2018-08-31T22:34:00Z"/>
                  </w:rPr>
                </w:rPrChange>
              </w:rPr>
            </w:pPr>
            <w:ins w:id="5301" w:author="Lucy Lucy" w:date="2018-08-31T22:34:00Z">
              <w:r w:rsidRPr="00DD34EB">
                <w:rPr>
                  <w:highlight w:val="yellow"/>
                  <w:rPrChange w:id="5302" w:author="Lucy Lucy" w:date="2018-08-31T22:34:00Z">
                    <w:rPr/>
                  </w:rPrChange>
                </w:rPr>
                <w:t>ID luật sư được phân công</w:t>
              </w:r>
            </w:ins>
          </w:p>
        </w:tc>
      </w:tr>
      <w:tr w:rsidR="004A1E41" w:rsidRPr="009C09B2" w14:paraId="69E5B9C1" w14:textId="77777777" w:rsidTr="004A1E41">
        <w:tc>
          <w:tcPr>
            <w:tcW w:w="1406" w:type="pct"/>
          </w:tcPr>
          <w:p w14:paraId="08E76A58" w14:textId="77777777" w:rsidR="004A1E41" w:rsidRPr="009C09B2" w:rsidRDefault="004A1E41" w:rsidP="004A1E41">
            <w:r w:rsidRPr="009C09B2">
              <w:t>Created_By</w:t>
            </w:r>
          </w:p>
        </w:tc>
        <w:tc>
          <w:tcPr>
            <w:tcW w:w="873" w:type="pct"/>
          </w:tcPr>
          <w:p w14:paraId="30E771E2" w14:textId="137AA384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3A08C29E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7D1F073A" w14:textId="77777777" w:rsidR="004A1E41" w:rsidRPr="009C09B2" w:rsidRDefault="004A1E41" w:rsidP="004A1E41"/>
        </w:tc>
        <w:tc>
          <w:tcPr>
            <w:tcW w:w="496" w:type="pct"/>
          </w:tcPr>
          <w:p w14:paraId="2A65487D" w14:textId="77777777" w:rsidR="004A1E41" w:rsidRPr="009C09B2" w:rsidRDefault="004A1E41" w:rsidP="004A1E41"/>
        </w:tc>
        <w:tc>
          <w:tcPr>
            <w:tcW w:w="1503" w:type="pct"/>
          </w:tcPr>
          <w:p w14:paraId="0FF5CAD5" w14:textId="77777777" w:rsidR="004A1E41" w:rsidRDefault="004A1E41" w:rsidP="004A1E41">
            <w:pPr>
              <w:rPr>
                <w:ins w:id="5303" w:author="Lucy Lucy" w:date="2018-08-31T22:26:00Z"/>
              </w:rPr>
            </w:pPr>
            <w:r w:rsidRPr="009C09B2">
              <w:t>Người tạo</w:t>
            </w:r>
          </w:p>
          <w:p w14:paraId="0A9AA62D" w14:textId="76E9C22A" w:rsidR="004A1E41" w:rsidRPr="009C09B2" w:rsidRDefault="004A1E41" w:rsidP="004A1E41">
            <w:ins w:id="5304" w:author="Lucy Lucy" w:date="2018-08-31T22:26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4A1E41" w:rsidRPr="009C09B2" w14:paraId="67D1A025" w14:textId="77777777" w:rsidTr="004A1E41">
        <w:tc>
          <w:tcPr>
            <w:tcW w:w="1406" w:type="pct"/>
          </w:tcPr>
          <w:p w14:paraId="2D13FDCD" w14:textId="77777777" w:rsidR="004A1E41" w:rsidRPr="009C09B2" w:rsidRDefault="004A1E41" w:rsidP="004A1E41">
            <w:r w:rsidRPr="009C09B2">
              <w:t>Created_Date</w:t>
            </w:r>
          </w:p>
        </w:tc>
        <w:tc>
          <w:tcPr>
            <w:tcW w:w="873" w:type="pct"/>
          </w:tcPr>
          <w:p w14:paraId="72FC6F65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94A724C" w14:textId="77777777" w:rsidR="004A1E41" w:rsidRPr="009C09B2" w:rsidRDefault="004A1E41" w:rsidP="004A1E41"/>
        </w:tc>
        <w:tc>
          <w:tcPr>
            <w:tcW w:w="353" w:type="pct"/>
          </w:tcPr>
          <w:p w14:paraId="180FAA26" w14:textId="77777777" w:rsidR="004A1E41" w:rsidRPr="009C09B2" w:rsidRDefault="004A1E41" w:rsidP="004A1E41"/>
        </w:tc>
        <w:tc>
          <w:tcPr>
            <w:tcW w:w="496" w:type="pct"/>
          </w:tcPr>
          <w:p w14:paraId="2BFF33CC" w14:textId="77777777" w:rsidR="004A1E41" w:rsidRPr="009C09B2" w:rsidRDefault="004A1E41" w:rsidP="004A1E41"/>
        </w:tc>
        <w:tc>
          <w:tcPr>
            <w:tcW w:w="1503" w:type="pct"/>
          </w:tcPr>
          <w:p w14:paraId="7872D13A" w14:textId="77777777" w:rsidR="004A1E41" w:rsidRPr="009C09B2" w:rsidRDefault="004A1E41" w:rsidP="004A1E41">
            <w:r w:rsidRPr="009C09B2">
              <w:t>Ngày tạo</w:t>
            </w:r>
          </w:p>
        </w:tc>
      </w:tr>
      <w:tr w:rsidR="004A1E41" w:rsidRPr="009C09B2" w14:paraId="48C354F7" w14:textId="77777777" w:rsidTr="004A1E41">
        <w:tc>
          <w:tcPr>
            <w:tcW w:w="1406" w:type="pct"/>
          </w:tcPr>
          <w:p w14:paraId="6FF991DE" w14:textId="77777777" w:rsidR="004A1E41" w:rsidRPr="009C09B2" w:rsidRDefault="004A1E41" w:rsidP="004A1E41">
            <w:r w:rsidRPr="009C09B2">
              <w:t>Modify_By</w:t>
            </w:r>
          </w:p>
        </w:tc>
        <w:tc>
          <w:tcPr>
            <w:tcW w:w="873" w:type="pct"/>
          </w:tcPr>
          <w:p w14:paraId="545DD71A" w14:textId="3E92CC2E" w:rsidR="004A1E41" w:rsidRPr="009C09B2" w:rsidRDefault="004A1E41" w:rsidP="004A1E41">
            <w:r w:rsidRPr="009C09B2">
              <w:t>VARCHAR2</w:t>
            </w:r>
          </w:p>
        </w:tc>
        <w:tc>
          <w:tcPr>
            <w:tcW w:w="370" w:type="pct"/>
          </w:tcPr>
          <w:p w14:paraId="2F11D830" w14:textId="77777777" w:rsidR="004A1E41" w:rsidRPr="009C09B2" w:rsidRDefault="004A1E41" w:rsidP="004A1E41">
            <w:r w:rsidRPr="009C09B2">
              <w:t>50</w:t>
            </w:r>
          </w:p>
        </w:tc>
        <w:tc>
          <w:tcPr>
            <w:tcW w:w="353" w:type="pct"/>
          </w:tcPr>
          <w:p w14:paraId="5A9F77D0" w14:textId="77777777" w:rsidR="004A1E41" w:rsidRPr="009C09B2" w:rsidRDefault="004A1E41" w:rsidP="004A1E41"/>
        </w:tc>
        <w:tc>
          <w:tcPr>
            <w:tcW w:w="496" w:type="pct"/>
          </w:tcPr>
          <w:p w14:paraId="32C44041" w14:textId="77777777" w:rsidR="004A1E41" w:rsidRPr="009C09B2" w:rsidRDefault="004A1E41" w:rsidP="004A1E41"/>
        </w:tc>
        <w:tc>
          <w:tcPr>
            <w:tcW w:w="1503" w:type="pct"/>
          </w:tcPr>
          <w:p w14:paraId="2DE1C15A" w14:textId="77777777" w:rsidR="004A1E41" w:rsidRPr="009C09B2" w:rsidRDefault="004A1E41" w:rsidP="004A1E41">
            <w:r w:rsidRPr="009C09B2">
              <w:t>Người sửa</w:t>
            </w:r>
          </w:p>
        </w:tc>
      </w:tr>
      <w:tr w:rsidR="004A1E41" w:rsidRPr="009C09B2" w14:paraId="37245605" w14:textId="77777777" w:rsidTr="004A1E41">
        <w:tc>
          <w:tcPr>
            <w:tcW w:w="1406" w:type="pct"/>
          </w:tcPr>
          <w:p w14:paraId="089F5536" w14:textId="77777777" w:rsidR="004A1E41" w:rsidRPr="009C09B2" w:rsidRDefault="004A1E41" w:rsidP="004A1E41">
            <w:r w:rsidRPr="009C09B2">
              <w:t>Modify_Date</w:t>
            </w:r>
          </w:p>
        </w:tc>
        <w:tc>
          <w:tcPr>
            <w:tcW w:w="873" w:type="pct"/>
          </w:tcPr>
          <w:p w14:paraId="6394A50C" w14:textId="77777777" w:rsidR="004A1E41" w:rsidRPr="009C09B2" w:rsidRDefault="004A1E41" w:rsidP="004A1E41">
            <w:r w:rsidRPr="009C09B2">
              <w:t>Date</w:t>
            </w:r>
          </w:p>
        </w:tc>
        <w:tc>
          <w:tcPr>
            <w:tcW w:w="370" w:type="pct"/>
          </w:tcPr>
          <w:p w14:paraId="588CB28C" w14:textId="77777777" w:rsidR="004A1E41" w:rsidRPr="009C09B2" w:rsidRDefault="004A1E41" w:rsidP="004A1E41"/>
        </w:tc>
        <w:tc>
          <w:tcPr>
            <w:tcW w:w="353" w:type="pct"/>
          </w:tcPr>
          <w:p w14:paraId="28AA81FF" w14:textId="77777777" w:rsidR="004A1E41" w:rsidRPr="009C09B2" w:rsidRDefault="004A1E41" w:rsidP="004A1E41"/>
        </w:tc>
        <w:tc>
          <w:tcPr>
            <w:tcW w:w="496" w:type="pct"/>
          </w:tcPr>
          <w:p w14:paraId="3049E503" w14:textId="77777777" w:rsidR="004A1E41" w:rsidRPr="009C09B2" w:rsidRDefault="004A1E41" w:rsidP="004A1E41"/>
        </w:tc>
        <w:tc>
          <w:tcPr>
            <w:tcW w:w="1503" w:type="pct"/>
          </w:tcPr>
          <w:p w14:paraId="1DE3619C" w14:textId="77777777" w:rsidR="004A1E41" w:rsidRPr="009C09B2" w:rsidRDefault="004A1E41" w:rsidP="004A1E41">
            <w:r w:rsidRPr="009C09B2">
              <w:t>Ngày sửa</w:t>
            </w:r>
          </w:p>
        </w:tc>
      </w:tr>
      <w:tr w:rsidR="004A1E41" w:rsidRPr="009C09B2" w14:paraId="39C247DC" w14:textId="77777777" w:rsidTr="004A1E41">
        <w:trPr>
          <w:ins w:id="5305" w:author="Lucy Lucy" w:date="2018-08-31T22:28:00Z"/>
        </w:trPr>
        <w:tc>
          <w:tcPr>
            <w:tcW w:w="1406" w:type="pct"/>
          </w:tcPr>
          <w:p w14:paraId="738ED4C0" w14:textId="0CE2D37E" w:rsidR="004A1E41" w:rsidRPr="009C09B2" w:rsidRDefault="004A1E41" w:rsidP="004A1E41">
            <w:pPr>
              <w:rPr>
                <w:ins w:id="5306" w:author="Lucy Lucy" w:date="2018-08-31T22:28:00Z"/>
              </w:rPr>
            </w:pPr>
            <w:ins w:id="5307" w:author="Lucy Lucy" w:date="2018-08-31T22:28:00Z">
              <w:r w:rsidRPr="009C09B2">
                <w:t>LANGUAGE_CODE</w:t>
              </w:r>
            </w:ins>
          </w:p>
        </w:tc>
        <w:tc>
          <w:tcPr>
            <w:tcW w:w="873" w:type="pct"/>
          </w:tcPr>
          <w:p w14:paraId="4984BFC3" w14:textId="74D852CD" w:rsidR="004A1E41" w:rsidRPr="009C09B2" w:rsidRDefault="004A1E41" w:rsidP="004A1E41">
            <w:pPr>
              <w:rPr>
                <w:ins w:id="5308" w:author="Lucy Lucy" w:date="2018-08-31T22:28:00Z"/>
              </w:rPr>
            </w:pPr>
            <w:ins w:id="5309" w:author="Lucy Lucy" w:date="2018-08-31T22:28:00Z">
              <w:r w:rsidRPr="009C09B2">
                <w:t>Varchar2</w:t>
              </w:r>
            </w:ins>
          </w:p>
        </w:tc>
        <w:tc>
          <w:tcPr>
            <w:tcW w:w="370" w:type="pct"/>
          </w:tcPr>
          <w:p w14:paraId="04BD78FB" w14:textId="29ED6DFF" w:rsidR="004A1E41" w:rsidRPr="009C09B2" w:rsidRDefault="004A1E41" w:rsidP="004A1E41">
            <w:pPr>
              <w:rPr>
                <w:ins w:id="5310" w:author="Lucy Lucy" w:date="2018-08-31T22:28:00Z"/>
              </w:rPr>
            </w:pPr>
            <w:ins w:id="5311" w:author="Lucy Lucy" w:date="2018-08-31T22:28:00Z">
              <w:r w:rsidRPr="009C09B2">
                <w:t>5</w:t>
              </w:r>
            </w:ins>
          </w:p>
        </w:tc>
        <w:tc>
          <w:tcPr>
            <w:tcW w:w="353" w:type="pct"/>
          </w:tcPr>
          <w:p w14:paraId="73D6E031" w14:textId="77777777" w:rsidR="004A1E41" w:rsidRPr="009C09B2" w:rsidRDefault="004A1E41" w:rsidP="004A1E41">
            <w:pPr>
              <w:rPr>
                <w:ins w:id="5312" w:author="Lucy Lucy" w:date="2018-08-31T22:28:00Z"/>
              </w:rPr>
            </w:pPr>
          </w:p>
        </w:tc>
        <w:tc>
          <w:tcPr>
            <w:tcW w:w="496" w:type="pct"/>
          </w:tcPr>
          <w:p w14:paraId="15639BAF" w14:textId="77777777" w:rsidR="004A1E41" w:rsidRPr="009C09B2" w:rsidRDefault="004A1E41" w:rsidP="004A1E41">
            <w:pPr>
              <w:rPr>
                <w:ins w:id="5313" w:author="Lucy Lucy" w:date="2018-08-31T22:28:00Z"/>
              </w:rPr>
            </w:pPr>
          </w:p>
        </w:tc>
        <w:tc>
          <w:tcPr>
            <w:tcW w:w="1503" w:type="pct"/>
          </w:tcPr>
          <w:p w14:paraId="295840FF" w14:textId="14A19C4B" w:rsidR="004A1E41" w:rsidRPr="009C09B2" w:rsidRDefault="004A1E41" w:rsidP="004A1E41">
            <w:pPr>
              <w:rPr>
                <w:ins w:id="5314" w:author="Lucy Lucy" w:date="2018-08-31T22:28:00Z"/>
              </w:rPr>
            </w:pPr>
            <w:ins w:id="5315" w:author="Lucy Lucy" w:date="2018-08-31T22:28:00Z">
              <w:r w:rsidRPr="009C09B2">
                <w:t>Ngôn ngữ hiển thị</w:t>
              </w:r>
            </w:ins>
          </w:p>
        </w:tc>
      </w:tr>
    </w:tbl>
    <w:p w14:paraId="0D9CA611" w14:textId="5A2E4F97" w:rsidR="004769AD" w:rsidRPr="009C09B2" w:rsidRDefault="004769AD" w:rsidP="004769AD">
      <w:pPr>
        <w:pStyle w:val="u2"/>
      </w:pPr>
      <w:del w:id="5316" w:author="Lucy Lucy" w:date="2018-08-31T22:29:00Z">
        <w:r w:rsidRPr="009C09B2" w:rsidDel="000E5912">
          <w:delText>Request_</w:delText>
        </w:r>
      </w:del>
      <w:bookmarkStart w:id="5317" w:name="_Toc523526405"/>
      <w:r w:rsidRPr="009C09B2">
        <w:t>Search_Detail</w:t>
      </w:r>
      <w:bookmarkEnd w:id="5317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3DB03650" w:rsidR="004769AD" w:rsidRPr="009C09B2" w:rsidRDefault="004769AD" w:rsidP="004769AD">
            <w:del w:id="5318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với  </w:t>
            </w:r>
            <w:del w:id="5319" w:author="Lucy Lucy" w:date="2018-08-31T22:29:00Z">
              <w:r w:rsidRPr="009C09B2" w:rsidDel="000E5912">
                <w:delText>Request_</w:delText>
              </w:r>
            </w:del>
            <w:r w:rsidRPr="009C09B2">
              <w:t>Search_Id</w:t>
            </w:r>
          </w:p>
          <w:p w14:paraId="2B952C03" w14:textId="2ED6787D" w:rsidR="004769AD" w:rsidRPr="009C09B2" w:rsidRDefault="004769AD" w:rsidP="004769AD">
            <w:del w:id="5320" w:author="Lucy Lucy" w:date="2018-08-31T22:29:00Z">
              <w:r w:rsidRPr="009C09B2" w:rsidDel="000E5912">
                <w:delText>Bảng</w:delText>
              </w:r>
            </w:del>
            <w:ins w:id="5321" w:author="Lucy Lucy" w:date="2018-08-31T22:29:00Z">
              <w:r w:rsidR="000E5912">
                <w:t>b</w:t>
              </w:r>
              <w:r w:rsidR="000E5912" w:rsidRPr="009C09B2">
                <w:t>ảng</w:t>
              </w:r>
              <w:r w:rsidR="000E5912">
                <w:t xml:space="preserve"> </w:t>
              </w:r>
            </w:ins>
            <w:del w:id="5322" w:author="Lucy Lucy" w:date="2018-08-31T22:29:00Z">
              <w:r w:rsidRPr="009C09B2" w:rsidDel="000E5912">
                <w:delText xml:space="preserve"> Request_</w:delText>
              </w:r>
            </w:del>
            <w:r w:rsidRPr="009C09B2">
              <w:t>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  <w:tr w:rsidR="000E5912" w:rsidRPr="009C09B2" w14:paraId="548BE8A2" w14:textId="77777777" w:rsidTr="00254C1C">
        <w:trPr>
          <w:ins w:id="5323" w:author="Lucy Lucy" w:date="2018-08-31T22:29:00Z"/>
        </w:trPr>
        <w:tc>
          <w:tcPr>
            <w:tcW w:w="1432" w:type="pct"/>
          </w:tcPr>
          <w:p w14:paraId="3CD75E73" w14:textId="673CAA2B" w:rsidR="000E5912" w:rsidRPr="009C09B2" w:rsidRDefault="000E5912" w:rsidP="000E5912">
            <w:pPr>
              <w:rPr>
                <w:ins w:id="5324" w:author="Lucy Lucy" w:date="2018-08-31T22:29:00Z"/>
              </w:rPr>
            </w:pPr>
            <w:ins w:id="5325" w:author="Lucy Lucy" w:date="2018-08-31T22:29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D4F32ED" w14:textId="1D5915C8" w:rsidR="000E5912" w:rsidRPr="009C09B2" w:rsidRDefault="000E5912" w:rsidP="000E5912">
            <w:pPr>
              <w:rPr>
                <w:ins w:id="5326" w:author="Lucy Lucy" w:date="2018-08-31T22:29:00Z"/>
              </w:rPr>
            </w:pPr>
            <w:ins w:id="5327" w:author="Lucy Lucy" w:date="2018-08-31T22:2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2617D12" w14:textId="7DA54B2E" w:rsidR="000E5912" w:rsidRPr="009C09B2" w:rsidRDefault="000E5912" w:rsidP="000E5912">
            <w:pPr>
              <w:rPr>
                <w:ins w:id="5328" w:author="Lucy Lucy" w:date="2018-08-31T22:29:00Z"/>
              </w:rPr>
            </w:pPr>
            <w:ins w:id="5329" w:author="Lucy Lucy" w:date="2018-08-31T22:29:00Z">
              <w:r w:rsidRPr="009C09B2">
                <w:t>5</w:t>
              </w:r>
            </w:ins>
          </w:p>
        </w:tc>
        <w:tc>
          <w:tcPr>
            <w:tcW w:w="379" w:type="pct"/>
          </w:tcPr>
          <w:p w14:paraId="0108069E" w14:textId="77777777" w:rsidR="000E5912" w:rsidRPr="009C09B2" w:rsidRDefault="000E5912" w:rsidP="000E5912">
            <w:pPr>
              <w:rPr>
                <w:ins w:id="5330" w:author="Lucy Lucy" w:date="2018-08-31T22:29:00Z"/>
              </w:rPr>
            </w:pPr>
          </w:p>
        </w:tc>
        <w:tc>
          <w:tcPr>
            <w:tcW w:w="497" w:type="pct"/>
          </w:tcPr>
          <w:p w14:paraId="2BF27E2B" w14:textId="77777777" w:rsidR="000E5912" w:rsidRPr="009C09B2" w:rsidRDefault="000E5912" w:rsidP="000E5912">
            <w:pPr>
              <w:rPr>
                <w:ins w:id="5331" w:author="Lucy Lucy" w:date="2018-08-31T22:29:00Z"/>
              </w:rPr>
            </w:pPr>
          </w:p>
        </w:tc>
        <w:tc>
          <w:tcPr>
            <w:tcW w:w="1553" w:type="pct"/>
          </w:tcPr>
          <w:p w14:paraId="10DEF5E4" w14:textId="49422663" w:rsidR="000E5912" w:rsidRPr="009C09B2" w:rsidRDefault="000E5912" w:rsidP="000E5912">
            <w:pPr>
              <w:rPr>
                <w:ins w:id="5332" w:author="Lucy Lucy" w:date="2018-08-31T22:29:00Z"/>
              </w:rPr>
            </w:pPr>
            <w:ins w:id="5333" w:author="Lucy Lucy" w:date="2018-08-31T22:29:00Z">
              <w:r w:rsidRPr="009C09B2">
                <w:t>Ngôn ngữ hiển thị</w:t>
              </w:r>
            </w:ins>
          </w:p>
        </w:tc>
      </w:tr>
    </w:tbl>
    <w:p w14:paraId="37687FA5" w14:textId="37B607A6" w:rsidR="00AC7B7D" w:rsidRPr="009C09B2" w:rsidRDefault="00BA0070" w:rsidP="00AC7B7D">
      <w:pPr>
        <w:pStyle w:val="u2"/>
        <w:rPr>
          <w:ins w:id="5334" w:author="Lucy Lucy" w:date="2018-08-31T22:22:00Z"/>
        </w:rPr>
      </w:pPr>
      <w:bookmarkStart w:id="5335" w:name="_Toc523526406"/>
      <w:ins w:id="5336" w:author="Lucy Lucy" w:date="2018-08-31T22:22:00Z">
        <w:r>
          <w:t>Question</w:t>
        </w:r>
        <w:bookmarkEnd w:id="5335"/>
      </w:ins>
    </w:p>
    <w:p w14:paraId="3EF5B73B" w14:textId="314BCDEA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37" w:author="Lucy Lucy" w:date="2018-08-31T22:22:00Z"/>
        </w:rPr>
      </w:pPr>
      <w:ins w:id="5338" w:author="Lucy Lucy" w:date="2018-08-31T22:22:00Z">
        <w:r w:rsidRPr="009C09B2">
          <w:t xml:space="preserve">Mục đích: Lưu trữ thông tin </w:t>
        </w:r>
      </w:ins>
      <w:ins w:id="5339" w:author="Lucy Lucy" w:date="2018-08-31T22:31:00Z">
        <w:r w:rsidR="000E5912">
          <w:t>câu hỏi</w:t>
        </w:r>
      </w:ins>
    </w:p>
    <w:p w14:paraId="7383278D" w14:textId="77777777" w:rsidR="00AC7B7D" w:rsidRPr="009C09B2" w:rsidRDefault="00AC7B7D" w:rsidP="00AC7B7D">
      <w:pPr>
        <w:pStyle w:val="oancuaDanhsach"/>
        <w:numPr>
          <w:ilvl w:val="0"/>
          <w:numId w:val="8"/>
        </w:numPr>
        <w:rPr>
          <w:ins w:id="5340" w:author="Lucy Lucy" w:date="2018-08-31T22:22:00Z"/>
        </w:rPr>
      </w:pPr>
      <w:ins w:id="5341" w:author="Lucy Lucy" w:date="2018-08-31T22:22:00Z">
        <w:r w:rsidRPr="009C09B2">
          <w:lastRenderedPageBreak/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C7B7D" w:rsidRPr="009C09B2" w14:paraId="76E71DE5" w14:textId="77777777" w:rsidTr="00301F48">
        <w:trPr>
          <w:tblHeader/>
          <w:ins w:id="5342" w:author="Lucy Lucy" w:date="2018-08-31T22:22:00Z"/>
        </w:trPr>
        <w:tc>
          <w:tcPr>
            <w:tcW w:w="1432" w:type="pct"/>
            <w:shd w:val="clear" w:color="auto" w:fill="E6E6E6"/>
          </w:tcPr>
          <w:p w14:paraId="09913341" w14:textId="77777777" w:rsidR="00AC7B7D" w:rsidRPr="009C09B2" w:rsidRDefault="00AC7B7D" w:rsidP="00301F48">
            <w:pPr>
              <w:rPr>
                <w:ins w:id="5343" w:author="Lucy Lucy" w:date="2018-08-31T22:22:00Z"/>
                <w:b/>
              </w:rPr>
            </w:pPr>
            <w:ins w:id="5344" w:author="Lucy Lucy" w:date="2018-08-31T22:22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267EECD" w14:textId="77777777" w:rsidR="00AC7B7D" w:rsidRPr="009C09B2" w:rsidRDefault="00AC7B7D" w:rsidP="00301F48">
            <w:pPr>
              <w:rPr>
                <w:ins w:id="5345" w:author="Lucy Lucy" w:date="2018-08-31T22:22:00Z"/>
                <w:b/>
              </w:rPr>
            </w:pPr>
            <w:ins w:id="5346" w:author="Lucy Lucy" w:date="2018-08-31T22:22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0840EC11" w14:textId="77777777" w:rsidR="00AC7B7D" w:rsidRPr="009C09B2" w:rsidRDefault="00AC7B7D" w:rsidP="00301F48">
            <w:pPr>
              <w:rPr>
                <w:ins w:id="5347" w:author="Lucy Lucy" w:date="2018-08-31T22:22:00Z"/>
                <w:b/>
              </w:rPr>
            </w:pPr>
            <w:ins w:id="5348" w:author="Lucy Lucy" w:date="2018-08-31T22:22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3DAD077E" w14:textId="77777777" w:rsidR="00AC7B7D" w:rsidRPr="009C09B2" w:rsidRDefault="00AC7B7D" w:rsidP="00301F48">
            <w:pPr>
              <w:rPr>
                <w:ins w:id="5349" w:author="Lucy Lucy" w:date="2018-08-31T22:22:00Z"/>
                <w:b/>
              </w:rPr>
            </w:pPr>
            <w:ins w:id="5350" w:author="Lucy Lucy" w:date="2018-08-31T22:22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320532E8" w14:textId="77777777" w:rsidR="00AC7B7D" w:rsidRPr="009C09B2" w:rsidRDefault="00AC7B7D" w:rsidP="00301F48">
            <w:pPr>
              <w:rPr>
                <w:ins w:id="5351" w:author="Lucy Lucy" w:date="2018-08-31T22:22:00Z"/>
                <w:b/>
              </w:rPr>
            </w:pPr>
            <w:ins w:id="5352" w:author="Lucy Lucy" w:date="2018-08-31T22:22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0C7EC8B9" w14:textId="77777777" w:rsidR="00AC7B7D" w:rsidRPr="009C09B2" w:rsidRDefault="00AC7B7D" w:rsidP="00301F48">
            <w:pPr>
              <w:jc w:val="left"/>
              <w:rPr>
                <w:ins w:id="5353" w:author="Lucy Lucy" w:date="2018-08-31T22:22:00Z"/>
                <w:b/>
              </w:rPr>
            </w:pPr>
            <w:ins w:id="5354" w:author="Lucy Lucy" w:date="2018-08-31T22:22:00Z">
              <w:r w:rsidRPr="009C09B2">
                <w:rPr>
                  <w:b/>
                </w:rPr>
                <w:t>Mô tả</w:t>
              </w:r>
            </w:ins>
          </w:p>
        </w:tc>
      </w:tr>
      <w:tr w:rsidR="00AC7B7D" w:rsidRPr="009C09B2" w14:paraId="21B53949" w14:textId="77777777" w:rsidTr="00301F48">
        <w:trPr>
          <w:ins w:id="5355" w:author="Lucy Lucy" w:date="2018-08-31T22:22:00Z"/>
        </w:trPr>
        <w:tc>
          <w:tcPr>
            <w:tcW w:w="1432" w:type="pct"/>
          </w:tcPr>
          <w:p w14:paraId="1B72DF57" w14:textId="1AA1D5FB" w:rsidR="00AC7B7D" w:rsidRPr="009C09B2" w:rsidRDefault="00522AD9" w:rsidP="00301F48">
            <w:pPr>
              <w:rPr>
                <w:ins w:id="5356" w:author="Lucy Lucy" w:date="2018-08-31T22:22:00Z"/>
              </w:rPr>
            </w:pPr>
            <w:ins w:id="5357" w:author="Lucy Lucy" w:date="2018-08-31T22:25:00Z">
              <w:r>
                <w:t>Question_ID</w:t>
              </w:r>
            </w:ins>
          </w:p>
        </w:tc>
        <w:tc>
          <w:tcPr>
            <w:tcW w:w="743" w:type="pct"/>
          </w:tcPr>
          <w:p w14:paraId="20EEDDE8" w14:textId="77777777" w:rsidR="00AC7B7D" w:rsidRPr="009C09B2" w:rsidRDefault="00AC7B7D" w:rsidP="00301F48">
            <w:pPr>
              <w:rPr>
                <w:ins w:id="5358" w:author="Lucy Lucy" w:date="2018-08-31T22:22:00Z"/>
              </w:rPr>
            </w:pPr>
            <w:ins w:id="5359" w:author="Lucy Lucy" w:date="2018-08-31T22:22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06C3C3D5" w14:textId="77777777" w:rsidR="00AC7B7D" w:rsidRPr="009C09B2" w:rsidRDefault="00AC7B7D" w:rsidP="00301F48">
            <w:pPr>
              <w:rPr>
                <w:ins w:id="5360" w:author="Lucy Lucy" w:date="2018-08-31T22:22:00Z"/>
              </w:rPr>
            </w:pPr>
          </w:p>
        </w:tc>
        <w:tc>
          <w:tcPr>
            <w:tcW w:w="379" w:type="pct"/>
          </w:tcPr>
          <w:p w14:paraId="1F3C7ED9" w14:textId="77777777" w:rsidR="00AC7B7D" w:rsidRPr="009C09B2" w:rsidRDefault="00AC7B7D" w:rsidP="00301F48">
            <w:pPr>
              <w:rPr>
                <w:ins w:id="5361" w:author="Lucy Lucy" w:date="2018-08-31T22:22:00Z"/>
              </w:rPr>
            </w:pPr>
          </w:p>
        </w:tc>
        <w:tc>
          <w:tcPr>
            <w:tcW w:w="497" w:type="pct"/>
          </w:tcPr>
          <w:p w14:paraId="6EDB14B5" w14:textId="77777777" w:rsidR="00AC7B7D" w:rsidRPr="009C09B2" w:rsidRDefault="00AC7B7D" w:rsidP="00301F48">
            <w:pPr>
              <w:rPr>
                <w:ins w:id="5362" w:author="Lucy Lucy" w:date="2018-08-31T22:22:00Z"/>
              </w:rPr>
            </w:pPr>
          </w:p>
        </w:tc>
        <w:tc>
          <w:tcPr>
            <w:tcW w:w="1553" w:type="pct"/>
          </w:tcPr>
          <w:p w14:paraId="65B667B3" w14:textId="77777777" w:rsidR="00AC7B7D" w:rsidRPr="009C09B2" w:rsidRDefault="00AC7B7D" w:rsidP="00301F48">
            <w:pPr>
              <w:rPr>
                <w:ins w:id="5363" w:author="Lucy Lucy" w:date="2018-08-31T22:22:00Z"/>
              </w:rPr>
            </w:pPr>
            <w:ins w:id="5364" w:author="Lucy Lucy" w:date="2018-08-31T22:22:00Z">
              <w:r w:rsidRPr="009C09B2">
                <w:t>ID tự tăng</w:t>
              </w:r>
            </w:ins>
          </w:p>
        </w:tc>
      </w:tr>
      <w:tr w:rsidR="00522AD9" w:rsidRPr="009C09B2" w14:paraId="0D1870E0" w14:textId="77777777" w:rsidTr="00301F48">
        <w:trPr>
          <w:ins w:id="5365" w:author="Lucy Lucy" w:date="2018-08-31T22:22:00Z"/>
        </w:trPr>
        <w:tc>
          <w:tcPr>
            <w:tcW w:w="1432" w:type="pct"/>
          </w:tcPr>
          <w:p w14:paraId="406377A4" w14:textId="0ACCF020" w:rsidR="00522AD9" w:rsidRPr="009C09B2" w:rsidRDefault="00522AD9" w:rsidP="00522AD9">
            <w:pPr>
              <w:rPr>
                <w:ins w:id="5366" w:author="Lucy Lucy" w:date="2018-08-31T22:22:00Z"/>
              </w:rPr>
            </w:pPr>
            <w:ins w:id="5367" w:author="Lucy Lucy" w:date="2018-08-31T22:25:00Z">
              <w:r>
                <w:t>Case_Code</w:t>
              </w:r>
            </w:ins>
          </w:p>
        </w:tc>
        <w:tc>
          <w:tcPr>
            <w:tcW w:w="743" w:type="pct"/>
          </w:tcPr>
          <w:p w14:paraId="42F1AB6A" w14:textId="6121ECD5" w:rsidR="00522AD9" w:rsidRPr="009C09B2" w:rsidRDefault="00522AD9" w:rsidP="00522AD9">
            <w:pPr>
              <w:rPr>
                <w:ins w:id="5368" w:author="Lucy Lucy" w:date="2018-08-31T22:22:00Z"/>
              </w:rPr>
            </w:pPr>
            <w:ins w:id="5369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4C49DD5F" w14:textId="77777777" w:rsidR="00522AD9" w:rsidRPr="009C09B2" w:rsidRDefault="00522AD9" w:rsidP="00522AD9">
            <w:pPr>
              <w:rPr>
                <w:ins w:id="5370" w:author="Lucy Lucy" w:date="2018-08-31T22:22:00Z"/>
              </w:rPr>
            </w:pPr>
          </w:p>
        </w:tc>
        <w:tc>
          <w:tcPr>
            <w:tcW w:w="379" w:type="pct"/>
          </w:tcPr>
          <w:p w14:paraId="48BE5383" w14:textId="77777777" w:rsidR="00522AD9" w:rsidRPr="009C09B2" w:rsidRDefault="00522AD9" w:rsidP="00522AD9">
            <w:pPr>
              <w:rPr>
                <w:ins w:id="5371" w:author="Lucy Lucy" w:date="2018-08-31T22:22:00Z"/>
              </w:rPr>
            </w:pPr>
          </w:p>
        </w:tc>
        <w:tc>
          <w:tcPr>
            <w:tcW w:w="497" w:type="pct"/>
          </w:tcPr>
          <w:p w14:paraId="4896A5CD" w14:textId="77777777" w:rsidR="00522AD9" w:rsidRPr="009C09B2" w:rsidRDefault="00522AD9" w:rsidP="00522AD9">
            <w:pPr>
              <w:rPr>
                <w:ins w:id="5372" w:author="Lucy Lucy" w:date="2018-08-31T22:22:00Z"/>
              </w:rPr>
            </w:pPr>
          </w:p>
        </w:tc>
        <w:tc>
          <w:tcPr>
            <w:tcW w:w="1553" w:type="pct"/>
          </w:tcPr>
          <w:p w14:paraId="03DF42B9" w14:textId="77777777" w:rsidR="00522AD9" w:rsidRDefault="00522AD9" w:rsidP="00522AD9">
            <w:pPr>
              <w:rPr>
                <w:ins w:id="5373" w:author="Lucy Lucy" w:date="2018-08-31T22:25:00Z"/>
              </w:rPr>
            </w:pPr>
            <w:ins w:id="5374" w:author="Lucy Lucy" w:date="2018-08-31T22:25:00Z">
              <w:r>
                <w:t>Case_Code tự sinh</w:t>
              </w:r>
            </w:ins>
          </w:p>
          <w:p w14:paraId="4277E852" w14:textId="4DB47344" w:rsidR="00522AD9" w:rsidRPr="009C09B2" w:rsidRDefault="00444A39" w:rsidP="00522AD9">
            <w:pPr>
              <w:rPr>
                <w:ins w:id="5375" w:author="Lucy Lucy" w:date="2018-08-31T22:22:00Z"/>
              </w:rPr>
            </w:pPr>
            <w:ins w:id="5376" w:author="Lucy Lucy" w:date="2018-08-31T23:20:00Z">
              <w:r>
                <w:rPr>
                  <w:highlight w:val="yellow"/>
                </w:rPr>
                <w:t>QT</w:t>
              </w:r>
            </w:ins>
            <w:ins w:id="5377" w:author="Lucy Lucy" w:date="2018-08-31T22:25:00Z">
              <w:r w:rsidR="00522AD9">
                <w:rPr>
                  <w:highlight w:val="yellow"/>
                </w:rPr>
                <w:t>_</w:t>
              </w:r>
              <w:r w:rsidR="00522AD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522AD9" w:rsidRPr="00516BC0">
                <w:rPr>
                  <w:highlight w:val="yellow"/>
                </w:rPr>
                <w:t>seq.nextval</w:t>
              </w:r>
            </w:ins>
            <w:proofErr w:type="gramEnd"/>
          </w:p>
        </w:tc>
      </w:tr>
      <w:tr w:rsidR="00522AD9" w:rsidRPr="009C09B2" w14:paraId="1C91D09A" w14:textId="77777777" w:rsidTr="00301F48">
        <w:trPr>
          <w:ins w:id="5378" w:author="Lucy Lucy" w:date="2018-08-31T22:22:00Z"/>
        </w:trPr>
        <w:tc>
          <w:tcPr>
            <w:tcW w:w="1432" w:type="pct"/>
          </w:tcPr>
          <w:p w14:paraId="7DAF081B" w14:textId="571C55E9" w:rsidR="00522AD9" w:rsidRPr="009C09B2" w:rsidRDefault="00522AD9" w:rsidP="00522AD9">
            <w:pPr>
              <w:rPr>
                <w:ins w:id="5379" w:author="Lucy Lucy" w:date="2018-08-31T22:22:00Z"/>
              </w:rPr>
            </w:pPr>
            <w:ins w:id="5380" w:author="Lucy Lucy" w:date="2018-08-31T22:25:00Z">
              <w:r w:rsidRPr="008C49AE">
                <w:t>CLIENT_REFERENCE</w:t>
              </w:r>
            </w:ins>
          </w:p>
        </w:tc>
        <w:tc>
          <w:tcPr>
            <w:tcW w:w="743" w:type="pct"/>
          </w:tcPr>
          <w:p w14:paraId="3ED6DFA1" w14:textId="4D5ABA2D" w:rsidR="00522AD9" w:rsidRPr="009C09B2" w:rsidRDefault="00522AD9" w:rsidP="00522AD9">
            <w:pPr>
              <w:rPr>
                <w:ins w:id="5381" w:author="Lucy Lucy" w:date="2018-08-31T22:22:00Z"/>
              </w:rPr>
            </w:pPr>
            <w:ins w:id="5382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544E0C03" w14:textId="21DEBAD0" w:rsidR="00522AD9" w:rsidRPr="009C09B2" w:rsidRDefault="00522AD9" w:rsidP="00522AD9">
            <w:pPr>
              <w:rPr>
                <w:ins w:id="5383" w:author="Lucy Lucy" w:date="2018-08-31T22:22:00Z"/>
              </w:rPr>
            </w:pPr>
            <w:ins w:id="5384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512FB7D7" w14:textId="77777777" w:rsidR="00522AD9" w:rsidRPr="009C09B2" w:rsidRDefault="00522AD9" w:rsidP="00522AD9">
            <w:pPr>
              <w:rPr>
                <w:ins w:id="5385" w:author="Lucy Lucy" w:date="2018-08-31T22:22:00Z"/>
              </w:rPr>
            </w:pPr>
          </w:p>
        </w:tc>
        <w:tc>
          <w:tcPr>
            <w:tcW w:w="497" w:type="pct"/>
          </w:tcPr>
          <w:p w14:paraId="2EAC8A66" w14:textId="77777777" w:rsidR="00522AD9" w:rsidRPr="009C09B2" w:rsidRDefault="00522AD9" w:rsidP="00522AD9">
            <w:pPr>
              <w:rPr>
                <w:ins w:id="5386" w:author="Lucy Lucy" w:date="2018-08-31T22:22:00Z"/>
              </w:rPr>
            </w:pPr>
          </w:p>
        </w:tc>
        <w:tc>
          <w:tcPr>
            <w:tcW w:w="1553" w:type="pct"/>
          </w:tcPr>
          <w:p w14:paraId="2C4635FC" w14:textId="4F3285CA" w:rsidR="00522AD9" w:rsidRPr="009C09B2" w:rsidRDefault="00522AD9" w:rsidP="00522AD9">
            <w:pPr>
              <w:rPr>
                <w:ins w:id="5387" w:author="Lucy Lucy" w:date="2018-08-31T22:22:00Z"/>
              </w:rPr>
            </w:pPr>
            <w:ins w:id="5388" w:author="Lucy Lucy" w:date="2018-08-31T22:25:00Z">
              <w:r>
                <w:rPr>
                  <w:highlight w:val="yellow"/>
                </w:rPr>
                <w:t>Mã hồ sơ của khách hàng</w:t>
              </w:r>
            </w:ins>
          </w:p>
        </w:tc>
      </w:tr>
      <w:tr w:rsidR="00522AD9" w:rsidRPr="009C09B2" w14:paraId="3D0A1891" w14:textId="77777777" w:rsidTr="00301F48">
        <w:trPr>
          <w:ins w:id="5389" w:author="Lucy Lucy" w:date="2018-08-31T22:22:00Z"/>
        </w:trPr>
        <w:tc>
          <w:tcPr>
            <w:tcW w:w="1432" w:type="pct"/>
          </w:tcPr>
          <w:p w14:paraId="20FC656F" w14:textId="167A0947" w:rsidR="00522AD9" w:rsidRPr="009C09B2" w:rsidRDefault="00522AD9" w:rsidP="00522AD9">
            <w:pPr>
              <w:rPr>
                <w:ins w:id="5390" w:author="Lucy Lucy" w:date="2018-08-31T22:22:00Z"/>
              </w:rPr>
            </w:pPr>
            <w:ins w:id="5391" w:author="Lucy Lucy" w:date="2018-08-31T22:25:00Z">
              <w:r w:rsidRPr="008C49AE">
                <w:t>CASE_NAME</w:t>
              </w:r>
            </w:ins>
          </w:p>
        </w:tc>
        <w:tc>
          <w:tcPr>
            <w:tcW w:w="743" w:type="pct"/>
          </w:tcPr>
          <w:p w14:paraId="0DCC23BA" w14:textId="614D7994" w:rsidR="00522AD9" w:rsidRPr="009C09B2" w:rsidRDefault="00522AD9" w:rsidP="00522AD9">
            <w:pPr>
              <w:rPr>
                <w:ins w:id="5392" w:author="Lucy Lucy" w:date="2018-08-31T22:22:00Z"/>
              </w:rPr>
            </w:pPr>
            <w:ins w:id="5393" w:author="Lucy Lucy" w:date="2018-08-31T22:25:00Z">
              <w:r>
                <w:t>VARCHAR2</w:t>
              </w:r>
            </w:ins>
          </w:p>
        </w:tc>
        <w:tc>
          <w:tcPr>
            <w:tcW w:w="396" w:type="pct"/>
          </w:tcPr>
          <w:p w14:paraId="6B834639" w14:textId="0B88FB88" w:rsidR="00522AD9" w:rsidRPr="009C09B2" w:rsidRDefault="00522AD9" w:rsidP="00522AD9">
            <w:pPr>
              <w:rPr>
                <w:ins w:id="5394" w:author="Lucy Lucy" w:date="2018-08-31T22:22:00Z"/>
              </w:rPr>
            </w:pPr>
            <w:ins w:id="5395" w:author="Lucy Lucy" w:date="2018-08-31T22:25:00Z">
              <w:r>
                <w:t>200</w:t>
              </w:r>
            </w:ins>
          </w:p>
        </w:tc>
        <w:tc>
          <w:tcPr>
            <w:tcW w:w="379" w:type="pct"/>
          </w:tcPr>
          <w:p w14:paraId="2629E6A1" w14:textId="77777777" w:rsidR="00522AD9" w:rsidRPr="009C09B2" w:rsidRDefault="00522AD9" w:rsidP="00522AD9">
            <w:pPr>
              <w:rPr>
                <w:ins w:id="5396" w:author="Lucy Lucy" w:date="2018-08-31T22:22:00Z"/>
              </w:rPr>
            </w:pPr>
          </w:p>
        </w:tc>
        <w:tc>
          <w:tcPr>
            <w:tcW w:w="497" w:type="pct"/>
          </w:tcPr>
          <w:p w14:paraId="308173F3" w14:textId="77777777" w:rsidR="00522AD9" w:rsidRPr="009C09B2" w:rsidRDefault="00522AD9" w:rsidP="00522AD9">
            <w:pPr>
              <w:rPr>
                <w:ins w:id="5397" w:author="Lucy Lucy" w:date="2018-08-31T22:22:00Z"/>
              </w:rPr>
            </w:pPr>
          </w:p>
        </w:tc>
        <w:tc>
          <w:tcPr>
            <w:tcW w:w="1553" w:type="pct"/>
          </w:tcPr>
          <w:p w14:paraId="7149F35D" w14:textId="5617EEFA" w:rsidR="00522AD9" w:rsidRPr="009C09B2" w:rsidRDefault="00522AD9" w:rsidP="00522AD9">
            <w:pPr>
              <w:rPr>
                <w:ins w:id="5398" w:author="Lucy Lucy" w:date="2018-08-31T22:22:00Z"/>
              </w:rPr>
            </w:pPr>
            <w:ins w:id="5399" w:author="Lucy Lucy" w:date="2018-08-31T22:25:00Z">
              <w:r>
                <w:rPr>
                  <w:highlight w:val="yellow"/>
                </w:rPr>
                <w:t>Case name của khách hàng</w:t>
              </w:r>
            </w:ins>
          </w:p>
        </w:tc>
      </w:tr>
      <w:tr w:rsidR="00AC7B7D" w:rsidRPr="009C09B2" w14:paraId="36270325" w14:textId="77777777" w:rsidTr="00301F48">
        <w:trPr>
          <w:ins w:id="5400" w:author="Lucy Lucy" w:date="2018-08-31T22:22:00Z"/>
        </w:trPr>
        <w:tc>
          <w:tcPr>
            <w:tcW w:w="1432" w:type="pct"/>
          </w:tcPr>
          <w:p w14:paraId="475D4E2A" w14:textId="011129FB" w:rsidR="00AC7B7D" w:rsidRPr="009C09B2" w:rsidRDefault="000E5912" w:rsidP="00301F48">
            <w:pPr>
              <w:rPr>
                <w:ins w:id="5401" w:author="Lucy Lucy" w:date="2018-08-31T22:22:00Z"/>
              </w:rPr>
            </w:pPr>
            <w:ins w:id="5402" w:author="Lucy Lucy" w:date="2018-08-31T22:30:00Z">
              <w:r>
                <w:t>Subject</w:t>
              </w:r>
            </w:ins>
          </w:p>
        </w:tc>
        <w:tc>
          <w:tcPr>
            <w:tcW w:w="743" w:type="pct"/>
          </w:tcPr>
          <w:p w14:paraId="618C72C7" w14:textId="5E98EBFA" w:rsidR="00AC7B7D" w:rsidRPr="009C09B2" w:rsidRDefault="000E5912" w:rsidP="00301F48">
            <w:pPr>
              <w:rPr>
                <w:ins w:id="5403" w:author="Lucy Lucy" w:date="2018-08-31T22:22:00Z"/>
              </w:rPr>
            </w:pPr>
            <w:ins w:id="5404" w:author="Lucy Lucy" w:date="2018-08-31T22:30:00Z">
              <w:r>
                <w:t>VARCHAR2</w:t>
              </w:r>
            </w:ins>
          </w:p>
        </w:tc>
        <w:tc>
          <w:tcPr>
            <w:tcW w:w="396" w:type="pct"/>
          </w:tcPr>
          <w:p w14:paraId="641C2E1B" w14:textId="23D14F3D" w:rsidR="00AC7B7D" w:rsidRPr="009C09B2" w:rsidRDefault="000E5912" w:rsidP="00301F48">
            <w:pPr>
              <w:rPr>
                <w:ins w:id="5405" w:author="Lucy Lucy" w:date="2018-08-31T22:22:00Z"/>
              </w:rPr>
            </w:pPr>
            <w:ins w:id="5406" w:author="Lucy Lucy" w:date="2018-08-31T22:30:00Z">
              <w:r>
                <w:t>200</w:t>
              </w:r>
            </w:ins>
          </w:p>
        </w:tc>
        <w:tc>
          <w:tcPr>
            <w:tcW w:w="379" w:type="pct"/>
          </w:tcPr>
          <w:p w14:paraId="2821BEA4" w14:textId="77777777" w:rsidR="00AC7B7D" w:rsidRPr="009C09B2" w:rsidRDefault="00AC7B7D" w:rsidP="00301F48">
            <w:pPr>
              <w:rPr>
                <w:ins w:id="5407" w:author="Lucy Lucy" w:date="2018-08-31T22:22:00Z"/>
              </w:rPr>
            </w:pPr>
          </w:p>
        </w:tc>
        <w:tc>
          <w:tcPr>
            <w:tcW w:w="497" w:type="pct"/>
          </w:tcPr>
          <w:p w14:paraId="319B6495" w14:textId="77777777" w:rsidR="00AC7B7D" w:rsidRPr="009C09B2" w:rsidRDefault="00AC7B7D" w:rsidP="00301F48">
            <w:pPr>
              <w:rPr>
                <w:ins w:id="5408" w:author="Lucy Lucy" w:date="2018-08-31T22:22:00Z"/>
              </w:rPr>
            </w:pPr>
          </w:p>
        </w:tc>
        <w:tc>
          <w:tcPr>
            <w:tcW w:w="1553" w:type="pct"/>
          </w:tcPr>
          <w:p w14:paraId="76774488" w14:textId="452A007F" w:rsidR="00AC7B7D" w:rsidRPr="009C09B2" w:rsidRDefault="000E5912" w:rsidP="00301F48">
            <w:pPr>
              <w:rPr>
                <w:ins w:id="5409" w:author="Lucy Lucy" w:date="2018-08-31T22:22:00Z"/>
              </w:rPr>
            </w:pPr>
            <w:ins w:id="5410" w:author="Lucy Lucy" w:date="2018-08-31T22:30:00Z">
              <w:r>
                <w:t>Chủ đề hỏi</w:t>
              </w:r>
            </w:ins>
          </w:p>
          <w:p w14:paraId="588D0C8B" w14:textId="77777777" w:rsidR="00AC7B7D" w:rsidRPr="009C09B2" w:rsidRDefault="00AC7B7D" w:rsidP="00301F48">
            <w:pPr>
              <w:rPr>
                <w:ins w:id="5411" w:author="Lucy Lucy" w:date="2018-08-31T22:22:00Z"/>
              </w:rPr>
            </w:pPr>
          </w:p>
        </w:tc>
      </w:tr>
      <w:tr w:rsidR="000E5912" w:rsidRPr="009C09B2" w14:paraId="142799E4" w14:textId="77777777" w:rsidTr="00301F48">
        <w:trPr>
          <w:ins w:id="5412" w:author="Lucy Lucy" w:date="2018-08-31T22:30:00Z"/>
        </w:trPr>
        <w:tc>
          <w:tcPr>
            <w:tcW w:w="1432" w:type="pct"/>
          </w:tcPr>
          <w:p w14:paraId="7F578D4E" w14:textId="27930AA9" w:rsidR="000E5912" w:rsidRDefault="000E5912" w:rsidP="00301F48">
            <w:pPr>
              <w:rPr>
                <w:ins w:id="5413" w:author="Lucy Lucy" w:date="2018-08-31T22:30:00Z"/>
              </w:rPr>
            </w:pPr>
            <w:ins w:id="5414" w:author="Lucy Lucy" w:date="2018-08-31T22:30:00Z">
              <w:r>
                <w:t>Content</w:t>
              </w:r>
            </w:ins>
          </w:p>
        </w:tc>
        <w:tc>
          <w:tcPr>
            <w:tcW w:w="743" w:type="pct"/>
          </w:tcPr>
          <w:p w14:paraId="5CD4D41B" w14:textId="7F81F9A7" w:rsidR="000E5912" w:rsidRPr="009C09B2" w:rsidRDefault="000E5912" w:rsidP="00301F48">
            <w:pPr>
              <w:rPr>
                <w:ins w:id="5415" w:author="Lucy Lucy" w:date="2018-08-31T22:30:00Z"/>
              </w:rPr>
            </w:pPr>
            <w:ins w:id="5416" w:author="Lucy Lucy" w:date="2018-08-31T22:31:00Z">
              <w:r>
                <w:t>CLOB</w:t>
              </w:r>
            </w:ins>
          </w:p>
        </w:tc>
        <w:tc>
          <w:tcPr>
            <w:tcW w:w="396" w:type="pct"/>
          </w:tcPr>
          <w:p w14:paraId="6BDA09DD" w14:textId="44274B6C" w:rsidR="000E5912" w:rsidRDefault="000E5912" w:rsidP="00301F48">
            <w:pPr>
              <w:rPr>
                <w:ins w:id="5417" w:author="Lucy Lucy" w:date="2018-08-31T22:30:00Z"/>
              </w:rPr>
            </w:pPr>
          </w:p>
        </w:tc>
        <w:tc>
          <w:tcPr>
            <w:tcW w:w="379" w:type="pct"/>
          </w:tcPr>
          <w:p w14:paraId="26B95F5E" w14:textId="77777777" w:rsidR="000E5912" w:rsidRPr="009C09B2" w:rsidRDefault="000E5912" w:rsidP="00301F48">
            <w:pPr>
              <w:rPr>
                <w:ins w:id="5418" w:author="Lucy Lucy" w:date="2018-08-31T22:30:00Z"/>
              </w:rPr>
            </w:pPr>
          </w:p>
        </w:tc>
        <w:tc>
          <w:tcPr>
            <w:tcW w:w="497" w:type="pct"/>
          </w:tcPr>
          <w:p w14:paraId="308C6B32" w14:textId="77777777" w:rsidR="000E5912" w:rsidRPr="009C09B2" w:rsidRDefault="000E5912" w:rsidP="00301F48">
            <w:pPr>
              <w:rPr>
                <w:ins w:id="5419" w:author="Lucy Lucy" w:date="2018-08-31T22:30:00Z"/>
              </w:rPr>
            </w:pPr>
          </w:p>
        </w:tc>
        <w:tc>
          <w:tcPr>
            <w:tcW w:w="1553" w:type="pct"/>
          </w:tcPr>
          <w:p w14:paraId="15F93309" w14:textId="19A4A2C3" w:rsidR="000E5912" w:rsidRDefault="000E5912" w:rsidP="00301F48">
            <w:pPr>
              <w:rPr>
                <w:ins w:id="5420" w:author="Lucy Lucy" w:date="2018-08-31T22:30:00Z"/>
              </w:rPr>
            </w:pPr>
            <w:ins w:id="5421" w:author="Lucy Lucy" w:date="2018-08-31T22:31:00Z">
              <w:r>
                <w:t xml:space="preserve">Nội </w:t>
              </w:r>
            </w:ins>
            <w:ins w:id="5422" w:author="Lucy Lucy" w:date="2018-08-31T22:32:00Z">
              <w:r>
                <w:t>dung hỏi</w:t>
              </w:r>
            </w:ins>
          </w:p>
        </w:tc>
      </w:tr>
      <w:tr w:rsidR="000E5912" w:rsidRPr="009C09B2" w14:paraId="4C28CB2E" w14:textId="77777777" w:rsidTr="00301F48">
        <w:trPr>
          <w:ins w:id="5423" w:author="Lucy Lucy" w:date="2018-08-31T22:32:00Z"/>
        </w:trPr>
        <w:tc>
          <w:tcPr>
            <w:tcW w:w="1432" w:type="pct"/>
          </w:tcPr>
          <w:p w14:paraId="627A3802" w14:textId="59C13CA8" w:rsidR="000E5912" w:rsidRDefault="000E5912" w:rsidP="00301F48">
            <w:pPr>
              <w:rPr>
                <w:ins w:id="5424" w:author="Lucy Lucy" w:date="2018-08-31T22:32:00Z"/>
              </w:rPr>
            </w:pPr>
            <w:ins w:id="5425" w:author="Lucy Lucy" w:date="2018-08-31T22:32:00Z">
              <w:r>
                <w:t>Status</w:t>
              </w:r>
            </w:ins>
          </w:p>
        </w:tc>
        <w:tc>
          <w:tcPr>
            <w:tcW w:w="743" w:type="pct"/>
          </w:tcPr>
          <w:p w14:paraId="05C38C22" w14:textId="42701E11" w:rsidR="000E5912" w:rsidRDefault="000E5912" w:rsidP="00301F48">
            <w:pPr>
              <w:rPr>
                <w:ins w:id="5426" w:author="Lucy Lucy" w:date="2018-08-31T22:32:00Z"/>
              </w:rPr>
            </w:pPr>
            <w:ins w:id="5427" w:author="Lucy Lucy" w:date="2018-08-31T22:32:00Z">
              <w:r>
                <w:t>Number</w:t>
              </w:r>
            </w:ins>
          </w:p>
        </w:tc>
        <w:tc>
          <w:tcPr>
            <w:tcW w:w="396" w:type="pct"/>
          </w:tcPr>
          <w:p w14:paraId="39E39AF1" w14:textId="77777777" w:rsidR="000E5912" w:rsidRDefault="000E5912" w:rsidP="00301F48">
            <w:pPr>
              <w:rPr>
                <w:ins w:id="5428" w:author="Lucy Lucy" w:date="2018-08-31T22:32:00Z"/>
              </w:rPr>
            </w:pPr>
          </w:p>
        </w:tc>
        <w:tc>
          <w:tcPr>
            <w:tcW w:w="379" w:type="pct"/>
          </w:tcPr>
          <w:p w14:paraId="6BBBD7EE" w14:textId="77777777" w:rsidR="000E5912" w:rsidRPr="009C09B2" w:rsidRDefault="000E5912" w:rsidP="00301F48">
            <w:pPr>
              <w:rPr>
                <w:ins w:id="5429" w:author="Lucy Lucy" w:date="2018-08-31T22:32:00Z"/>
              </w:rPr>
            </w:pPr>
          </w:p>
        </w:tc>
        <w:tc>
          <w:tcPr>
            <w:tcW w:w="497" w:type="pct"/>
          </w:tcPr>
          <w:p w14:paraId="2057B123" w14:textId="77777777" w:rsidR="000E5912" w:rsidRPr="009C09B2" w:rsidRDefault="000E5912" w:rsidP="00301F48">
            <w:pPr>
              <w:rPr>
                <w:ins w:id="5430" w:author="Lucy Lucy" w:date="2018-08-31T22:32:00Z"/>
              </w:rPr>
            </w:pPr>
          </w:p>
        </w:tc>
        <w:tc>
          <w:tcPr>
            <w:tcW w:w="1553" w:type="pct"/>
          </w:tcPr>
          <w:p w14:paraId="5F333FF0" w14:textId="77777777" w:rsidR="000E5912" w:rsidRDefault="000E5912" w:rsidP="00301F48">
            <w:pPr>
              <w:rPr>
                <w:ins w:id="5431" w:author="Lucy Lucy" w:date="2018-08-31T22:32:00Z"/>
              </w:rPr>
            </w:pPr>
          </w:p>
        </w:tc>
      </w:tr>
      <w:tr w:rsidR="003E58E0" w:rsidRPr="009C09B2" w14:paraId="795B598A" w14:textId="77777777" w:rsidTr="00301F48">
        <w:trPr>
          <w:ins w:id="5432" w:author="Lucy Lucy" w:date="2018-08-31T22:33:00Z"/>
        </w:trPr>
        <w:tc>
          <w:tcPr>
            <w:tcW w:w="1432" w:type="pct"/>
          </w:tcPr>
          <w:p w14:paraId="1D144529" w14:textId="6ED7379B" w:rsidR="003E58E0" w:rsidRDefault="007A138E" w:rsidP="003E58E0">
            <w:pPr>
              <w:rPr>
                <w:ins w:id="5433" w:author="Lucy Lucy" w:date="2018-08-31T22:33:00Z"/>
              </w:rPr>
            </w:pPr>
            <w:ins w:id="5434" w:author="Lucy Lucy" w:date="2018-08-31T22:35:00Z">
              <w:r>
                <w:t>Question</w:t>
              </w:r>
            </w:ins>
            <w:ins w:id="5435" w:author="Lucy Lucy" w:date="2018-08-31T22:33:00Z">
              <w:r w:rsidR="003E58E0" w:rsidRPr="009C09B2">
                <w:t>_Date</w:t>
              </w:r>
            </w:ins>
          </w:p>
        </w:tc>
        <w:tc>
          <w:tcPr>
            <w:tcW w:w="743" w:type="pct"/>
          </w:tcPr>
          <w:p w14:paraId="2DADFF53" w14:textId="2F6D4107" w:rsidR="003E58E0" w:rsidRDefault="003E58E0" w:rsidP="003E58E0">
            <w:pPr>
              <w:rPr>
                <w:ins w:id="5436" w:author="Lucy Lucy" w:date="2018-08-31T22:33:00Z"/>
              </w:rPr>
            </w:pPr>
            <w:ins w:id="543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728ED4B" w14:textId="77777777" w:rsidR="003E58E0" w:rsidRDefault="003E58E0" w:rsidP="003E58E0">
            <w:pPr>
              <w:rPr>
                <w:ins w:id="5438" w:author="Lucy Lucy" w:date="2018-08-31T22:33:00Z"/>
              </w:rPr>
            </w:pPr>
          </w:p>
        </w:tc>
        <w:tc>
          <w:tcPr>
            <w:tcW w:w="379" w:type="pct"/>
          </w:tcPr>
          <w:p w14:paraId="48241D6E" w14:textId="77777777" w:rsidR="003E58E0" w:rsidRPr="009C09B2" w:rsidRDefault="003E58E0" w:rsidP="003E58E0">
            <w:pPr>
              <w:rPr>
                <w:ins w:id="5439" w:author="Lucy Lucy" w:date="2018-08-31T22:33:00Z"/>
              </w:rPr>
            </w:pPr>
          </w:p>
        </w:tc>
        <w:tc>
          <w:tcPr>
            <w:tcW w:w="497" w:type="pct"/>
          </w:tcPr>
          <w:p w14:paraId="2C89CDDE" w14:textId="77777777" w:rsidR="003E58E0" w:rsidRPr="009C09B2" w:rsidRDefault="003E58E0" w:rsidP="003E58E0">
            <w:pPr>
              <w:rPr>
                <w:ins w:id="5440" w:author="Lucy Lucy" w:date="2018-08-31T22:33:00Z"/>
              </w:rPr>
            </w:pPr>
          </w:p>
        </w:tc>
        <w:tc>
          <w:tcPr>
            <w:tcW w:w="1553" w:type="pct"/>
          </w:tcPr>
          <w:p w14:paraId="3DAB8D5F" w14:textId="7AE0D33E" w:rsidR="003E58E0" w:rsidRDefault="003E58E0" w:rsidP="003E58E0">
            <w:pPr>
              <w:rPr>
                <w:ins w:id="5441" w:author="Lucy Lucy" w:date="2018-08-31T22:33:00Z"/>
              </w:rPr>
            </w:pPr>
            <w:ins w:id="5442" w:author="Lucy Lucy" w:date="2018-08-31T22:33:00Z">
              <w:r w:rsidRPr="009C09B2">
                <w:t xml:space="preserve">Ngày </w:t>
              </w:r>
              <w:r>
                <w:t>hỏi</w:t>
              </w:r>
            </w:ins>
          </w:p>
        </w:tc>
      </w:tr>
      <w:tr w:rsidR="003E58E0" w:rsidRPr="009C09B2" w14:paraId="5EBEDB73" w14:textId="77777777" w:rsidTr="00301F48">
        <w:trPr>
          <w:ins w:id="5443" w:author="Lucy Lucy" w:date="2018-08-31T22:33:00Z"/>
        </w:trPr>
        <w:tc>
          <w:tcPr>
            <w:tcW w:w="1432" w:type="pct"/>
          </w:tcPr>
          <w:p w14:paraId="040AD926" w14:textId="63E31A57" w:rsidR="003E58E0" w:rsidRDefault="003E58E0" w:rsidP="003E58E0">
            <w:pPr>
              <w:rPr>
                <w:ins w:id="5444" w:author="Lucy Lucy" w:date="2018-08-31T22:33:00Z"/>
              </w:rPr>
            </w:pPr>
            <w:ins w:id="5445" w:author="Lucy Lucy" w:date="2018-08-31T22:33:00Z">
              <w:r w:rsidRPr="009C09B2">
                <w:t>Response_Date</w:t>
              </w:r>
            </w:ins>
          </w:p>
        </w:tc>
        <w:tc>
          <w:tcPr>
            <w:tcW w:w="743" w:type="pct"/>
          </w:tcPr>
          <w:p w14:paraId="2F3930D7" w14:textId="1A767092" w:rsidR="003E58E0" w:rsidRDefault="003E58E0" w:rsidP="003E58E0">
            <w:pPr>
              <w:rPr>
                <w:ins w:id="5446" w:author="Lucy Lucy" w:date="2018-08-31T22:33:00Z"/>
              </w:rPr>
            </w:pPr>
            <w:ins w:id="544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0137E20" w14:textId="77777777" w:rsidR="003E58E0" w:rsidRDefault="003E58E0" w:rsidP="003E58E0">
            <w:pPr>
              <w:rPr>
                <w:ins w:id="5448" w:author="Lucy Lucy" w:date="2018-08-31T22:33:00Z"/>
              </w:rPr>
            </w:pPr>
          </w:p>
        </w:tc>
        <w:tc>
          <w:tcPr>
            <w:tcW w:w="379" w:type="pct"/>
          </w:tcPr>
          <w:p w14:paraId="46DA592E" w14:textId="77777777" w:rsidR="003E58E0" w:rsidRPr="009C09B2" w:rsidRDefault="003E58E0" w:rsidP="003E58E0">
            <w:pPr>
              <w:rPr>
                <w:ins w:id="5449" w:author="Lucy Lucy" w:date="2018-08-31T22:33:00Z"/>
              </w:rPr>
            </w:pPr>
          </w:p>
        </w:tc>
        <w:tc>
          <w:tcPr>
            <w:tcW w:w="497" w:type="pct"/>
          </w:tcPr>
          <w:p w14:paraId="419C2575" w14:textId="77777777" w:rsidR="003E58E0" w:rsidRPr="009C09B2" w:rsidRDefault="003E58E0" w:rsidP="003E58E0">
            <w:pPr>
              <w:rPr>
                <w:ins w:id="5450" w:author="Lucy Lucy" w:date="2018-08-31T22:33:00Z"/>
              </w:rPr>
            </w:pPr>
          </w:p>
        </w:tc>
        <w:tc>
          <w:tcPr>
            <w:tcW w:w="1553" w:type="pct"/>
          </w:tcPr>
          <w:p w14:paraId="1E55DAFD" w14:textId="4CC95945" w:rsidR="003E58E0" w:rsidRDefault="003E58E0" w:rsidP="003E58E0">
            <w:pPr>
              <w:rPr>
                <w:ins w:id="5451" w:author="Lucy Lucy" w:date="2018-08-31T22:33:00Z"/>
              </w:rPr>
            </w:pPr>
            <w:ins w:id="5452" w:author="Lucy Lucy" w:date="2018-08-31T22:33:00Z">
              <w:r w:rsidRPr="009C09B2">
                <w:t>Ngày trả lời kết quả</w:t>
              </w:r>
            </w:ins>
          </w:p>
        </w:tc>
      </w:tr>
      <w:tr w:rsidR="003E58E0" w:rsidRPr="009C09B2" w14:paraId="4F046BD9" w14:textId="77777777" w:rsidTr="00301F48">
        <w:trPr>
          <w:ins w:id="5453" w:author="Lucy Lucy" w:date="2018-08-31T22:33:00Z"/>
        </w:trPr>
        <w:tc>
          <w:tcPr>
            <w:tcW w:w="1432" w:type="pct"/>
          </w:tcPr>
          <w:p w14:paraId="42F27E26" w14:textId="637289CD" w:rsidR="003E58E0" w:rsidRDefault="003E58E0" w:rsidP="003E58E0">
            <w:pPr>
              <w:rPr>
                <w:ins w:id="5454" w:author="Lucy Lucy" w:date="2018-08-31T22:33:00Z"/>
              </w:rPr>
            </w:pPr>
            <w:ins w:id="5455" w:author="Lucy Lucy" w:date="2018-08-31T22:33:00Z">
              <w:r w:rsidRPr="009C09B2">
                <w:t>Status</w:t>
              </w:r>
            </w:ins>
          </w:p>
        </w:tc>
        <w:tc>
          <w:tcPr>
            <w:tcW w:w="743" w:type="pct"/>
          </w:tcPr>
          <w:p w14:paraId="6BDE3F36" w14:textId="3C1D603B" w:rsidR="003E58E0" w:rsidRDefault="003E58E0" w:rsidP="003E58E0">
            <w:pPr>
              <w:rPr>
                <w:ins w:id="5456" w:author="Lucy Lucy" w:date="2018-08-31T22:33:00Z"/>
              </w:rPr>
            </w:pPr>
            <w:ins w:id="5457" w:author="Lucy Lucy" w:date="2018-08-31T22:33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82BD86D" w14:textId="4E017A58" w:rsidR="003E58E0" w:rsidRDefault="003E58E0" w:rsidP="003E58E0">
            <w:pPr>
              <w:rPr>
                <w:ins w:id="5458" w:author="Lucy Lucy" w:date="2018-08-31T22:33:00Z"/>
              </w:rPr>
            </w:pPr>
            <w:ins w:id="5459" w:author="Lucy Lucy" w:date="2018-08-31T22:33:00Z">
              <w:r w:rsidRPr="009C09B2">
                <w:t>1</w:t>
              </w:r>
            </w:ins>
          </w:p>
        </w:tc>
        <w:tc>
          <w:tcPr>
            <w:tcW w:w="379" w:type="pct"/>
          </w:tcPr>
          <w:p w14:paraId="551AB752" w14:textId="77777777" w:rsidR="003E58E0" w:rsidRPr="009C09B2" w:rsidRDefault="003E58E0" w:rsidP="003E58E0">
            <w:pPr>
              <w:rPr>
                <w:ins w:id="5460" w:author="Lucy Lucy" w:date="2018-08-31T22:33:00Z"/>
              </w:rPr>
            </w:pPr>
          </w:p>
        </w:tc>
        <w:tc>
          <w:tcPr>
            <w:tcW w:w="497" w:type="pct"/>
          </w:tcPr>
          <w:p w14:paraId="7CF7A9F0" w14:textId="77777777" w:rsidR="003E58E0" w:rsidRPr="009C09B2" w:rsidRDefault="003E58E0" w:rsidP="003E58E0">
            <w:pPr>
              <w:rPr>
                <w:ins w:id="5461" w:author="Lucy Lucy" w:date="2018-08-31T22:33:00Z"/>
              </w:rPr>
            </w:pPr>
          </w:p>
        </w:tc>
        <w:tc>
          <w:tcPr>
            <w:tcW w:w="1553" w:type="pct"/>
          </w:tcPr>
          <w:p w14:paraId="29BF63AD" w14:textId="77777777" w:rsidR="003E58E0" w:rsidRPr="009C09B2" w:rsidRDefault="003E58E0" w:rsidP="003E58E0">
            <w:pPr>
              <w:rPr>
                <w:ins w:id="5462" w:author="Lucy Lucy" w:date="2018-08-31T22:33:00Z"/>
              </w:rPr>
            </w:pPr>
            <w:ins w:id="5463" w:author="Lucy Lucy" w:date="2018-08-31T22:33:00Z">
              <w:r w:rsidRPr="009C09B2">
                <w:t>Trạng thái</w:t>
              </w:r>
            </w:ins>
          </w:p>
          <w:p w14:paraId="2E5FB84B" w14:textId="77777777" w:rsidR="003E58E0" w:rsidRDefault="003E58E0" w:rsidP="003E58E0">
            <w:pPr>
              <w:rPr>
                <w:ins w:id="5464" w:author="Lucy Lucy" w:date="2018-08-31T22:33:00Z"/>
              </w:rPr>
            </w:pPr>
            <w:ins w:id="5465" w:author="Lucy Lucy" w:date="2018-08-31T22:33:00Z">
              <w:r w:rsidRPr="009C09B2">
                <w:t>0: Mới tạo</w:t>
              </w:r>
            </w:ins>
          </w:p>
          <w:p w14:paraId="292DE3EC" w14:textId="77777777" w:rsidR="003E58E0" w:rsidRPr="009C09B2" w:rsidRDefault="003E58E0" w:rsidP="003E58E0">
            <w:pPr>
              <w:rPr>
                <w:ins w:id="5466" w:author="Lucy Lucy" w:date="2018-08-31T22:33:00Z"/>
              </w:rPr>
            </w:pPr>
            <w:ins w:id="5467" w:author="Lucy Lucy" w:date="2018-08-31T22:33:00Z">
              <w:r>
                <w:t>1: đã phân cho luật sư</w:t>
              </w:r>
            </w:ins>
          </w:p>
          <w:p w14:paraId="443F64A2" w14:textId="608DA3EF" w:rsidR="003E58E0" w:rsidRDefault="003E58E0" w:rsidP="003E58E0">
            <w:pPr>
              <w:rPr>
                <w:ins w:id="5468" w:author="Lucy Lucy" w:date="2018-08-31T22:33:00Z"/>
              </w:rPr>
            </w:pPr>
            <w:ins w:id="5469" w:author="Lucy Lucy" w:date="2018-08-31T22:33:00Z">
              <w:r>
                <w:t>2</w:t>
              </w:r>
              <w:r w:rsidRPr="009C09B2">
                <w:t>: Đã trả kết quả</w:t>
              </w:r>
            </w:ins>
          </w:p>
        </w:tc>
      </w:tr>
      <w:tr w:rsidR="003E58E0" w:rsidRPr="009C09B2" w14:paraId="297B5B7A" w14:textId="77777777" w:rsidTr="00301F48">
        <w:trPr>
          <w:ins w:id="5470" w:author="Lucy Lucy" w:date="2018-08-31T22:33:00Z"/>
        </w:trPr>
        <w:tc>
          <w:tcPr>
            <w:tcW w:w="1432" w:type="pct"/>
          </w:tcPr>
          <w:p w14:paraId="5437815E" w14:textId="34D6E171" w:rsidR="003E58E0" w:rsidRDefault="003E58E0" w:rsidP="003E58E0">
            <w:pPr>
              <w:rPr>
                <w:ins w:id="5471" w:author="Lucy Lucy" w:date="2018-08-31T22:33:00Z"/>
              </w:rPr>
            </w:pPr>
            <w:ins w:id="5472" w:author="Lucy Lucy" w:date="2018-08-31T22:33:00Z">
              <w:r w:rsidRPr="009C09B2">
                <w:t>Result</w:t>
              </w:r>
            </w:ins>
          </w:p>
        </w:tc>
        <w:tc>
          <w:tcPr>
            <w:tcW w:w="743" w:type="pct"/>
          </w:tcPr>
          <w:p w14:paraId="706AD693" w14:textId="329368D2" w:rsidR="003E58E0" w:rsidRDefault="003E58E0" w:rsidP="003E58E0">
            <w:pPr>
              <w:rPr>
                <w:ins w:id="5473" w:author="Lucy Lucy" w:date="2018-08-31T22:33:00Z"/>
              </w:rPr>
            </w:pPr>
            <w:ins w:id="5474" w:author="Lucy Lucy" w:date="2018-08-31T22:33:00Z">
              <w:r>
                <w:t>CLOB</w:t>
              </w:r>
            </w:ins>
          </w:p>
        </w:tc>
        <w:tc>
          <w:tcPr>
            <w:tcW w:w="396" w:type="pct"/>
          </w:tcPr>
          <w:p w14:paraId="4DB6C707" w14:textId="77777777" w:rsidR="003E58E0" w:rsidRDefault="003E58E0" w:rsidP="003E58E0">
            <w:pPr>
              <w:rPr>
                <w:ins w:id="5475" w:author="Lucy Lucy" w:date="2018-08-31T22:33:00Z"/>
              </w:rPr>
            </w:pPr>
          </w:p>
        </w:tc>
        <w:tc>
          <w:tcPr>
            <w:tcW w:w="379" w:type="pct"/>
          </w:tcPr>
          <w:p w14:paraId="77FE3AAC" w14:textId="77777777" w:rsidR="003E58E0" w:rsidRPr="009C09B2" w:rsidRDefault="003E58E0" w:rsidP="003E58E0">
            <w:pPr>
              <w:rPr>
                <w:ins w:id="5476" w:author="Lucy Lucy" w:date="2018-08-31T22:33:00Z"/>
              </w:rPr>
            </w:pPr>
          </w:p>
        </w:tc>
        <w:tc>
          <w:tcPr>
            <w:tcW w:w="497" w:type="pct"/>
          </w:tcPr>
          <w:p w14:paraId="6F1DBE3C" w14:textId="77777777" w:rsidR="003E58E0" w:rsidRPr="009C09B2" w:rsidRDefault="003E58E0" w:rsidP="003E58E0">
            <w:pPr>
              <w:rPr>
                <w:ins w:id="5477" w:author="Lucy Lucy" w:date="2018-08-31T22:33:00Z"/>
              </w:rPr>
            </w:pPr>
          </w:p>
        </w:tc>
        <w:tc>
          <w:tcPr>
            <w:tcW w:w="1553" w:type="pct"/>
          </w:tcPr>
          <w:p w14:paraId="6317F769" w14:textId="5C28FFAD" w:rsidR="003E58E0" w:rsidRDefault="003E58E0" w:rsidP="003E58E0">
            <w:pPr>
              <w:rPr>
                <w:ins w:id="5478" w:author="Lucy Lucy" w:date="2018-08-31T22:33:00Z"/>
              </w:rPr>
            </w:pPr>
            <w:ins w:id="5479" w:author="Lucy Lucy" w:date="2018-08-31T22:33:00Z">
              <w:r w:rsidRPr="009C09B2">
                <w:t>Kết quả trả ra</w:t>
              </w:r>
            </w:ins>
          </w:p>
        </w:tc>
      </w:tr>
      <w:tr w:rsidR="00A941F6" w:rsidRPr="009C09B2" w14:paraId="482A7EDD" w14:textId="77777777" w:rsidTr="00301F48">
        <w:trPr>
          <w:ins w:id="5480" w:author="Lucy Lucy" w:date="2018-08-31T22:34:00Z"/>
        </w:trPr>
        <w:tc>
          <w:tcPr>
            <w:tcW w:w="1432" w:type="pct"/>
          </w:tcPr>
          <w:p w14:paraId="02037373" w14:textId="3ED10C5B" w:rsidR="00A941F6" w:rsidRPr="009C09B2" w:rsidRDefault="00A941F6" w:rsidP="003E58E0">
            <w:pPr>
              <w:rPr>
                <w:ins w:id="5481" w:author="Lucy Lucy" w:date="2018-08-31T22:34:00Z"/>
              </w:rPr>
            </w:pPr>
            <w:ins w:id="5482" w:author="Lucy Lucy" w:date="2018-08-31T22:34:00Z">
              <w:r>
                <w:t>Lawer_Id</w:t>
              </w:r>
            </w:ins>
          </w:p>
        </w:tc>
        <w:tc>
          <w:tcPr>
            <w:tcW w:w="743" w:type="pct"/>
          </w:tcPr>
          <w:p w14:paraId="5970C11E" w14:textId="445B1686" w:rsidR="00A941F6" w:rsidRDefault="00A941F6" w:rsidP="003E58E0">
            <w:pPr>
              <w:rPr>
                <w:ins w:id="5483" w:author="Lucy Lucy" w:date="2018-08-31T22:34:00Z"/>
              </w:rPr>
            </w:pPr>
            <w:ins w:id="5484" w:author="Lucy Lucy" w:date="2018-08-31T22:34:00Z">
              <w:r>
                <w:t>Number</w:t>
              </w:r>
            </w:ins>
          </w:p>
        </w:tc>
        <w:tc>
          <w:tcPr>
            <w:tcW w:w="396" w:type="pct"/>
          </w:tcPr>
          <w:p w14:paraId="55AD7A89" w14:textId="77777777" w:rsidR="00A941F6" w:rsidRDefault="00A941F6" w:rsidP="003E58E0">
            <w:pPr>
              <w:rPr>
                <w:ins w:id="5485" w:author="Lucy Lucy" w:date="2018-08-31T22:34:00Z"/>
              </w:rPr>
            </w:pPr>
          </w:p>
        </w:tc>
        <w:tc>
          <w:tcPr>
            <w:tcW w:w="379" w:type="pct"/>
          </w:tcPr>
          <w:p w14:paraId="7B42B40E" w14:textId="77777777" w:rsidR="00A941F6" w:rsidRPr="009C09B2" w:rsidRDefault="00A941F6" w:rsidP="003E58E0">
            <w:pPr>
              <w:rPr>
                <w:ins w:id="5486" w:author="Lucy Lucy" w:date="2018-08-31T22:34:00Z"/>
              </w:rPr>
            </w:pPr>
          </w:p>
        </w:tc>
        <w:tc>
          <w:tcPr>
            <w:tcW w:w="497" w:type="pct"/>
          </w:tcPr>
          <w:p w14:paraId="49027891" w14:textId="77777777" w:rsidR="00A941F6" w:rsidRPr="009C09B2" w:rsidRDefault="00A941F6" w:rsidP="003E58E0">
            <w:pPr>
              <w:rPr>
                <w:ins w:id="5487" w:author="Lucy Lucy" w:date="2018-08-31T22:34:00Z"/>
              </w:rPr>
            </w:pPr>
          </w:p>
        </w:tc>
        <w:tc>
          <w:tcPr>
            <w:tcW w:w="1553" w:type="pct"/>
          </w:tcPr>
          <w:p w14:paraId="7ED839B3" w14:textId="1EBE73B8" w:rsidR="00A941F6" w:rsidRPr="009C09B2" w:rsidRDefault="00A941F6" w:rsidP="003E58E0">
            <w:pPr>
              <w:rPr>
                <w:ins w:id="5488" w:author="Lucy Lucy" w:date="2018-08-31T22:34:00Z"/>
              </w:rPr>
            </w:pPr>
            <w:ins w:id="5489" w:author="Lucy Lucy" w:date="2018-08-31T22:34:00Z">
              <w:r>
                <w:t>ID luật sư được phân công</w:t>
              </w:r>
            </w:ins>
          </w:p>
        </w:tc>
      </w:tr>
      <w:tr w:rsidR="003E58E0" w:rsidRPr="009C09B2" w14:paraId="68FFE1E7" w14:textId="77777777" w:rsidTr="00301F48">
        <w:trPr>
          <w:ins w:id="5490" w:author="Lucy Lucy" w:date="2018-08-31T22:33:00Z"/>
        </w:trPr>
        <w:tc>
          <w:tcPr>
            <w:tcW w:w="1432" w:type="pct"/>
          </w:tcPr>
          <w:p w14:paraId="3C41DE8D" w14:textId="2BE58350" w:rsidR="003E58E0" w:rsidRDefault="003E58E0" w:rsidP="003E58E0">
            <w:pPr>
              <w:rPr>
                <w:ins w:id="5491" w:author="Lucy Lucy" w:date="2018-08-31T22:33:00Z"/>
              </w:rPr>
            </w:pPr>
            <w:ins w:id="5492" w:author="Lucy Lucy" w:date="2018-08-31T22:33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4603AB67" w14:textId="1EEB6A62" w:rsidR="003E58E0" w:rsidRDefault="003E58E0" w:rsidP="003E58E0">
            <w:pPr>
              <w:rPr>
                <w:ins w:id="5493" w:author="Lucy Lucy" w:date="2018-08-31T22:33:00Z"/>
              </w:rPr>
            </w:pPr>
            <w:ins w:id="5494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D362A4" w14:textId="485CEEAB" w:rsidR="003E58E0" w:rsidRDefault="003E58E0" w:rsidP="003E58E0">
            <w:pPr>
              <w:rPr>
                <w:ins w:id="5495" w:author="Lucy Lucy" w:date="2018-08-31T22:33:00Z"/>
              </w:rPr>
            </w:pPr>
            <w:ins w:id="5496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697BE758" w14:textId="77777777" w:rsidR="003E58E0" w:rsidRPr="009C09B2" w:rsidRDefault="003E58E0" w:rsidP="003E58E0">
            <w:pPr>
              <w:rPr>
                <w:ins w:id="5497" w:author="Lucy Lucy" w:date="2018-08-31T22:33:00Z"/>
              </w:rPr>
            </w:pPr>
          </w:p>
        </w:tc>
        <w:tc>
          <w:tcPr>
            <w:tcW w:w="497" w:type="pct"/>
          </w:tcPr>
          <w:p w14:paraId="51671CE5" w14:textId="77777777" w:rsidR="003E58E0" w:rsidRPr="009C09B2" w:rsidRDefault="003E58E0" w:rsidP="003E58E0">
            <w:pPr>
              <w:rPr>
                <w:ins w:id="5498" w:author="Lucy Lucy" w:date="2018-08-31T22:33:00Z"/>
              </w:rPr>
            </w:pPr>
          </w:p>
        </w:tc>
        <w:tc>
          <w:tcPr>
            <w:tcW w:w="1553" w:type="pct"/>
          </w:tcPr>
          <w:p w14:paraId="303CF163" w14:textId="77777777" w:rsidR="003E58E0" w:rsidRDefault="003E58E0" w:rsidP="003E58E0">
            <w:pPr>
              <w:rPr>
                <w:ins w:id="5499" w:author="Lucy Lucy" w:date="2018-08-31T22:33:00Z"/>
              </w:rPr>
            </w:pPr>
            <w:ins w:id="5500" w:author="Lucy Lucy" w:date="2018-08-31T22:33:00Z">
              <w:r w:rsidRPr="009C09B2">
                <w:t>Người tạo</w:t>
              </w:r>
            </w:ins>
          </w:p>
          <w:p w14:paraId="7BCC55AE" w14:textId="2D051F95" w:rsidR="003E58E0" w:rsidRDefault="003E58E0" w:rsidP="003E58E0">
            <w:pPr>
              <w:rPr>
                <w:ins w:id="5501" w:author="Lucy Lucy" w:date="2018-08-31T22:33:00Z"/>
              </w:rPr>
            </w:pPr>
            <w:ins w:id="5502" w:author="Lucy Lucy" w:date="2018-08-31T22:33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3E58E0" w:rsidRPr="009C09B2" w14:paraId="386DC7B1" w14:textId="77777777" w:rsidTr="00301F48">
        <w:trPr>
          <w:ins w:id="5503" w:author="Lucy Lucy" w:date="2018-08-31T22:33:00Z"/>
        </w:trPr>
        <w:tc>
          <w:tcPr>
            <w:tcW w:w="1432" w:type="pct"/>
          </w:tcPr>
          <w:p w14:paraId="363C1818" w14:textId="38996EF2" w:rsidR="003E58E0" w:rsidRDefault="003E58E0" w:rsidP="003E58E0">
            <w:pPr>
              <w:rPr>
                <w:ins w:id="5504" w:author="Lucy Lucy" w:date="2018-08-31T22:33:00Z"/>
              </w:rPr>
            </w:pPr>
            <w:ins w:id="5505" w:author="Lucy Lucy" w:date="2018-08-31T22:33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3A753306" w14:textId="71420F41" w:rsidR="003E58E0" w:rsidRDefault="003E58E0" w:rsidP="003E58E0">
            <w:pPr>
              <w:rPr>
                <w:ins w:id="5506" w:author="Lucy Lucy" w:date="2018-08-31T22:33:00Z"/>
              </w:rPr>
            </w:pPr>
            <w:ins w:id="5507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D335302" w14:textId="77777777" w:rsidR="003E58E0" w:rsidRDefault="003E58E0" w:rsidP="003E58E0">
            <w:pPr>
              <w:rPr>
                <w:ins w:id="5508" w:author="Lucy Lucy" w:date="2018-08-31T22:33:00Z"/>
              </w:rPr>
            </w:pPr>
          </w:p>
        </w:tc>
        <w:tc>
          <w:tcPr>
            <w:tcW w:w="379" w:type="pct"/>
          </w:tcPr>
          <w:p w14:paraId="750447CB" w14:textId="77777777" w:rsidR="003E58E0" w:rsidRPr="009C09B2" w:rsidRDefault="003E58E0" w:rsidP="003E58E0">
            <w:pPr>
              <w:rPr>
                <w:ins w:id="5509" w:author="Lucy Lucy" w:date="2018-08-31T22:33:00Z"/>
              </w:rPr>
            </w:pPr>
          </w:p>
        </w:tc>
        <w:tc>
          <w:tcPr>
            <w:tcW w:w="497" w:type="pct"/>
          </w:tcPr>
          <w:p w14:paraId="40432F4E" w14:textId="77777777" w:rsidR="003E58E0" w:rsidRPr="009C09B2" w:rsidRDefault="003E58E0" w:rsidP="003E58E0">
            <w:pPr>
              <w:rPr>
                <w:ins w:id="5510" w:author="Lucy Lucy" w:date="2018-08-31T22:33:00Z"/>
              </w:rPr>
            </w:pPr>
          </w:p>
        </w:tc>
        <w:tc>
          <w:tcPr>
            <w:tcW w:w="1553" w:type="pct"/>
          </w:tcPr>
          <w:p w14:paraId="6C7AA737" w14:textId="0E502C8C" w:rsidR="003E58E0" w:rsidRDefault="003E58E0" w:rsidP="003E58E0">
            <w:pPr>
              <w:rPr>
                <w:ins w:id="5511" w:author="Lucy Lucy" w:date="2018-08-31T22:33:00Z"/>
              </w:rPr>
            </w:pPr>
            <w:ins w:id="5512" w:author="Lucy Lucy" w:date="2018-08-31T22:33:00Z">
              <w:r w:rsidRPr="009C09B2">
                <w:t>Ngày tạo</w:t>
              </w:r>
            </w:ins>
          </w:p>
        </w:tc>
      </w:tr>
      <w:tr w:rsidR="003E58E0" w:rsidRPr="009C09B2" w14:paraId="08B07239" w14:textId="77777777" w:rsidTr="00301F48">
        <w:trPr>
          <w:ins w:id="5513" w:author="Lucy Lucy" w:date="2018-08-31T22:33:00Z"/>
        </w:trPr>
        <w:tc>
          <w:tcPr>
            <w:tcW w:w="1432" w:type="pct"/>
          </w:tcPr>
          <w:p w14:paraId="740DBE80" w14:textId="34C9BB1F" w:rsidR="003E58E0" w:rsidRDefault="003E58E0" w:rsidP="003E58E0">
            <w:pPr>
              <w:rPr>
                <w:ins w:id="5514" w:author="Lucy Lucy" w:date="2018-08-31T22:33:00Z"/>
              </w:rPr>
            </w:pPr>
            <w:ins w:id="5515" w:author="Lucy Lucy" w:date="2018-08-31T22:33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4E523D3E" w14:textId="3A1C59F2" w:rsidR="003E58E0" w:rsidRDefault="003E58E0" w:rsidP="003E58E0">
            <w:pPr>
              <w:rPr>
                <w:ins w:id="5516" w:author="Lucy Lucy" w:date="2018-08-31T22:33:00Z"/>
              </w:rPr>
            </w:pPr>
            <w:ins w:id="5517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44046065" w14:textId="6CB36FE7" w:rsidR="003E58E0" w:rsidRDefault="003E58E0" w:rsidP="003E58E0">
            <w:pPr>
              <w:rPr>
                <w:ins w:id="5518" w:author="Lucy Lucy" w:date="2018-08-31T22:33:00Z"/>
              </w:rPr>
            </w:pPr>
            <w:ins w:id="5519" w:author="Lucy Lucy" w:date="2018-08-31T22:33:00Z">
              <w:r w:rsidRPr="009C09B2">
                <w:t>50</w:t>
              </w:r>
            </w:ins>
          </w:p>
        </w:tc>
        <w:tc>
          <w:tcPr>
            <w:tcW w:w="379" w:type="pct"/>
          </w:tcPr>
          <w:p w14:paraId="76F2D99B" w14:textId="77777777" w:rsidR="003E58E0" w:rsidRPr="009C09B2" w:rsidRDefault="003E58E0" w:rsidP="003E58E0">
            <w:pPr>
              <w:rPr>
                <w:ins w:id="5520" w:author="Lucy Lucy" w:date="2018-08-31T22:33:00Z"/>
              </w:rPr>
            </w:pPr>
          </w:p>
        </w:tc>
        <w:tc>
          <w:tcPr>
            <w:tcW w:w="497" w:type="pct"/>
          </w:tcPr>
          <w:p w14:paraId="5D93041F" w14:textId="77777777" w:rsidR="003E58E0" w:rsidRPr="009C09B2" w:rsidRDefault="003E58E0" w:rsidP="003E58E0">
            <w:pPr>
              <w:rPr>
                <w:ins w:id="5521" w:author="Lucy Lucy" w:date="2018-08-31T22:33:00Z"/>
              </w:rPr>
            </w:pPr>
          </w:p>
        </w:tc>
        <w:tc>
          <w:tcPr>
            <w:tcW w:w="1553" w:type="pct"/>
          </w:tcPr>
          <w:p w14:paraId="6C11F9FE" w14:textId="3AD8ECB3" w:rsidR="003E58E0" w:rsidRDefault="003E58E0" w:rsidP="003E58E0">
            <w:pPr>
              <w:rPr>
                <w:ins w:id="5522" w:author="Lucy Lucy" w:date="2018-08-31T22:33:00Z"/>
              </w:rPr>
            </w:pPr>
            <w:ins w:id="5523" w:author="Lucy Lucy" w:date="2018-08-31T22:33:00Z">
              <w:r w:rsidRPr="009C09B2">
                <w:t>Người sửa</w:t>
              </w:r>
            </w:ins>
          </w:p>
        </w:tc>
      </w:tr>
      <w:tr w:rsidR="003E58E0" w:rsidRPr="009C09B2" w14:paraId="0780608B" w14:textId="77777777" w:rsidTr="00301F48">
        <w:trPr>
          <w:ins w:id="5524" w:author="Lucy Lucy" w:date="2018-08-31T22:33:00Z"/>
        </w:trPr>
        <w:tc>
          <w:tcPr>
            <w:tcW w:w="1432" w:type="pct"/>
          </w:tcPr>
          <w:p w14:paraId="794D3C2A" w14:textId="2EFD6B91" w:rsidR="003E58E0" w:rsidRDefault="003E58E0" w:rsidP="003E58E0">
            <w:pPr>
              <w:rPr>
                <w:ins w:id="5525" w:author="Lucy Lucy" w:date="2018-08-31T22:33:00Z"/>
              </w:rPr>
            </w:pPr>
            <w:ins w:id="5526" w:author="Lucy Lucy" w:date="2018-08-31T22:33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230A1D88" w14:textId="4B1459AA" w:rsidR="003E58E0" w:rsidRDefault="003E58E0" w:rsidP="003E58E0">
            <w:pPr>
              <w:rPr>
                <w:ins w:id="5527" w:author="Lucy Lucy" w:date="2018-08-31T22:33:00Z"/>
              </w:rPr>
            </w:pPr>
            <w:ins w:id="5528" w:author="Lucy Lucy" w:date="2018-08-31T22:33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561BB110" w14:textId="77777777" w:rsidR="003E58E0" w:rsidRDefault="003E58E0" w:rsidP="003E58E0">
            <w:pPr>
              <w:rPr>
                <w:ins w:id="5529" w:author="Lucy Lucy" w:date="2018-08-31T22:33:00Z"/>
              </w:rPr>
            </w:pPr>
          </w:p>
        </w:tc>
        <w:tc>
          <w:tcPr>
            <w:tcW w:w="379" w:type="pct"/>
          </w:tcPr>
          <w:p w14:paraId="7F6497AA" w14:textId="77777777" w:rsidR="003E58E0" w:rsidRPr="009C09B2" w:rsidRDefault="003E58E0" w:rsidP="003E58E0">
            <w:pPr>
              <w:rPr>
                <w:ins w:id="5530" w:author="Lucy Lucy" w:date="2018-08-31T22:33:00Z"/>
              </w:rPr>
            </w:pPr>
          </w:p>
        </w:tc>
        <w:tc>
          <w:tcPr>
            <w:tcW w:w="497" w:type="pct"/>
          </w:tcPr>
          <w:p w14:paraId="511B4154" w14:textId="77777777" w:rsidR="003E58E0" w:rsidRPr="009C09B2" w:rsidRDefault="003E58E0" w:rsidP="003E58E0">
            <w:pPr>
              <w:rPr>
                <w:ins w:id="5531" w:author="Lucy Lucy" w:date="2018-08-31T22:33:00Z"/>
              </w:rPr>
            </w:pPr>
          </w:p>
        </w:tc>
        <w:tc>
          <w:tcPr>
            <w:tcW w:w="1553" w:type="pct"/>
          </w:tcPr>
          <w:p w14:paraId="1DA61500" w14:textId="66C0AD3E" w:rsidR="003E58E0" w:rsidRDefault="003E58E0" w:rsidP="003E58E0">
            <w:pPr>
              <w:rPr>
                <w:ins w:id="5532" w:author="Lucy Lucy" w:date="2018-08-31T22:33:00Z"/>
              </w:rPr>
            </w:pPr>
            <w:ins w:id="5533" w:author="Lucy Lucy" w:date="2018-08-31T22:33:00Z">
              <w:r w:rsidRPr="009C09B2">
                <w:t>Ngày sửa</w:t>
              </w:r>
            </w:ins>
          </w:p>
        </w:tc>
      </w:tr>
      <w:tr w:rsidR="003E58E0" w:rsidRPr="009C09B2" w14:paraId="1A6C935E" w14:textId="77777777" w:rsidTr="00301F48">
        <w:trPr>
          <w:ins w:id="5534" w:author="Lucy Lucy" w:date="2018-08-31T22:33:00Z"/>
        </w:trPr>
        <w:tc>
          <w:tcPr>
            <w:tcW w:w="1432" w:type="pct"/>
          </w:tcPr>
          <w:p w14:paraId="37111A44" w14:textId="525E3FAF" w:rsidR="003E58E0" w:rsidRPr="009C09B2" w:rsidRDefault="003E58E0" w:rsidP="003E58E0">
            <w:pPr>
              <w:rPr>
                <w:ins w:id="5535" w:author="Lucy Lucy" w:date="2018-08-31T22:33:00Z"/>
              </w:rPr>
            </w:pPr>
            <w:ins w:id="5536" w:author="Lucy Lucy" w:date="2018-08-31T22:33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296BFC" w14:textId="04BE01CE" w:rsidR="003E58E0" w:rsidRPr="009C09B2" w:rsidRDefault="003E58E0" w:rsidP="003E58E0">
            <w:pPr>
              <w:rPr>
                <w:ins w:id="5537" w:author="Lucy Lucy" w:date="2018-08-31T22:33:00Z"/>
              </w:rPr>
            </w:pPr>
            <w:ins w:id="5538" w:author="Lucy Lucy" w:date="2018-08-31T22:33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E206EC0" w14:textId="0857FE87" w:rsidR="003E58E0" w:rsidRDefault="003E58E0" w:rsidP="003E58E0">
            <w:pPr>
              <w:rPr>
                <w:ins w:id="5539" w:author="Lucy Lucy" w:date="2018-08-31T22:33:00Z"/>
              </w:rPr>
            </w:pPr>
            <w:ins w:id="5540" w:author="Lucy Lucy" w:date="2018-08-31T22:33:00Z">
              <w:r w:rsidRPr="009C09B2">
                <w:t>5</w:t>
              </w:r>
            </w:ins>
          </w:p>
        </w:tc>
        <w:tc>
          <w:tcPr>
            <w:tcW w:w="379" w:type="pct"/>
          </w:tcPr>
          <w:p w14:paraId="5D458B2C" w14:textId="77777777" w:rsidR="003E58E0" w:rsidRPr="009C09B2" w:rsidRDefault="003E58E0" w:rsidP="003E58E0">
            <w:pPr>
              <w:rPr>
                <w:ins w:id="5541" w:author="Lucy Lucy" w:date="2018-08-31T22:33:00Z"/>
              </w:rPr>
            </w:pPr>
          </w:p>
        </w:tc>
        <w:tc>
          <w:tcPr>
            <w:tcW w:w="497" w:type="pct"/>
          </w:tcPr>
          <w:p w14:paraId="4FF90581" w14:textId="77777777" w:rsidR="003E58E0" w:rsidRPr="009C09B2" w:rsidRDefault="003E58E0" w:rsidP="003E58E0">
            <w:pPr>
              <w:rPr>
                <w:ins w:id="5542" w:author="Lucy Lucy" w:date="2018-08-31T22:33:00Z"/>
              </w:rPr>
            </w:pPr>
          </w:p>
        </w:tc>
        <w:tc>
          <w:tcPr>
            <w:tcW w:w="1553" w:type="pct"/>
          </w:tcPr>
          <w:p w14:paraId="1F54FCA2" w14:textId="32CC277B" w:rsidR="003E58E0" w:rsidRPr="009C09B2" w:rsidRDefault="003E58E0" w:rsidP="003E58E0">
            <w:pPr>
              <w:rPr>
                <w:ins w:id="5543" w:author="Lucy Lucy" w:date="2018-08-31T22:33:00Z"/>
              </w:rPr>
            </w:pPr>
            <w:ins w:id="5544" w:author="Lucy Lucy" w:date="2018-08-31T22:33:00Z">
              <w:r w:rsidRPr="009C09B2">
                <w:t>Ngôn ngữ hiển thị</w:t>
              </w:r>
            </w:ins>
          </w:p>
        </w:tc>
      </w:tr>
    </w:tbl>
    <w:p w14:paraId="7EB491DB" w14:textId="0B6DE68A" w:rsidR="002D5279" w:rsidRPr="009C09B2" w:rsidRDefault="002D5279" w:rsidP="002D5279">
      <w:pPr>
        <w:pStyle w:val="u2"/>
        <w:rPr>
          <w:ins w:id="5545" w:author="Lucy Lucy" w:date="2018-08-31T23:30:00Z"/>
        </w:rPr>
      </w:pPr>
      <w:bookmarkStart w:id="5546" w:name="_Toc523526407"/>
      <w:ins w:id="5547" w:author="Lucy Lucy" w:date="2018-08-31T23:30:00Z">
        <w:r>
          <w:t>Dock</w:t>
        </w:r>
      </w:ins>
      <w:ins w:id="5548" w:author="Lucy Lucy" w:date="2018-08-31T23:31:00Z">
        <w:r>
          <w:t>ing</w:t>
        </w:r>
      </w:ins>
      <w:bookmarkEnd w:id="5546"/>
    </w:p>
    <w:p w14:paraId="704C8281" w14:textId="7B338F6C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49" w:author="Lucy Lucy" w:date="2018-08-31T23:30:00Z"/>
        </w:rPr>
      </w:pPr>
      <w:ins w:id="5550" w:author="Lucy Lucy" w:date="2018-08-31T23:30:00Z">
        <w:r w:rsidRPr="009C09B2">
          <w:t>Mục đích: Lưu trữ thông tin</w:t>
        </w:r>
      </w:ins>
      <w:ins w:id="5551" w:author="Lucy Lucy" w:date="2018-08-31T23:31:00Z">
        <w:r w:rsidR="00336993">
          <w:t xml:space="preserve"> tài liệu ra vào</w:t>
        </w:r>
      </w:ins>
      <w:ins w:id="5552" w:author="Lucy Lucy" w:date="2018-08-31T23:37:00Z">
        <w:r w:rsidR="00107C9C">
          <w:t xml:space="preserve">, chỉ admin và </w:t>
        </w:r>
      </w:ins>
      <w:ins w:id="5553" w:author="Lucy Lucy" w:date="2018-08-31T23:38:00Z">
        <w:r w:rsidR="00107C9C">
          <w:t>luật sư được quản lý</w:t>
        </w:r>
      </w:ins>
    </w:p>
    <w:p w14:paraId="42378A1F" w14:textId="77777777" w:rsidR="002D5279" w:rsidRPr="009C09B2" w:rsidRDefault="002D5279" w:rsidP="002D5279">
      <w:pPr>
        <w:pStyle w:val="oancuaDanhsach"/>
        <w:numPr>
          <w:ilvl w:val="0"/>
          <w:numId w:val="8"/>
        </w:numPr>
        <w:rPr>
          <w:ins w:id="5554" w:author="Lucy Lucy" w:date="2018-08-31T23:30:00Z"/>
        </w:rPr>
      </w:pPr>
      <w:ins w:id="5555" w:author="Lucy Lucy" w:date="2018-08-31T23:3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2D5279" w:rsidRPr="009C09B2" w14:paraId="537BA43B" w14:textId="77777777" w:rsidTr="00CF568F">
        <w:trPr>
          <w:tblHeader/>
          <w:ins w:id="5556" w:author="Lucy Lucy" w:date="2018-08-31T23:30:00Z"/>
        </w:trPr>
        <w:tc>
          <w:tcPr>
            <w:tcW w:w="1432" w:type="pct"/>
            <w:shd w:val="clear" w:color="auto" w:fill="E6E6E6"/>
          </w:tcPr>
          <w:p w14:paraId="67BA9975" w14:textId="77777777" w:rsidR="002D5279" w:rsidRPr="009C09B2" w:rsidRDefault="002D5279" w:rsidP="00CF568F">
            <w:pPr>
              <w:rPr>
                <w:ins w:id="5557" w:author="Lucy Lucy" w:date="2018-08-31T23:30:00Z"/>
                <w:b/>
              </w:rPr>
            </w:pPr>
            <w:ins w:id="5558" w:author="Lucy Lucy" w:date="2018-08-31T23:3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C9E014E" w14:textId="77777777" w:rsidR="002D5279" w:rsidRPr="009C09B2" w:rsidRDefault="002D5279" w:rsidP="00CF568F">
            <w:pPr>
              <w:rPr>
                <w:ins w:id="5559" w:author="Lucy Lucy" w:date="2018-08-31T23:30:00Z"/>
                <w:b/>
              </w:rPr>
            </w:pPr>
            <w:ins w:id="5560" w:author="Lucy Lucy" w:date="2018-08-31T23:3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4A50B70" w14:textId="77777777" w:rsidR="002D5279" w:rsidRPr="009C09B2" w:rsidRDefault="002D5279" w:rsidP="00CF568F">
            <w:pPr>
              <w:rPr>
                <w:ins w:id="5561" w:author="Lucy Lucy" w:date="2018-08-31T23:30:00Z"/>
                <w:b/>
              </w:rPr>
            </w:pPr>
            <w:ins w:id="5562" w:author="Lucy Lucy" w:date="2018-08-31T23:3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B4BC80" w14:textId="77777777" w:rsidR="002D5279" w:rsidRPr="009C09B2" w:rsidRDefault="002D5279" w:rsidP="00CF568F">
            <w:pPr>
              <w:rPr>
                <w:ins w:id="5563" w:author="Lucy Lucy" w:date="2018-08-31T23:30:00Z"/>
                <w:b/>
              </w:rPr>
            </w:pPr>
            <w:ins w:id="5564" w:author="Lucy Lucy" w:date="2018-08-31T23:3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2B05B28" w14:textId="77777777" w:rsidR="002D5279" w:rsidRPr="009C09B2" w:rsidRDefault="002D5279" w:rsidP="00CF568F">
            <w:pPr>
              <w:rPr>
                <w:ins w:id="5565" w:author="Lucy Lucy" w:date="2018-08-31T23:30:00Z"/>
                <w:b/>
              </w:rPr>
            </w:pPr>
            <w:ins w:id="5566" w:author="Lucy Lucy" w:date="2018-08-31T23:3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2A5F383" w14:textId="77777777" w:rsidR="002D5279" w:rsidRPr="009C09B2" w:rsidRDefault="002D5279" w:rsidP="00CF568F">
            <w:pPr>
              <w:jc w:val="left"/>
              <w:rPr>
                <w:ins w:id="5567" w:author="Lucy Lucy" w:date="2018-08-31T23:30:00Z"/>
                <w:b/>
              </w:rPr>
            </w:pPr>
            <w:ins w:id="5568" w:author="Lucy Lucy" w:date="2018-08-31T23:30:00Z">
              <w:r w:rsidRPr="009C09B2">
                <w:rPr>
                  <w:b/>
                </w:rPr>
                <w:t>Mô tả</w:t>
              </w:r>
            </w:ins>
          </w:p>
        </w:tc>
      </w:tr>
      <w:tr w:rsidR="002D5279" w:rsidRPr="009C09B2" w14:paraId="0F6CBA4B" w14:textId="77777777" w:rsidTr="00CF568F">
        <w:trPr>
          <w:ins w:id="5569" w:author="Lucy Lucy" w:date="2018-08-31T23:30:00Z"/>
        </w:trPr>
        <w:tc>
          <w:tcPr>
            <w:tcW w:w="1432" w:type="pct"/>
          </w:tcPr>
          <w:p w14:paraId="49585BC0" w14:textId="0D4B6F08" w:rsidR="002D5279" w:rsidRPr="009C09B2" w:rsidRDefault="00C66579" w:rsidP="00CF568F">
            <w:pPr>
              <w:rPr>
                <w:ins w:id="5570" w:author="Lucy Lucy" w:date="2018-08-31T23:30:00Z"/>
              </w:rPr>
            </w:pPr>
            <w:ins w:id="5571" w:author="Lucy Lucy" w:date="2018-08-31T23:32:00Z">
              <w:r>
                <w:lastRenderedPageBreak/>
                <w:t>Docking</w:t>
              </w:r>
            </w:ins>
            <w:ins w:id="5572" w:author="Lucy Lucy" w:date="2018-08-31T23:30:00Z">
              <w:r w:rsidR="002D5279">
                <w:t>_I</w:t>
              </w:r>
            </w:ins>
            <w:ins w:id="5573" w:author="Lucy Lucy" w:date="2018-08-31T23:40:00Z">
              <w:r w:rsidR="00DC3FF0">
                <w:t>d</w:t>
              </w:r>
            </w:ins>
          </w:p>
        </w:tc>
        <w:tc>
          <w:tcPr>
            <w:tcW w:w="743" w:type="pct"/>
          </w:tcPr>
          <w:p w14:paraId="5DC4B94D" w14:textId="77777777" w:rsidR="002D5279" w:rsidRPr="009C09B2" w:rsidRDefault="002D5279" w:rsidP="00CF568F">
            <w:pPr>
              <w:rPr>
                <w:ins w:id="5574" w:author="Lucy Lucy" w:date="2018-08-31T23:30:00Z"/>
              </w:rPr>
            </w:pPr>
            <w:ins w:id="5575" w:author="Lucy Lucy" w:date="2018-08-31T23:3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F05B608" w14:textId="77777777" w:rsidR="002D5279" w:rsidRPr="009C09B2" w:rsidRDefault="002D5279" w:rsidP="00CF568F">
            <w:pPr>
              <w:rPr>
                <w:ins w:id="5576" w:author="Lucy Lucy" w:date="2018-08-31T23:30:00Z"/>
              </w:rPr>
            </w:pPr>
          </w:p>
        </w:tc>
        <w:tc>
          <w:tcPr>
            <w:tcW w:w="379" w:type="pct"/>
          </w:tcPr>
          <w:p w14:paraId="792542CB" w14:textId="77777777" w:rsidR="002D5279" w:rsidRPr="009C09B2" w:rsidRDefault="002D5279" w:rsidP="00CF568F">
            <w:pPr>
              <w:rPr>
                <w:ins w:id="5577" w:author="Lucy Lucy" w:date="2018-08-31T23:30:00Z"/>
              </w:rPr>
            </w:pPr>
          </w:p>
        </w:tc>
        <w:tc>
          <w:tcPr>
            <w:tcW w:w="497" w:type="pct"/>
          </w:tcPr>
          <w:p w14:paraId="2580698C" w14:textId="77777777" w:rsidR="002D5279" w:rsidRPr="009C09B2" w:rsidRDefault="002D5279" w:rsidP="00CF568F">
            <w:pPr>
              <w:rPr>
                <w:ins w:id="5578" w:author="Lucy Lucy" w:date="2018-08-31T23:30:00Z"/>
              </w:rPr>
            </w:pPr>
          </w:p>
        </w:tc>
        <w:tc>
          <w:tcPr>
            <w:tcW w:w="1553" w:type="pct"/>
          </w:tcPr>
          <w:p w14:paraId="4A5DE6D1" w14:textId="77777777" w:rsidR="002D5279" w:rsidRPr="009C09B2" w:rsidRDefault="002D5279" w:rsidP="00CF568F">
            <w:pPr>
              <w:rPr>
                <w:ins w:id="5579" w:author="Lucy Lucy" w:date="2018-08-31T23:30:00Z"/>
              </w:rPr>
            </w:pPr>
            <w:ins w:id="5580" w:author="Lucy Lucy" w:date="2018-08-31T23:30:00Z">
              <w:r w:rsidRPr="009C09B2">
                <w:t>ID tự tăng</w:t>
              </w:r>
            </w:ins>
          </w:p>
        </w:tc>
      </w:tr>
      <w:tr w:rsidR="002D5279" w:rsidRPr="009C09B2" w14:paraId="6075A16C" w14:textId="77777777" w:rsidTr="00CF568F">
        <w:trPr>
          <w:ins w:id="5581" w:author="Lucy Lucy" w:date="2018-08-31T23:30:00Z"/>
        </w:trPr>
        <w:tc>
          <w:tcPr>
            <w:tcW w:w="1432" w:type="pct"/>
          </w:tcPr>
          <w:p w14:paraId="593384F8" w14:textId="77777777" w:rsidR="002D5279" w:rsidRPr="009C09B2" w:rsidRDefault="002D5279" w:rsidP="00CF568F">
            <w:pPr>
              <w:rPr>
                <w:ins w:id="5582" w:author="Lucy Lucy" w:date="2018-08-31T23:30:00Z"/>
              </w:rPr>
            </w:pPr>
            <w:ins w:id="5583" w:author="Lucy Lucy" w:date="2018-08-31T23:30:00Z">
              <w:r>
                <w:t>Case_Code</w:t>
              </w:r>
            </w:ins>
          </w:p>
        </w:tc>
        <w:tc>
          <w:tcPr>
            <w:tcW w:w="743" w:type="pct"/>
          </w:tcPr>
          <w:p w14:paraId="28810100" w14:textId="4FDC0599" w:rsidR="002D5279" w:rsidRPr="009C09B2" w:rsidRDefault="00C66579" w:rsidP="00CF568F">
            <w:pPr>
              <w:rPr>
                <w:ins w:id="5584" w:author="Lucy Lucy" w:date="2018-08-31T23:30:00Z"/>
              </w:rPr>
            </w:pPr>
            <w:ins w:id="5585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78102DD8" w14:textId="0879E1DC" w:rsidR="002D5279" w:rsidRPr="009C09B2" w:rsidRDefault="00C66579" w:rsidP="00CF568F">
            <w:pPr>
              <w:rPr>
                <w:ins w:id="5586" w:author="Lucy Lucy" w:date="2018-08-31T23:30:00Z"/>
              </w:rPr>
            </w:pPr>
            <w:ins w:id="5587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1FBBB74C" w14:textId="77777777" w:rsidR="002D5279" w:rsidRPr="009C09B2" w:rsidRDefault="002D5279" w:rsidP="00CF568F">
            <w:pPr>
              <w:rPr>
                <w:ins w:id="5588" w:author="Lucy Lucy" w:date="2018-08-31T23:30:00Z"/>
              </w:rPr>
            </w:pPr>
          </w:p>
        </w:tc>
        <w:tc>
          <w:tcPr>
            <w:tcW w:w="497" w:type="pct"/>
          </w:tcPr>
          <w:p w14:paraId="7F73B3F3" w14:textId="77777777" w:rsidR="002D5279" w:rsidRPr="009C09B2" w:rsidRDefault="002D5279" w:rsidP="00CF568F">
            <w:pPr>
              <w:rPr>
                <w:ins w:id="5589" w:author="Lucy Lucy" w:date="2018-08-31T23:30:00Z"/>
              </w:rPr>
            </w:pPr>
          </w:p>
        </w:tc>
        <w:tc>
          <w:tcPr>
            <w:tcW w:w="1553" w:type="pct"/>
          </w:tcPr>
          <w:p w14:paraId="14CB6D36" w14:textId="77777777" w:rsidR="002D5279" w:rsidRDefault="002D5279" w:rsidP="00CF568F">
            <w:pPr>
              <w:rPr>
                <w:ins w:id="5590" w:author="Lucy Lucy" w:date="2018-08-31T23:30:00Z"/>
              </w:rPr>
            </w:pPr>
            <w:ins w:id="5591" w:author="Lucy Lucy" w:date="2018-08-31T23:30:00Z">
              <w:r>
                <w:t>Case_Code tự sinh</w:t>
              </w:r>
            </w:ins>
          </w:p>
          <w:p w14:paraId="5B2974E0" w14:textId="414B1C8A" w:rsidR="002D5279" w:rsidRPr="009C09B2" w:rsidRDefault="00C66579" w:rsidP="00CF568F">
            <w:pPr>
              <w:rPr>
                <w:ins w:id="5592" w:author="Lucy Lucy" w:date="2018-08-31T23:30:00Z"/>
              </w:rPr>
            </w:pPr>
            <w:ins w:id="5593" w:author="Lucy Lucy" w:date="2018-08-31T23:32:00Z">
              <w:r>
                <w:rPr>
                  <w:highlight w:val="yellow"/>
                </w:rPr>
                <w:t>DOC</w:t>
              </w:r>
            </w:ins>
            <w:ins w:id="5594" w:author="Lucy Lucy" w:date="2018-08-31T23:30:00Z">
              <w:r w:rsidR="002D5279">
                <w:rPr>
                  <w:highlight w:val="yellow"/>
                </w:rPr>
                <w:t>_</w:t>
              </w:r>
              <w:r w:rsidR="002D5279" w:rsidRPr="00516BC0">
                <w:rPr>
                  <w:highlight w:val="yellow"/>
                </w:rPr>
                <w:t xml:space="preserve">yyyyMMdd + </w:t>
              </w:r>
              <w:proofErr w:type="gramStart"/>
              <w:r w:rsidR="002D5279" w:rsidRPr="00516BC0">
                <w:rPr>
                  <w:highlight w:val="yellow"/>
                </w:rPr>
                <w:t>seq.nextval</w:t>
              </w:r>
              <w:proofErr w:type="gramEnd"/>
            </w:ins>
          </w:p>
        </w:tc>
      </w:tr>
      <w:tr w:rsidR="00C66579" w:rsidRPr="009C09B2" w14:paraId="69C7A018" w14:textId="77777777" w:rsidTr="00CF568F">
        <w:trPr>
          <w:ins w:id="5595" w:author="Lucy Lucy" w:date="2018-08-31T23:34:00Z"/>
        </w:trPr>
        <w:tc>
          <w:tcPr>
            <w:tcW w:w="1432" w:type="pct"/>
          </w:tcPr>
          <w:p w14:paraId="2B9A06A4" w14:textId="265557D1" w:rsidR="00C66579" w:rsidRDefault="00C66579" w:rsidP="00CF568F">
            <w:pPr>
              <w:rPr>
                <w:ins w:id="5596" w:author="Lucy Lucy" w:date="2018-08-31T23:34:00Z"/>
              </w:rPr>
            </w:pPr>
            <w:ins w:id="5597" w:author="Lucy Lucy" w:date="2018-08-31T23:34:00Z">
              <w:r>
                <w:t>Ap</w:t>
              </w:r>
            </w:ins>
            <w:ins w:id="5598" w:author="Lucy Lucy" w:date="2018-09-03T23:21:00Z">
              <w:r w:rsidR="00361CA5">
                <w:t>p</w:t>
              </w:r>
            </w:ins>
            <w:ins w:id="5599" w:author="Lucy Lucy" w:date="2018-08-31T23:34:00Z">
              <w:r>
                <w:t>_Case_code</w:t>
              </w:r>
            </w:ins>
          </w:p>
        </w:tc>
        <w:tc>
          <w:tcPr>
            <w:tcW w:w="743" w:type="pct"/>
          </w:tcPr>
          <w:p w14:paraId="4EFD84DD" w14:textId="46CF9D4B" w:rsidR="00C66579" w:rsidRDefault="00C66579" w:rsidP="00CF568F">
            <w:pPr>
              <w:rPr>
                <w:ins w:id="5600" w:author="Lucy Lucy" w:date="2018-08-31T23:34:00Z"/>
              </w:rPr>
            </w:pPr>
            <w:ins w:id="5601" w:author="Lucy Lucy" w:date="2018-08-31T23:34:00Z">
              <w:r>
                <w:t>VARCHAR2</w:t>
              </w:r>
            </w:ins>
          </w:p>
        </w:tc>
        <w:tc>
          <w:tcPr>
            <w:tcW w:w="396" w:type="pct"/>
          </w:tcPr>
          <w:p w14:paraId="6EDEF078" w14:textId="06CFD891" w:rsidR="00C66579" w:rsidRPr="009C09B2" w:rsidRDefault="00C66579" w:rsidP="00CF568F">
            <w:pPr>
              <w:rPr>
                <w:ins w:id="5602" w:author="Lucy Lucy" w:date="2018-08-31T23:34:00Z"/>
              </w:rPr>
            </w:pPr>
            <w:ins w:id="5603" w:author="Lucy Lucy" w:date="2018-08-31T23:34:00Z">
              <w:r>
                <w:t>50</w:t>
              </w:r>
            </w:ins>
          </w:p>
        </w:tc>
        <w:tc>
          <w:tcPr>
            <w:tcW w:w="379" w:type="pct"/>
          </w:tcPr>
          <w:p w14:paraId="79BC11CB" w14:textId="77777777" w:rsidR="00C66579" w:rsidRPr="009C09B2" w:rsidRDefault="00C66579" w:rsidP="00CF568F">
            <w:pPr>
              <w:rPr>
                <w:ins w:id="5604" w:author="Lucy Lucy" w:date="2018-08-31T23:34:00Z"/>
              </w:rPr>
            </w:pPr>
          </w:p>
        </w:tc>
        <w:tc>
          <w:tcPr>
            <w:tcW w:w="497" w:type="pct"/>
          </w:tcPr>
          <w:p w14:paraId="3F038FA8" w14:textId="77777777" w:rsidR="00C66579" w:rsidRPr="009C09B2" w:rsidRDefault="00C66579" w:rsidP="00CF568F">
            <w:pPr>
              <w:rPr>
                <w:ins w:id="5605" w:author="Lucy Lucy" w:date="2018-08-31T23:34:00Z"/>
              </w:rPr>
            </w:pPr>
          </w:p>
        </w:tc>
        <w:tc>
          <w:tcPr>
            <w:tcW w:w="1553" w:type="pct"/>
          </w:tcPr>
          <w:p w14:paraId="06AB0410" w14:textId="68C9163F" w:rsidR="00C66579" w:rsidRDefault="00C66579" w:rsidP="00CF568F">
            <w:pPr>
              <w:rPr>
                <w:ins w:id="5606" w:author="Lucy Lucy" w:date="2018-08-31T23:34:00Z"/>
              </w:rPr>
            </w:pPr>
            <w:ins w:id="5607" w:author="Lucy Lucy" w:date="2018-08-31T23:34:00Z">
              <w:r>
                <w:t>Casecode của đơn</w:t>
              </w:r>
            </w:ins>
          </w:p>
        </w:tc>
      </w:tr>
      <w:tr w:rsidR="00465501" w:rsidRPr="009C09B2" w14:paraId="34E7B8A5" w14:textId="77777777" w:rsidTr="00CF568F">
        <w:trPr>
          <w:ins w:id="5608" w:author="Lucy Lucy" w:date="2018-08-31T23:36:00Z"/>
        </w:trPr>
        <w:tc>
          <w:tcPr>
            <w:tcW w:w="1432" w:type="pct"/>
          </w:tcPr>
          <w:p w14:paraId="2387B85E" w14:textId="00D256EE" w:rsidR="00465501" w:rsidRDefault="00465501" w:rsidP="00CF568F">
            <w:pPr>
              <w:rPr>
                <w:ins w:id="5609" w:author="Lucy Lucy" w:date="2018-08-31T23:36:00Z"/>
              </w:rPr>
            </w:pPr>
            <w:ins w:id="5610" w:author="Lucy Lucy" w:date="2018-08-31T23:36:00Z">
              <w:r>
                <w:t>Dock</w:t>
              </w:r>
            </w:ins>
            <w:ins w:id="5611" w:author="Lucy Lucy" w:date="2018-08-31T23:37:00Z">
              <w:r>
                <w:t>ing_Type</w:t>
              </w:r>
            </w:ins>
          </w:p>
        </w:tc>
        <w:tc>
          <w:tcPr>
            <w:tcW w:w="743" w:type="pct"/>
          </w:tcPr>
          <w:p w14:paraId="28B8A539" w14:textId="28D9C911" w:rsidR="00465501" w:rsidRDefault="00465501" w:rsidP="00CF568F">
            <w:pPr>
              <w:rPr>
                <w:ins w:id="5612" w:author="Lucy Lucy" w:date="2018-08-31T23:36:00Z"/>
              </w:rPr>
            </w:pPr>
            <w:ins w:id="5613" w:author="Lucy Lucy" w:date="2018-08-31T23:37:00Z">
              <w:r>
                <w:t>Number</w:t>
              </w:r>
            </w:ins>
          </w:p>
        </w:tc>
        <w:tc>
          <w:tcPr>
            <w:tcW w:w="396" w:type="pct"/>
          </w:tcPr>
          <w:p w14:paraId="4EA74297" w14:textId="46036A6A" w:rsidR="00465501" w:rsidRDefault="00465501" w:rsidP="00CF568F">
            <w:pPr>
              <w:rPr>
                <w:ins w:id="5614" w:author="Lucy Lucy" w:date="2018-08-31T23:36:00Z"/>
              </w:rPr>
            </w:pPr>
            <w:ins w:id="5615" w:author="Lucy Lucy" w:date="2018-08-31T23:37:00Z">
              <w:r>
                <w:t>1</w:t>
              </w:r>
            </w:ins>
          </w:p>
        </w:tc>
        <w:tc>
          <w:tcPr>
            <w:tcW w:w="379" w:type="pct"/>
          </w:tcPr>
          <w:p w14:paraId="01B26E41" w14:textId="77777777" w:rsidR="00465501" w:rsidRPr="009C09B2" w:rsidRDefault="00465501" w:rsidP="00CF568F">
            <w:pPr>
              <w:rPr>
                <w:ins w:id="5616" w:author="Lucy Lucy" w:date="2018-08-31T23:36:00Z"/>
              </w:rPr>
            </w:pPr>
          </w:p>
        </w:tc>
        <w:tc>
          <w:tcPr>
            <w:tcW w:w="497" w:type="pct"/>
          </w:tcPr>
          <w:p w14:paraId="353C6D75" w14:textId="77777777" w:rsidR="00465501" w:rsidRPr="009C09B2" w:rsidRDefault="00465501" w:rsidP="00CF568F">
            <w:pPr>
              <w:rPr>
                <w:ins w:id="5617" w:author="Lucy Lucy" w:date="2018-08-31T23:36:00Z"/>
              </w:rPr>
            </w:pPr>
          </w:p>
        </w:tc>
        <w:tc>
          <w:tcPr>
            <w:tcW w:w="1553" w:type="pct"/>
          </w:tcPr>
          <w:p w14:paraId="7CD2338F" w14:textId="77777777" w:rsidR="00465501" w:rsidRDefault="00465501" w:rsidP="00CF568F">
            <w:pPr>
              <w:rPr>
                <w:ins w:id="5618" w:author="Lucy Lucy" w:date="2018-08-31T23:37:00Z"/>
              </w:rPr>
            </w:pPr>
            <w:ins w:id="5619" w:author="Lucy Lucy" w:date="2018-08-31T23:37:00Z">
              <w:r>
                <w:t>Chọn loại Inbook hay Out-Book</w:t>
              </w:r>
            </w:ins>
          </w:p>
          <w:p w14:paraId="5CCF6B19" w14:textId="77777777" w:rsidR="00465501" w:rsidRDefault="00465501" w:rsidP="00CF568F">
            <w:pPr>
              <w:rPr>
                <w:ins w:id="5620" w:author="Lucy Lucy" w:date="2018-08-31T23:37:00Z"/>
              </w:rPr>
            </w:pPr>
            <w:ins w:id="5621" w:author="Lucy Lucy" w:date="2018-08-31T23:37:00Z">
              <w:r>
                <w:t>1: In-book (tài liệu đến)</w:t>
              </w:r>
            </w:ins>
          </w:p>
          <w:p w14:paraId="6A400409" w14:textId="00128532" w:rsidR="00465501" w:rsidRDefault="00465501" w:rsidP="00CF568F">
            <w:pPr>
              <w:rPr>
                <w:ins w:id="5622" w:author="Lucy Lucy" w:date="2018-08-31T23:36:00Z"/>
              </w:rPr>
            </w:pPr>
            <w:ins w:id="5623" w:author="Lucy Lucy" w:date="2018-08-31T23:37:00Z">
              <w:r>
                <w:t>2: out-book (tài liệu đi)</w:t>
              </w:r>
            </w:ins>
          </w:p>
        </w:tc>
      </w:tr>
      <w:tr w:rsidR="00361CA5" w:rsidRPr="009C09B2" w14:paraId="3E9D2308" w14:textId="77777777" w:rsidTr="00CF568F">
        <w:trPr>
          <w:ins w:id="5624" w:author="Lucy Lucy" w:date="2018-09-03T23:22:00Z"/>
        </w:trPr>
        <w:tc>
          <w:tcPr>
            <w:tcW w:w="1432" w:type="pct"/>
          </w:tcPr>
          <w:p w14:paraId="519A4697" w14:textId="4CDED818" w:rsidR="00361CA5" w:rsidRDefault="00361CA5" w:rsidP="00CF568F">
            <w:pPr>
              <w:rPr>
                <w:ins w:id="5625" w:author="Lucy Lucy" w:date="2018-09-03T23:22:00Z"/>
              </w:rPr>
            </w:pPr>
            <w:ins w:id="5626" w:author="Lucy Lucy" w:date="2018-09-03T23:22:00Z">
              <w:r w:rsidRPr="00361CA5">
                <w:t>PLACE_SUBMIT</w:t>
              </w:r>
            </w:ins>
          </w:p>
        </w:tc>
        <w:tc>
          <w:tcPr>
            <w:tcW w:w="743" w:type="pct"/>
          </w:tcPr>
          <w:p w14:paraId="2692F788" w14:textId="2E92A4E1" w:rsidR="00361CA5" w:rsidRDefault="00361CA5" w:rsidP="00CF568F">
            <w:pPr>
              <w:rPr>
                <w:ins w:id="5627" w:author="Lucy Lucy" w:date="2018-09-03T23:22:00Z"/>
              </w:rPr>
            </w:pPr>
            <w:ins w:id="5628" w:author="Lucy Lucy" w:date="2018-09-03T23:22:00Z">
              <w:r>
                <w:t>Number</w:t>
              </w:r>
            </w:ins>
          </w:p>
        </w:tc>
        <w:tc>
          <w:tcPr>
            <w:tcW w:w="396" w:type="pct"/>
          </w:tcPr>
          <w:p w14:paraId="6F2EECBA" w14:textId="77777777" w:rsidR="00361CA5" w:rsidRDefault="00361CA5" w:rsidP="00CF568F">
            <w:pPr>
              <w:rPr>
                <w:ins w:id="5629" w:author="Lucy Lucy" w:date="2018-09-03T23:22:00Z"/>
              </w:rPr>
            </w:pPr>
          </w:p>
        </w:tc>
        <w:tc>
          <w:tcPr>
            <w:tcW w:w="379" w:type="pct"/>
          </w:tcPr>
          <w:p w14:paraId="763C90FB" w14:textId="77777777" w:rsidR="00361CA5" w:rsidRPr="009C09B2" w:rsidRDefault="00361CA5" w:rsidP="00CF568F">
            <w:pPr>
              <w:rPr>
                <w:ins w:id="5630" w:author="Lucy Lucy" w:date="2018-09-03T23:22:00Z"/>
              </w:rPr>
            </w:pPr>
          </w:p>
        </w:tc>
        <w:tc>
          <w:tcPr>
            <w:tcW w:w="497" w:type="pct"/>
          </w:tcPr>
          <w:p w14:paraId="0C92DF4E" w14:textId="77777777" w:rsidR="00361CA5" w:rsidRPr="009C09B2" w:rsidRDefault="00361CA5" w:rsidP="00CF568F">
            <w:pPr>
              <w:rPr>
                <w:ins w:id="5631" w:author="Lucy Lucy" w:date="2018-09-03T23:22:00Z"/>
              </w:rPr>
            </w:pPr>
          </w:p>
        </w:tc>
        <w:tc>
          <w:tcPr>
            <w:tcW w:w="1553" w:type="pct"/>
          </w:tcPr>
          <w:p w14:paraId="798D5906" w14:textId="3B476969" w:rsidR="00361CA5" w:rsidRDefault="00361CA5" w:rsidP="00CF568F">
            <w:pPr>
              <w:rPr>
                <w:ins w:id="5632" w:author="Lucy Lucy" w:date="2018-09-03T23:22:00Z"/>
              </w:rPr>
            </w:pPr>
            <w:ins w:id="5633" w:author="Lucy Lucy" w:date="2018-09-03T23:22:00Z">
              <w:r>
                <w:t>Nơi gửi tài liệu đi</w:t>
              </w:r>
            </w:ins>
          </w:p>
        </w:tc>
      </w:tr>
      <w:tr w:rsidR="002D5279" w:rsidRPr="009C09B2" w14:paraId="4343A911" w14:textId="77777777" w:rsidTr="00CF568F">
        <w:trPr>
          <w:ins w:id="5634" w:author="Lucy Lucy" w:date="2018-08-31T23:30:00Z"/>
        </w:trPr>
        <w:tc>
          <w:tcPr>
            <w:tcW w:w="1432" w:type="pct"/>
          </w:tcPr>
          <w:p w14:paraId="1D65E08C" w14:textId="0E066E82" w:rsidR="002D5279" w:rsidRPr="009C09B2" w:rsidRDefault="00C66579" w:rsidP="00CF568F">
            <w:pPr>
              <w:rPr>
                <w:ins w:id="5635" w:author="Lucy Lucy" w:date="2018-08-31T23:30:00Z"/>
              </w:rPr>
            </w:pPr>
            <w:ins w:id="5636" w:author="Lucy Lucy" w:date="2018-08-31T23:32:00Z">
              <w:r>
                <w:t>Document_Name</w:t>
              </w:r>
            </w:ins>
          </w:p>
        </w:tc>
        <w:tc>
          <w:tcPr>
            <w:tcW w:w="743" w:type="pct"/>
          </w:tcPr>
          <w:p w14:paraId="68642F00" w14:textId="77777777" w:rsidR="002D5279" w:rsidRPr="009C09B2" w:rsidRDefault="002D5279" w:rsidP="00CF568F">
            <w:pPr>
              <w:rPr>
                <w:ins w:id="5637" w:author="Lucy Lucy" w:date="2018-08-31T23:30:00Z"/>
              </w:rPr>
            </w:pPr>
            <w:ins w:id="5638" w:author="Lucy Lucy" w:date="2018-08-31T23:30:00Z">
              <w:r>
                <w:t>VARCHAR2</w:t>
              </w:r>
            </w:ins>
          </w:p>
        </w:tc>
        <w:tc>
          <w:tcPr>
            <w:tcW w:w="396" w:type="pct"/>
          </w:tcPr>
          <w:p w14:paraId="666C1287" w14:textId="77777777" w:rsidR="002D5279" w:rsidRPr="009C09B2" w:rsidRDefault="002D5279" w:rsidP="00CF568F">
            <w:pPr>
              <w:rPr>
                <w:ins w:id="5639" w:author="Lucy Lucy" w:date="2018-08-31T23:30:00Z"/>
              </w:rPr>
            </w:pPr>
            <w:ins w:id="5640" w:author="Lucy Lucy" w:date="2018-08-31T23:30:00Z">
              <w:r>
                <w:t>200</w:t>
              </w:r>
            </w:ins>
          </w:p>
        </w:tc>
        <w:tc>
          <w:tcPr>
            <w:tcW w:w="379" w:type="pct"/>
          </w:tcPr>
          <w:p w14:paraId="5B0FA4BA" w14:textId="77777777" w:rsidR="002D5279" w:rsidRPr="009C09B2" w:rsidRDefault="002D5279" w:rsidP="00CF568F">
            <w:pPr>
              <w:rPr>
                <w:ins w:id="5641" w:author="Lucy Lucy" w:date="2018-08-31T23:30:00Z"/>
              </w:rPr>
            </w:pPr>
          </w:p>
        </w:tc>
        <w:tc>
          <w:tcPr>
            <w:tcW w:w="497" w:type="pct"/>
          </w:tcPr>
          <w:p w14:paraId="022F4BB1" w14:textId="77777777" w:rsidR="002D5279" w:rsidRPr="009C09B2" w:rsidRDefault="002D5279" w:rsidP="00CF568F">
            <w:pPr>
              <w:rPr>
                <w:ins w:id="5642" w:author="Lucy Lucy" w:date="2018-08-31T23:30:00Z"/>
              </w:rPr>
            </w:pPr>
          </w:p>
        </w:tc>
        <w:tc>
          <w:tcPr>
            <w:tcW w:w="1553" w:type="pct"/>
          </w:tcPr>
          <w:p w14:paraId="6B7769CA" w14:textId="6C21666E" w:rsidR="002D5279" w:rsidRPr="009C09B2" w:rsidRDefault="00C66579" w:rsidP="00CF568F">
            <w:pPr>
              <w:rPr>
                <w:ins w:id="5643" w:author="Lucy Lucy" w:date="2018-08-31T23:30:00Z"/>
              </w:rPr>
            </w:pPr>
            <w:ins w:id="5644" w:author="Lucy Lucy" w:date="2018-08-31T23:32:00Z">
              <w:r>
                <w:t>Tên tài liệu</w:t>
              </w:r>
            </w:ins>
          </w:p>
          <w:p w14:paraId="5F2255D5" w14:textId="77777777" w:rsidR="002D5279" w:rsidRPr="009C09B2" w:rsidRDefault="002D5279" w:rsidP="00CF568F">
            <w:pPr>
              <w:rPr>
                <w:ins w:id="5645" w:author="Lucy Lucy" w:date="2018-08-31T23:30:00Z"/>
              </w:rPr>
            </w:pPr>
          </w:p>
        </w:tc>
      </w:tr>
      <w:tr w:rsidR="002D5279" w:rsidRPr="009C09B2" w14:paraId="771BC313" w14:textId="77777777" w:rsidTr="00CF568F">
        <w:trPr>
          <w:ins w:id="5646" w:author="Lucy Lucy" w:date="2018-08-31T23:30:00Z"/>
        </w:trPr>
        <w:tc>
          <w:tcPr>
            <w:tcW w:w="1432" w:type="pct"/>
          </w:tcPr>
          <w:p w14:paraId="15B9BF1B" w14:textId="5DC49178" w:rsidR="002D5279" w:rsidRDefault="00C66579" w:rsidP="00CF568F">
            <w:pPr>
              <w:rPr>
                <w:ins w:id="5647" w:author="Lucy Lucy" w:date="2018-08-31T23:30:00Z"/>
              </w:rPr>
            </w:pPr>
            <w:ins w:id="5648" w:author="Lucy Lucy" w:date="2018-08-31T23:32:00Z">
              <w:r>
                <w:t>Document_Type</w:t>
              </w:r>
            </w:ins>
          </w:p>
        </w:tc>
        <w:tc>
          <w:tcPr>
            <w:tcW w:w="743" w:type="pct"/>
          </w:tcPr>
          <w:p w14:paraId="11E51EB1" w14:textId="5A8A56E9" w:rsidR="002D5279" w:rsidRPr="009C09B2" w:rsidRDefault="00C66579" w:rsidP="00CF568F">
            <w:pPr>
              <w:rPr>
                <w:ins w:id="5649" w:author="Lucy Lucy" w:date="2018-08-31T23:30:00Z"/>
              </w:rPr>
            </w:pPr>
            <w:ins w:id="5650" w:author="Lucy Lucy" w:date="2018-08-31T23:32:00Z">
              <w:r>
                <w:t>Number</w:t>
              </w:r>
            </w:ins>
          </w:p>
        </w:tc>
        <w:tc>
          <w:tcPr>
            <w:tcW w:w="396" w:type="pct"/>
          </w:tcPr>
          <w:p w14:paraId="1DD72267" w14:textId="77777777" w:rsidR="002D5279" w:rsidRDefault="002D5279" w:rsidP="00CF568F">
            <w:pPr>
              <w:rPr>
                <w:ins w:id="5651" w:author="Lucy Lucy" w:date="2018-08-31T23:30:00Z"/>
              </w:rPr>
            </w:pPr>
          </w:p>
        </w:tc>
        <w:tc>
          <w:tcPr>
            <w:tcW w:w="379" w:type="pct"/>
          </w:tcPr>
          <w:p w14:paraId="614F8270" w14:textId="77777777" w:rsidR="002D5279" w:rsidRPr="009C09B2" w:rsidRDefault="002D5279" w:rsidP="00CF568F">
            <w:pPr>
              <w:rPr>
                <w:ins w:id="5652" w:author="Lucy Lucy" w:date="2018-08-31T23:30:00Z"/>
              </w:rPr>
            </w:pPr>
          </w:p>
        </w:tc>
        <w:tc>
          <w:tcPr>
            <w:tcW w:w="497" w:type="pct"/>
          </w:tcPr>
          <w:p w14:paraId="424BE54B" w14:textId="77777777" w:rsidR="002D5279" w:rsidRPr="009C09B2" w:rsidRDefault="002D5279" w:rsidP="00CF568F">
            <w:pPr>
              <w:rPr>
                <w:ins w:id="5653" w:author="Lucy Lucy" w:date="2018-08-31T23:30:00Z"/>
              </w:rPr>
            </w:pPr>
          </w:p>
        </w:tc>
        <w:tc>
          <w:tcPr>
            <w:tcW w:w="1553" w:type="pct"/>
          </w:tcPr>
          <w:p w14:paraId="6C421719" w14:textId="77777777" w:rsidR="002D5279" w:rsidRDefault="00C66579" w:rsidP="00CF568F">
            <w:pPr>
              <w:rPr>
                <w:ins w:id="5654" w:author="Lucy Lucy" w:date="2018-08-31T23:33:00Z"/>
              </w:rPr>
            </w:pPr>
            <w:ins w:id="5655" w:author="Lucy Lucy" w:date="2018-08-31T23:32:00Z">
              <w:r>
                <w:t>Loại tài l</w:t>
              </w:r>
            </w:ins>
            <w:ins w:id="5656" w:author="Lucy Lucy" w:date="2018-08-31T23:33:00Z">
              <w:r>
                <w:t>iệu</w:t>
              </w:r>
            </w:ins>
          </w:p>
          <w:p w14:paraId="4E01D1B0" w14:textId="77777777" w:rsidR="00C66579" w:rsidRDefault="00C66579" w:rsidP="00CF568F">
            <w:pPr>
              <w:rPr>
                <w:ins w:id="5657" w:author="Lucy Lucy" w:date="2018-08-31T23:33:00Z"/>
              </w:rPr>
            </w:pPr>
            <w:ins w:id="5658" w:author="Lucy Lucy" w:date="2018-08-31T23:33:00Z">
              <w:r>
                <w:t>1: bản gốc</w:t>
              </w:r>
            </w:ins>
          </w:p>
          <w:p w14:paraId="74A84995" w14:textId="551141B7" w:rsidR="00C66579" w:rsidRDefault="00C66579" w:rsidP="00CF568F">
            <w:pPr>
              <w:rPr>
                <w:ins w:id="5659" w:author="Lucy Lucy" w:date="2018-08-31T23:30:00Z"/>
              </w:rPr>
            </w:pPr>
            <w:ins w:id="5660" w:author="Lucy Lucy" w:date="2018-08-31T23:33:00Z">
              <w:r>
                <w:t>2: bản sao</w:t>
              </w:r>
            </w:ins>
          </w:p>
        </w:tc>
      </w:tr>
      <w:tr w:rsidR="002D5279" w:rsidRPr="009C09B2" w14:paraId="2ECB38CD" w14:textId="77777777" w:rsidTr="00CF568F">
        <w:trPr>
          <w:ins w:id="5661" w:author="Lucy Lucy" w:date="2018-08-31T23:30:00Z"/>
        </w:trPr>
        <w:tc>
          <w:tcPr>
            <w:tcW w:w="1432" w:type="pct"/>
          </w:tcPr>
          <w:p w14:paraId="7F17AA1B" w14:textId="77777777" w:rsidR="002D5279" w:rsidRDefault="002D5279" w:rsidP="00CF568F">
            <w:pPr>
              <w:rPr>
                <w:ins w:id="5662" w:author="Lucy Lucy" w:date="2018-08-31T23:30:00Z"/>
              </w:rPr>
            </w:pPr>
            <w:ins w:id="5663" w:author="Lucy Lucy" w:date="2018-08-31T23:30:00Z">
              <w:r>
                <w:t>Status</w:t>
              </w:r>
            </w:ins>
          </w:p>
        </w:tc>
        <w:tc>
          <w:tcPr>
            <w:tcW w:w="743" w:type="pct"/>
          </w:tcPr>
          <w:p w14:paraId="49E5D7E7" w14:textId="77777777" w:rsidR="002D5279" w:rsidRDefault="002D5279" w:rsidP="00CF568F">
            <w:pPr>
              <w:rPr>
                <w:ins w:id="5664" w:author="Lucy Lucy" w:date="2018-08-31T23:30:00Z"/>
              </w:rPr>
            </w:pPr>
            <w:ins w:id="5665" w:author="Lucy Lucy" w:date="2018-08-31T23:30:00Z">
              <w:r>
                <w:t>Number</w:t>
              </w:r>
            </w:ins>
          </w:p>
        </w:tc>
        <w:tc>
          <w:tcPr>
            <w:tcW w:w="396" w:type="pct"/>
          </w:tcPr>
          <w:p w14:paraId="119889C5" w14:textId="77777777" w:rsidR="002D5279" w:rsidRDefault="002D5279" w:rsidP="00CF568F">
            <w:pPr>
              <w:rPr>
                <w:ins w:id="5666" w:author="Lucy Lucy" w:date="2018-08-31T23:30:00Z"/>
              </w:rPr>
            </w:pPr>
          </w:p>
        </w:tc>
        <w:tc>
          <w:tcPr>
            <w:tcW w:w="379" w:type="pct"/>
          </w:tcPr>
          <w:p w14:paraId="23E9FDAB" w14:textId="77777777" w:rsidR="002D5279" w:rsidRPr="009C09B2" w:rsidRDefault="002D5279" w:rsidP="00CF568F">
            <w:pPr>
              <w:rPr>
                <w:ins w:id="5667" w:author="Lucy Lucy" w:date="2018-08-31T23:30:00Z"/>
              </w:rPr>
            </w:pPr>
          </w:p>
        </w:tc>
        <w:tc>
          <w:tcPr>
            <w:tcW w:w="497" w:type="pct"/>
          </w:tcPr>
          <w:p w14:paraId="62B55E50" w14:textId="77777777" w:rsidR="002D5279" w:rsidRPr="009C09B2" w:rsidRDefault="002D5279" w:rsidP="00CF568F">
            <w:pPr>
              <w:rPr>
                <w:ins w:id="5668" w:author="Lucy Lucy" w:date="2018-08-31T23:30:00Z"/>
              </w:rPr>
            </w:pPr>
          </w:p>
        </w:tc>
        <w:tc>
          <w:tcPr>
            <w:tcW w:w="1553" w:type="pct"/>
          </w:tcPr>
          <w:p w14:paraId="763F9754" w14:textId="77777777" w:rsidR="00C66579" w:rsidRDefault="00C66579" w:rsidP="00CF568F">
            <w:pPr>
              <w:rPr>
                <w:ins w:id="5669" w:author="Lucy Lucy" w:date="2018-08-31T23:33:00Z"/>
              </w:rPr>
            </w:pPr>
            <w:ins w:id="5670" w:author="Lucy Lucy" w:date="2018-08-31T23:33:00Z">
              <w:r>
                <w:t>Trạng thái:</w:t>
              </w:r>
            </w:ins>
          </w:p>
          <w:p w14:paraId="17D158E0" w14:textId="7FBB7962" w:rsidR="00C66579" w:rsidRDefault="00C66579" w:rsidP="00CF568F">
            <w:pPr>
              <w:rPr>
                <w:ins w:id="5671" w:author="Lucy Lucy" w:date="2018-08-31T23:33:00Z"/>
              </w:rPr>
            </w:pPr>
            <w:ins w:id="5672" w:author="Lucy Lucy" w:date="2018-08-31T23:33:00Z">
              <w:r>
                <w:t>1: đang chờ bản gốc</w:t>
              </w:r>
            </w:ins>
            <w:ins w:id="5673" w:author="Lucy Lucy" w:date="2018-08-31T23:36:00Z">
              <w:r w:rsidR="00B4587E">
                <w:t xml:space="preserve"> -&gt; </w:t>
              </w:r>
              <w:r w:rsidR="005664CF">
                <w:t>sẽ nhắc khách phải làm,</w:t>
              </w:r>
            </w:ins>
          </w:p>
          <w:p w14:paraId="62F0110E" w14:textId="0E610BBE" w:rsidR="00C66579" w:rsidRDefault="00C66579" w:rsidP="00CF568F">
            <w:pPr>
              <w:rPr>
                <w:ins w:id="5674" w:author="Lucy Lucy" w:date="2018-08-31T23:30:00Z"/>
              </w:rPr>
            </w:pPr>
            <w:ins w:id="5675" w:author="Lucy Lucy" w:date="2018-08-31T23:33:00Z">
              <w:r>
                <w:t>2: đang chờ bản dịch</w:t>
              </w:r>
            </w:ins>
            <w:ins w:id="5676" w:author="Lucy Lucy" w:date="2018-08-31T23:36:00Z">
              <w:r w:rsidR="00B4587E">
                <w:t xml:space="preserve"> -&gt; sẽ nhắc admin/luật sư phải làm</w:t>
              </w:r>
            </w:ins>
          </w:p>
        </w:tc>
      </w:tr>
      <w:tr w:rsidR="002D5279" w:rsidRPr="009C09B2" w14:paraId="0957796C" w14:textId="77777777" w:rsidTr="00CF568F">
        <w:trPr>
          <w:ins w:id="5677" w:author="Lucy Lucy" w:date="2018-08-31T23:30:00Z"/>
        </w:trPr>
        <w:tc>
          <w:tcPr>
            <w:tcW w:w="1432" w:type="pct"/>
          </w:tcPr>
          <w:p w14:paraId="454EEDD5" w14:textId="1CBB56C0" w:rsidR="002D5279" w:rsidRDefault="00C66579" w:rsidP="00CF568F">
            <w:pPr>
              <w:rPr>
                <w:ins w:id="5678" w:author="Lucy Lucy" w:date="2018-08-31T23:30:00Z"/>
              </w:rPr>
            </w:pPr>
            <w:ins w:id="5679" w:author="Lucy Lucy" w:date="2018-08-31T23:33:00Z">
              <w:r>
                <w:t>Deadline</w:t>
              </w:r>
            </w:ins>
          </w:p>
        </w:tc>
        <w:tc>
          <w:tcPr>
            <w:tcW w:w="743" w:type="pct"/>
          </w:tcPr>
          <w:p w14:paraId="0006EAA9" w14:textId="77777777" w:rsidR="002D5279" w:rsidRDefault="002D5279" w:rsidP="00CF568F">
            <w:pPr>
              <w:rPr>
                <w:ins w:id="5680" w:author="Lucy Lucy" w:date="2018-08-31T23:30:00Z"/>
              </w:rPr>
            </w:pPr>
            <w:ins w:id="5681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465068D" w14:textId="77777777" w:rsidR="002D5279" w:rsidRDefault="002D5279" w:rsidP="00CF568F">
            <w:pPr>
              <w:rPr>
                <w:ins w:id="5682" w:author="Lucy Lucy" w:date="2018-08-31T23:30:00Z"/>
              </w:rPr>
            </w:pPr>
          </w:p>
        </w:tc>
        <w:tc>
          <w:tcPr>
            <w:tcW w:w="379" w:type="pct"/>
          </w:tcPr>
          <w:p w14:paraId="52B908B1" w14:textId="77777777" w:rsidR="002D5279" w:rsidRPr="009C09B2" w:rsidRDefault="002D5279" w:rsidP="00CF568F">
            <w:pPr>
              <w:rPr>
                <w:ins w:id="5683" w:author="Lucy Lucy" w:date="2018-08-31T23:30:00Z"/>
              </w:rPr>
            </w:pPr>
          </w:p>
        </w:tc>
        <w:tc>
          <w:tcPr>
            <w:tcW w:w="497" w:type="pct"/>
          </w:tcPr>
          <w:p w14:paraId="1F8F61FE" w14:textId="77777777" w:rsidR="002D5279" w:rsidRPr="009C09B2" w:rsidRDefault="002D5279" w:rsidP="00CF568F">
            <w:pPr>
              <w:rPr>
                <w:ins w:id="5684" w:author="Lucy Lucy" w:date="2018-08-31T23:30:00Z"/>
              </w:rPr>
            </w:pPr>
          </w:p>
        </w:tc>
        <w:tc>
          <w:tcPr>
            <w:tcW w:w="1553" w:type="pct"/>
          </w:tcPr>
          <w:p w14:paraId="191ADB40" w14:textId="77777777" w:rsidR="002D5279" w:rsidRDefault="00C66579" w:rsidP="00CF568F">
            <w:pPr>
              <w:rPr>
                <w:ins w:id="5685" w:author="Lucy Lucy" w:date="2018-08-31T23:35:00Z"/>
              </w:rPr>
            </w:pPr>
            <w:ins w:id="5686" w:author="Lucy Lucy" w:date="2018-08-31T23:33:00Z">
              <w:r>
                <w:t>Ngày hết hạn</w:t>
              </w:r>
            </w:ins>
          </w:p>
          <w:p w14:paraId="5AAF1222" w14:textId="26500567" w:rsidR="008307D1" w:rsidRDefault="008307D1" w:rsidP="00CF568F">
            <w:pPr>
              <w:rPr>
                <w:ins w:id="5687" w:author="Lucy Lucy" w:date="2018-08-31T23:30:00Z"/>
              </w:rPr>
            </w:pPr>
            <w:ins w:id="5688" w:author="Lucy Lucy" w:date="2018-08-31T23:35:00Z">
              <w:r>
                <w:t>Sẽ nhắc nhở trước 1 tuần</w:t>
              </w:r>
            </w:ins>
          </w:p>
        </w:tc>
      </w:tr>
      <w:tr w:rsidR="002D5279" w:rsidRPr="009C09B2" w14:paraId="38F8CE79" w14:textId="77777777" w:rsidTr="00CF568F">
        <w:trPr>
          <w:ins w:id="5689" w:author="Lucy Lucy" w:date="2018-08-31T23:30:00Z"/>
        </w:trPr>
        <w:tc>
          <w:tcPr>
            <w:tcW w:w="1432" w:type="pct"/>
          </w:tcPr>
          <w:p w14:paraId="7BD9DA41" w14:textId="4CFCEEFA" w:rsidR="002D5279" w:rsidRDefault="008307D1" w:rsidP="00CF568F">
            <w:pPr>
              <w:rPr>
                <w:ins w:id="5690" w:author="Lucy Lucy" w:date="2018-08-31T23:30:00Z"/>
              </w:rPr>
            </w:pPr>
            <w:ins w:id="5691" w:author="Lucy Lucy" w:date="2018-08-31T23:35:00Z">
              <w:r>
                <w:t>IsShowCustomer</w:t>
              </w:r>
            </w:ins>
          </w:p>
        </w:tc>
        <w:tc>
          <w:tcPr>
            <w:tcW w:w="743" w:type="pct"/>
          </w:tcPr>
          <w:p w14:paraId="6F96EE64" w14:textId="719CD040" w:rsidR="002D5279" w:rsidRDefault="008307D1" w:rsidP="00CF568F">
            <w:pPr>
              <w:rPr>
                <w:ins w:id="5692" w:author="Lucy Lucy" w:date="2018-08-31T23:30:00Z"/>
              </w:rPr>
            </w:pPr>
            <w:ins w:id="5693" w:author="Lucy Lucy" w:date="2018-08-31T23:35:00Z">
              <w:r>
                <w:t>Number</w:t>
              </w:r>
            </w:ins>
          </w:p>
        </w:tc>
        <w:tc>
          <w:tcPr>
            <w:tcW w:w="396" w:type="pct"/>
          </w:tcPr>
          <w:p w14:paraId="0C44590F" w14:textId="27EE225C" w:rsidR="002D5279" w:rsidRDefault="008307D1" w:rsidP="00CF568F">
            <w:pPr>
              <w:rPr>
                <w:ins w:id="5694" w:author="Lucy Lucy" w:date="2018-08-31T23:30:00Z"/>
              </w:rPr>
            </w:pPr>
            <w:ins w:id="5695" w:author="Lucy Lucy" w:date="2018-08-31T23:35:00Z">
              <w:r>
                <w:t>1</w:t>
              </w:r>
            </w:ins>
          </w:p>
        </w:tc>
        <w:tc>
          <w:tcPr>
            <w:tcW w:w="379" w:type="pct"/>
          </w:tcPr>
          <w:p w14:paraId="35194920" w14:textId="77777777" w:rsidR="002D5279" w:rsidRPr="009C09B2" w:rsidRDefault="002D5279" w:rsidP="00CF568F">
            <w:pPr>
              <w:rPr>
                <w:ins w:id="5696" w:author="Lucy Lucy" w:date="2018-08-31T23:30:00Z"/>
              </w:rPr>
            </w:pPr>
          </w:p>
        </w:tc>
        <w:tc>
          <w:tcPr>
            <w:tcW w:w="497" w:type="pct"/>
          </w:tcPr>
          <w:p w14:paraId="26171EB4" w14:textId="6EA08FE6" w:rsidR="002D5279" w:rsidRPr="009C09B2" w:rsidRDefault="008307D1" w:rsidP="00CF568F">
            <w:pPr>
              <w:rPr>
                <w:ins w:id="5697" w:author="Lucy Lucy" w:date="2018-08-31T23:30:00Z"/>
              </w:rPr>
            </w:pPr>
            <w:ins w:id="5698" w:author="Lucy Lucy" w:date="2018-08-31T23:35:00Z">
              <w:r>
                <w:t>1</w:t>
              </w:r>
            </w:ins>
          </w:p>
        </w:tc>
        <w:tc>
          <w:tcPr>
            <w:tcW w:w="1553" w:type="pct"/>
          </w:tcPr>
          <w:p w14:paraId="36AB6C4C" w14:textId="77777777" w:rsidR="002D5279" w:rsidRDefault="008307D1" w:rsidP="00CF568F">
            <w:pPr>
              <w:rPr>
                <w:ins w:id="5699" w:author="Lucy Lucy" w:date="2018-08-31T23:35:00Z"/>
              </w:rPr>
            </w:pPr>
            <w:ins w:id="5700" w:author="Lucy Lucy" w:date="2018-08-31T23:35:00Z">
              <w:r>
                <w:t>Có hiển thị cho khách hàng xem hay không</w:t>
              </w:r>
            </w:ins>
          </w:p>
          <w:p w14:paraId="6F574582" w14:textId="77777777" w:rsidR="008307D1" w:rsidRDefault="008307D1" w:rsidP="00CF568F">
            <w:pPr>
              <w:rPr>
                <w:ins w:id="5701" w:author="Lucy Lucy" w:date="2018-08-31T23:35:00Z"/>
              </w:rPr>
            </w:pPr>
            <w:ins w:id="5702" w:author="Lucy Lucy" w:date="2018-08-31T23:35:00Z">
              <w:r>
                <w:t>1: có</w:t>
              </w:r>
            </w:ins>
          </w:p>
          <w:p w14:paraId="60019D34" w14:textId="5C48C453" w:rsidR="008307D1" w:rsidRDefault="008307D1" w:rsidP="00CF568F">
            <w:pPr>
              <w:rPr>
                <w:ins w:id="5703" w:author="Lucy Lucy" w:date="2018-08-31T23:30:00Z"/>
              </w:rPr>
            </w:pPr>
            <w:ins w:id="5704" w:author="Lucy Lucy" w:date="2018-08-31T23:35:00Z">
              <w:r>
                <w:t>0: không</w:t>
              </w:r>
            </w:ins>
          </w:p>
        </w:tc>
      </w:tr>
      <w:tr w:rsidR="002D5279" w:rsidRPr="009C09B2" w14:paraId="0639FD39" w14:textId="77777777" w:rsidTr="00CF568F">
        <w:trPr>
          <w:ins w:id="5705" w:author="Lucy Lucy" w:date="2018-08-31T23:30:00Z"/>
        </w:trPr>
        <w:tc>
          <w:tcPr>
            <w:tcW w:w="1432" w:type="pct"/>
          </w:tcPr>
          <w:p w14:paraId="3C15D817" w14:textId="35393E86" w:rsidR="002D5279" w:rsidRDefault="003A56E0" w:rsidP="00CF568F">
            <w:pPr>
              <w:rPr>
                <w:ins w:id="5706" w:author="Lucy Lucy" w:date="2018-08-31T23:30:00Z"/>
              </w:rPr>
            </w:pPr>
            <w:ins w:id="5707" w:author="Lucy Lucy" w:date="2018-08-31T23:38:00Z">
              <w:r>
                <w:t>In</w:t>
              </w:r>
            </w:ins>
            <w:ins w:id="5708" w:author="Lucy Lucy" w:date="2018-09-03T23:21:00Z">
              <w:r w:rsidR="00361CA5">
                <w:t>_Out</w:t>
              </w:r>
            </w:ins>
            <w:ins w:id="5709" w:author="Lucy Lucy" w:date="2018-08-31T23:39:00Z">
              <w:r>
                <w:t>_</w:t>
              </w:r>
            </w:ins>
            <w:ins w:id="5710" w:author="Lucy Lucy" w:date="2018-08-31T23:38:00Z">
              <w:r>
                <w:t>Date</w:t>
              </w:r>
            </w:ins>
          </w:p>
        </w:tc>
        <w:tc>
          <w:tcPr>
            <w:tcW w:w="743" w:type="pct"/>
          </w:tcPr>
          <w:p w14:paraId="2D0FC5EB" w14:textId="3E93F3DA" w:rsidR="002D5279" w:rsidRDefault="003A56E0" w:rsidP="00CF568F">
            <w:pPr>
              <w:rPr>
                <w:ins w:id="5711" w:author="Lucy Lucy" w:date="2018-08-31T23:30:00Z"/>
              </w:rPr>
            </w:pPr>
            <w:ins w:id="5712" w:author="Lucy Lucy" w:date="2018-08-31T23:38:00Z">
              <w:r>
                <w:t>Date</w:t>
              </w:r>
            </w:ins>
          </w:p>
        </w:tc>
        <w:tc>
          <w:tcPr>
            <w:tcW w:w="396" w:type="pct"/>
          </w:tcPr>
          <w:p w14:paraId="5128A0DC" w14:textId="4CFEB88D" w:rsidR="002D5279" w:rsidRDefault="002D5279" w:rsidP="00CF568F">
            <w:pPr>
              <w:rPr>
                <w:ins w:id="5713" w:author="Lucy Lucy" w:date="2018-08-31T23:30:00Z"/>
              </w:rPr>
            </w:pPr>
          </w:p>
        </w:tc>
        <w:tc>
          <w:tcPr>
            <w:tcW w:w="379" w:type="pct"/>
          </w:tcPr>
          <w:p w14:paraId="1EB0059F" w14:textId="77777777" w:rsidR="002D5279" w:rsidRPr="009C09B2" w:rsidRDefault="002D5279" w:rsidP="00CF568F">
            <w:pPr>
              <w:rPr>
                <w:ins w:id="5714" w:author="Lucy Lucy" w:date="2018-08-31T23:30:00Z"/>
              </w:rPr>
            </w:pPr>
          </w:p>
        </w:tc>
        <w:tc>
          <w:tcPr>
            <w:tcW w:w="497" w:type="pct"/>
          </w:tcPr>
          <w:p w14:paraId="61D4553D" w14:textId="77777777" w:rsidR="002D5279" w:rsidRPr="009C09B2" w:rsidRDefault="002D5279" w:rsidP="00CF568F">
            <w:pPr>
              <w:rPr>
                <w:ins w:id="5715" w:author="Lucy Lucy" w:date="2018-08-31T23:30:00Z"/>
              </w:rPr>
            </w:pPr>
          </w:p>
        </w:tc>
        <w:tc>
          <w:tcPr>
            <w:tcW w:w="1553" w:type="pct"/>
          </w:tcPr>
          <w:p w14:paraId="368DD3A7" w14:textId="77777777" w:rsidR="002D5279" w:rsidRDefault="003A56E0" w:rsidP="00CF568F">
            <w:pPr>
              <w:rPr>
                <w:ins w:id="5716" w:author="Lucy Lucy" w:date="2018-09-03T23:21:00Z"/>
              </w:rPr>
            </w:pPr>
            <w:ins w:id="5717" w:author="Lucy Lucy" w:date="2018-08-31T23:39:00Z">
              <w:r>
                <w:t>Ngày tài liệu đến, ứng với Docking_Type = 1</w:t>
              </w:r>
            </w:ins>
          </w:p>
          <w:p w14:paraId="432F3CBD" w14:textId="79FD791E" w:rsidR="00361CA5" w:rsidRDefault="00361CA5" w:rsidP="00CF568F">
            <w:pPr>
              <w:rPr>
                <w:ins w:id="5718" w:author="Lucy Lucy" w:date="2018-08-31T23:30:00Z"/>
              </w:rPr>
            </w:pPr>
            <w:ins w:id="5719" w:author="Lucy Lucy" w:date="2018-09-03T23:21:00Z">
              <w:r>
                <w:t>Ngày tài liệu đi, ứng với Docking_Type = 2</w:t>
              </w:r>
            </w:ins>
          </w:p>
        </w:tc>
      </w:tr>
      <w:tr w:rsidR="00106E12" w:rsidRPr="009C09B2" w14:paraId="0C54AF0E" w14:textId="77777777" w:rsidTr="00CF568F">
        <w:trPr>
          <w:ins w:id="5720" w:author="Lucy Lucy" w:date="2018-09-01T21:41:00Z"/>
        </w:trPr>
        <w:tc>
          <w:tcPr>
            <w:tcW w:w="1432" w:type="pct"/>
          </w:tcPr>
          <w:p w14:paraId="2841BAB6" w14:textId="6E3DD1E0" w:rsidR="00106E12" w:rsidRDefault="00106E12" w:rsidP="00CF568F">
            <w:pPr>
              <w:rPr>
                <w:ins w:id="5721" w:author="Lucy Lucy" w:date="2018-09-01T21:41:00Z"/>
              </w:rPr>
            </w:pPr>
            <w:ins w:id="5722" w:author="Lucy Lucy" w:date="2018-09-01T21:41:00Z">
              <w:r>
                <w:t>URL</w:t>
              </w:r>
            </w:ins>
          </w:p>
        </w:tc>
        <w:tc>
          <w:tcPr>
            <w:tcW w:w="743" w:type="pct"/>
          </w:tcPr>
          <w:p w14:paraId="7CA49781" w14:textId="3D67A645" w:rsidR="00106E12" w:rsidRDefault="00106E12" w:rsidP="00CF568F">
            <w:pPr>
              <w:rPr>
                <w:ins w:id="5723" w:author="Lucy Lucy" w:date="2018-09-01T21:41:00Z"/>
              </w:rPr>
            </w:pPr>
            <w:ins w:id="5724" w:author="Lucy Lucy" w:date="2018-09-01T21:41:00Z">
              <w:r>
                <w:t>VARCHAR2</w:t>
              </w:r>
            </w:ins>
          </w:p>
        </w:tc>
        <w:tc>
          <w:tcPr>
            <w:tcW w:w="396" w:type="pct"/>
          </w:tcPr>
          <w:p w14:paraId="51552354" w14:textId="2D40F0A1" w:rsidR="00106E12" w:rsidRDefault="00361CA5" w:rsidP="00CF568F">
            <w:pPr>
              <w:rPr>
                <w:ins w:id="5725" w:author="Lucy Lucy" w:date="2018-09-01T21:41:00Z"/>
              </w:rPr>
            </w:pPr>
            <w:ins w:id="5726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4A3923E8" w14:textId="77777777" w:rsidR="00106E12" w:rsidRPr="009C09B2" w:rsidRDefault="00106E12" w:rsidP="00CF568F">
            <w:pPr>
              <w:rPr>
                <w:ins w:id="5727" w:author="Lucy Lucy" w:date="2018-09-01T21:41:00Z"/>
              </w:rPr>
            </w:pPr>
          </w:p>
        </w:tc>
        <w:tc>
          <w:tcPr>
            <w:tcW w:w="497" w:type="pct"/>
          </w:tcPr>
          <w:p w14:paraId="0D2365AF" w14:textId="77777777" w:rsidR="00106E12" w:rsidRPr="009C09B2" w:rsidRDefault="00106E12" w:rsidP="00CF568F">
            <w:pPr>
              <w:rPr>
                <w:ins w:id="5728" w:author="Lucy Lucy" w:date="2018-09-01T21:41:00Z"/>
              </w:rPr>
            </w:pPr>
          </w:p>
        </w:tc>
        <w:tc>
          <w:tcPr>
            <w:tcW w:w="1553" w:type="pct"/>
          </w:tcPr>
          <w:p w14:paraId="22009B5B" w14:textId="2F8611A0" w:rsidR="00106E12" w:rsidRDefault="00106E12" w:rsidP="00CF568F">
            <w:pPr>
              <w:rPr>
                <w:ins w:id="5729" w:author="Lucy Lucy" w:date="2018-09-01T21:41:00Z"/>
              </w:rPr>
            </w:pPr>
            <w:ins w:id="5730" w:author="Lucy Lucy" w:date="2018-09-01T21:41:00Z">
              <w:r>
                <w:t>Tải file n</w:t>
              </w:r>
            </w:ins>
            <w:ins w:id="5731" w:author="Lucy Lucy" w:date="2018-09-01T21:42:00Z">
              <w:r>
                <w:t>ếu cần</w:t>
              </w:r>
            </w:ins>
          </w:p>
        </w:tc>
      </w:tr>
      <w:tr w:rsidR="00361CA5" w:rsidRPr="009C09B2" w14:paraId="1D253BD3" w14:textId="77777777" w:rsidTr="00CF568F">
        <w:trPr>
          <w:ins w:id="5732" w:author="Lucy Lucy" w:date="2018-09-03T23:21:00Z"/>
        </w:trPr>
        <w:tc>
          <w:tcPr>
            <w:tcW w:w="1432" w:type="pct"/>
          </w:tcPr>
          <w:p w14:paraId="5EBAADCB" w14:textId="48F67A46" w:rsidR="00361CA5" w:rsidRDefault="00361CA5" w:rsidP="00CF568F">
            <w:pPr>
              <w:rPr>
                <w:ins w:id="5733" w:author="Lucy Lucy" w:date="2018-09-03T23:21:00Z"/>
              </w:rPr>
            </w:pPr>
            <w:ins w:id="5734" w:author="Lucy Lucy" w:date="2018-09-03T23:21:00Z">
              <w:r>
                <w:t>FileName</w:t>
              </w:r>
            </w:ins>
          </w:p>
        </w:tc>
        <w:tc>
          <w:tcPr>
            <w:tcW w:w="743" w:type="pct"/>
          </w:tcPr>
          <w:p w14:paraId="3AAA2F72" w14:textId="69768F64" w:rsidR="00361CA5" w:rsidRDefault="00361CA5" w:rsidP="00CF568F">
            <w:pPr>
              <w:rPr>
                <w:ins w:id="5735" w:author="Lucy Lucy" w:date="2018-09-03T23:21:00Z"/>
              </w:rPr>
            </w:pPr>
            <w:ins w:id="5736" w:author="Lucy Lucy" w:date="2018-09-03T23:21:00Z">
              <w:r>
                <w:t>VARCHAR2</w:t>
              </w:r>
            </w:ins>
          </w:p>
        </w:tc>
        <w:tc>
          <w:tcPr>
            <w:tcW w:w="396" w:type="pct"/>
          </w:tcPr>
          <w:p w14:paraId="2DEAF511" w14:textId="108099B2" w:rsidR="00361CA5" w:rsidRDefault="00361CA5" w:rsidP="00CF568F">
            <w:pPr>
              <w:rPr>
                <w:ins w:id="5737" w:author="Lucy Lucy" w:date="2018-09-03T23:21:00Z"/>
              </w:rPr>
            </w:pPr>
            <w:ins w:id="5738" w:author="Lucy Lucy" w:date="2018-09-03T23:22:00Z">
              <w:r>
                <w:t>200</w:t>
              </w:r>
            </w:ins>
          </w:p>
        </w:tc>
        <w:tc>
          <w:tcPr>
            <w:tcW w:w="379" w:type="pct"/>
          </w:tcPr>
          <w:p w14:paraId="29C8600C" w14:textId="77777777" w:rsidR="00361CA5" w:rsidRPr="009C09B2" w:rsidRDefault="00361CA5" w:rsidP="00CF568F">
            <w:pPr>
              <w:rPr>
                <w:ins w:id="5739" w:author="Lucy Lucy" w:date="2018-09-03T23:21:00Z"/>
              </w:rPr>
            </w:pPr>
          </w:p>
        </w:tc>
        <w:tc>
          <w:tcPr>
            <w:tcW w:w="497" w:type="pct"/>
          </w:tcPr>
          <w:p w14:paraId="07198228" w14:textId="77777777" w:rsidR="00361CA5" w:rsidRPr="009C09B2" w:rsidRDefault="00361CA5" w:rsidP="00CF568F">
            <w:pPr>
              <w:rPr>
                <w:ins w:id="5740" w:author="Lucy Lucy" w:date="2018-09-03T23:21:00Z"/>
              </w:rPr>
            </w:pPr>
          </w:p>
        </w:tc>
        <w:tc>
          <w:tcPr>
            <w:tcW w:w="1553" w:type="pct"/>
          </w:tcPr>
          <w:p w14:paraId="78A2EB2E" w14:textId="77777777" w:rsidR="00361CA5" w:rsidRDefault="00361CA5" w:rsidP="00CF568F">
            <w:pPr>
              <w:rPr>
                <w:ins w:id="5741" w:author="Lucy Lucy" w:date="2018-09-03T23:21:00Z"/>
              </w:rPr>
            </w:pPr>
          </w:p>
        </w:tc>
      </w:tr>
      <w:tr w:rsidR="00317D1E" w:rsidRPr="009C09B2" w14:paraId="49A5326B" w14:textId="77777777" w:rsidTr="00CF568F">
        <w:trPr>
          <w:ins w:id="5742" w:author="Lucy Lucy" w:date="2018-09-03T23:22:00Z"/>
        </w:trPr>
        <w:tc>
          <w:tcPr>
            <w:tcW w:w="1432" w:type="pct"/>
          </w:tcPr>
          <w:p w14:paraId="6801701F" w14:textId="464CF5A6" w:rsidR="00317D1E" w:rsidRDefault="00317D1E" w:rsidP="00CF568F">
            <w:pPr>
              <w:rPr>
                <w:ins w:id="5743" w:author="Lucy Lucy" w:date="2018-09-03T23:22:00Z"/>
              </w:rPr>
            </w:pPr>
            <w:ins w:id="5744" w:author="Lucy Lucy" w:date="2018-09-03T23:22:00Z">
              <w:r>
                <w:t>Notes</w:t>
              </w:r>
            </w:ins>
          </w:p>
        </w:tc>
        <w:tc>
          <w:tcPr>
            <w:tcW w:w="743" w:type="pct"/>
          </w:tcPr>
          <w:p w14:paraId="1A3753AB" w14:textId="5C501047" w:rsidR="00317D1E" w:rsidRDefault="00317D1E" w:rsidP="00CF568F">
            <w:pPr>
              <w:rPr>
                <w:ins w:id="5745" w:author="Lucy Lucy" w:date="2018-09-03T23:22:00Z"/>
              </w:rPr>
            </w:pPr>
            <w:ins w:id="5746" w:author="Lucy Lucy" w:date="2018-09-03T23:23:00Z">
              <w:r>
                <w:t>VARCHAR2</w:t>
              </w:r>
            </w:ins>
          </w:p>
        </w:tc>
        <w:tc>
          <w:tcPr>
            <w:tcW w:w="396" w:type="pct"/>
          </w:tcPr>
          <w:p w14:paraId="57918B01" w14:textId="5692D9D4" w:rsidR="00317D1E" w:rsidRDefault="00317D1E" w:rsidP="00CF568F">
            <w:pPr>
              <w:rPr>
                <w:ins w:id="5747" w:author="Lucy Lucy" w:date="2018-09-03T23:22:00Z"/>
              </w:rPr>
            </w:pPr>
            <w:ins w:id="5748" w:author="Lucy Lucy" w:date="2018-09-03T23:23:00Z">
              <w:r>
                <w:t>500</w:t>
              </w:r>
            </w:ins>
            <w:bookmarkStart w:id="5749" w:name="_GoBack"/>
            <w:bookmarkEnd w:id="5749"/>
          </w:p>
        </w:tc>
        <w:tc>
          <w:tcPr>
            <w:tcW w:w="379" w:type="pct"/>
          </w:tcPr>
          <w:p w14:paraId="058E94EF" w14:textId="77777777" w:rsidR="00317D1E" w:rsidRPr="009C09B2" w:rsidRDefault="00317D1E" w:rsidP="00CF568F">
            <w:pPr>
              <w:rPr>
                <w:ins w:id="5750" w:author="Lucy Lucy" w:date="2018-09-03T23:22:00Z"/>
              </w:rPr>
            </w:pPr>
          </w:p>
        </w:tc>
        <w:tc>
          <w:tcPr>
            <w:tcW w:w="497" w:type="pct"/>
          </w:tcPr>
          <w:p w14:paraId="49F45A0F" w14:textId="77777777" w:rsidR="00317D1E" w:rsidRPr="009C09B2" w:rsidRDefault="00317D1E" w:rsidP="00CF568F">
            <w:pPr>
              <w:rPr>
                <w:ins w:id="5751" w:author="Lucy Lucy" w:date="2018-09-03T23:22:00Z"/>
              </w:rPr>
            </w:pPr>
          </w:p>
        </w:tc>
        <w:tc>
          <w:tcPr>
            <w:tcW w:w="1553" w:type="pct"/>
          </w:tcPr>
          <w:p w14:paraId="3E2FC4FF" w14:textId="77777777" w:rsidR="00317D1E" w:rsidRDefault="00317D1E" w:rsidP="00CF568F">
            <w:pPr>
              <w:rPr>
                <w:ins w:id="5752" w:author="Lucy Lucy" w:date="2018-09-03T23:22:00Z"/>
              </w:rPr>
            </w:pPr>
          </w:p>
        </w:tc>
      </w:tr>
      <w:tr w:rsidR="002D5279" w:rsidRPr="009C09B2" w14:paraId="16A6AED0" w14:textId="77777777" w:rsidTr="00CF568F">
        <w:trPr>
          <w:ins w:id="5753" w:author="Lucy Lucy" w:date="2018-08-31T23:30:00Z"/>
        </w:trPr>
        <w:tc>
          <w:tcPr>
            <w:tcW w:w="1432" w:type="pct"/>
          </w:tcPr>
          <w:p w14:paraId="18E054E2" w14:textId="77777777" w:rsidR="002D5279" w:rsidRDefault="002D5279" w:rsidP="00CF568F">
            <w:pPr>
              <w:rPr>
                <w:ins w:id="5754" w:author="Lucy Lucy" w:date="2018-08-31T23:30:00Z"/>
              </w:rPr>
            </w:pPr>
            <w:ins w:id="5755" w:author="Lucy Lucy" w:date="2018-08-31T23:30:00Z">
              <w:r w:rsidRPr="009C09B2">
                <w:lastRenderedPageBreak/>
                <w:t>Created_By</w:t>
              </w:r>
            </w:ins>
          </w:p>
        </w:tc>
        <w:tc>
          <w:tcPr>
            <w:tcW w:w="743" w:type="pct"/>
          </w:tcPr>
          <w:p w14:paraId="71252EAD" w14:textId="77777777" w:rsidR="002D5279" w:rsidRDefault="002D5279" w:rsidP="00CF568F">
            <w:pPr>
              <w:rPr>
                <w:ins w:id="5756" w:author="Lucy Lucy" w:date="2018-08-31T23:30:00Z"/>
              </w:rPr>
            </w:pPr>
            <w:ins w:id="5757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A7C951D" w14:textId="77777777" w:rsidR="002D5279" w:rsidRDefault="002D5279" w:rsidP="00CF568F">
            <w:pPr>
              <w:rPr>
                <w:ins w:id="5758" w:author="Lucy Lucy" w:date="2018-08-31T23:30:00Z"/>
              </w:rPr>
            </w:pPr>
            <w:ins w:id="5759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8715386" w14:textId="77777777" w:rsidR="002D5279" w:rsidRPr="009C09B2" w:rsidRDefault="002D5279" w:rsidP="00CF568F">
            <w:pPr>
              <w:rPr>
                <w:ins w:id="5760" w:author="Lucy Lucy" w:date="2018-08-31T23:30:00Z"/>
              </w:rPr>
            </w:pPr>
          </w:p>
        </w:tc>
        <w:tc>
          <w:tcPr>
            <w:tcW w:w="497" w:type="pct"/>
          </w:tcPr>
          <w:p w14:paraId="0E9E1B4B" w14:textId="77777777" w:rsidR="002D5279" w:rsidRPr="009C09B2" w:rsidRDefault="002D5279" w:rsidP="00CF568F">
            <w:pPr>
              <w:rPr>
                <w:ins w:id="5761" w:author="Lucy Lucy" w:date="2018-08-31T23:30:00Z"/>
              </w:rPr>
            </w:pPr>
          </w:p>
        </w:tc>
        <w:tc>
          <w:tcPr>
            <w:tcW w:w="1553" w:type="pct"/>
          </w:tcPr>
          <w:p w14:paraId="6289B707" w14:textId="77777777" w:rsidR="002D5279" w:rsidRDefault="002D5279" w:rsidP="00CF568F">
            <w:pPr>
              <w:rPr>
                <w:ins w:id="5762" w:author="Lucy Lucy" w:date="2018-08-31T23:30:00Z"/>
              </w:rPr>
            </w:pPr>
            <w:ins w:id="5763" w:author="Lucy Lucy" w:date="2018-08-31T23:30:00Z">
              <w:r w:rsidRPr="009C09B2">
                <w:t>Người tạo</w:t>
              </w:r>
            </w:ins>
          </w:p>
          <w:p w14:paraId="583F7CE1" w14:textId="77777777" w:rsidR="002D5279" w:rsidRDefault="002D5279" w:rsidP="00CF568F">
            <w:pPr>
              <w:rPr>
                <w:ins w:id="5764" w:author="Lucy Lucy" w:date="2018-08-31T23:30:00Z"/>
              </w:rPr>
            </w:pPr>
            <w:ins w:id="5765" w:author="Lucy Lucy" w:date="2018-08-31T23:3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2D5279" w:rsidRPr="009C09B2" w14:paraId="0E5122F0" w14:textId="77777777" w:rsidTr="00CF568F">
        <w:trPr>
          <w:ins w:id="5766" w:author="Lucy Lucy" w:date="2018-08-31T23:30:00Z"/>
        </w:trPr>
        <w:tc>
          <w:tcPr>
            <w:tcW w:w="1432" w:type="pct"/>
          </w:tcPr>
          <w:p w14:paraId="138D2AB2" w14:textId="77777777" w:rsidR="002D5279" w:rsidRDefault="002D5279" w:rsidP="00CF568F">
            <w:pPr>
              <w:rPr>
                <w:ins w:id="5767" w:author="Lucy Lucy" w:date="2018-08-31T23:30:00Z"/>
              </w:rPr>
            </w:pPr>
            <w:ins w:id="5768" w:author="Lucy Lucy" w:date="2018-08-31T23:3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29ABACEE" w14:textId="77777777" w:rsidR="002D5279" w:rsidRDefault="002D5279" w:rsidP="00CF568F">
            <w:pPr>
              <w:rPr>
                <w:ins w:id="5769" w:author="Lucy Lucy" w:date="2018-08-31T23:30:00Z"/>
              </w:rPr>
            </w:pPr>
            <w:ins w:id="5770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3A15FE21" w14:textId="77777777" w:rsidR="002D5279" w:rsidRDefault="002D5279" w:rsidP="00CF568F">
            <w:pPr>
              <w:rPr>
                <w:ins w:id="5771" w:author="Lucy Lucy" w:date="2018-08-31T23:30:00Z"/>
              </w:rPr>
            </w:pPr>
          </w:p>
        </w:tc>
        <w:tc>
          <w:tcPr>
            <w:tcW w:w="379" w:type="pct"/>
          </w:tcPr>
          <w:p w14:paraId="78C2FF64" w14:textId="77777777" w:rsidR="002D5279" w:rsidRPr="009C09B2" w:rsidRDefault="002D5279" w:rsidP="00CF568F">
            <w:pPr>
              <w:rPr>
                <w:ins w:id="5772" w:author="Lucy Lucy" w:date="2018-08-31T23:30:00Z"/>
              </w:rPr>
            </w:pPr>
          </w:p>
        </w:tc>
        <w:tc>
          <w:tcPr>
            <w:tcW w:w="497" w:type="pct"/>
          </w:tcPr>
          <w:p w14:paraId="6BCCA380" w14:textId="77777777" w:rsidR="002D5279" w:rsidRPr="009C09B2" w:rsidRDefault="002D5279" w:rsidP="00CF568F">
            <w:pPr>
              <w:rPr>
                <w:ins w:id="5773" w:author="Lucy Lucy" w:date="2018-08-31T23:30:00Z"/>
              </w:rPr>
            </w:pPr>
          </w:p>
        </w:tc>
        <w:tc>
          <w:tcPr>
            <w:tcW w:w="1553" w:type="pct"/>
          </w:tcPr>
          <w:p w14:paraId="24A94F3A" w14:textId="77777777" w:rsidR="002D5279" w:rsidRDefault="002D5279" w:rsidP="00CF568F">
            <w:pPr>
              <w:rPr>
                <w:ins w:id="5774" w:author="Lucy Lucy" w:date="2018-08-31T23:30:00Z"/>
              </w:rPr>
            </w:pPr>
            <w:ins w:id="5775" w:author="Lucy Lucy" w:date="2018-08-31T23:30:00Z">
              <w:r w:rsidRPr="009C09B2">
                <w:t>Ngày tạo</w:t>
              </w:r>
            </w:ins>
          </w:p>
        </w:tc>
      </w:tr>
      <w:tr w:rsidR="002D5279" w:rsidRPr="009C09B2" w14:paraId="5029FC34" w14:textId="77777777" w:rsidTr="00CF568F">
        <w:trPr>
          <w:ins w:id="5776" w:author="Lucy Lucy" w:date="2018-08-31T23:30:00Z"/>
        </w:trPr>
        <w:tc>
          <w:tcPr>
            <w:tcW w:w="1432" w:type="pct"/>
          </w:tcPr>
          <w:p w14:paraId="59B613DF" w14:textId="77777777" w:rsidR="002D5279" w:rsidRDefault="002D5279" w:rsidP="00CF568F">
            <w:pPr>
              <w:rPr>
                <w:ins w:id="5777" w:author="Lucy Lucy" w:date="2018-08-31T23:30:00Z"/>
              </w:rPr>
            </w:pPr>
            <w:ins w:id="5778" w:author="Lucy Lucy" w:date="2018-08-31T23:3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3925452D" w14:textId="77777777" w:rsidR="002D5279" w:rsidRDefault="002D5279" w:rsidP="00CF568F">
            <w:pPr>
              <w:rPr>
                <w:ins w:id="5779" w:author="Lucy Lucy" w:date="2018-08-31T23:30:00Z"/>
              </w:rPr>
            </w:pPr>
            <w:ins w:id="5780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5DBB027" w14:textId="77777777" w:rsidR="002D5279" w:rsidRDefault="002D5279" w:rsidP="00CF568F">
            <w:pPr>
              <w:rPr>
                <w:ins w:id="5781" w:author="Lucy Lucy" w:date="2018-08-31T23:30:00Z"/>
              </w:rPr>
            </w:pPr>
            <w:ins w:id="5782" w:author="Lucy Lucy" w:date="2018-08-31T23:30:00Z">
              <w:r w:rsidRPr="009C09B2">
                <w:t>50</w:t>
              </w:r>
            </w:ins>
          </w:p>
        </w:tc>
        <w:tc>
          <w:tcPr>
            <w:tcW w:w="379" w:type="pct"/>
          </w:tcPr>
          <w:p w14:paraId="3801BC15" w14:textId="77777777" w:rsidR="002D5279" w:rsidRPr="009C09B2" w:rsidRDefault="002D5279" w:rsidP="00CF568F">
            <w:pPr>
              <w:rPr>
                <w:ins w:id="5783" w:author="Lucy Lucy" w:date="2018-08-31T23:30:00Z"/>
              </w:rPr>
            </w:pPr>
          </w:p>
        </w:tc>
        <w:tc>
          <w:tcPr>
            <w:tcW w:w="497" w:type="pct"/>
          </w:tcPr>
          <w:p w14:paraId="35994B65" w14:textId="77777777" w:rsidR="002D5279" w:rsidRPr="009C09B2" w:rsidRDefault="002D5279" w:rsidP="00CF568F">
            <w:pPr>
              <w:rPr>
                <w:ins w:id="5784" w:author="Lucy Lucy" w:date="2018-08-31T23:30:00Z"/>
              </w:rPr>
            </w:pPr>
          </w:p>
        </w:tc>
        <w:tc>
          <w:tcPr>
            <w:tcW w:w="1553" w:type="pct"/>
          </w:tcPr>
          <w:p w14:paraId="54EE2C65" w14:textId="77777777" w:rsidR="002D5279" w:rsidRDefault="002D5279" w:rsidP="00CF568F">
            <w:pPr>
              <w:rPr>
                <w:ins w:id="5785" w:author="Lucy Lucy" w:date="2018-08-31T23:30:00Z"/>
              </w:rPr>
            </w:pPr>
            <w:ins w:id="5786" w:author="Lucy Lucy" w:date="2018-08-31T23:30:00Z">
              <w:r w:rsidRPr="009C09B2">
                <w:t>Người sửa</w:t>
              </w:r>
            </w:ins>
          </w:p>
        </w:tc>
      </w:tr>
      <w:tr w:rsidR="002D5279" w:rsidRPr="009C09B2" w14:paraId="5BA1A0BC" w14:textId="77777777" w:rsidTr="00CF568F">
        <w:trPr>
          <w:ins w:id="5787" w:author="Lucy Lucy" w:date="2018-08-31T23:30:00Z"/>
        </w:trPr>
        <w:tc>
          <w:tcPr>
            <w:tcW w:w="1432" w:type="pct"/>
          </w:tcPr>
          <w:p w14:paraId="75BD24BD" w14:textId="77777777" w:rsidR="002D5279" w:rsidRDefault="002D5279" w:rsidP="00CF568F">
            <w:pPr>
              <w:rPr>
                <w:ins w:id="5788" w:author="Lucy Lucy" w:date="2018-08-31T23:30:00Z"/>
              </w:rPr>
            </w:pPr>
            <w:ins w:id="5789" w:author="Lucy Lucy" w:date="2018-08-31T23:3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74375C4B" w14:textId="77777777" w:rsidR="002D5279" w:rsidRDefault="002D5279" w:rsidP="00CF568F">
            <w:pPr>
              <w:rPr>
                <w:ins w:id="5790" w:author="Lucy Lucy" w:date="2018-08-31T23:30:00Z"/>
              </w:rPr>
            </w:pPr>
            <w:ins w:id="5791" w:author="Lucy Lucy" w:date="2018-08-31T23:3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0ADCB058" w14:textId="77777777" w:rsidR="002D5279" w:rsidRDefault="002D5279" w:rsidP="00CF568F">
            <w:pPr>
              <w:rPr>
                <w:ins w:id="5792" w:author="Lucy Lucy" w:date="2018-08-31T23:30:00Z"/>
              </w:rPr>
            </w:pPr>
          </w:p>
        </w:tc>
        <w:tc>
          <w:tcPr>
            <w:tcW w:w="379" w:type="pct"/>
          </w:tcPr>
          <w:p w14:paraId="4F65E6A0" w14:textId="77777777" w:rsidR="002D5279" w:rsidRPr="009C09B2" w:rsidRDefault="002D5279" w:rsidP="00CF568F">
            <w:pPr>
              <w:rPr>
                <w:ins w:id="5793" w:author="Lucy Lucy" w:date="2018-08-31T23:30:00Z"/>
              </w:rPr>
            </w:pPr>
          </w:p>
        </w:tc>
        <w:tc>
          <w:tcPr>
            <w:tcW w:w="497" w:type="pct"/>
          </w:tcPr>
          <w:p w14:paraId="134D6CFB" w14:textId="77777777" w:rsidR="002D5279" w:rsidRPr="009C09B2" w:rsidRDefault="002D5279" w:rsidP="00CF568F">
            <w:pPr>
              <w:rPr>
                <w:ins w:id="5794" w:author="Lucy Lucy" w:date="2018-08-31T23:30:00Z"/>
              </w:rPr>
            </w:pPr>
          </w:p>
        </w:tc>
        <w:tc>
          <w:tcPr>
            <w:tcW w:w="1553" w:type="pct"/>
          </w:tcPr>
          <w:p w14:paraId="1C5A9F65" w14:textId="77777777" w:rsidR="002D5279" w:rsidRDefault="002D5279" w:rsidP="00CF568F">
            <w:pPr>
              <w:rPr>
                <w:ins w:id="5795" w:author="Lucy Lucy" w:date="2018-08-31T23:30:00Z"/>
              </w:rPr>
            </w:pPr>
            <w:ins w:id="5796" w:author="Lucy Lucy" w:date="2018-08-31T23:30:00Z">
              <w:r w:rsidRPr="009C09B2">
                <w:t>Ngày sửa</w:t>
              </w:r>
            </w:ins>
          </w:p>
        </w:tc>
      </w:tr>
      <w:tr w:rsidR="002D5279" w:rsidRPr="009C09B2" w14:paraId="52253C51" w14:textId="77777777" w:rsidTr="00CF568F">
        <w:trPr>
          <w:ins w:id="5797" w:author="Lucy Lucy" w:date="2018-08-31T23:30:00Z"/>
        </w:trPr>
        <w:tc>
          <w:tcPr>
            <w:tcW w:w="1432" w:type="pct"/>
          </w:tcPr>
          <w:p w14:paraId="62A02B3B" w14:textId="77777777" w:rsidR="002D5279" w:rsidRPr="009C09B2" w:rsidRDefault="002D5279" w:rsidP="00CF568F">
            <w:pPr>
              <w:rPr>
                <w:ins w:id="5798" w:author="Lucy Lucy" w:date="2018-08-31T23:30:00Z"/>
              </w:rPr>
            </w:pPr>
            <w:ins w:id="5799" w:author="Lucy Lucy" w:date="2018-08-31T23:3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35A75598" w14:textId="77777777" w:rsidR="002D5279" w:rsidRPr="009C09B2" w:rsidRDefault="002D5279" w:rsidP="00CF568F">
            <w:pPr>
              <w:rPr>
                <w:ins w:id="5800" w:author="Lucy Lucy" w:date="2018-08-31T23:30:00Z"/>
              </w:rPr>
            </w:pPr>
            <w:ins w:id="5801" w:author="Lucy Lucy" w:date="2018-08-31T23:3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6F8B75EB" w14:textId="77777777" w:rsidR="002D5279" w:rsidRDefault="002D5279" w:rsidP="00CF568F">
            <w:pPr>
              <w:rPr>
                <w:ins w:id="5802" w:author="Lucy Lucy" w:date="2018-08-31T23:30:00Z"/>
              </w:rPr>
            </w:pPr>
            <w:ins w:id="5803" w:author="Lucy Lucy" w:date="2018-08-31T23:30:00Z">
              <w:r w:rsidRPr="009C09B2">
                <w:t>5</w:t>
              </w:r>
            </w:ins>
          </w:p>
        </w:tc>
        <w:tc>
          <w:tcPr>
            <w:tcW w:w="379" w:type="pct"/>
          </w:tcPr>
          <w:p w14:paraId="5437A012" w14:textId="77777777" w:rsidR="002D5279" w:rsidRPr="009C09B2" w:rsidRDefault="002D5279" w:rsidP="00CF568F">
            <w:pPr>
              <w:rPr>
                <w:ins w:id="5804" w:author="Lucy Lucy" w:date="2018-08-31T23:30:00Z"/>
              </w:rPr>
            </w:pPr>
          </w:p>
        </w:tc>
        <w:tc>
          <w:tcPr>
            <w:tcW w:w="497" w:type="pct"/>
          </w:tcPr>
          <w:p w14:paraId="7504BB5C" w14:textId="77777777" w:rsidR="002D5279" w:rsidRPr="009C09B2" w:rsidRDefault="002D5279" w:rsidP="00CF568F">
            <w:pPr>
              <w:rPr>
                <w:ins w:id="5805" w:author="Lucy Lucy" w:date="2018-08-31T23:30:00Z"/>
              </w:rPr>
            </w:pPr>
          </w:p>
        </w:tc>
        <w:tc>
          <w:tcPr>
            <w:tcW w:w="1553" w:type="pct"/>
          </w:tcPr>
          <w:p w14:paraId="5194BD0B" w14:textId="77777777" w:rsidR="002D5279" w:rsidRPr="009C09B2" w:rsidRDefault="002D5279" w:rsidP="00CF568F">
            <w:pPr>
              <w:rPr>
                <w:ins w:id="5806" w:author="Lucy Lucy" w:date="2018-08-31T23:30:00Z"/>
              </w:rPr>
            </w:pPr>
            <w:ins w:id="5807" w:author="Lucy Lucy" w:date="2018-08-31T23:30:00Z">
              <w:r w:rsidRPr="009C09B2">
                <w:t>Ngôn ngữ hiển thị</w:t>
              </w:r>
            </w:ins>
          </w:p>
        </w:tc>
      </w:tr>
    </w:tbl>
    <w:p w14:paraId="05B33577" w14:textId="62E77EF9" w:rsidR="00CC53A6" w:rsidRPr="009C09B2" w:rsidRDefault="00CC53A6" w:rsidP="00CC53A6">
      <w:pPr>
        <w:pStyle w:val="u2"/>
        <w:rPr>
          <w:ins w:id="5808" w:author="Lucy Lucy" w:date="2018-08-31T23:40:00Z"/>
        </w:rPr>
      </w:pPr>
      <w:bookmarkStart w:id="5809" w:name="_Toc523526408"/>
      <w:ins w:id="5810" w:author="Lucy Lucy" w:date="2018-08-31T23:40:00Z">
        <w:r>
          <w:t>Bil</w:t>
        </w:r>
      </w:ins>
      <w:ins w:id="5811" w:author="Lucy Lucy" w:date="2018-09-01T00:24:00Z">
        <w:r w:rsidR="00244CEE">
          <w:t>l</w:t>
        </w:r>
      </w:ins>
      <w:ins w:id="5812" w:author="Lucy Lucy" w:date="2018-08-31T23:40:00Z">
        <w:r>
          <w:t>ing</w:t>
        </w:r>
      </w:ins>
      <w:ins w:id="5813" w:author="Lucy Lucy" w:date="2018-08-31T23:44:00Z">
        <w:r w:rsidR="009F42B9">
          <w:t>_Header</w:t>
        </w:r>
      </w:ins>
      <w:bookmarkEnd w:id="5809"/>
    </w:p>
    <w:p w14:paraId="4716D312" w14:textId="12C7796F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814" w:author="Lucy Lucy" w:date="2018-08-31T23:40:00Z"/>
        </w:rPr>
      </w:pPr>
      <w:ins w:id="5815" w:author="Lucy Lucy" w:date="2018-08-31T23:40:00Z">
        <w:r w:rsidRPr="009C09B2">
          <w:t>Mục đích: Lưu trữ thông tin</w:t>
        </w:r>
        <w:r>
          <w:t xml:space="preserve"> hóa đơn</w:t>
        </w:r>
      </w:ins>
    </w:p>
    <w:p w14:paraId="51AC4642" w14:textId="77777777" w:rsidR="00CC53A6" w:rsidRPr="009C09B2" w:rsidRDefault="00CC53A6" w:rsidP="00CC53A6">
      <w:pPr>
        <w:pStyle w:val="oancuaDanhsach"/>
        <w:numPr>
          <w:ilvl w:val="0"/>
          <w:numId w:val="8"/>
        </w:numPr>
        <w:rPr>
          <w:ins w:id="5816" w:author="Lucy Lucy" w:date="2018-08-31T23:40:00Z"/>
        </w:rPr>
      </w:pPr>
      <w:ins w:id="5817" w:author="Lucy Lucy" w:date="2018-08-31T23:40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CC53A6" w:rsidRPr="009C09B2" w14:paraId="4DD98BFC" w14:textId="77777777" w:rsidTr="00CF568F">
        <w:trPr>
          <w:tblHeader/>
          <w:ins w:id="5818" w:author="Lucy Lucy" w:date="2018-08-31T23:40:00Z"/>
        </w:trPr>
        <w:tc>
          <w:tcPr>
            <w:tcW w:w="1432" w:type="pct"/>
            <w:shd w:val="clear" w:color="auto" w:fill="E6E6E6"/>
          </w:tcPr>
          <w:p w14:paraId="59104152" w14:textId="77777777" w:rsidR="00CC53A6" w:rsidRPr="009C09B2" w:rsidRDefault="00CC53A6" w:rsidP="00CF568F">
            <w:pPr>
              <w:rPr>
                <w:ins w:id="5819" w:author="Lucy Lucy" w:date="2018-08-31T23:40:00Z"/>
                <w:b/>
              </w:rPr>
            </w:pPr>
            <w:ins w:id="5820" w:author="Lucy Lucy" w:date="2018-08-31T23:40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FA6BD7B" w14:textId="77777777" w:rsidR="00CC53A6" w:rsidRPr="009C09B2" w:rsidRDefault="00CC53A6" w:rsidP="00CF568F">
            <w:pPr>
              <w:rPr>
                <w:ins w:id="5821" w:author="Lucy Lucy" w:date="2018-08-31T23:40:00Z"/>
                <w:b/>
              </w:rPr>
            </w:pPr>
            <w:ins w:id="5822" w:author="Lucy Lucy" w:date="2018-08-31T23:40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1ABFF798" w14:textId="77777777" w:rsidR="00CC53A6" w:rsidRPr="009C09B2" w:rsidRDefault="00CC53A6" w:rsidP="00CF568F">
            <w:pPr>
              <w:rPr>
                <w:ins w:id="5823" w:author="Lucy Lucy" w:date="2018-08-31T23:40:00Z"/>
                <w:b/>
              </w:rPr>
            </w:pPr>
            <w:ins w:id="5824" w:author="Lucy Lucy" w:date="2018-08-31T23:40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18A48E0" w14:textId="77777777" w:rsidR="00CC53A6" w:rsidRPr="009C09B2" w:rsidRDefault="00CC53A6" w:rsidP="00CF568F">
            <w:pPr>
              <w:rPr>
                <w:ins w:id="5825" w:author="Lucy Lucy" w:date="2018-08-31T23:40:00Z"/>
                <w:b/>
              </w:rPr>
            </w:pPr>
            <w:ins w:id="5826" w:author="Lucy Lucy" w:date="2018-08-31T23:40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411A9E3B" w14:textId="77777777" w:rsidR="00CC53A6" w:rsidRPr="009C09B2" w:rsidRDefault="00CC53A6" w:rsidP="00CF568F">
            <w:pPr>
              <w:rPr>
                <w:ins w:id="5827" w:author="Lucy Lucy" w:date="2018-08-31T23:40:00Z"/>
                <w:b/>
              </w:rPr>
            </w:pPr>
            <w:ins w:id="5828" w:author="Lucy Lucy" w:date="2018-08-31T23:40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503A4" w14:textId="77777777" w:rsidR="00CC53A6" w:rsidRPr="009C09B2" w:rsidRDefault="00CC53A6" w:rsidP="00CF568F">
            <w:pPr>
              <w:jc w:val="left"/>
              <w:rPr>
                <w:ins w:id="5829" w:author="Lucy Lucy" w:date="2018-08-31T23:40:00Z"/>
                <w:b/>
              </w:rPr>
            </w:pPr>
            <w:ins w:id="5830" w:author="Lucy Lucy" w:date="2018-08-31T23:40:00Z">
              <w:r w:rsidRPr="009C09B2">
                <w:rPr>
                  <w:b/>
                </w:rPr>
                <w:t>Mô tả</w:t>
              </w:r>
            </w:ins>
          </w:p>
        </w:tc>
      </w:tr>
      <w:tr w:rsidR="00CC53A6" w:rsidRPr="009C09B2" w14:paraId="55A0989E" w14:textId="77777777" w:rsidTr="00CF568F">
        <w:trPr>
          <w:ins w:id="5831" w:author="Lucy Lucy" w:date="2018-08-31T23:40:00Z"/>
        </w:trPr>
        <w:tc>
          <w:tcPr>
            <w:tcW w:w="1432" w:type="pct"/>
          </w:tcPr>
          <w:p w14:paraId="2DDC217C" w14:textId="429F55F5" w:rsidR="00CC53A6" w:rsidRPr="009C09B2" w:rsidRDefault="00DC3FF0" w:rsidP="00CF568F">
            <w:pPr>
              <w:rPr>
                <w:ins w:id="5832" w:author="Lucy Lucy" w:date="2018-08-31T23:40:00Z"/>
              </w:rPr>
            </w:pPr>
            <w:ins w:id="5833" w:author="Lucy Lucy" w:date="2018-08-31T23:40:00Z">
              <w:r>
                <w:t>Bil</w:t>
              </w:r>
            </w:ins>
            <w:ins w:id="5834" w:author="Lucy Lucy" w:date="2018-09-01T00:25:00Z">
              <w:r w:rsidR="00244CEE">
                <w:t>l</w:t>
              </w:r>
            </w:ins>
            <w:ins w:id="5835" w:author="Lucy Lucy" w:date="2018-08-31T23:40:00Z">
              <w:r>
                <w:t>ing_Id</w:t>
              </w:r>
            </w:ins>
          </w:p>
        </w:tc>
        <w:tc>
          <w:tcPr>
            <w:tcW w:w="743" w:type="pct"/>
          </w:tcPr>
          <w:p w14:paraId="70FD4AD7" w14:textId="77777777" w:rsidR="00CC53A6" w:rsidRPr="009C09B2" w:rsidRDefault="00CC53A6" w:rsidP="00CF568F">
            <w:pPr>
              <w:rPr>
                <w:ins w:id="5836" w:author="Lucy Lucy" w:date="2018-08-31T23:40:00Z"/>
              </w:rPr>
            </w:pPr>
            <w:ins w:id="5837" w:author="Lucy Lucy" w:date="2018-08-31T23:40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02D0E2B" w14:textId="77777777" w:rsidR="00CC53A6" w:rsidRPr="009C09B2" w:rsidRDefault="00CC53A6" w:rsidP="00CF568F">
            <w:pPr>
              <w:rPr>
                <w:ins w:id="5838" w:author="Lucy Lucy" w:date="2018-08-31T23:40:00Z"/>
              </w:rPr>
            </w:pPr>
          </w:p>
        </w:tc>
        <w:tc>
          <w:tcPr>
            <w:tcW w:w="379" w:type="pct"/>
          </w:tcPr>
          <w:p w14:paraId="1B856F66" w14:textId="77777777" w:rsidR="00CC53A6" w:rsidRPr="009C09B2" w:rsidRDefault="00CC53A6" w:rsidP="00CF568F">
            <w:pPr>
              <w:rPr>
                <w:ins w:id="5839" w:author="Lucy Lucy" w:date="2018-08-31T23:40:00Z"/>
              </w:rPr>
            </w:pPr>
          </w:p>
        </w:tc>
        <w:tc>
          <w:tcPr>
            <w:tcW w:w="497" w:type="pct"/>
          </w:tcPr>
          <w:p w14:paraId="690F657B" w14:textId="77777777" w:rsidR="00CC53A6" w:rsidRPr="009C09B2" w:rsidRDefault="00CC53A6" w:rsidP="00CF568F">
            <w:pPr>
              <w:rPr>
                <w:ins w:id="5840" w:author="Lucy Lucy" w:date="2018-08-31T23:40:00Z"/>
              </w:rPr>
            </w:pPr>
          </w:p>
        </w:tc>
        <w:tc>
          <w:tcPr>
            <w:tcW w:w="1553" w:type="pct"/>
          </w:tcPr>
          <w:p w14:paraId="0EB52030" w14:textId="77777777" w:rsidR="00CC53A6" w:rsidRPr="009C09B2" w:rsidRDefault="00CC53A6" w:rsidP="00CF568F">
            <w:pPr>
              <w:rPr>
                <w:ins w:id="5841" w:author="Lucy Lucy" w:date="2018-08-31T23:40:00Z"/>
              </w:rPr>
            </w:pPr>
            <w:ins w:id="5842" w:author="Lucy Lucy" w:date="2018-08-31T23:40:00Z">
              <w:r w:rsidRPr="009C09B2">
                <w:t>ID tự tăng</w:t>
              </w:r>
            </w:ins>
          </w:p>
        </w:tc>
      </w:tr>
      <w:tr w:rsidR="00CC53A6" w:rsidRPr="009C09B2" w14:paraId="39344A4F" w14:textId="77777777" w:rsidTr="00CF568F">
        <w:trPr>
          <w:ins w:id="5843" w:author="Lucy Lucy" w:date="2018-08-31T23:40:00Z"/>
        </w:trPr>
        <w:tc>
          <w:tcPr>
            <w:tcW w:w="1432" w:type="pct"/>
          </w:tcPr>
          <w:p w14:paraId="0D0BD4AC" w14:textId="77777777" w:rsidR="00CC53A6" w:rsidRPr="009C09B2" w:rsidRDefault="00CC53A6" w:rsidP="00CF568F">
            <w:pPr>
              <w:rPr>
                <w:ins w:id="5844" w:author="Lucy Lucy" w:date="2018-08-31T23:40:00Z"/>
              </w:rPr>
            </w:pPr>
            <w:ins w:id="5845" w:author="Lucy Lucy" w:date="2018-08-31T23:40:00Z">
              <w:r>
                <w:t>Case_Code</w:t>
              </w:r>
            </w:ins>
          </w:p>
        </w:tc>
        <w:tc>
          <w:tcPr>
            <w:tcW w:w="743" w:type="pct"/>
          </w:tcPr>
          <w:p w14:paraId="19EA73D9" w14:textId="77777777" w:rsidR="00CC53A6" w:rsidRPr="009C09B2" w:rsidRDefault="00CC53A6" w:rsidP="00CF568F">
            <w:pPr>
              <w:rPr>
                <w:ins w:id="5846" w:author="Lucy Lucy" w:date="2018-08-31T23:40:00Z"/>
              </w:rPr>
            </w:pPr>
            <w:ins w:id="5847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526B097F" w14:textId="77777777" w:rsidR="00CC53A6" w:rsidRPr="009C09B2" w:rsidRDefault="00CC53A6" w:rsidP="00CF568F">
            <w:pPr>
              <w:rPr>
                <w:ins w:id="5848" w:author="Lucy Lucy" w:date="2018-08-31T23:40:00Z"/>
              </w:rPr>
            </w:pPr>
            <w:ins w:id="5849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6F5839C8" w14:textId="77777777" w:rsidR="00CC53A6" w:rsidRPr="009C09B2" w:rsidRDefault="00CC53A6" w:rsidP="00CF568F">
            <w:pPr>
              <w:rPr>
                <w:ins w:id="5850" w:author="Lucy Lucy" w:date="2018-08-31T23:40:00Z"/>
              </w:rPr>
            </w:pPr>
          </w:p>
        </w:tc>
        <w:tc>
          <w:tcPr>
            <w:tcW w:w="497" w:type="pct"/>
          </w:tcPr>
          <w:p w14:paraId="26AD9609" w14:textId="77777777" w:rsidR="00CC53A6" w:rsidRPr="009C09B2" w:rsidRDefault="00CC53A6" w:rsidP="00CF568F">
            <w:pPr>
              <w:rPr>
                <w:ins w:id="5851" w:author="Lucy Lucy" w:date="2018-08-31T23:40:00Z"/>
              </w:rPr>
            </w:pPr>
          </w:p>
        </w:tc>
        <w:tc>
          <w:tcPr>
            <w:tcW w:w="1553" w:type="pct"/>
          </w:tcPr>
          <w:p w14:paraId="6C618BCB" w14:textId="77777777" w:rsidR="00CC53A6" w:rsidRDefault="00CC53A6" w:rsidP="00CF568F">
            <w:pPr>
              <w:rPr>
                <w:ins w:id="5852" w:author="Lucy Lucy" w:date="2018-08-31T23:40:00Z"/>
              </w:rPr>
            </w:pPr>
            <w:ins w:id="5853" w:author="Lucy Lucy" w:date="2018-08-31T23:40:00Z">
              <w:r>
                <w:t>Case_Code tự sinh</w:t>
              </w:r>
            </w:ins>
          </w:p>
          <w:p w14:paraId="6759AF82" w14:textId="77777777" w:rsidR="00CC53A6" w:rsidRDefault="00DC3FF0" w:rsidP="00CF568F">
            <w:pPr>
              <w:rPr>
                <w:ins w:id="5854" w:author="Lucy Lucy" w:date="2018-08-31T23:41:00Z"/>
                <w:highlight w:val="yellow"/>
              </w:rPr>
            </w:pPr>
            <w:ins w:id="5855" w:author="Lucy Lucy" w:date="2018-08-31T23:40:00Z">
              <w:r>
                <w:rPr>
                  <w:highlight w:val="yellow"/>
                </w:rPr>
                <w:t>BI</w:t>
              </w:r>
              <w:r w:rsidR="00CC53A6">
                <w:rPr>
                  <w:highlight w:val="yellow"/>
                </w:rPr>
                <w:t>_</w:t>
              </w:r>
              <w:r w:rsidR="00CC53A6" w:rsidRPr="00516BC0">
                <w:rPr>
                  <w:highlight w:val="yellow"/>
                </w:rPr>
                <w:t xml:space="preserve">yyyyMMdd + </w:t>
              </w:r>
              <w:proofErr w:type="gramStart"/>
              <w:r w:rsidR="00CC53A6" w:rsidRPr="00516BC0">
                <w:rPr>
                  <w:highlight w:val="yellow"/>
                </w:rPr>
                <w:t>seq.nextval</w:t>
              </w:r>
            </w:ins>
            <w:proofErr w:type="gramEnd"/>
          </w:p>
          <w:p w14:paraId="753CD13F" w14:textId="21C0EB3F" w:rsidR="00BF2862" w:rsidRPr="009C09B2" w:rsidRDefault="00BF2862">
            <w:pPr>
              <w:pStyle w:val="oancuaDanhsach"/>
              <w:numPr>
                <w:ilvl w:val="0"/>
                <w:numId w:val="33"/>
              </w:numPr>
              <w:rPr>
                <w:ins w:id="5856" w:author="Lucy Lucy" w:date="2018-08-31T23:40:00Z"/>
              </w:rPr>
              <w:pPrChange w:id="5857" w:author="Lucy Lucy" w:date="2018-08-31T23:42:00Z">
                <w:pPr/>
              </w:pPrChange>
            </w:pPr>
            <w:ins w:id="5858" w:author="Lucy Lucy" w:date="2018-08-31T23:42:00Z">
              <w:r>
                <w:t>Trường này chính là số bill, đặt tên là case_code cho dễ xử lý</w:t>
              </w:r>
            </w:ins>
          </w:p>
        </w:tc>
      </w:tr>
      <w:tr w:rsidR="00CC53A6" w:rsidRPr="009C09B2" w14:paraId="01AF6AE7" w14:textId="77777777" w:rsidTr="00CF568F">
        <w:trPr>
          <w:ins w:id="5859" w:author="Lucy Lucy" w:date="2018-08-31T23:40:00Z"/>
        </w:trPr>
        <w:tc>
          <w:tcPr>
            <w:tcW w:w="1432" w:type="pct"/>
          </w:tcPr>
          <w:p w14:paraId="26138C3F" w14:textId="77777777" w:rsidR="00CC53A6" w:rsidRDefault="00CC53A6" w:rsidP="00CF568F">
            <w:pPr>
              <w:rPr>
                <w:ins w:id="5860" w:author="Lucy Lucy" w:date="2018-08-31T23:40:00Z"/>
              </w:rPr>
            </w:pPr>
            <w:ins w:id="5861" w:author="Lucy Lucy" w:date="2018-08-31T23:40:00Z">
              <w:r>
                <w:t>Ap_Case_code</w:t>
              </w:r>
            </w:ins>
          </w:p>
        </w:tc>
        <w:tc>
          <w:tcPr>
            <w:tcW w:w="743" w:type="pct"/>
          </w:tcPr>
          <w:p w14:paraId="56F814AB" w14:textId="77777777" w:rsidR="00CC53A6" w:rsidRDefault="00CC53A6" w:rsidP="00CF568F">
            <w:pPr>
              <w:rPr>
                <w:ins w:id="5862" w:author="Lucy Lucy" w:date="2018-08-31T23:40:00Z"/>
              </w:rPr>
            </w:pPr>
            <w:ins w:id="5863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063DBE6A" w14:textId="77777777" w:rsidR="00CC53A6" w:rsidRPr="009C09B2" w:rsidRDefault="00CC53A6" w:rsidP="00CF568F">
            <w:pPr>
              <w:rPr>
                <w:ins w:id="5864" w:author="Lucy Lucy" w:date="2018-08-31T23:40:00Z"/>
              </w:rPr>
            </w:pPr>
            <w:ins w:id="5865" w:author="Lucy Lucy" w:date="2018-08-31T23:40:00Z">
              <w:r>
                <w:t>50</w:t>
              </w:r>
            </w:ins>
          </w:p>
        </w:tc>
        <w:tc>
          <w:tcPr>
            <w:tcW w:w="379" w:type="pct"/>
          </w:tcPr>
          <w:p w14:paraId="09BE9744" w14:textId="77777777" w:rsidR="00CC53A6" w:rsidRPr="009C09B2" w:rsidRDefault="00CC53A6" w:rsidP="00CF568F">
            <w:pPr>
              <w:rPr>
                <w:ins w:id="5866" w:author="Lucy Lucy" w:date="2018-08-31T23:40:00Z"/>
              </w:rPr>
            </w:pPr>
          </w:p>
        </w:tc>
        <w:tc>
          <w:tcPr>
            <w:tcW w:w="497" w:type="pct"/>
          </w:tcPr>
          <w:p w14:paraId="6FBDCC5D" w14:textId="77777777" w:rsidR="00CC53A6" w:rsidRPr="009C09B2" w:rsidRDefault="00CC53A6" w:rsidP="00CF568F">
            <w:pPr>
              <w:rPr>
                <w:ins w:id="5867" w:author="Lucy Lucy" w:date="2018-08-31T23:40:00Z"/>
              </w:rPr>
            </w:pPr>
          </w:p>
        </w:tc>
        <w:tc>
          <w:tcPr>
            <w:tcW w:w="1553" w:type="pct"/>
          </w:tcPr>
          <w:p w14:paraId="5F56029F" w14:textId="77777777" w:rsidR="00CC53A6" w:rsidRDefault="00CC53A6" w:rsidP="00CF568F">
            <w:pPr>
              <w:rPr>
                <w:ins w:id="5868" w:author="Lucy Lucy" w:date="2018-08-31T23:40:00Z"/>
              </w:rPr>
            </w:pPr>
            <w:ins w:id="5869" w:author="Lucy Lucy" w:date="2018-08-31T23:40:00Z">
              <w:r>
                <w:t>Casecode của đơn</w:t>
              </w:r>
            </w:ins>
          </w:p>
        </w:tc>
      </w:tr>
      <w:tr w:rsidR="00D17CAF" w:rsidRPr="009C09B2" w14:paraId="0A6277E8" w14:textId="77777777" w:rsidTr="00CF568F">
        <w:trPr>
          <w:ins w:id="5870" w:author="Lucy Lucy" w:date="2018-08-31T23:43:00Z"/>
        </w:trPr>
        <w:tc>
          <w:tcPr>
            <w:tcW w:w="1432" w:type="pct"/>
          </w:tcPr>
          <w:p w14:paraId="1BD163C0" w14:textId="09C128B4" w:rsidR="00D17CAF" w:rsidRDefault="00D17CAF" w:rsidP="00D17CAF">
            <w:pPr>
              <w:rPr>
                <w:ins w:id="5871" w:author="Lucy Lucy" w:date="2018-08-31T23:43:00Z"/>
              </w:rPr>
            </w:pPr>
            <w:ins w:id="5872" w:author="Lucy Lucy" w:date="2018-08-31T23:43:00Z">
              <w:r>
                <w:t>Biling_Date</w:t>
              </w:r>
            </w:ins>
          </w:p>
        </w:tc>
        <w:tc>
          <w:tcPr>
            <w:tcW w:w="743" w:type="pct"/>
          </w:tcPr>
          <w:p w14:paraId="4AEC8009" w14:textId="7C619D4C" w:rsidR="00D17CAF" w:rsidRPr="009C09B2" w:rsidRDefault="00D17CAF" w:rsidP="00D17CAF">
            <w:pPr>
              <w:rPr>
                <w:ins w:id="5873" w:author="Lucy Lucy" w:date="2018-08-31T23:43:00Z"/>
              </w:rPr>
            </w:pPr>
            <w:ins w:id="5874" w:author="Lucy Lucy" w:date="2018-08-31T23:43:00Z">
              <w:r>
                <w:t>Date</w:t>
              </w:r>
            </w:ins>
          </w:p>
        </w:tc>
        <w:tc>
          <w:tcPr>
            <w:tcW w:w="396" w:type="pct"/>
          </w:tcPr>
          <w:p w14:paraId="6DF8B774" w14:textId="77777777" w:rsidR="00D17CAF" w:rsidRDefault="00D17CAF" w:rsidP="00D17CAF">
            <w:pPr>
              <w:rPr>
                <w:ins w:id="5875" w:author="Lucy Lucy" w:date="2018-08-31T23:43:00Z"/>
              </w:rPr>
            </w:pPr>
          </w:p>
        </w:tc>
        <w:tc>
          <w:tcPr>
            <w:tcW w:w="379" w:type="pct"/>
          </w:tcPr>
          <w:p w14:paraId="79A2C357" w14:textId="77777777" w:rsidR="00D17CAF" w:rsidRPr="009C09B2" w:rsidRDefault="00D17CAF" w:rsidP="00D17CAF">
            <w:pPr>
              <w:rPr>
                <w:ins w:id="5876" w:author="Lucy Lucy" w:date="2018-08-31T23:43:00Z"/>
              </w:rPr>
            </w:pPr>
          </w:p>
        </w:tc>
        <w:tc>
          <w:tcPr>
            <w:tcW w:w="497" w:type="pct"/>
          </w:tcPr>
          <w:p w14:paraId="742CD784" w14:textId="77777777" w:rsidR="00D17CAF" w:rsidRPr="009C09B2" w:rsidRDefault="00D17CAF" w:rsidP="00D17CAF">
            <w:pPr>
              <w:rPr>
                <w:ins w:id="5877" w:author="Lucy Lucy" w:date="2018-08-31T23:43:00Z"/>
              </w:rPr>
            </w:pPr>
          </w:p>
        </w:tc>
        <w:tc>
          <w:tcPr>
            <w:tcW w:w="1553" w:type="pct"/>
          </w:tcPr>
          <w:p w14:paraId="7754C6FB" w14:textId="3790207B" w:rsidR="00D17CAF" w:rsidRDefault="00D17CAF" w:rsidP="00D17CAF">
            <w:pPr>
              <w:rPr>
                <w:ins w:id="5878" w:author="Lucy Lucy" w:date="2018-08-31T23:43:00Z"/>
              </w:rPr>
            </w:pPr>
            <w:ins w:id="5879" w:author="Lucy Lucy" w:date="2018-08-31T23:43:00Z">
              <w:r>
                <w:t>Ngày yêu cầu thanh toán</w:t>
              </w:r>
            </w:ins>
          </w:p>
        </w:tc>
      </w:tr>
      <w:tr w:rsidR="00D17CAF" w:rsidRPr="009C09B2" w14:paraId="5B0EFABF" w14:textId="77777777" w:rsidTr="00CF568F">
        <w:trPr>
          <w:ins w:id="5880" w:author="Lucy Lucy" w:date="2018-08-31T23:40:00Z"/>
        </w:trPr>
        <w:tc>
          <w:tcPr>
            <w:tcW w:w="1432" w:type="pct"/>
          </w:tcPr>
          <w:p w14:paraId="41A4CAED" w14:textId="0C4FE689" w:rsidR="00D17CAF" w:rsidRDefault="00D17CAF" w:rsidP="00D17CAF">
            <w:pPr>
              <w:rPr>
                <w:ins w:id="5881" w:author="Lucy Lucy" w:date="2018-08-31T23:40:00Z"/>
              </w:rPr>
            </w:pPr>
            <w:ins w:id="5882" w:author="Lucy Lucy" w:date="2018-08-31T23:42:00Z">
              <w:r>
                <w:t>Deadline</w:t>
              </w:r>
            </w:ins>
          </w:p>
        </w:tc>
        <w:tc>
          <w:tcPr>
            <w:tcW w:w="743" w:type="pct"/>
          </w:tcPr>
          <w:p w14:paraId="6A09C9FA" w14:textId="283EC2EF" w:rsidR="00D17CAF" w:rsidRDefault="00D17CAF" w:rsidP="00D17CAF">
            <w:pPr>
              <w:rPr>
                <w:ins w:id="5883" w:author="Lucy Lucy" w:date="2018-08-31T23:40:00Z"/>
              </w:rPr>
            </w:pPr>
            <w:ins w:id="5884" w:author="Lucy Lucy" w:date="2018-08-31T23:42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14967189" w14:textId="5B0667B3" w:rsidR="00D17CAF" w:rsidRDefault="00D17CAF" w:rsidP="00D17CAF">
            <w:pPr>
              <w:rPr>
                <w:ins w:id="5885" w:author="Lucy Lucy" w:date="2018-08-31T23:40:00Z"/>
              </w:rPr>
            </w:pPr>
          </w:p>
        </w:tc>
        <w:tc>
          <w:tcPr>
            <w:tcW w:w="379" w:type="pct"/>
          </w:tcPr>
          <w:p w14:paraId="6A8E55F4" w14:textId="77777777" w:rsidR="00D17CAF" w:rsidRPr="009C09B2" w:rsidRDefault="00D17CAF" w:rsidP="00D17CAF">
            <w:pPr>
              <w:rPr>
                <w:ins w:id="5886" w:author="Lucy Lucy" w:date="2018-08-31T23:40:00Z"/>
              </w:rPr>
            </w:pPr>
          </w:p>
        </w:tc>
        <w:tc>
          <w:tcPr>
            <w:tcW w:w="497" w:type="pct"/>
          </w:tcPr>
          <w:p w14:paraId="718472E4" w14:textId="77777777" w:rsidR="00D17CAF" w:rsidRPr="009C09B2" w:rsidRDefault="00D17CAF" w:rsidP="00D17CAF">
            <w:pPr>
              <w:rPr>
                <w:ins w:id="5887" w:author="Lucy Lucy" w:date="2018-08-31T23:40:00Z"/>
              </w:rPr>
            </w:pPr>
          </w:p>
        </w:tc>
        <w:tc>
          <w:tcPr>
            <w:tcW w:w="1553" w:type="pct"/>
          </w:tcPr>
          <w:p w14:paraId="0511E57E" w14:textId="77777777" w:rsidR="00D17CAF" w:rsidRDefault="00D17CAF" w:rsidP="00D17CAF">
            <w:pPr>
              <w:rPr>
                <w:ins w:id="5888" w:author="Lucy Lucy" w:date="2018-08-31T23:43:00Z"/>
              </w:rPr>
            </w:pPr>
            <w:ins w:id="5889" w:author="Lucy Lucy" w:date="2018-08-31T23:43:00Z">
              <w:r>
                <w:t>Hạn thanh toán.</w:t>
              </w:r>
            </w:ins>
          </w:p>
          <w:p w14:paraId="29E897A9" w14:textId="150F33BB" w:rsidR="00D17CAF" w:rsidRDefault="00D17CAF" w:rsidP="00D17CAF">
            <w:pPr>
              <w:rPr>
                <w:ins w:id="5890" w:author="Lucy Lucy" w:date="2018-08-31T23:40:00Z"/>
              </w:rPr>
            </w:pPr>
            <w:ins w:id="5891" w:author="Lucy Lucy" w:date="2018-08-31T23:43:00Z">
              <w:r>
                <w:t>30 ngày kể từ ngày Biling_Date</w:t>
              </w:r>
            </w:ins>
          </w:p>
        </w:tc>
      </w:tr>
      <w:tr w:rsidR="00CC53A6" w:rsidRPr="009C09B2" w14:paraId="60FBFE8C" w14:textId="77777777" w:rsidTr="00CF568F">
        <w:trPr>
          <w:ins w:id="5892" w:author="Lucy Lucy" w:date="2018-08-31T23:40:00Z"/>
        </w:trPr>
        <w:tc>
          <w:tcPr>
            <w:tcW w:w="1432" w:type="pct"/>
          </w:tcPr>
          <w:p w14:paraId="68B64EBF" w14:textId="58EC7142" w:rsidR="00CC53A6" w:rsidRPr="009C09B2" w:rsidRDefault="007839A6" w:rsidP="00CF568F">
            <w:pPr>
              <w:rPr>
                <w:ins w:id="5893" w:author="Lucy Lucy" w:date="2018-08-31T23:40:00Z"/>
              </w:rPr>
            </w:pPr>
            <w:ins w:id="5894" w:author="Lucy Lucy" w:date="2018-08-31T23:45:00Z">
              <w:r>
                <w:t>Request_By</w:t>
              </w:r>
            </w:ins>
          </w:p>
        </w:tc>
        <w:tc>
          <w:tcPr>
            <w:tcW w:w="743" w:type="pct"/>
          </w:tcPr>
          <w:p w14:paraId="34F7DBAA" w14:textId="77777777" w:rsidR="00CC53A6" w:rsidRPr="009C09B2" w:rsidRDefault="00CC53A6" w:rsidP="00CF568F">
            <w:pPr>
              <w:rPr>
                <w:ins w:id="5895" w:author="Lucy Lucy" w:date="2018-08-31T23:40:00Z"/>
              </w:rPr>
            </w:pPr>
            <w:ins w:id="5896" w:author="Lucy Lucy" w:date="2018-08-31T23:40:00Z">
              <w:r>
                <w:t>VARCHAR2</w:t>
              </w:r>
            </w:ins>
          </w:p>
        </w:tc>
        <w:tc>
          <w:tcPr>
            <w:tcW w:w="396" w:type="pct"/>
          </w:tcPr>
          <w:p w14:paraId="23B2E047" w14:textId="45D33030" w:rsidR="00CC53A6" w:rsidRPr="009C09B2" w:rsidRDefault="007839A6" w:rsidP="00CF568F">
            <w:pPr>
              <w:rPr>
                <w:ins w:id="5897" w:author="Lucy Lucy" w:date="2018-08-31T23:40:00Z"/>
              </w:rPr>
            </w:pPr>
            <w:ins w:id="5898" w:author="Lucy Lucy" w:date="2018-08-31T23:45:00Z">
              <w:r>
                <w:t>200</w:t>
              </w:r>
            </w:ins>
          </w:p>
        </w:tc>
        <w:tc>
          <w:tcPr>
            <w:tcW w:w="379" w:type="pct"/>
          </w:tcPr>
          <w:p w14:paraId="2052BD44" w14:textId="77777777" w:rsidR="00CC53A6" w:rsidRPr="009C09B2" w:rsidRDefault="00CC53A6" w:rsidP="00CF568F">
            <w:pPr>
              <w:rPr>
                <w:ins w:id="5899" w:author="Lucy Lucy" w:date="2018-08-31T23:40:00Z"/>
              </w:rPr>
            </w:pPr>
          </w:p>
        </w:tc>
        <w:tc>
          <w:tcPr>
            <w:tcW w:w="497" w:type="pct"/>
          </w:tcPr>
          <w:p w14:paraId="21339965" w14:textId="77777777" w:rsidR="00CC53A6" w:rsidRPr="009C09B2" w:rsidRDefault="00CC53A6" w:rsidP="00CF568F">
            <w:pPr>
              <w:rPr>
                <w:ins w:id="5900" w:author="Lucy Lucy" w:date="2018-08-31T23:40:00Z"/>
              </w:rPr>
            </w:pPr>
          </w:p>
        </w:tc>
        <w:tc>
          <w:tcPr>
            <w:tcW w:w="1553" w:type="pct"/>
          </w:tcPr>
          <w:p w14:paraId="53907A4D" w14:textId="71220A23" w:rsidR="00CC53A6" w:rsidRDefault="007839A6" w:rsidP="00CF568F">
            <w:pPr>
              <w:rPr>
                <w:ins w:id="5901" w:author="Lucy Lucy" w:date="2018-08-31T23:46:00Z"/>
              </w:rPr>
            </w:pPr>
            <w:ins w:id="5902" w:author="Lucy Lucy" w:date="2018-08-31T23:45:00Z">
              <w:r>
                <w:t>Người yêu cầu</w:t>
              </w:r>
            </w:ins>
          </w:p>
          <w:p w14:paraId="41EBD288" w14:textId="17557AFA" w:rsidR="007839A6" w:rsidRPr="009C09B2" w:rsidRDefault="007839A6" w:rsidP="00CF568F">
            <w:pPr>
              <w:rPr>
                <w:ins w:id="5903" w:author="Lucy Lucy" w:date="2018-08-31T23:40:00Z"/>
              </w:rPr>
            </w:pPr>
            <w:ins w:id="5904" w:author="Lucy Lucy" w:date="2018-08-31T23:46:00Z">
              <w:r>
                <w:t>Mặc định là luật sư xử lý</w:t>
              </w:r>
            </w:ins>
          </w:p>
          <w:p w14:paraId="68B0C82B" w14:textId="77777777" w:rsidR="00CC53A6" w:rsidRPr="009C09B2" w:rsidRDefault="00CC53A6" w:rsidP="00CF568F">
            <w:pPr>
              <w:rPr>
                <w:ins w:id="5905" w:author="Lucy Lucy" w:date="2018-08-31T23:40:00Z"/>
              </w:rPr>
            </w:pPr>
          </w:p>
        </w:tc>
      </w:tr>
      <w:tr w:rsidR="002461A1" w:rsidRPr="009C09B2" w14:paraId="1F9CE58C" w14:textId="77777777" w:rsidTr="00CF568F">
        <w:trPr>
          <w:ins w:id="5906" w:author="Lucy Lucy" w:date="2018-08-31T23:40:00Z"/>
        </w:trPr>
        <w:tc>
          <w:tcPr>
            <w:tcW w:w="1432" w:type="pct"/>
          </w:tcPr>
          <w:p w14:paraId="3E613466" w14:textId="76A553CF" w:rsidR="002461A1" w:rsidRDefault="002461A1" w:rsidP="002461A1">
            <w:pPr>
              <w:rPr>
                <w:ins w:id="5907" w:author="Lucy Lucy" w:date="2018-08-31T23:40:00Z"/>
              </w:rPr>
            </w:pPr>
            <w:ins w:id="5908" w:author="Lucy Lucy" w:date="2018-08-31T23:46:00Z">
              <w:r>
                <w:t>Approve_By</w:t>
              </w:r>
            </w:ins>
          </w:p>
        </w:tc>
        <w:tc>
          <w:tcPr>
            <w:tcW w:w="743" w:type="pct"/>
          </w:tcPr>
          <w:p w14:paraId="32240A57" w14:textId="20EB99E6" w:rsidR="002461A1" w:rsidRPr="009C09B2" w:rsidRDefault="002461A1" w:rsidP="002461A1">
            <w:pPr>
              <w:rPr>
                <w:ins w:id="5909" w:author="Lucy Lucy" w:date="2018-08-31T23:40:00Z"/>
              </w:rPr>
            </w:pPr>
            <w:ins w:id="5910" w:author="Lucy Lucy" w:date="2018-08-31T23:46:00Z">
              <w:r>
                <w:t>VARCHAR2</w:t>
              </w:r>
            </w:ins>
          </w:p>
        </w:tc>
        <w:tc>
          <w:tcPr>
            <w:tcW w:w="396" w:type="pct"/>
          </w:tcPr>
          <w:p w14:paraId="2BAD8AEA" w14:textId="097BDD68" w:rsidR="002461A1" w:rsidRDefault="002461A1" w:rsidP="002461A1">
            <w:pPr>
              <w:rPr>
                <w:ins w:id="5911" w:author="Lucy Lucy" w:date="2018-08-31T23:40:00Z"/>
              </w:rPr>
            </w:pPr>
            <w:ins w:id="5912" w:author="Lucy Lucy" w:date="2018-08-31T23:46:00Z">
              <w:r>
                <w:t>200</w:t>
              </w:r>
            </w:ins>
          </w:p>
        </w:tc>
        <w:tc>
          <w:tcPr>
            <w:tcW w:w="379" w:type="pct"/>
          </w:tcPr>
          <w:p w14:paraId="3BB70EA5" w14:textId="77777777" w:rsidR="002461A1" w:rsidRPr="009C09B2" w:rsidRDefault="002461A1" w:rsidP="002461A1">
            <w:pPr>
              <w:rPr>
                <w:ins w:id="5913" w:author="Lucy Lucy" w:date="2018-08-31T23:40:00Z"/>
              </w:rPr>
            </w:pPr>
          </w:p>
        </w:tc>
        <w:tc>
          <w:tcPr>
            <w:tcW w:w="497" w:type="pct"/>
          </w:tcPr>
          <w:p w14:paraId="78B9AF66" w14:textId="77777777" w:rsidR="002461A1" w:rsidRPr="009C09B2" w:rsidRDefault="002461A1" w:rsidP="002461A1">
            <w:pPr>
              <w:rPr>
                <w:ins w:id="5914" w:author="Lucy Lucy" w:date="2018-08-31T23:40:00Z"/>
              </w:rPr>
            </w:pPr>
          </w:p>
        </w:tc>
        <w:tc>
          <w:tcPr>
            <w:tcW w:w="1553" w:type="pct"/>
          </w:tcPr>
          <w:p w14:paraId="41315D9A" w14:textId="77777777" w:rsidR="002461A1" w:rsidRDefault="002461A1" w:rsidP="002461A1">
            <w:pPr>
              <w:rPr>
                <w:ins w:id="5915" w:author="Lucy Lucy" w:date="2018-08-31T23:46:00Z"/>
              </w:rPr>
            </w:pPr>
            <w:ins w:id="5916" w:author="Lucy Lucy" w:date="2018-08-31T23:46:00Z">
              <w:r>
                <w:t>Người yêu cầu</w:t>
              </w:r>
            </w:ins>
          </w:p>
          <w:p w14:paraId="1DE0C399" w14:textId="32650C27" w:rsidR="002461A1" w:rsidRPr="009C09B2" w:rsidRDefault="002461A1" w:rsidP="002461A1">
            <w:pPr>
              <w:rPr>
                <w:ins w:id="5917" w:author="Lucy Lucy" w:date="2018-08-31T23:46:00Z"/>
              </w:rPr>
            </w:pPr>
            <w:ins w:id="5918" w:author="Lucy Lucy" w:date="2018-08-31T23:46:00Z">
              <w:r>
                <w:t>Mặc định là admin xử lý</w:t>
              </w:r>
            </w:ins>
          </w:p>
          <w:p w14:paraId="05A82B97" w14:textId="03F3F602" w:rsidR="002461A1" w:rsidRDefault="002461A1" w:rsidP="002461A1">
            <w:pPr>
              <w:rPr>
                <w:ins w:id="5919" w:author="Lucy Lucy" w:date="2018-08-31T23:40:00Z"/>
              </w:rPr>
            </w:pPr>
          </w:p>
        </w:tc>
      </w:tr>
      <w:tr w:rsidR="00CC53A6" w:rsidRPr="009C09B2" w14:paraId="69A7A5B4" w14:textId="77777777" w:rsidTr="00CF568F">
        <w:trPr>
          <w:ins w:id="5920" w:author="Lucy Lucy" w:date="2018-08-31T23:40:00Z"/>
        </w:trPr>
        <w:tc>
          <w:tcPr>
            <w:tcW w:w="1432" w:type="pct"/>
          </w:tcPr>
          <w:p w14:paraId="611EED58" w14:textId="77777777" w:rsidR="00CC53A6" w:rsidRDefault="00CC53A6" w:rsidP="00CF568F">
            <w:pPr>
              <w:rPr>
                <w:ins w:id="5921" w:author="Lucy Lucy" w:date="2018-08-31T23:40:00Z"/>
              </w:rPr>
            </w:pPr>
            <w:ins w:id="5922" w:author="Lucy Lucy" w:date="2018-08-31T23:40:00Z">
              <w:r>
                <w:t>Status</w:t>
              </w:r>
            </w:ins>
          </w:p>
        </w:tc>
        <w:tc>
          <w:tcPr>
            <w:tcW w:w="743" w:type="pct"/>
          </w:tcPr>
          <w:p w14:paraId="7A843FBA" w14:textId="77777777" w:rsidR="00CC53A6" w:rsidRDefault="00CC53A6" w:rsidP="00CF568F">
            <w:pPr>
              <w:rPr>
                <w:ins w:id="5923" w:author="Lucy Lucy" w:date="2018-08-31T23:40:00Z"/>
              </w:rPr>
            </w:pPr>
            <w:ins w:id="5924" w:author="Lucy Lucy" w:date="2018-08-31T23:40:00Z">
              <w:r>
                <w:t>Number</w:t>
              </w:r>
            </w:ins>
          </w:p>
        </w:tc>
        <w:tc>
          <w:tcPr>
            <w:tcW w:w="396" w:type="pct"/>
          </w:tcPr>
          <w:p w14:paraId="3E8DBEF4" w14:textId="77777777" w:rsidR="00CC53A6" w:rsidRDefault="00CC53A6" w:rsidP="00CF568F">
            <w:pPr>
              <w:rPr>
                <w:ins w:id="5925" w:author="Lucy Lucy" w:date="2018-08-31T23:40:00Z"/>
              </w:rPr>
            </w:pPr>
          </w:p>
        </w:tc>
        <w:tc>
          <w:tcPr>
            <w:tcW w:w="379" w:type="pct"/>
          </w:tcPr>
          <w:p w14:paraId="5EE35E32" w14:textId="77777777" w:rsidR="00CC53A6" w:rsidRPr="009C09B2" w:rsidRDefault="00CC53A6" w:rsidP="00CF568F">
            <w:pPr>
              <w:rPr>
                <w:ins w:id="5926" w:author="Lucy Lucy" w:date="2018-08-31T23:40:00Z"/>
              </w:rPr>
            </w:pPr>
          </w:p>
        </w:tc>
        <w:tc>
          <w:tcPr>
            <w:tcW w:w="497" w:type="pct"/>
          </w:tcPr>
          <w:p w14:paraId="53A18FE9" w14:textId="77777777" w:rsidR="00CC53A6" w:rsidRPr="009C09B2" w:rsidRDefault="00CC53A6" w:rsidP="00CF568F">
            <w:pPr>
              <w:rPr>
                <w:ins w:id="5927" w:author="Lucy Lucy" w:date="2018-08-31T23:40:00Z"/>
              </w:rPr>
            </w:pPr>
          </w:p>
        </w:tc>
        <w:tc>
          <w:tcPr>
            <w:tcW w:w="1553" w:type="pct"/>
          </w:tcPr>
          <w:p w14:paraId="781ABF20" w14:textId="77777777" w:rsidR="00CC53A6" w:rsidRDefault="00CC53A6" w:rsidP="00CF568F">
            <w:pPr>
              <w:rPr>
                <w:ins w:id="5928" w:author="Lucy Lucy" w:date="2018-08-31T23:40:00Z"/>
              </w:rPr>
            </w:pPr>
            <w:ins w:id="5929" w:author="Lucy Lucy" w:date="2018-08-31T23:40:00Z">
              <w:r>
                <w:t>Trạng thái:</w:t>
              </w:r>
            </w:ins>
          </w:p>
          <w:p w14:paraId="4CDFC33D" w14:textId="3F51DAD8" w:rsidR="002461A1" w:rsidRDefault="00CC53A6" w:rsidP="00CF568F">
            <w:pPr>
              <w:rPr>
                <w:ins w:id="5930" w:author="Lucy Lucy" w:date="2018-08-31T23:40:00Z"/>
              </w:rPr>
            </w:pPr>
            <w:ins w:id="5931" w:author="Lucy Lucy" w:date="2018-08-31T23:40:00Z">
              <w:r>
                <w:t xml:space="preserve">1: </w:t>
              </w:r>
            </w:ins>
            <w:ins w:id="5932" w:author="Lucy Lucy" w:date="2018-08-31T23:47:00Z">
              <w:r w:rsidR="002461A1">
                <w:t>Mới tạo – chờ duyệt</w:t>
              </w:r>
            </w:ins>
          </w:p>
          <w:p w14:paraId="1DD75A15" w14:textId="7BD6D33D" w:rsidR="002461A1" w:rsidRDefault="00CC53A6" w:rsidP="00CF568F">
            <w:pPr>
              <w:rPr>
                <w:ins w:id="5933" w:author="Lucy Lucy" w:date="2018-08-31T23:40:00Z"/>
              </w:rPr>
            </w:pPr>
            <w:ins w:id="5934" w:author="Lucy Lucy" w:date="2018-08-31T23:40:00Z">
              <w:r>
                <w:lastRenderedPageBreak/>
                <w:t xml:space="preserve">2: </w:t>
              </w:r>
            </w:ins>
            <w:ins w:id="5935" w:author="Lucy Lucy" w:date="2018-08-31T23:47:00Z">
              <w:r w:rsidR="002461A1">
                <w:t>Đã duyệt</w:t>
              </w:r>
            </w:ins>
          </w:p>
        </w:tc>
      </w:tr>
      <w:tr w:rsidR="00CC53A6" w:rsidRPr="009C09B2" w14:paraId="16441C87" w14:textId="77777777" w:rsidTr="00CF568F">
        <w:trPr>
          <w:ins w:id="5936" w:author="Lucy Lucy" w:date="2018-08-31T23:40:00Z"/>
        </w:trPr>
        <w:tc>
          <w:tcPr>
            <w:tcW w:w="1432" w:type="pct"/>
          </w:tcPr>
          <w:p w14:paraId="5F8CCE91" w14:textId="46AE5E2A" w:rsidR="00CC53A6" w:rsidRDefault="002461A1" w:rsidP="00CF568F">
            <w:pPr>
              <w:rPr>
                <w:ins w:id="5937" w:author="Lucy Lucy" w:date="2018-08-31T23:40:00Z"/>
              </w:rPr>
            </w:pPr>
            <w:ins w:id="5938" w:author="Lucy Lucy" w:date="2018-08-31T23:47:00Z">
              <w:r>
                <w:lastRenderedPageBreak/>
                <w:t>Pay_Status</w:t>
              </w:r>
            </w:ins>
          </w:p>
        </w:tc>
        <w:tc>
          <w:tcPr>
            <w:tcW w:w="743" w:type="pct"/>
          </w:tcPr>
          <w:p w14:paraId="37DD8B42" w14:textId="1E3D0E48" w:rsidR="00CC53A6" w:rsidRDefault="002461A1" w:rsidP="00CF568F">
            <w:pPr>
              <w:rPr>
                <w:ins w:id="5939" w:author="Lucy Lucy" w:date="2018-08-31T23:40:00Z"/>
              </w:rPr>
            </w:pPr>
            <w:ins w:id="5940" w:author="Lucy Lucy" w:date="2018-08-31T23:47:00Z">
              <w:r>
                <w:t>Number</w:t>
              </w:r>
            </w:ins>
          </w:p>
        </w:tc>
        <w:tc>
          <w:tcPr>
            <w:tcW w:w="396" w:type="pct"/>
          </w:tcPr>
          <w:p w14:paraId="4934431C" w14:textId="77777777" w:rsidR="00CC53A6" w:rsidRDefault="00CC53A6" w:rsidP="00CF568F">
            <w:pPr>
              <w:rPr>
                <w:ins w:id="5941" w:author="Lucy Lucy" w:date="2018-08-31T23:40:00Z"/>
              </w:rPr>
            </w:pPr>
          </w:p>
        </w:tc>
        <w:tc>
          <w:tcPr>
            <w:tcW w:w="379" w:type="pct"/>
          </w:tcPr>
          <w:p w14:paraId="74FF64BB" w14:textId="77777777" w:rsidR="00CC53A6" w:rsidRPr="009C09B2" w:rsidRDefault="00CC53A6" w:rsidP="00CF568F">
            <w:pPr>
              <w:rPr>
                <w:ins w:id="5942" w:author="Lucy Lucy" w:date="2018-08-31T23:40:00Z"/>
              </w:rPr>
            </w:pPr>
          </w:p>
        </w:tc>
        <w:tc>
          <w:tcPr>
            <w:tcW w:w="497" w:type="pct"/>
          </w:tcPr>
          <w:p w14:paraId="04C858CB" w14:textId="77777777" w:rsidR="00CC53A6" w:rsidRPr="009C09B2" w:rsidRDefault="00CC53A6" w:rsidP="00CF568F">
            <w:pPr>
              <w:rPr>
                <w:ins w:id="5943" w:author="Lucy Lucy" w:date="2018-08-31T23:40:00Z"/>
              </w:rPr>
            </w:pPr>
          </w:p>
        </w:tc>
        <w:tc>
          <w:tcPr>
            <w:tcW w:w="1553" w:type="pct"/>
          </w:tcPr>
          <w:p w14:paraId="0B3EAD94" w14:textId="77777777" w:rsidR="00CC53A6" w:rsidRDefault="002461A1" w:rsidP="00CF568F">
            <w:pPr>
              <w:rPr>
                <w:ins w:id="5944" w:author="Lucy Lucy" w:date="2018-08-31T23:47:00Z"/>
              </w:rPr>
            </w:pPr>
            <w:ins w:id="5945" w:author="Lucy Lucy" w:date="2018-08-31T23:47:00Z">
              <w:r>
                <w:t>Trạng thái thanh toán</w:t>
              </w:r>
            </w:ins>
          </w:p>
          <w:p w14:paraId="3AC1E348" w14:textId="77777777" w:rsidR="002461A1" w:rsidRDefault="002461A1" w:rsidP="00CF568F">
            <w:pPr>
              <w:rPr>
                <w:ins w:id="5946" w:author="Lucy Lucy" w:date="2018-08-31T23:47:00Z"/>
              </w:rPr>
            </w:pPr>
            <w:ins w:id="5947" w:author="Lucy Lucy" w:date="2018-08-31T23:47:00Z">
              <w:r>
                <w:t>0: Chưa thanh toán</w:t>
              </w:r>
            </w:ins>
          </w:p>
          <w:p w14:paraId="2FDB9732" w14:textId="54FA212C" w:rsidR="002461A1" w:rsidRDefault="002461A1" w:rsidP="00CF568F">
            <w:pPr>
              <w:rPr>
                <w:ins w:id="5948" w:author="Lucy Lucy" w:date="2018-08-31T23:40:00Z"/>
              </w:rPr>
            </w:pPr>
            <w:ins w:id="5949" w:author="Lucy Lucy" w:date="2018-08-31T23:47:00Z">
              <w:r>
                <w:t>1: đã thanh toán</w:t>
              </w:r>
            </w:ins>
          </w:p>
        </w:tc>
      </w:tr>
      <w:tr w:rsidR="00CC53A6" w:rsidRPr="009C09B2" w14:paraId="2719CC07" w14:textId="77777777" w:rsidTr="00CF568F">
        <w:trPr>
          <w:ins w:id="5950" w:author="Lucy Lucy" w:date="2018-08-31T23:40:00Z"/>
        </w:trPr>
        <w:tc>
          <w:tcPr>
            <w:tcW w:w="1432" w:type="pct"/>
          </w:tcPr>
          <w:p w14:paraId="4E0725D5" w14:textId="4241C032" w:rsidR="00CC53A6" w:rsidRDefault="002461A1" w:rsidP="00CF568F">
            <w:pPr>
              <w:rPr>
                <w:ins w:id="5951" w:author="Lucy Lucy" w:date="2018-08-31T23:40:00Z"/>
              </w:rPr>
            </w:pPr>
            <w:ins w:id="5952" w:author="Lucy Lucy" w:date="2018-08-31T23:47:00Z">
              <w:r>
                <w:t>Pay_Date</w:t>
              </w:r>
            </w:ins>
          </w:p>
        </w:tc>
        <w:tc>
          <w:tcPr>
            <w:tcW w:w="743" w:type="pct"/>
          </w:tcPr>
          <w:p w14:paraId="03433E77" w14:textId="586D3E10" w:rsidR="00CC53A6" w:rsidRDefault="002461A1" w:rsidP="00CF568F">
            <w:pPr>
              <w:rPr>
                <w:ins w:id="5953" w:author="Lucy Lucy" w:date="2018-08-31T23:40:00Z"/>
              </w:rPr>
            </w:pPr>
            <w:ins w:id="5954" w:author="Lucy Lucy" w:date="2018-08-31T23:48:00Z">
              <w:r>
                <w:t>Date</w:t>
              </w:r>
            </w:ins>
          </w:p>
        </w:tc>
        <w:tc>
          <w:tcPr>
            <w:tcW w:w="396" w:type="pct"/>
          </w:tcPr>
          <w:p w14:paraId="45C005CA" w14:textId="71F2D89B" w:rsidR="00CC53A6" w:rsidRDefault="00CC53A6" w:rsidP="00CF568F">
            <w:pPr>
              <w:rPr>
                <w:ins w:id="5955" w:author="Lucy Lucy" w:date="2018-08-31T23:40:00Z"/>
              </w:rPr>
            </w:pPr>
          </w:p>
        </w:tc>
        <w:tc>
          <w:tcPr>
            <w:tcW w:w="379" w:type="pct"/>
          </w:tcPr>
          <w:p w14:paraId="72AAF6D1" w14:textId="77777777" w:rsidR="00CC53A6" w:rsidRPr="009C09B2" w:rsidRDefault="00CC53A6" w:rsidP="00CF568F">
            <w:pPr>
              <w:rPr>
                <w:ins w:id="5956" w:author="Lucy Lucy" w:date="2018-08-31T23:40:00Z"/>
              </w:rPr>
            </w:pPr>
          </w:p>
        </w:tc>
        <w:tc>
          <w:tcPr>
            <w:tcW w:w="497" w:type="pct"/>
          </w:tcPr>
          <w:p w14:paraId="23CB9801" w14:textId="0C6CA8A0" w:rsidR="00CC53A6" w:rsidRPr="009C09B2" w:rsidRDefault="00CC53A6" w:rsidP="00CF568F">
            <w:pPr>
              <w:rPr>
                <w:ins w:id="5957" w:author="Lucy Lucy" w:date="2018-08-31T23:40:00Z"/>
              </w:rPr>
            </w:pPr>
          </w:p>
        </w:tc>
        <w:tc>
          <w:tcPr>
            <w:tcW w:w="1553" w:type="pct"/>
          </w:tcPr>
          <w:p w14:paraId="2A3DFCD9" w14:textId="400F61A6" w:rsidR="00CC53A6" w:rsidRDefault="002461A1" w:rsidP="00CF568F">
            <w:pPr>
              <w:rPr>
                <w:ins w:id="5958" w:author="Lucy Lucy" w:date="2018-08-31T23:40:00Z"/>
              </w:rPr>
            </w:pPr>
            <w:ins w:id="5959" w:author="Lucy Lucy" w:date="2018-08-31T23:48:00Z">
              <w:r>
                <w:t>Ngày thanh toán</w:t>
              </w:r>
            </w:ins>
          </w:p>
        </w:tc>
      </w:tr>
      <w:tr w:rsidR="00934C7A" w:rsidRPr="009C09B2" w14:paraId="27E955EC" w14:textId="77777777" w:rsidTr="00CF568F">
        <w:trPr>
          <w:ins w:id="5960" w:author="Lucy Lucy" w:date="2018-08-31T23:56:00Z"/>
        </w:trPr>
        <w:tc>
          <w:tcPr>
            <w:tcW w:w="1432" w:type="pct"/>
          </w:tcPr>
          <w:p w14:paraId="154B0E8D" w14:textId="74C0E4F9" w:rsidR="00934C7A" w:rsidRDefault="00714622" w:rsidP="00CF568F">
            <w:pPr>
              <w:rPr>
                <w:ins w:id="5961" w:author="Lucy Lucy" w:date="2018-08-31T23:56:00Z"/>
              </w:rPr>
            </w:pPr>
            <w:ins w:id="5962" w:author="Lucy Lucy" w:date="2018-08-31T23:57:00Z">
              <w:r>
                <w:t>Total_Pre_Tex</w:t>
              </w:r>
            </w:ins>
          </w:p>
        </w:tc>
        <w:tc>
          <w:tcPr>
            <w:tcW w:w="743" w:type="pct"/>
          </w:tcPr>
          <w:p w14:paraId="7B7A0046" w14:textId="415DD5ED" w:rsidR="00934C7A" w:rsidRDefault="00714622" w:rsidP="00CF568F">
            <w:pPr>
              <w:rPr>
                <w:ins w:id="5963" w:author="Lucy Lucy" w:date="2018-08-31T23:56:00Z"/>
              </w:rPr>
            </w:pPr>
            <w:ins w:id="5964" w:author="Lucy Lucy" w:date="2018-08-31T23:57:00Z">
              <w:r>
                <w:t>NUMBER</w:t>
              </w:r>
            </w:ins>
          </w:p>
        </w:tc>
        <w:tc>
          <w:tcPr>
            <w:tcW w:w="396" w:type="pct"/>
          </w:tcPr>
          <w:p w14:paraId="12698175" w14:textId="77777777" w:rsidR="00934C7A" w:rsidRDefault="00934C7A" w:rsidP="00CF568F">
            <w:pPr>
              <w:rPr>
                <w:ins w:id="5965" w:author="Lucy Lucy" w:date="2018-08-31T23:56:00Z"/>
              </w:rPr>
            </w:pPr>
          </w:p>
        </w:tc>
        <w:tc>
          <w:tcPr>
            <w:tcW w:w="379" w:type="pct"/>
          </w:tcPr>
          <w:p w14:paraId="74981B13" w14:textId="77777777" w:rsidR="00934C7A" w:rsidRPr="009C09B2" w:rsidRDefault="00934C7A" w:rsidP="00CF568F">
            <w:pPr>
              <w:rPr>
                <w:ins w:id="5966" w:author="Lucy Lucy" w:date="2018-08-31T23:56:00Z"/>
              </w:rPr>
            </w:pPr>
          </w:p>
        </w:tc>
        <w:tc>
          <w:tcPr>
            <w:tcW w:w="497" w:type="pct"/>
          </w:tcPr>
          <w:p w14:paraId="0A53A33D" w14:textId="77777777" w:rsidR="00934C7A" w:rsidRPr="009C09B2" w:rsidRDefault="00934C7A" w:rsidP="00CF568F">
            <w:pPr>
              <w:rPr>
                <w:ins w:id="5967" w:author="Lucy Lucy" w:date="2018-08-31T23:56:00Z"/>
              </w:rPr>
            </w:pPr>
          </w:p>
        </w:tc>
        <w:tc>
          <w:tcPr>
            <w:tcW w:w="1553" w:type="pct"/>
          </w:tcPr>
          <w:p w14:paraId="45AA0E09" w14:textId="40ED39DB" w:rsidR="00934C7A" w:rsidRDefault="00714622" w:rsidP="00CF568F">
            <w:pPr>
              <w:rPr>
                <w:ins w:id="5968" w:author="Lucy Lucy" w:date="2018-08-31T23:56:00Z"/>
              </w:rPr>
            </w:pPr>
            <w:ins w:id="5969" w:author="Lucy Lucy" w:date="2018-08-31T23:57:00Z">
              <w:r>
                <w:t>Tổng tiền trước thuế (VNĐ)</w:t>
              </w:r>
            </w:ins>
          </w:p>
        </w:tc>
      </w:tr>
      <w:tr w:rsidR="00934C7A" w:rsidRPr="009C09B2" w14:paraId="15D6C25D" w14:textId="77777777" w:rsidTr="00CF568F">
        <w:trPr>
          <w:ins w:id="5970" w:author="Lucy Lucy" w:date="2018-08-31T23:56:00Z"/>
        </w:trPr>
        <w:tc>
          <w:tcPr>
            <w:tcW w:w="1432" w:type="pct"/>
          </w:tcPr>
          <w:p w14:paraId="4142B610" w14:textId="73620AB2" w:rsidR="00934C7A" w:rsidRDefault="00714622" w:rsidP="00CF568F">
            <w:pPr>
              <w:rPr>
                <w:ins w:id="5971" w:author="Lucy Lucy" w:date="2018-08-31T23:56:00Z"/>
              </w:rPr>
            </w:pPr>
            <w:ins w:id="5972" w:author="Lucy Lucy" w:date="2018-08-31T23:58:00Z">
              <w:r>
                <w:t>Tex_Fee</w:t>
              </w:r>
            </w:ins>
          </w:p>
        </w:tc>
        <w:tc>
          <w:tcPr>
            <w:tcW w:w="743" w:type="pct"/>
          </w:tcPr>
          <w:p w14:paraId="374F575C" w14:textId="74FBFE60" w:rsidR="00934C7A" w:rsidRDefault="00714622" w:rsidP="00CF568F">
            <w:pPr>
              <w:rPr>
                <w:ins w:id="5973" w:author="Lucy Lucy" w:date="2018-08-31T23:56:00Z"/>
              </w:rPr>
            </w:pPr>
            <w:ins w:id="5974" w:author="Lucy Lucy" w:date="2018-08-31T23:58:00Z">
              <w:r>
                <w:t>NUMBER</w:t>
              </w:r>
            </w:ins>
          </w:p>
        </w:tc>
        <w:tc>
          <w:tcPr>
            <w:tcW w:w="396" w:type="pct"/>
          </w:tcPr>
          <w:p w14:paraId="79D72C33" w14:textId="77777777" w:rsidR="00934C7A" w:rsidRDefault="00934C7A" w:rsidP="00CF568F">
            <w:pPr>
              <w:rPr>
                <w:ins w:id="5975" w:author="Lucy Lucy" w:date="2018-08-31T23:56:00Z"/>
              </w:rPr>
            </w:pPr>
          </w:p>
        </w:tc>
        <w:tc>
          <w:tcPr>
            <w:tcW w:w="379" w:type="pct"/>
          </w:tcPr>
          <w:p w14:paraId="4EC7A12E" w14:textId="77777777" w:rsidR="00934C7A" w:rsidRPr="009C09B2" w:rsidRDefault="00934C7A" w:rsidP="00CF568F">
            <w:pPr>
              <w:rPr>
                <w:ins w:id="5976" w:author="Lucy Lucy" w:date="2018-08-31T23:56:00Z"/>
              </w:rPr>
            </w:pPr>
          </w:p>
        </w:tc>
        <w:tc>
          <w:tcPr>
            <w:tcW w:w="497" w:type="pct"/>
          </w:tcPr>
          <w:p w14:paraId="5B7F36E7" w14:textId="77777777" w:rsidR="00934C7A" w:rsidRPr="009C09B2" w:rsidRDefault="00934C7A" w:rsidP="00CF568F">
            <w:pPr>
              <w:rPr>
                <w:ins w:id="5977" w:author="Lucy Lucy" w:date="2018-08-31T23:56:00Z"/>
              </w:rPr>
            </w:pPr>
          </w:p>
        </w:tc>
        <w:tc>
          <w:tcPr>
            <w:tcW w:w="1553" w:type="pct"/>
          </w:tcPr>
          <w:p w14:paraId="3A6A29EA" w14:textId="1CC7E305" w:rsidR="00934C7A" w:rsidRDefault="00714622" w:rsidP="00CF568F">
            <w:pPr>
              <w:rPr>
                <w:ins w:id="5978" w:author="Lucy Lucy" w:date="2018-08-31T23:56:00Z"/>
              </w:rPr>
            </w:pPr>
            <w:ins w:id="5979" w:author="Lucy Lucy" w:date="2018-08-31T23:58:00Z">
              <w:r>
                <w:t>5% giá trị Total_Pre_Tex</w:t>
              </w:r>
            </w:ins>
          </w:p>
        </w:tc>
      </w:tr>
      <w:tr w:rsidR="00714622" w:rsidRPr="009C09B2" w14:paraId="77D0BBE6" w14:textId="77777777" w:rsidTr="00CF568F">
        <w:trPr>
          <w:ins w:id="5980" w:author="Lucy Lucy" w:date="2018-08-31T23:58:00Z"/>
        </w:trPr>
        <w:tc>
          <w:tcPr>
            <w:tcW w:w="1432" w:type="pct"/>
          </w:tcPr>
          <w:p w14:paraId="6475E6A0" w14:textId="265ED12D" w:rsidR="00714622" w:rsidRDefault="00714622" w:rsidP="00CF568F">
            <w:pPr>
              <w:rPr>
                <w:ins w:id="5981" w:author="Lucy Lucy" w:date="2018-08-31T23:58:00Z"/>
              </w:rPr>
            </w:pPr>
            <w:ins w:id="5982" w:author="Lucy Lucy" w:date="2018-08-31T23:59:00Z">
              <w:r>
                <w:t>Total_VND</w:t>
              </w:r>
            </w:ins>
          </w:p>
        </w:tc>
        <w:tc>
          <w:tcPr>
            <w:tcW w:w="743" w:type="pct"/>
          </w:tcPr>
          <w:p w14:paraId="1A1D85A2" w14:textId="792E63F8" w:rsidR="00714622" w:rsidRDefault="00714622" w:rsidP="00CF568F">
            <w:pPr>
              <w:rPr>
                <w:ins w:id="5983" w:author="Lucy Lucy" w:date="2018-08-31T23:58:00Z"/>
              </w:rPr>
            </w:pPr>
            <w:ins w:id="5984" w:author="Lucy Lucy" w:date="2018-08-31T23:59:00Z">
              <w:r>
                <w:t>NUMBER</w:t>
              </w:r>
            </w:ins>
          </w:p>
        </w:tc>
        <w:tc>
          <w:tcPr>
            <w:tcW w:w="396" w:type="pct"/>
          </w:tcPr>
          <w:p w14:paraId="799C54D7" w14:textId="77777777" w:rsidR="00714622" w:rsidRDefault="00714622" w:rsidP="00CF568F">
            <w:pPr>
              <w:rPr>
                <w:ins w:id="5985" w:author="Lucy Lucy" w:date="2018-08-31T23:58:00Z"/>
              </w:rPr>
            </w:pPr>
          </w:p>
        </w:tc>
        <w:tc>
          <w:tcPr>
            <w:tcW w:w="379" w:type="pct"/>
          </w:tcPr>
          <w:p w14:paraId="7D6FB6C2" w14:textId="77777777" w:rsidR="00714622" w:rsidRPr="009C09B2" w:rsidRDefault="00714622" w:rsidP="00CF568F">
            <w:pPr>
              <w:rPr>
                <w:ins w:id="5986" w:author="Lucy Lucy" w:date="2018-08-31T23:58:00Z"/>
              </w:rPr>
            </w:pPr>
          </w:p>
        </w:tc>
        <w:tc>
          <w:tcPr>
            <w:tcW w:w="497" w:type="pct"/>
          </w:tcPr>
          <w:p w14:paraId="41C33E04" w14:textId="77777777" w:rsidR="00714622" w:rsidRPr="009C09B2" w:rsidRDefault="00714622" w:rsidP="00CF568F">
            <w:pPr>
              <w:rPr>
                <w:ins w:id="5987" w:author="Lucy Lucy" w:date="2018-08-31T23:58:00Z"/>
              </w:rPr>
            </w:pPr>
          </w:p>
        </w:tc>
        <w:tc>
          <w:tcPr>
            <w:tcW w:w="1553" w:type="pct"/>
          </w:tcPr>
          <w:p w14:paraId="50E69F46" w14:textId="77777777" w:rsidR="00714622" w:rsidRDefault="00714622" w:rsidP="00CF568F">
            <w:pPr>
              <w:rPr>
                <w:ins w:id="5988" w:author="Lucy Lucy" w:date="2018-09-01T00:00:00Z"/>
              </w:rPr>
            </w:pPr>
            <w:ins w:id="5989" w:author="Lucy Lucy" w:date="2018-08-31T23:59:00Z">
              <w:r>
                <w:t>Tổng số tiền phải thanh toán</w:t>
              </w:r>
            </w:ins>
          </w:p>
          <w:p w14:paraId="7A2EFDEF" w14:textId="663C4AFB" w:rsidR="00714622" w:rsidRDefault="00714622" w:rsidP="00CF568F">
            <w:pPr>
              <w:rPr>
                <w:ins w:id="5990" w:author="Lucy Lucy" w:date="2018-08-31T23:58:00Z"/>
              </w:rPr>
            </w:pPr>
            <w:ins w:id="5991" w:author="Lucy Lucy" w:date="2018-09-01T00:00:00Z">
              <w:r>
                <w:t>Tính theo VNĐ</w:t>
              </w:r>
            </w:ins>
          </w:p>
        </w:tc>
      </w:tr>
      <w:tr w:rsidR="00714622" w:rsidRPr="009C09B2" w14:paraId="46D09C9A" w14:textId="77777777" w:rsidTr="00CF568F">
        <w:trPr>
          <w:ins w:id="5992" w:author="Lucy Lucy" w:date="2018-08-31T23:58:00Z"/>
        </w:trPr>
        <w:tc>
          <w:tcPr>
            <w:tcW w:w="1432" w:type="pct"/>
          </w:tcPr>
          <w:p w14:paraId="56E5BEF7" w14:textId="1BE601D0" w:rsidR="00714622" w:rsidRDefault="00714622" w:rsidP="00CF568F">
            <w:pPr>
              <w:rPr>
                <w:ins w:id="5993" w:author="Lucy Lucy" w:date="2018-08-31T23:58:00Z"/>
              </w:rPr>
            </w:pPr>
            <w:commentRangeStart w:id="5994"/>
            <w:ins w:id="5995" w:author="Lucy Lucy" w:date="2018-08-31T23:59:00Z">
              <w:r>
                <w:t>Currency</w:t>
              </w:r>
            </w:ins>
            <w:commentRangeEnd w:id="5994"/>
            <w:ins w:id="5996" w:author="Lucy Lucy" w:date="2018-09-01T00:02:00Z">
              <w:r w:rsidR="00C3555E">
                <w:rPr>
                  <w:rStyle w:val="ThamchiuChuthich"/>
                </w:rPr>
                <w:commentReference w:id="5994"/>
              </w:r>
            </w:ins>
          </w:p>
        </w:tc>
        <w:tc>
          <w:tcPr>
            <w:tcW w:w="743" w:type="pct"/>
          </w:tcPr>
          <w:p w14:paraId="46DBDBED" w14:textId="637C9F41" w:rsidR="00714622" w:rsidRDefault="00714622" w:rsidP="00714622">
            <w:pPr>
              <w:rPr>
                <w:ins w:id="5997" w:author="Lucy Lucy" w:date="2018-08-31T23:58:00Z"/>
              </w:rPr>
            </w:pPr>
            <w:ins w:id="5998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7B90F6E6" w14:textId="511ED487" w:rsidR="00714622" w:rsidRDefault="00714622" w:rsidP="00CF568F">
            <w:pPr>
              <w:rPr>
                <w:ins w:id="5999" w:author="Lucy Lucy" w:date="2018-08-31T23:58:00Z"/>
              </w:rPr>
            </w:pPr>
            <w:ins w:id="6000" w:author="Lucy Lucy" w:date="2018-08-31T23:59:00Z">
              <w:r>
                <w:t>10</w:t>
              </w:r>
            </w:ins>
          </w:p>
        </w:tc>
        <w:tc>
          <w:tcPr>
            <w:tcW w:w="379" w:type="pct"/>
          </w:tcPr>
          <w:p w14:paraId="035CD3AA" w14:textId="77777777" w:rsidR="00714622" w:rsidRPr="009C09B2" w:rsidRDefault="00714622" w:rsidP="00CF568F">
            <w:pPr>
              <w:rPr>
                <w:ins w:id="6001" w:author="Lucy Lucy" w:date="2018-08-31T23:58:00Z"/>
              </w:rPr>
            </w:pPr>
          </w:p>
        </w:tc>
        <w:tc>
          <w:tcPr>
            <w:tcW w:w="497" w:type="pct"/>
          </w:tcPr>
          <w:p w14:paraId="1B30C8D9" w14:textId="77777777" w:rsidR="00714622" w:rsidRPr="009C09B2" w:rsidRDefault="00714622" w:rsidP="00CF568F">
            <w:pPr>
              <w:rPr>
                <w:ins w:id="6002" w:author="Lucy Lucy" w:date="2018-08-31T23:58:00Z"/>
              </w:rPr>
            </w:pPr>
          </w:p>
        </w:tc>
        <w:tc>
          <w:tcPr>
            <w:tcW w:w="1553" w:type="pct"/>
          </w:tcPr>
          <w:p w14:paraId="7C9CE142" w14:textId="77777777" w:rsidR="00714622" w:rsidRDefault="00714622" w:rsidP="00CF568F">
            <w:pPr>
              <w:rPr>
                <w:ins w:id="6003" w:author="Lucy Lucy" w:date="2018-08-31T23:59:00Z"/>
              </w:rPr>
            </w:pPr>
            <w:ins w:id="6004" w:author="Lucy Lucy" w:date="2018-08-31T23:59:00Z">
              <w:r>
                <w:t>Mã ngoại tệ</w:t>
              </w:r>
            </w:ins>
          </w:p>
          <w:p w14:paraId="3995E721" w14:textId="3CC03199" w:rsidR="00714622" w:rsidRDefault="00714622" w:rsidP="00CF568F">
            <w:pPr>
              <w:rPr>
                <w:ins w:id="6005" w:author="Lucy Lucy" w:date="2018-08-31T23:58:00Z"/>
              </w:rPr>
            </w:pPr>
            <w:ins w:id="6006" w:author="Lucy Lucy" w:date="2018-08-31T23:59:00Z">
              <w:r>
                <w:t>Có th</w:t>
              </w:r>
            </w:ins>
            <w:ins w:id="6007" w:author="Lucy Lucy" w:date="2018-09-01T00:00:00Z">
              <w:r>
                <w:t>ể lấy từ bảng allcode ra</w:t>
              </w:r>
            </w:ins>
          </w:p>
        </w:tc>
      </w:tr>
      <w:tr w:rsidR="00714622" w:rsidRPr="009C09B2" w14:paraId="2AE561DE" w14:textId="77777777" w:rsidTr="00CF568F">
        <w:trPr>
          <w:ins w:id="6008" w:author="Lucy Lucy" w:date="2018-08-31T23:59:00Z"/>
        </w:trPr>
        <w:tc>
          <w:tcPr>
            <w:tcW w:w="1432" w:type="pct"/>
          </w:tcPr>
          <w:p w14:paraId="500C2DB6" w14:textId="58A7FE74" w:rsidR="00714622" w:rsidRDefault="00714622" w:rsidP="00CF568F">
            <w:pPr>
              <w:rPr>
                <w:ins w:id="6009" w:author="Lucy Lucy" w:date="2018-08-31T23:59:00Z"/>
              </w:rPr>
            </w:pPr>
            <w:ins w:id="6010" w:author="Lucy Lucy" w:date="2018-09-01T00:00:00Z">
              <w:r>
                <w:t>Currency_</w:t>
              </w:r>
              <w:commentRangeStart w:id="6011"/>
              <w:r>
                <w:t>Rate</w:t>
              </w:r>
            </w:ins>
            <w:commentRangeEnd w:id="6011"/>
            <w:ins w:id="6012" w:author="Lucy Lucy" w:date="2018-09-01T00:02:00Z">
              <w:r>
                <w:rPr>
                  <w:rStyle w:val="ThamchiuChuthich"/>
                </w:rPr>
                <w:commentReference w:id="6011"/>
              </w:r>
            </w:ins>
          </w:p>
        </w:tc>
        <w:tc>
          <w:tcPr>
            <w:tcW w:w="743" w:type="pct"/>
          </w:tcPr>
          <w:p w14:paraId="7E427282" w14:textId="5012CB62" w:rsidR="00714622" w:rsidRDefault="00714622" w:rsidP="00CF568F">
            <w:pPr>
              <w:rPr>
                <w:ins w:id="6013" w:author="Lucy Lucy" w:date="2018-08-31T23:59:00Z"/>
              </w:rPr>
            </w:pPr>
            <w:ins w:id="6014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562FEBCC" w14:textId="77777777" w:rsidR="00714622" w:rsidRDefault="00714622" w:rsidP="00CF568F">
            <w:pPr>
              <w:rPr>
                <w:ins w:id="6015" w:author="Lucy Lucy" w:date="2018-08-31T23:59:00Z"/>
              </w:rPr>
            </w:pPr>
          </w:p>
        </w:tc>
        <w:tc>
          <w:tcPr>
            <w:tcW w:w="379" w:type="pct"/>
          </w:tcPr>
          <w:p w14:paraId="0775D3A5" w14:textId="77777777" w:rsidR="00714622" w:rsidRPr="009C09B2" w:rsidRDefault="00714622" w:rsidP="00CF568F">
            <w:pPr>
              <w:rPr>
                <w:ins w:id="6016" w:author="Lucy Lucy" w:date="2018-08-31T23:59:00Z"/>
              </w:rPr>
            </w:pPr>
          </w:p>
        </w:tc>
        <w:tc>
          <w:tcPr>
            <w:tcW w:w="497" w:type="pct"/>
          </w:tcPr>
          <w:p w14:paraId="4E450EF2" w14:textId="77777777" w:rsidR="00714622" w:rsidRPr="009C09B2" w:rsidRDefault="00714622" w:rsidP="00CF568F">
            <w:pPr>
              <w:rPr>
                <w:ins w:id="6017" w:author="Lucy Lucy" w:date="2018-08-31T23:59:00Z"/>
              </w:rPr>
            </w:pPr>
          </w:p>
        </w:tc>
        <w:tc>
          <w:tcPr>
            <w:tcW w:w="1553" w:type="pct"/>
          </w:tcPr>
          <w:p w14:paraId="4A5B47FC" w14:textId="2EA9E592" w:rsidR="00714622" w:rsidRDefault="00714622" w:rsidP="00CF568F">
            <w:pPr>
              <w:rPr>
                <w:ins w:id="6018" w:author="Lucy Lucy" w:date="2018-08-31T23:59:00Z"/>
              </w:rPr>
            </w:pPr>
            <w:ins w:id="6019" w:author="Lucy Lucy" w:date="2018-09-01T00:00:00Z">
              <w:r>
                <w:t>Tỷ giá ngoại tệ</w:t>
              </w:r>
            </w:ins>
          </w:p>
        </w:tc>
      </w:tr>
      <w:tr w:rsidR="00714622" w:rsidRPr="009C09B2" w14:paraId="0378C01F" w14:textId="77777777" w:rsidTr="00CF568F">
        <w:trPr>
          <w:ins w:id="6020" w:author="Lucy Lucy" w:date="2018-09-01T00:00:00Z"/>
        </w:trPr>
        <w:tc>
          <w:tcPr>
            <w:tcW w:w="1432" w:type="pct"/>
          </w:tcPr>
          <w:p w14:paraId="162CAA06" w14:textId="43D4E371" w:rsidR="00714622" w:rsidRDefault="00714622" w:rsidP="00714622">
            <w:pPr>
              <w:rPr>
                <w:ins w:id="6021" w:author="Lucy Lucy" w:date="2018-09-01T00:00:00Z"/>
              </w:rPr>
            </w:pPr>
            <w:commentRangeStart w:id="6022"/>
            <w:ins w:id="6023" w:author="Lucy Lucy" w:date="2018-09-01T00:00:00Z">
              <w:r>
                <w:t>Total_</w:t>
              </w:r>
            </w:ins>
            <w:ins w:id="6024" w:author="Lucy Lucy" w:date="2018-09-01T00:01:00Z">
              <w:r>
                <w:t>Foreign</w:t>
              </w:r>
              <w:commentRangeEnd w:id="6022"/>
              <w:r>
                <w:rPr>
                  <w:rStyle w:val="ThamchiuChuthich"/>
                </w:rPr>
                <w:commentReference w:id="6022"/>
              </w:r>
            </w:ins>
          </w:p>
        </w:tc>
        <w:tc>
          <w:tcPr>
            <w:tcW w:w="743" w:type="pct"/>
          </w:tcPr>
          <w:p w14:paraId="4A83767B" w14:textId="67B8EA0E" w:rsidR="00714622" w:rsidRDefault="00714622" w:rsidP="00714622">
            <w:pPr>
              <w:rPr>
                <w:ins w:id="6025" w:author="Lucy Lucy" w:date="2018-09-01T00:00:00Z"/>
              </w:rPr>
            </w:pPr>
            <w:ins w:id="6026" w:author="Lucy Lucy" w:date="2018-09-01T00:00:00Z">
              <w:r>
                <w:t>NUMBER</w:t>
              </w:r>
            </w:ins>
          </w:p>
        </w:tc>
        <w:tc>
          <w:tcPr>
            <w:tcW w:w="396" w:type="pct"/>
          </w:tcPr>
          <w:p w14:paraId="30651F68" w14:textId="77777777" w:rsidR="00714622" w:rsidRDefault="00714622" w:rsidP="00714622">
            <w:pPr>
              <w:rPr>
                <w:ins w:id="6027" w:author="Lucy Lucy" w:date="2018-09-01T00:00:00Z"/>
              </w:rPr>
            </w:pPr>
          </w:p>
        </w:tc>
        <w:tc>
          <w:tcPr>
            <w:tcW w:w="379" w:type="pct"/>
          </w:tcPr>
          <w:p w14:paraId="3272A0A3" w14:textId="77777777" w:rsidR="00714622" w:rsidRPr="009C09B2" w:rsidRDefault="00714622" w:rsidP="00714622">
            <w:pPr>
              <w:rPr>
                <w:ins w:id="6028" w:author="Lucy Lucy" w:date="2018-09-01T00:00:00Z"/>
              </w:rPr>
            </w:pPr>
          </w:p>
        </w:tc>
        <w:tc>
          <w:tcPr>
            <w:tcW w:w="497" w:type="pct"/>
          </w:tcPr>
          <w:p w14:paraId="72896E78" w14:textId="77777777" w:rsidR="00714622" w:rsidRPr="009C09B2" w:rsidRDefault="00714622" w:rsidP="00714622">
            <w:pPr>
              <w:rPr>
                <w:ins w:id="6029" w:author="Lucy Lucy" w:date="2018-09-01T00:00:00Z"/>
              </w:rPr>
            </w:pPr>
          </w:p>
        </w:tc>
        <w:tc>
          <w:tcPr>
            <w:tcW w:w="1553" w:type="pct"/>
          </w:tcPr>
          <w:p w14:paraId="3BF80FC0" w14:textId="77777777" w:rsidR="00714622" w:rsidRDefault="00714622" w:rsidP="00714622">
            <w:pPr>
              <w:rPr>
                <w:ins w:id="6030" w:author="Lucy Lucy" w:date="2018-09-01T00:00:00Z"/>
              </w:rPr>
            </w:pPr>
            <w:ins w:id="6031" w:author="Lucy Lucy" w:date="2018-09-01T00:00:00Z">
              <w:r>
                <w:t>Tổng số tiền phải thanh toán</w:t>
              </w:r>
            </w:ins>
          </w:p>
          <w:p w14:paraId="1D5FE8F5" w14:textId="2602D7C5" w:rsidR="00714622" w:rsidRDefault="00714622" w:rsidP="00714622">
            <w:pPr>
              <w:rPr>
                <w:ins w:id="6032" w:author="Lucy Lucy" w:date="2018-09-01T00:00:00Z"/>
              </w:rPr>
            </w:pPr>
            <w:ins w:id="6033" w:author="Lucy Lucy" w:date="2018-09-01T00:01:00Z">
              <w:r>
                <w:t>Tính theo ngoại tệ</w:t>
              </w:r>
            </w:ins>
          </w:p>
        </w:tc>
      </w:tr>
      <w:tr w:rsidR="00714622" w:rsidRPr="009C09B2" w14:paraId="5838B8B6" w14:textId="77777777" w:rsidTr="00CF568F">
        <w:trPr>
          <w:ins w:id="6034" w:author="Lucy Lucy" w:date="2018-08-31T23:40:00Z"/>
        </w:trPr>
        <w:tc>
          <w:tcPr>
            <w:tcW w:w="1432" w:type="pct"/>
          </w:tcPr>
          <w:p w14:paraId="6D696C71" w14:textId="77777777" w:rsidR="00714622" w:rsidRDefault="00714622" w:rsidP="00714622">
            <w:pPr>
              <w:rPr>
                <w:ins w:id="6035" w:author="Lucy Lucy" w:date="2018-08-31T23:40:00Z"/>
              </w:rPr>
            </w:pPr>
            <w:ins w:id="6036" w:author="Lucy Lucy" w:date="2018-08-31T23:40:00Z">
              <w:r w:rsidRPr="009C09B2">
                <w:t>Created_By</w:t>
              </w:r>
            </w:ins>
          </w:p>
        </w:tc>
        <w:tc>
          <w:tcPr>
            <w:tcW w:w="743" w:type="pct"/>
          </w:tcPr>
          <w:p w14:paraId="00722603" w14:textId="0C3B02D7" w:rsidR="00714622" w:rsidRDefault="00714622" w:rsidP="00714622">
            <w:pPr>
              <w:rPr>
                <w:ins w:id="6037" w:author="Lucy Lucy" w:date="2018-08-31T23:40:00Z"/>
              </w:rPr>
            </w:pPr>
            <w:ins w:id="6038" w:author="Lucy Lucy" w:date="2018-08-31T23:59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3628F76A" w14:textId="77777777" w:rsidR="00714622" w:rsidRDefault="00714622" w:rsidP="00714622">
            <w:pPr>
              <w:rPr>
                <w:ins w:id="6039" w:author="Lucy Lucy" w:date="2018-08-31T23:40:00Z"/>
              </w:rPr>
            </w:pPr>
            <w:ins w:id="6040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5CA86B6F" w14:textId="77777777" w:rsidR="00714622" w:rsidRPr="009C09B2" w:rsidRDefault="00714622" w:rsidP="00714622">
            <w:pPr>
              <w:rPr>
                <w:ins w:id="6041" w:author="Lucy Lucy" w:date="2018-08-31T23:40:00Z"/>
              </w:rPr>
            </w:pPr>
          </w:p>
        </w:tc>
        <w:tc>
          <w:tcPr>
            <w:tcW w:w="497" w:type="pct"/>
          </w:tcPr>
          <w:p w14:paraId="442E6308" w14:textId="77777777" w:rsidR="00714622" w:rsidRPr="009C09B2" w:rsidRDefault="00714622" w:rsidP="00714622">
            <w:pPr>
              <w:rPr>
                <w:ins w:id="6042" w:author="Lucy Lucy" w:date="2018-08-31T23:40:00Z"/>
              </w:rPr>
            </w:pPr>
          </w:p>
        </w:tc>
        <w:tc>
          <w:tcPr>
            <w:tcW w:w="1553" w:type="pct"/>
          </w:tcPr>
          <w:p w14:paraId="4299FE5A" w14:textId="77777777" w:rsidR="00714622" w:rsidRDefault="00714622" w:rsidP="00714622">
            <w:pPr>
              <w:rPr>
                <w:ins w:id="6043" w:author="Lucy Lucy" w:date="2018-08-31T23:40:00Z"/>
              </w:rPr>
            </w:pPr>
            <w:ins w:id="6044" w:author="Lucy Lucy" w:date="2018-08-31T23:40:00Z">
              <w:r w:rsidRPr="009C09B2">
                <w:t>Người tạo</w:t>
              </w:r>
            </w:ins>
          </w:p>
          <w:p w14:paraId="28BF915F" w14:textId="77777777" w:rsidR="00714622" w:rsidRDefault="00714622" w:rsidP="00714622">
            <w:pPr>
              <w:rPr>
                <w:ins w:id="6045" w:author="Lucy Lucy" w:date="2018-08-31T23:40:00Z"/>
              </w:rPr>
            </w:pPr>
            <w:ins w:id="6046" w:author="Lucy Lucy" w:date="2018-08-31T23:40:00Z">
              <w:r w:rsidRPr="009C09B2">
                <w:t>Link với User_</w:t>
              </w:r>
              <w:r>
                <w:t>Name</w:t>
              </w:r>
              <w:r w:rsidRPr="009C09B2">
                <w:t xml:space="preserve"> bảng User</w:t>
              </w:r>
            </w:ins>
          </w:p>
        </w:tc>
      </w:tr>
      <w:tr w:rsidR="00714622" w:rsidRPr="009C09B2" w14:paraId="0F2F0EB6" w14:textId="77777777" w:rsidTr="00CF568F">
        <w:trPr>
          <w:ins w:id="6047" w:author="Lucy Lucy" w:date="2018-08-31T23:40:00Z"/>
        </w:trPr>
        <w:tc>
          <w:tcPr>
            <w:tcW w:w="1432" w:type="pct"/>
          </w:tcPr>
          <w:p w14:paraId="1312F7BC" w14:textId="77777777" w:rsidR="00714622" w:rsidRDefault="00714622" w:rsidP="00714622">
            <w:pPr>
              <w:rPr>
                <w:ins w:id="6048" w:author="Lucy Lucy" w:date="2018-08-31T23:40:00Z"/>
              </w:rPr>
            </w:pPr>
            <w:ins w:id="6049" w:author="Lucy Lucy" w:date="2018-08-31T23:40:00Z">
              <w:r w:rsidRPr="009C09B2">
                <w:t>Created_Date</w:t>
              </w:r>
            </w:ins>
          </w:p>
        </w:tc>
        <w:tc>
          <w:tcPr>
            <w:tcW w:w="743" w:type="pct"/>
          </w:tcPr>
          <w:p w14:paraId="59B6A410" w14:textId="77777777" w:rsidR="00714622" w:rsidRDefault="00714622" w:rsidP="00714622">
            <w:pPr>
              <w:rPr>
                <w:ins w:id="6050" w:author="Lucy Lucy" w:date="2018-08-31T23:40:00Z"/>
              </w:rPr>
            </w:pPr>
            <w:ins w:id="6051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4EC0DF91" w14:textId="77777777" w:rsidR="00714622" w:rsidRDefault="00714622" w:rsidP="00714622">
            <w:pPr>
              <w:rPr>
                <w:ins w:id="6052" w:author="Lucy Lucy" w:date="2018-08-31T23:40:00Z"/>
              </w:rPr>
            </w:pPr>
          </w:p>
        </w:tc>
        <w:tc>
          <w:tcPr>
            <w:tcW w:w="379" w:type="pct"/>
          </w:tcPr>
          <w:p w14:paraId="584D8AC7" w14:textId="77777777" w:rsidR="00714622" w:rsidRPr="009C09B2" w:rsidRDefault="00714622" w:rsidP="00714622">
            <w:pPr>
              <w:rPr>
                <w:ins w:id="6053" w:author="Lucy Lucy" w:date="2018-08-31T23:40:00Z"/>
              </w:rPr>
            </w:pPr>
          </w:p>
        </w:tc>
        <w:tc>
          <w:tcPr>
            <w:tcW w:w="497" w:type="pct"/>
          </w:tcPr>
          <w:p w14:paraId="31D1CA9D" w14:textId="77777777" w:rsidR="00714622" w:rsidRPr="009C09B2" w:rsidRDefault="00714622" w:rsidP="00714622">
            <w:pPr>
              <w:rPr>
                <w:ins w:id="6054" w:author="Lucy Lucy" w:date="2018-08-31T23:40:00Z"/>
              </w:rPr>
            </w:pPr>
          </w:p>
        </w:tc>
        <w:tc>
          <w:tcPr>
            <w:tcW w:w="1553" w:type="pct"/>
          </w:tcPr>
          <w:p w14:paraId="5856A61A" w14:textId="77777777" w:rsidR="00714622" w:rsidRDefault="00714622" w:rsidP="00714622">
            <w:pPr>
              <w:rPr>
                <w:ins w:id="6055" w:author="Lucy Lucy" w:date="2018-08-31T23:40:00Z"/>
              </w:rPr>
            </w:pPr>
            <w:ins w:id="6056" w:author="Lucy Lucy" w:date="2018-08-31T23:40:00Z">
              <w:r w:rsidRPr="009C09B2">
                <w:t>Ngày tạo</w:t>
              </w:r>
            </w:ins>
          </w:p>
        </w:tc>
      </w:tr>
      <w:tr w:rsidR="00714622" w:rsidRPr="009C09B2" w14:paraId="0902193C" w14:textId="77777777" w:rsidTr="00CF568F">
        <w:trPr>
          <w:ins w:id="6057" w:author="Lucy Lucy" w:date="2018-08-31T23:40:00Z"/>
        </w:trPr>
        <w:tc>
          <w:tcPr>
            <w:tcW w:w="1432" w:type="pct"/>
          </w:tcPr>
          <w:p w14:paraId="1B5418BD" w14:textId="77777777" w:rsidR="00714622" w:rsidRDefault="00714622" w:rsidP="00714622">
            <w:pPr>
              <w:rPr>
                <w:ins w:id="6058" w:author="Lucy Lucy" w:date="2018-08-31T23:40:00Z"/>
              </w:rPr>
            </w:pPr>
            <w:ins w:id="6059" w:author="Lucy Lucy" w:date="2018-08-31T23:40:00Z">
              <w:r w:rsidRPr="009C09B2">
                <w:t>Modify_By</w:t>
              </w:r>
            </w:ins>
          </w:p>
        </w:tc>
        <w:tc>
          <w:tcPr>
            <w:tcW w:w="743" w:type="pct"/>
          </w:tcPr>
          <w:p w14:paraId="0445BC1E" w14:textId="77777777" w:rsidR="00714622" w:rsidRDefault="00714622" w:rsidP="00714622">
            <w:pPr>
              <w:rPr>
                <w:ins w:id="6060" w:author="Lucy Lucy" w:date="2018-08-31T23:40:00Z"/>
              </w:rPr>
            </w:pPr>
            <w:ins w:id="6061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24E79E2" w14:textId="77777777" w:rsidR="00714622" w:rsidRDefault="00714622" w:rsidP="00714622">
            <w:pPr>
              <w:rPr>
                <w:ins w:id="6062" w:author="Lucy Lucy" w:date="2018-08-31T23:40:00Z"/>
              </w:rPr>
            </w:pPr>
            <w:ins w:id="6063" w:author="Lucy Lucy" w:date="2018-08-31T23:40:00Z">
              <w:r w:rsidRPr="009C09B2">
                <w:t>50</w:t>
              </w:r>
            </w:ins>
          </w:p>
        </w:tc>
        <w:tc>
          <w:tcPr>
            <w:tcW w:w="379" w:type="pct"/>
          </w:tcPr>
          <w:p w14:paraId="17A6824F" w14:textId="77777777" w:rsidR="00714622" w:rsidRPr="009C09B2" w:rsidRDefault="00714622" w:rsidP="00714622">
            <w:pPr>
              <w:rPr>
                <w:ins w:id="6064" w:author="Lucy Lucy" w:date="2018-08-31T23:40:00Z"/>
              </w:rPr>
            </w:pPr>
          </w:p>
        </w:tc>
        <w:tc>
          <w:tcPr>
            <w:tcW w:w="497" w:type="pct"/>
          </w:tcPr>
          <w:p w14:paraId="69E1D4CF" w14:textId="77777777" w:rsidR="00714622" w:rsidRPr="009C09B2" w:rsidRDefault="00714622" w:rsidP="00714622">
            <w:pPr>
              <w:rPr>
                <w:ins w:id="6065" w:author="Lucy Lucy" w:date="2018-08-31T23:40:00Z"/>
              </w:rPr>
            </w:pPr>
          </w:p>
        </w:tc>
        <w:tc>
          <w:tcPr>
            <w:tcW w:w="1553" w:type="pct"/>
          </w:tcPr>
          <w:p w14:paraId="17ADFE51" w14:textId="77777777" w:rsidR="00714622" w:rsidRDefault="00714622" w:rsidP="00714622">
            <w:pPr>
              <w:rPr>
                <w:ins w:id="6066" w:author="Lucy Lucy" w:date="2018-08-31T23:40:00Z"/>
              </w:rPr>
            </w:pPr>
            <w:ins w:id="6067" w:author="Lucy Lucy" w:date="2018-08-31T23:40:00Z">
              <w:r w:rsidRPr="009C09B2">
                <w:t>Người sửa</w:t>
              </w:r>
            </w:ins>
          </w:p>
        </w:tc>
      </w:tr>
      <w:tr w:rsidR="00714622" w:rsidRPr="009C09B2" w14:paraId="55D40C53" w14:textId="77777777" w:rsidTr="00CF568F">
        <w:trPr>
          <w:ins w:id="6068" w:author="Lucy Lucy" w:date="2018-08-31T23:40:00Z"/>
        </w:trPr>
        <w:tc>
          <w:tcPr>
            <w:tcW w:w="1432" w:type="pct"/>
          </w:tcPr>
          <w:p w14:paraId="308EC1EE" w14:textId="77777777" w:rsidR="00714622" w:rsidRDefault="00714622" w:rsidP="00714622">
            <w:pPr>
              <w:rPr>
                <w:ins w:id="6069" w:author="Lucy Lucy" w:date="2018-08-31T23:40:00Z"/>
              </w:rPr>
            </w:pPr>
            <w:ins w:id="6070" w:author="Lucy Lucy" w:date="2018-08-31T23:40:00Z">
              <w:r w:rsidRPr="009C09B2">
                <w:t>Modify_Date</w:t>
              </w:r>
            </w:ins>
          </w:p>
        </w:tc>
        <w:tc>
          <w:tcPr>
            <w:tcW w:w="743" w:type="pct"/>
          </w:tcPr>
          <w:p w14:paraId="6FB2849A" w14:textId="77777777" w:rsidR="00714622" w:rsidRDefault="00714622" w:rsidP="00714622">
            <w:pPr>
              <w:rPr>
                <w:ins w:id="6071" w:author="Lucy Lucy" w:date="2018-08-31T23:40:00Z"/>
              </w:rPr>
            </w:pPr>
            <w:ins w:id="6072" w:author="Lucy Lucy" w:date="2018-08-31T23:40:00Z">
              <w:r w:rsidRPr="009C09B2">
                <w:t>Date</w:t>
              </w:r>
            </w:ins>
          </w:p>
        </w:tc>
        <w:tc>
          <w:tcPr>
            <w:tcW w:w="396" w:type="pct"/>
          </w:tcPr>
          <w:p w14:paraId="2E95EA2D" w14:textId="77777777" w:rsidR="00714622" w:rsidRDefault="00714622" w:rsidP="00714622">
            <w:pPr>
              <w:rPr>
                <w:ins w:id="6073" w:author="Lucy Lucy" w:date="2018-08-31T23:40:00Z"/>
              </w:rPr>
            </w:pPr>
          </w:p>
        </w:tc>
        <w:tc>
          <w:tcPr>
            <w:tcW w:w="379" w:type="pct"/>
          </w:tcPr>
          <w:p w14:paraId="48459F48" w14:textId="77777777" w:rsidR="00714622" w:rsidRPr="009C09B2" w:rsidRDefault="00714622" w:rsidP="00714622">
            <w:pPr>
              <w:rPr>
                <w:ins w:id="6074" w:author="Lucy Lucy" w:date="2018-08-31T23:40:00Z"/>
              </w:rPr>
            </w:pPr>
          </w:p>
        </w:tc>
        <w:tc>
          <w:tcPr>
            <w:tcW w:w="497" w:type="pct"/>
          </w:tcPr>
          <w:p w14:paraId="31FC6C51" w14:textId="77777777" w:rsidR="00714622" w:rsidRPr="009C09B2" w:rsidRDefault="00714622" w:rsidP="00714622">
            <w:pPr>
              <w:rPr>
                <w:ins w:id="6075" w:author="Lucy Lucy" w:date="2018-08-31T23:40:00Z"/>
              </w:rPr>
            </w:pPr>
          </w:p>
        </w:tc>
        <w:tc>
          <w:tcPr>
            <w:tcW w:w="1553" w:type="pct"/>
          </w:tcPr>
          <w:p w14:paraId="3BD42D21" w14:textId="77777777" w:rsidR="00714622" w:rsidRDefault="00714622" w:rsidP="00714622">
            <w:pPr>
              <w:rPr>
                <w:ins w:id="6076" w:author="Lucy Lucy" w:date="2018-08-31T23:40:00Z"/>
              </w:rPr>
            </w:pPr>
            <w:ins w:id="6077" w:author="Lucy Lucy" w:date="2018-08-31T23:40:00Z">
              <w:r w:rsidRPr="009C09B2">
                <w:t>Ngày sửa</w:t>
              </w:r>
            </w:ins>
          </w:p>
        </w:tc>
      </w:tr>
      <w:tr w:rsidR="00714622" w:rsidRPr="009C09B2" w14:paraId="58B19CE3" w14:textId="77777777" w:rsidTr="00CF568F">
        <w:trPr>
          <w:ins w:id="6078" w:author="Lucy Lucy" w:date="2018-08-31T23:40:00Z"/>
        </w:trPr>
        <w:tc>
          <w:tcPr>
            <w:tcW w:w="1432" w:type="pct"/>
          </w:tcPr>
          <w:p w14:paraId="42E9B4FA" w14:textId="77777777" w:rsidR="00714622" w:rsidRPr="009C09B2" w:rsidRDefault="00714622" w:rsidP="00714622">
            <w:pPr>
              <w:rPr>
                <w:ins w:id="6079" w:author="Lucy Lucy" w:date="2018-08-31T23:40:00Z"/>
              </w:rPr>
            </w:pPr>
            <w:ins w:id="6080" w:author="Lucy Lucy" w:date="2018-08-31T23:40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AD0B915" w14:textId="77777777" w:rsidR="00714622" w:rsidRPr="009C09B2" w:rsidRDefault="00714622" w:rsidP="00714622">
            <w:pPr>
              <w:rPr>
                <w:ins w:id="6081" w:author="Lucy Lucy" w:date="2018-08-31T23:40:00Z"/>
              </w:rPr>
            </w:pPr>
            <w:ins w:id="6082" w:author="Lucy Lucy" w:date="2018-08-31T23:40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459216F" w14:textId="77777777" w:rsidR="00714622" w:rsidRDefault="00714622" w:rsidP="00714622">
            <w:pPr>
              <w:rPr>
                <w:ins w:id="6083" w:author="Lucy Lucy" w:date="2018-08-31T23:40:00Z"/>
              </w:rPr>
            </w:pPr>
            <w:ins w:id="6084" w:author="Lucy Lucy" w:date="2018-08-31T23:40:00Z">
              <w:r w:rsidRPr="009C09B2">
                <w:t>5</w:t>
              </w:r>
            </w:ins>
          </w:p>
        </w:tc>
        <w:tc>
          <w:tcPr>
            <w:tcW w:w="379" w:type="pct"/>
          </w:tcPr>
          <w:p w14:paraId="7A64921C" w14:textId="77777777" w:rsidR="00714622" w:rsidRPr="009C09B2" w:rsidRDefault="00714622" w:rsidP="00714622">
            <w:pPr>
              <w:rPr>
                <w:ins w:id="6085" w:author="Lucy Lucy" w:date="2018-08-31T23:40:00Z"/>
              </w:rPr>
            </w:pPr>
          </w:p>
        </w:tc>
        <w:tc>
          <w:tcPr>
            <w:tcW w:w="497" w:type="pct"/>
          </w:tcPr>
          <w:p w14:paraId="7F4646DC" w14:textId="77777777" w:rsidR="00714622" w:rsidRPr="009C09B2" w:rsidRDefault="00714622" w:rsidP="00714622">
            <w:pPr>
              <w:rPr>
                <w:ins w:id="6086" w:author="Lucy Lucy" w:date="2018-08-31T23:40:00Z"/>
              </w:rPr>
            </w:pPr>
          </w:p>
        </w:tc>
        <w:tc>
          <w:tcPr>
            <w:tcW w:w="1553" w:type="pct"/>
          </w:tcPr>
          <w:p w14:paraId="46196E84" w14:textId="77777777" w:rsidR="00714622" w:rsidRPr="009C09B2" w:rsidRDefault="00714622" w:rsidP="00714622">
            <w:pPr>
              <w:rPr>
                <w:ins w:id="6087" w:author="Lucy Lucy" w:date="2018-08-31T23:40:00Z"/>
              </w:rPr>
            </w:pPr>
            <w:ins w:id="6088" w:author="Lucy Lucy" w:date="2018-08-31T23:40:00Z">
              <w:r w:rsidRPr="009C09B2">
                <w:t>Ngôn ngữ hiển thị</w:t>
              </w:r>
            </w:ins>
          </w:p>
        </w:tc>
      </w:tr>
    </w:tbl>
    <w:p w14:paraId="1B7F5A65" w14:textId="56EB4B2E" w:rsidR="00121576" w:rsidRPr="009C09B2" w:rsidRDefault="00121576" w:rsidP="00121576">
      <w:pPr>
        <w:pStyle w:val="u2"/>
        <w:rPr>
          <w:ins w:id="6089" w:author="Lucy Lucy" w:date="2018-08-31T23:48:00Z"/>
        </w:rPr>
      </w:pPr>
      <w:bookmarkStart w:id="6090" w:name="_Toc523526409"/>
      <w:ins w:id="6091" w:author="Lucy Lucy" w:date="2018-08-31T23:48:00Z">
        <w:r>
          <w:t>Bil</w:t>
        </w:r>
      </w:ins>
      <w:ins w:id="6092" w:author="Lucy Lucy" w:date="2018-09-01T00:24:00Z">
        <w:r w:rsidR="00244CEE">
          <w:t>l</w:t>
        </w:r>
      </w:ins>
      <w:ins w:id="6093" w:author="Lucy Lucy" w:date="2018-08-31T23:48:00Z">
        <w:r>
          <w:t>ing_Detail</w:t>
        </w:r>
        <w:bookmarkEnd w:id="6090"/>
        <w:r>
          <w:tab/>
        </w:r>
      </w:ins>
    </w:p>
    <w:p w14:paraId="7FBB9966" w14:textId="3270064A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94" w:author="Lucy Lucy" w:date="2018-08-31T23:48:00Z"/>
        </w:rPr>
      </w:pPr>
      <w:ins w:id="6095" w:author="Lucy Lucy" w:date="2018-08-31T23:48:00Z">
        <w:r w:rsidRPr="009C09B2">
          <w:t>Mục đích: Lưu trữ thông tin</w:t>
        </w:r>
        <w:r>
          <w:t xml:space="preserve"> hóa đơn</w:t>
        </w:r>
      </w:ins>
      <w:ins w:id="6096" w:author="Lucy Lucy" w:date="2018-08-31T23:51:00Z">
        <w:r w:rsidR="004E0C46">
          <w:t xml:space="preserve"> chi tiết</w:t>
        </w:r>
      </w:ins>
    </w:p>
    <w:p w14:paraId="5AF8CD8C" w14:textId="77777777" w:rsidR="00121576" w:rsidRPr="009C09B2" w:rsidRDefault="00121576" w:rsidP="00121576">
      <w:pPr>
        <w:pStyle w:val="oancuaDanhsach"/>
        <w:numPr>
          <w:ilvl w:val="0"/>
          <w:numId w:val="8"/>
        </w:numPr>
        <w:rPr>
          <w:ins w:id="6097" w:author="Lucy Lucy" w:date="2018-08-31T23:48:00Z"/>
        </w:rPr>
      </w:pPr>
      <w:ins w:id="6098" w:author="Lucy Lucy" w:date="2018-08-31T23:48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121576" w:rsidRPr="009C09B2" w14:paraId="6D4924F7" w14:textId="77777777" w:rsidTr="00CF568F">
        <w:trPr>
          <w:tblHeader/>
          <w:ins w:id="6099" w:author="Lucy Lucy" w:date="2018-08-31T23:48:00Z"/>
        </w:trPr>
        <w:tc>
          <w:tcPr>
            <w:tcW w:w="1432" w:type="pct"/>
            <w:shd w:val="clear" w:color="auto" w:fill="E6E6E6"/>
          </w:tcPr>
          <w:p w14:paraId="15F2587E" w14:textId="77777777" w:rsidR="00121576" w:rsidRPr="009C09B2" w:rsidRDefault="00121576" w:rsidP="00CF568F">
            <w:pPr>
              <w:rPr>
                <w:ins w:id="6100" w:author="Lucy Lucy" w:date="2018-08-31T23:48:00Z"/>
                <w:b/>
              </w:rPr>
            </w:pPr>
            <w:ins w:id="6101" w:author="Lucy Lucy" w:date="2018-08-31T23:48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0D398B14" w14:textId="77777777" w:rsidR="00121576" w:rsidRPr="009C09B2" w:rsidRDefault="00121576" w:rsidP="00CF568F">
            <w:pPr>
              <w:rPr>
                <w:ins w:id="6102" w:author="Lucy Lucy" w:date="2018-08-31T23:48:00Z"/>
                <w:b/>
              </w:rPr>
            </w:pPr>
            <w:ins w:id="6103" w:author="Lucy Lucy" w:date="2018-08-31T23:48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39945AB" w14:textId="77777777" w:rsidR="00121576" w:rsidRPr="009C09B2" w:rsidRDefault="00121576" w:rsidP="00CF568F">
            <w:pPr>
              <w:rPr>
                <w:ins w:id="6104" w:author="Lucy Lucy" w:date="2018-08-31T23:48:00Z"/>
                <w:b/>
              </w:rPr>
            </w:pPr>
            <w:ins w:id="6105" w:author="Lucy Lucy" w:date="2018-08-31T23:48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5A12B54B" w14:textId="77777777" w:rsidR="00121576" w:rsidRPr="009C09B2" w:rsidRDefault="00121576" w:rsidP="00CF568F">
            <w:pPr>
              <w:rPr>
                <w:ins w:id="6106" w:author="Lucy Lucy" w:date="2018-08-31T23:48:00Z"/>
                <w:b/>
              </w:rPr>
            </w:pPr>
            <w:ins w:id="6107" w:author="Lucy Lucy" w:date="2018-08-31T23:48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AC1E7F9" w14:textId="77777777" w:rsidR="00121576" w:rsidRPr="009C09B2" w:rsidRDefault="00121576" w:rsidP="00CF568F">
            <w:pPr>
              <w:rPr>
                <w:ins w:id="6108" w:author="Lucy Lucy" w:date="2018-08-31T23:48:00Z"/>
                <w:b/>
              </w:rPr>
            </w:pPr>
            <w:ins w:id="6109" w:author="Lucy Lucy" w:date="2018-08-31T23:48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1BECFA40" w14:textId="77777777" w:rsidR="00121576" w:rsidRPr="009C09B2" w:rsidRDefault="00121576" w:rsidP="00CF568F">
            <w:pPr>
              <w:jc w:val="left"/>
              <w:rPr>
                <w:ins w:id="6110" w:author="Lucy Lucy" w:date="2018-08-31T23:48:00Z"/>
                <w:b/>
              </w:rPr>
            </w:pPr>
            <w:ins w:id="6111" w:author="Lucy Lucy" w:date="2018-08-31T23:48:00Z">
              <w:r w:rsidRPr="009C09B2">
                <w:rPr>
                  <w:b/>
                </w:rPr>
                <w:t>Mô tả</w:t>
              </w:r>
            </w:ins>
          </w:p>
        </w:tc>
      </w:tr>
      <w:tr w:rsidR="00121576" w:rsidRPr="009C09B2" w14:paraId="488947B5" w14:textId="77777777" w:rsidTr="00CF568F">
        <w:trPr>
          <w:ins w:id="6112" w:author="Lucy Lucy" w:date="2018-08-31T23:48:00Z"/>
        </w:trPr>
        <w:tc>
          <w:tcPr>
            <w:tcW w:w="1432" w:type="pct"/>
          </w:tcPr>
          <w:p w14:paraId="2A1C0F05" w14:textId="1BAFFC22" w:rsidR="00121576" w:rsidRPr="009C09B2" w:rsidRDefault="00121576" w:rsidP="00CF568F">
            <w:pPr>
              <w:rPr>
                <w:ins w:id="6113" w:author="Lucy Lucy" w:date="2018-08-31T23:48:00Z"/>
              </w:rPr>
            </w:pPr>
            <w:ins w:id="6114" w:author="Lucy Lucy" w:date="2018-08-31T23:48:00Z">
              <w:r>
                <w:t>Bil</w:t>
              </w:r>
            </w:ins>
            <w:ins w:id="6115" w:author="Lucy Lucy" w:date="2018-09-01T00:25:00Z">
              <w:r w:rsidR="00244CEE">
                <w:t>l</w:t>
              </w:r>
            </w:ins>
            <w:ins w:id="6116" w:author="Lucy Lucy" w:date="2018-08-31T23:48:00Z">
              <w:r>
                <w:t>ing_</w:t>
              </w:r>
            </w:ins>
            <w:ins w:id="6117" w:author="Lucy Lucy" w:date="2018-08-31T23:49:00Z">
              <w:r>
                <w:t>Detail_</w:t>
              </w:r>
            </w:ins>
            <w:ins w:id="6118" w:author="Lucy Lucy" w:date="2018-08-31T23:48:00Z">
              <w:r>
                <w:t>Id</w:t>
              </w:r>
            </w:ins>
          </w:p>
        </w:tc>
        <w:tc>
          <w:tcPr>
            <w:tcW w:w="743" w:type="pct"/>
          </w:tcPr>
          <w:p w14:paraId="1178ECE4" w14:textId="77777777" w:rsidR="00121576" w:rsidRPr="009C09B2" w:rsidRDefault="00121576" w:rsidP="00CF568F">
            <w:pPr>
              <w:rPr>
                <w:ins w:id="6119" w:author="Lucy Lucy" w:date="2018-08-31T23:48:00Z"/>
              </w:rPr>
            </w:pPr>
            <w:ins w:id="6120" w:author="Lucy Lucy" w:date="2018-08-31T23:48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7249189" w14:textId="77777777" w:rsidR="00121576" w:rsidRPr="009C09B2" w:rsidRDefault="00121576" w:rsidP="00CF568F">
            <w:pPr>
              <w:rPr>
                <w:ins w:id="6121" w:author="Lucy Lucy" w:date="2018-08-31T23:48:00Z"/>
              </w:rPr>
            </w:pPr>
          </w:p>
        </w:tc>
        <w:tc>
          <w:tcPr>
            <w:tcW w:w="379" w:type="pct"/>
          </w:tcPr>
          <w:p w14:paraId="00F02325" w14:textId="77777777" w:rsidR="00121576" w:rsidRPr="009C09B2" w:rsidRDefault="00121576" w:rsidP="00CF568F">
            <w:pPr>
              <w:rPr>
                <w:ins w:id="6122" w:author="Lucy Lucy" w:date="2018-08-31T23:48:00Z"/>
              </w:rPr>
            </w:pPr>
          </w:p>
        </w:tc>
        <w:tc>
          <w:tcPr>
            <w:tcW w:w="497" w:type="pct"/>
          </w:tcPr>
          <w:p w14:paraId="1780E4E9" w14:textId="77777777" w:rsidR="00121576" w:rsidRPr="009C09B2" w:rsidRDefault="00121576" w:rsidP="00CF568F">
            <w:pPr>
              <w:rPr>
                <w:ins w:id="6123" w:author="Lucy Lucy" w:date="2018-08-31T23:48:00Z"/>
              </w:rPr>
            </w:pPr>
          </w:p>
        </w:tc>
        <w:tc>
          <w:tcPr>
            <w:tcW w:w="1553" w:type="pct"/>
          </w:tcPr>
          <w:p w14:paraId="46DA8767" w14:textId="77777777" w:rsidR="00121576" w:rsidRPr="009C09B2" w:rsidRDefault="00121576" w:rsidP="00CF568F">
            <w:pPr>
              <w:rPr>
                <w:ins w:id="6124" w:author="Lucy Lucy" w:date="2018-08-31T23:48:00Z"/>
              </w:rPr>
            </w:pPr>
            <w:ins w:id="6125" w:author="Lucy Lucy" w:date="2018-08-31T23:48:00Z">
              <w:r w:rsidRPr="009C09B2">
                <w:t>ID tự tăng</w:t>
              </w:r>
            </w:ins>
          </w:p>
        </w:tc>
      </w:tr>
      <w:tr w:rsidR="00121576" w:rsidRPr="009C09B2" w14:paraId="60C0C5BC" w14:textId="77777777" w:rsidTr="00CF568F">
        <w:trPr>
          <w:ins w:id="6126" w:author="Lucy Lucy" w:date="2018-08-31T23:49:00Z"/>
        </w:trPr>
        <w:tc>
          <w:tcPr>
            <w:tcW w:w="1432" w:type="pct"/>
          </w:tcPr>
          <w:p w14:paraId="25F072D8" w14:textId="4968555B" w:rsidR="00121576" w:rsidRDefault="00121576" w:rsidP="00CF568F">
            <w:pPr>
              <w:rPr>
                <w:ins w:id="6127" w:author="Lucy Lucy" w:date="2018-08-31T23:49:00Z"/>
              </w:rPr>
            </w:pPr>
            <w:ins w:id="6128" w:author="Lucy Lucy" w:date="2018-08-31T23:49:00Z">
              <w:r>
                <w:t>Bi</w:t>
              </w:r>
            </w:ins>
            <w:ins w:id="6129" w:author="Lucy Lucy" w:date="2018-09-01T00:25:00Z">
              <w:r w:rsidR="00244CEE">
                <w:t>l</w:t>
              </w:r>
            </w:ins>
            <w:ins w:id="6130" w:author="Lucy Lucy" w:date="2018-08-31T23:49:00Z">
              <w:r>
                <w:t>ling_Id</w:t>
              </w:r>
            </w:ins>
          </w:p>
        </w:tc>
        <w:tc>
          <w:tcPr>
            <w:tcW w:w="743" w:type="pct"/>
          </w:tcPr>
          <w:p w14:paraId="147289CF" w14:textId="57F85291" w:rsidR="00121576" w:rsidRPr="009C09B2" w:rsidRDefault="00121576" w:rsidP="00CF568F">
            <w:pPr>
              <w:rPr>
                <w:ins w:id="6131" w:author="Lucy Lucy" w:date="2018-08-31T23:49:00Z"/>
              </w:rPr>
            </w:pPr>
            <w:ins w:id="6132" w:author="Lucy Lucy" w:date="2018-08-31T23:49:00Z">
              <w:r>
                <w:t>NUMBER</w:t>
              </w:r>
            </w:ins>
          </w:p>
        </w:tc>
        <w:tc>
          <w:tcPr>
            <w:tcW w:w="396" w:type="pct"/>
          </w:tcPr>
          <w:p w14:paraId="091D8CAA" w14:textId="77777777" w:rsidR="00121576" w:rsidRPr="009C09B2" w:rsidRDefault="00121576" w:rsidP="00CF568F">
            <w:pPr>
              <w:rPr>
                <w:ins w:id="6133" w:author="Lucy Lucy" w:date="2018-08-31T23:49:00Z"/>
              </w:rPr>
            </w:pPr>
          </w:p>
        </w:tc>
        <w:tc>
          <w:tcPr>
            <w:tcW w:w="379" w:type="pct"/>
          </w:tcPr>
          <w:p w14:paraId="4DAA0DA7" w14:textId="77777777" w:rsidR="00121576" w:rsidRPr="009C09B2" w:rsidRDefault="00121576" w:rsidP="00CF568F">
            <w:pPr>
              <w:rPr>
                <w:ins w:id="6134" w:author="Lucy Lucy" w:date="2018-08-31T23:49:00Z"/>
              </w:rPr>
            </w:pPr>
          </w:p>
        </w:tc>
        <w:tc>
          <w:tcPr>
            <w:tcW w:w="497" w:type="pct"/>
          </w:tcPr>
          <w:p w14:paraId="0FDAACD7" w14:textId="77777777" w:rsidR="00121576" w:rsidRPr="009C09B2" w:rsidRDefault="00121576" w:rsidP="00CF568F">
            <w:pPr>
              <w:rPr>
                <w:ins w:id="6135" w:author="Lucy Lucy" w:date="2018-08-31T23:49:00Z"/>
              </w:rPr>
            </w:pPr>
          </w:p>
        </w:tc>
        <w:tc>
          <w:tcPr>
            <w:tcW w:w="1553" w:type="pct"/>
          </w:tcPr>
          <w:p w14:paraId="53258088" w14:textId="75B15FEF" w:rsidR="00121576" w:rsidRPr="009C09B2" w:rsidRDefault="00121576" w:rsidP="00CF568F">
            <w:pPr>
              <w:rPr>
                <w:ins w:id="6136" w:author="Lucy Lucy" w:date="2018-08-31T23:49:00Z"/>
              </w:rPr>
            </w:pPr>
            <w:ins w:id="6137" w:author="Lucy Lucy" w:date="2018-08-31T23:49:00Z">
              <w:r>
                <w:t>Link với bảng Bi</w:t>
              </w:r>
            </w:ins>
            <w:ins w:id="6138" w:author="Lucy Lucy" w:date="2018-09-01T00:25:00Z">
              <w:r w:rsidR="00244CEE">
                <w:t>l</w:t>
              </w:r>
            </w:ins>
            <w:ins w:id="6139" w:author="Lucy Lucy" w:date="2018-08-31T23:49:00Z">
              <w:r>
                <w:t>ling Header</w:t>
              </w:r>
            </w:ins>
          </w:p>
        </w:tc>
      </w:tr>
      <w:tr w:rsidR="00121576" w:rsidRPr="009C09B2" w14:paraId="6D1DE010" w14:textId="77777777" w:rsidTr="00CF568F">
        <w:trPr>
          <w:ins w:id="6140" w:author="Lucy Lucy" w:date="2018-08-31T23:48:00Z"/>
        </w:trPr>
        <w:tc>
          <w:tcPr>
            <w:tcW w:w="1432" w:type="pct"/>
          </w:tcPr>
          <w:p w14:paraId="5590BF46" w14:textId="007CFA52" w:rsidR="00121576" w:rsidRPr="009C09B2" w:rsidRDefault="004E0C46" w:rsidP="00CF568F">
            <w:pPr>
              <w:rPr>
                <w:ins w:id="6141" w:author="Lucy Lucy" w:date="2018-08-31T23:48:00Z"/>
              </w:rPr>
            </w:pPr>
            <w:ins w:id="6142" w:author="Lucy Lucy" w:date="2018-08-31T23:50:00Z">
              <w:r>
                <w:t>Biling_Detail_Name</w:t>
              </w:r>
            </w:ins>
          </w:p>
        </w:tc>
        <w:tc>
          <w:tcPr>
            <w:tcW w:w="743" w:type="pct"/>
          </w:tcPr>
          <w:p w14:paraId="2D06B613" w14:textId="77777777" w:rsidR="00121576" w:rsidRPr="009C09B2" w:rsidRDefault="00121576" w:rsidP="00CF568F">
            <w:pPr>
              <w:rPr>
                <w:ins w:id="6143" w:author="Lucy Lucy" w:date="2018-08-31T23:48:00Z"/>
              </w:rPr>
            </w:pPr>
            <w:ins w:id="6144" w:author="Lucy Lucy" w:date="2018-08-31T23:48:00Z">
              <w:r>
                <w:t>VARCHAR2</w:t>
              </w:r>
            </w:ins>
          </w:p>
        </w:tc>
        <w:tc>
          <w:tcPr>
            <w:tcW w:w="396" w:type="pct"/>
          </w:tcPr>
          <w:p w14:paraId="7583C1FA" w14:textId="533B8C7E" w:rsidR="00121576" w:rsidRPr="009C09B2" w:rsidRDefault="004E0C46" w:rsidP="00CF568F">
            <w:pPr>
              <w:rPr>
                <w:ins w:id="6145" w:author="Lucy Lucy" w:date="2018-08-31T23:48:00Z"/>
              </w:rPr>
            </w:pPr>
            <w:ins w:id="6146" w:author="Lucy Lucy" w:date="2018-08-31T23:50:00Z">
              <w:r>
                <w:t>200</w:t>
              </w:r>
            </w:ins>
          </w:p>
        </w:tc>
        <w:tc>
          <w:tcPr>
            <w:tcW w:w="379" w:type="pct"/>
          </w:tcPr>
          <w:p w14:paraId="5AB5942C" w14:textId="77777777" w:rsidR="00121576" w:rsidRPr="009C09B2" w:rsidRDefault="00121576" w:rsidP="00CF568F">
            <w:pPr>
              <w:rPr>
                <w:ins w:id="6147" w:author="Lucy Lucy" w:date="2018-08-31T23:48:00Z"/>
              </w:rPr>
            </w:pPr>
          </w:p>
        </w:tc>
        <w:tc>
          <w:tcPr>
            <w:tcW w:w="497" w:type="pct"/>
          </w:tcPr>
          <w:p w14:paraId="03023BAC" w14:textId="77777777" w:rsidR="00121576" w:rsidRPr="009C09B2" w:rsidRDefault="00121576" w:rsidP="00CF568F">
            <w:pPr>
              <w:rPr>
                <w:ins w:id="6148" w:author="Lucy Lucy" w:date="2018-08-31T23:48:00Z"/>
              </w:rPr>
            </w:pPr>
          </w:p>
        </w:tc>
        <w:tc>
          <w:tcPr>
            <w:tcW w:w="1553" w:type="pct"/>
          </w:tcPr>
          <w:p w14:paraId="1B97F465" w14:textId="77777777" w:rsidR="00121576" w:rsidRDefault="004E0C46" w:rsidP="004E0C46">
            <w:pPr>
              <w:rPr>
                <w:ins w:id="6149" w:author="Lucy Lucy" w:date="2018-08-31T23:50:00Z"/>
              </w:rPr>
            </w:pPr>
            <w:ins w:id="6150" w:author="Lucy Lucy" w:date="2018-08-31T23:50:00Z">
              <w:r>
                <w:t>Mô tả công việc</w:t>
              </w:r>
            </w:ins>
          </w:p>
          <w:p w14:paraId="616EA787" w14:textId="575769FE" w:rsidR="004E0C46" w:rsidRPr="009C09B2" w:rsidRDefault="004E0C46">
            <w:pPr>
              <w:rPr>
                <w:ins w:id="6151" w:author="Lucy Lucy" w:date="2018-08-31T23:48:00Z"/>
              </w:rPr>
              <w:pPrChange w:id="6152" w:author="Lucy Lucy" w:date="2018-08-31T23:50:00Z">
                <w:pPr>
                  <w:pStyle w:val="oancuaDanhsach"/>
                  <w:numPr>
                    <w:numId w:val="33"/>
                  </w:numPr>
                  <w:ind w:hanging="360"/>
                </w:pPr>
              </w:pPrChange>
            </w:pPr>
            <w:ins w:id="6153" w:author="Lucy Lucy" w:date="2018-08-31T23:50:00Z">
              <w:r>
                <w:t xml:space="preserve">Có thể là fee trong đơn hoặc </w:t>
              </w:r>
            </w:ins>
            <w:ins w:id="6154" w:author="Lucy Lucy" w:date="2018-08-31T23:51:00Z">
              <w:r>
                <w:t xml:space="preserve">Phí theo time sheet hoặc là </w:t>
              </w:r>
              <w:r>
                <w:lastRenderedPageBreak/>
                <w:t>các phí khác phát sinh</w:t>
              </w:r>
            </w:ins>
          </w:p>
        </w:tc>
      </w:tr>
      <w:tr w:rsidR="009652C6" w:rsidRPr="009C09B2" w14:paraId="346BD5A9" w14:textId="77777777" w:rsidTr="00CF568F">
        <w:trPr>
          <w:ins w:id="6155" w:author="Lucy Lucy" w:date="2018-08-31T23:54:00Z"/>
        </w:trPr>
        <w:tc>
          <w:tcPr>
            <w:tcW w:w="1432" w:type="pct"/>
          </w:tcPr>
          <w:p w14:paraId="62C94488" w14:textId="3066389F" w:rsidR="009652C6" w:rsidRDefault="009652C6" w:rsidP="00CF568F">
            <w:pPr>
              <w:rPr>
                <w:ins w:id="6156" w:author="Lucy Lucy" w:date="2018-08-31T23:54:00Z"/>
              </w:rPr>
            </w:pPr>
            <w:ins w:id="6157" w:author="Lucy Lucy" w:date="2018-08-31T23:54:00Z">
              <w:r>
                <w:lastRenderedPageBreak/>
                <w:t>Type</w:t>
              </w:r>
            </w:ins>
          </w:p>
        </w:tc>
        <w:tc>
          <w:tcPr>
            <w:tcW w:w="743" w:type="pct"/>
          </w:tcPr>
          <w:p w14:paraId="5E570233" w14:textId="1691A1AC" w:rsidR="009652C6" w:rsidRDefault="009652C6" w:rsidP="00CF568F">
            <w:pPr>
              <w:rPr>
                <w:ins w:id="6158" w:author="Lucy Lucy" w:date="2018-08-31T23:54:00Z"/>
              </w:rPr>
            </w:pPr>
            <w:ins w:id="6159" w:author="Lucy Lucy" w:date="2018-08-31T23:54:00Z">
              <w:r>
                <w:t>NUMBER</w:t>
              </w:r>
            </w:ins>
          </w:p>
        </w:tc>
        <w:tc>
          <w:tcPr>
            <w:tcW w:w="396" w:type="pct"/>
          </w:tcPr>
          <w:p w14:paraId="4AFC54D7" w14:textId="6BF3FD7A" w:rsidR="009652C6" w:rsidRPr="009C09B2" w:rsidRDefault="009652C6" w:rsidP="00CF568F">
            <w:pPr>
              <w:rPr>
                <w:ins w:id="6160" w:author="Lucy Lucy" w:date="2018-08-31T23:54:00Z"/>
              </w:rPr>
            </w:pPr>
            <w:ins w:id="6161" w:author="Lucy Lucy" w:date="2018-08-31T23:54:00Z">
              <w:r>
                <w:t>1</w:t>
              </w:r>
            </w:ins>
          </w:p>
        </w:tc>
        <w:tc>
          <w:tcPr>
            <w:tcW w:w="379" w:type="pct"/>
          </w:tcPr>
          <w:p w14:paraId="4D4F8EAD" w14:textId="77777777" w:rsidR="009652C6" w:rsidRPr="009C09B2" w:rsidRDefault="009652C6" w:rsidP="00CF568F">
            <w:pPr>
              <w:rPr>
                <w:ins w:id="6162" w:author="Lucy Lucy" w:date="2018-08-31T23:54:00Z"/>
              </w:rPr>
            </w:pPr>
          </w:p>
        </w:tc>
        <w:tc>
          <w:tcPr>
            <w:tcW w:w="497" w:type="pct"/>
          </w:tcPr>
          <w:p w14:paraId="00216322" w14:textId="77777777" w:rsidR="009652C6" w:rsidRPr="009C09B2" w:rsidRDefault="009652C6" w:rsidP="00CF568F">
            <w:pPr>
              <w:rPr>
                <w:ins w:id="6163" w:author="Lucy Lucy" w:date="2018-08-31T23:54:00Z"/>
              </w:rPr>
            </w:pPr>
          </w:p>
        </w:tc>
        <w:tc>
          <w:tcPr>
            <w:tcW w:w="1553" w:type="pct"/>
          </w:tcPr>
          <w:p w14:paraId="1DFF3D12" w14:textId="77777777" w:rsidR="009652C6" w:rsidRDefault="009652C6" w:rsidP="00CF568F">
            <w:pPr>
              <w:rPr>
                <w:ins w:id="6164" w:author="Lucy Lucy" w:date="2018-08-31T23:54:00Z"/>
              </w:rPr>
            </w:pPr>
            <w:ins w:id="6165" w:author="Lucy Lucy" w:date="2018-08-31T23:54:00Z">
              <w:r>
                <w:t>Loại</w:t>
              </w:r>
            </w:ins>
          </w:p>
          <w:p w14:paraId="3D1CA2FE" w14:textId="77777777" w:rsidR="009652C6" w:rsidRDefault="009652C6" w:rsidP="00CF568F">
            <w:pPr>
              <w:rPr>
                <w:ins w:id="6166" w:author="Lucy Lucy" w:date="2018-08-31T23:54:00Z"/>
              </w:rPr>
            </w:pPr>
            <w:ins w:id="6167" w:author="Lucy Lucy" w:date="2018-08-31T23:54:00Z">
              <w:r>
                <w:t>1: Phí theo đơn</w:t>
              </w:r>
            </w:ins>
          </w:p>
          <w:p w14:paraId="33AA45D5" w14:textId="77777777" w:rsidR="009652C6" w:rsidRDefault="009652C6" w:rsidP="00CF568F">
            <w:pPr>
              <w:rPr>
                <w:ins w:id="6168" w:author="Lucy Lucy" w:date="2018-08-31T23:55:00Z"/>
              </w:rPr>
            </w:pPr>
            <w:ins w:id="6169" w:author="Lucy Lucy" w:date="2018-08-31T23:54:00Z">
              <w:r>
                <w:t xml:space="preserve">2: </w:t>
              </w:r>
            </w:ins>
            <w:ins w:id="6170" w:author="Lucy Lucy" w:date="2018-08-31T23:55:00Z">
              <w:r>
                <w:t>Phí theo timesheet</w:t>
              </w:r>
            </w:ins>
          </w:p>
          <w:p w14:paraId="668411B4" w14:textId="77777777" w:rsidR="009652C6" w:rsidRDefault="009652C6" w:rsidP="00CF568F">
            <w:pPr>
              <w:rPr>
                <w:ins w:id="6171" w:author="Lucy Lucy" w:date="2018-08-31T23:55:00Z"/>
              </w:rPr>
            </w:pPr>
            <w:ins w:id="6172" w:author="Lucy Lucy" w:date="2018-08-31T23:55:00Z">
              <w:r>
                <w:t>3: Phí dịch vụ</w:t>
              </w:r>
            </w:ins>
          </w:p>
          <w:p w14:paraId="1BE4D27D" w14:textId="1DC440A4" w:rsidR="009652C6" w:rsidRDefault="009652C6" w:rsidP="00CF568F">
            <w:pPr>
              <w:rPr>
                <w:ins w:id="6173" w:author="Lucy Lucy" w:date="2018-08-31T23:54:00Z"/>
              </w:rPr>
            </w:pPr>
            <w:ins w:id="6174" w:author="Lucy Lucy" w:date="2018-08-31T23:55:00Z">
              <w:r>
                <w:t>4: Khác</w:t>
              </w:r>
            </w:ins>
          </w:p>
        </w:tc>
      </w:tr>
      <w:tr w:rsidR="00121576" w:rsidRPr="009C09B2" w14:paraId="0A019734" w14:textId="77777777" w:rsidTr="00CF568F">
        <w:trPr>
          <w:ins w:id="6175" w:author="Lucy Lucy" w:date="2018-08-31T23:48:00Z"/>
        </w:trPr>
        <w:tc>
          <w:tcPr>
            <w:tcW w:w="1432" w:type="pct"/>
          </w:tcPr>
          <w:p w14:paraId="2E29AB44" w14:textId="61BA5FE2" w:rsidR="00121576" w:rsidRDefault="00353CC8" w:rsidP="00CF568F">
            <w:pPr>
              <w:rPr>
                <w:ins w:id="6176" w:author="Lucy Lucy" w:date="2018-08-31T23:48:00Z"/>
              </w:rPr>
            </w:pPr>
            <w:ins w:id="6177" w:author="Lucy Lucy" w:date="2018-08-31T23:52:00Z">
              <w:r>
                <w:t>Nation_Fee</w:t>
              </w:r>
            </w:ins>
          </w:p>
        </w:tc>
        <w:tc>
          <w:tcPr>
            <w:tcW w:w="743" w:type="pct"/>
          </w:tcPr>
          <w:p w14:paraId="0F9C2773" w14:textId="53F2D689" w:rsidR="00121576" w:rsidRDefault="00353CC8" w:rsidP="00CF568F">
            <w:pPr>
              <w:rPr>
                <w:ins w:id="6178" w:author="Lucy Lucy" w:date="2018-08-31T23:48:00Z"/>
              </w:rPr>
            </w:pPr>
            <w:ins w:id="6179" w:author="Lucy Lucy" w:date="2018-08-31T23:52:00Z">
              <w:r>
                <w:t>NUMBER</w:t>
              </w:r>
            </w:ins>
          </w:p>
        </w:tc>
        <w:tc>
          <w:tcPr>
            <w:tcW w:w="396" w:type="pct"/>
          </w:tcPr>
          <w:p w14:paraId="74A20EC9" w14:textId="261D32CB" w:rsidR="00121576" w:rsidRPr="009C09B2" w:rsidRDefault="00121576" w:rsidP="00CF568F">
            <w:pPr>
              <w:rPr>
                <w:ins w:id="6180" w:author="Lucy Lucy" w:date="2018-08-31T23:48:00Z"/>
              </w:rPr>
            </w:pPr>
          </w:p>
        </w:tc>
        <w:tc>
          <w:tcPr>
            <w:tcW w:w="379" w:type="pct"/>
          </w:tcPr>
          <w:p w14:paraId="081E3513" w14:textId="77777777" w:rsidR="00121576" w:rsidRPr="009C09B2" w:rsidRDefault="00121576" w:rsidP="00CF568F">
            <w:pPr>
              <w:rPr>
                <w:ins w:id="6181" w:author="Lucy Lucy" w:date="2018-08-31T23:48:00Z"/>
              </w:rPr>
            </w:pPr>
          </w:p>
        </w:tc>
        <w:tc>
          <w:tcPr>
            <w:tcW w:w="497" w:type="pct"/>
          </w:tcPr>
          <w:p w14:paraId="09E6DDB7" w14:textId="77777777" w:rsidR="00121576" w:rsidRPr="009C09B2" w:rsidRDefault="00121576" w:rsidP="00CF568F">
            <w:pPr>
              <w:rPr>
                <w:ins w:id="6182" w:author="Lucy Lucy" w:date="2018-08-31T23:48:00Z"/>
              </w:rPr>
            </w:pPr>
          </w:p>
        </w:tc>
        <w:tc>
          <w:tcPr>
            <w:tcW w:w="1553" w:type="pct"/>
          </w:tcPr>
          <w:p w14:paraId="024917F6" w14:textId="77777777" w:rsidR="00121576" w:rsidRDefault="00353CC8" w:rsidP="00CF568F">
            <w:pPr>
              <w:rPr>
                <w:ins w:id="6183" w:author="Lucy Lucy" w:date="2018-08-31T23:55:00Z"/>
              </w:rPr>
            </w:pPr>
            <w:ins w:id="6184" w:author="Lucy Lucy" w:date="2018-08-31T23:52:00Z">
              <w:r>
                <w:t>Phí quốc gia (VNĐ)</w:t>
              </w:r>
            </w:ins>
          </w:p>
          <w:p w14:paraId="78D477B7" w14:textId="2D4D7F51" w:rsidR="009652C6" w:rsidRDefault="009652C6" w:rsidP="00CF568F">
            <w:pPr>
              <w:rPr>
                <w:ins w:id="6185" w:author="Lucy Lucy" w:date="2018-08-31T23:48:00Z"/>
              </w:rPr>
            </w:pPr>
            <w:ins w:id="6186" w:author="Lucy Lucy" w:date="2018-08-31T23:55:00Z">
              <w:r>
                <w:t>Ứng với Type = 1</w:t>
              </w:r>
            </w:ins>
          </w:p>
        </w:tc>
      </w:tr>
      <w:tr w:rsidR="00121576" w:rsidRPr="009C09B2" w14:paraId="1432A385" w14:textId="77777777" w:rsidTr="00CF568F">
        <w:trPr>
          <w:ins w:id="6187" w:author="Lucy Lucy" w:date="2018-08-31T23:48:00Z"/>
        </w:trPr>
        <w:tc>
          <w:tcPr>
            <w:tcW w:w="1432" w:type="pct"/>
          </w:tcPr>
          <w:p w14:paraId="7A1252C5" w14:textId="6BFDDB32" w:rsidR="00121576" w:rsidRDefault="00353CC8" w:rsidP="00CF568F">
            <w:pPr>
              <w:rPr>
                <w:ins w:id="6188" w:author="Lucy Lucy" w:date="2018-08-31T23:48:00Z"/>
              </w:rPr>
            </w:pPr>
            <w:ins w:id="6189" w:author="Lucy Lucy" w:date="2018-08-31T23:52:00Z">
              <w:r>
                <w:t>Represent_Fee</w:t>
              </w:r>
            </w:ins>
          </w:p>
        </w:tc>
        <w:tc>
          <w:tcPr>
            <w:tcW w:w="743" w:type="pct"/>
          </w:tcPr>
          <w:p w14:paraId="2BFE4834" w14:textId="34B2B7B2" w:rsidR="00121576" w:rsidRPr="009C09B2" w:rsidRDefault="00353CC8" w:rsidP="00CF568F">
            <w:pPr>
              <w:rPr>
                <w:ins w:id="6190" w:author="Lucy Lucy" w:date="2018-08-31T23:48:00Z"/>
              </w:rPr>
            </w:pPr>
            <w:ins w:id="6191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5524B773" w14:textId="77777777" w:rsidR="00121576" w:rsidRDefault="00121576" w:rsidP="00CF568F">
            <w:pPr>
              <w:rPr>
                <w:ins w:id="6192" w:author="Lucy Lucy" w:date="2018-08-31T23:48:00Z"/>
              </w:rPr>
            </w:pPr>
          </w:p>
        </w:tc>
        <w:tc>
          <w:tcPr>
            <w:tcW w:w="379" w:type="pct"/>
          </w:tcPr>
          <w:p w14:paraId="7C9E9855" w14:textId="77777777" w:rsidR="00121576" w:rsidRPr="009C09B2" w:rsidRDefault="00121576" w:rsidP="00CF568F">
            <w:pPr>
              <w:rPr>
                <w:ins w:id="6193" w:author="Lucy Lucy" w:date="2018-08-31T23:48:00Z"/>
              </w:rPr>
            </w:pPr>
          </w:p>
        </w:tc>
        <w:tc>
          <w:tcPr>
            <w:tcW w:w="497" w:type="pct"/>
          </w:tcPr>
          <w:p w14:paraId="6B46E1BF" w14:textId="77777777" w:rsidR="00121576" w:rsidRPr="009C09B2" w:rsidRDefault="00121576" w:rsidP="00CF568F">
            <w:pPr>
              <w:rPr>
                <w:ins w:id="6194" w:author="Lucy Lucy" w:date="2018-08-31T23:48:00Z"/>
              </w:rPr>
            </w:pPr>
          </w:p>
        </w:tc>
        <w:tc>
          <w:tcPr>
            <w:tcW w:w="1553" w:type="pct"/>
          </w:tcPr>
          <w:p w14:paraId="6FC0D00C" w14:textId="77777777" w:rsidR="00121576" w:rsidRDefault="00353CC8" w:rsidP="00CF568F">
            <w:pPr>
              <w:rPr>
                <w:ins w:id="6195" w:author="Lucy Lucy" w:date="2018-08-31T23:55:00Z"/>
              </w:rPr>
            </w:pPr>
            <w:ins w:id="6196" w:author="Lucy Lucy" w:date="2018-08-31T23:53:00Z">
              <w:r>
                <w:t>Phí</w:t>
              </w:r>
              <w:r w:rsidR="007D197F">
                <w:t xml:space="preserve"> đại diện (VNĐ)</w:t>
              </w:r>
            </w:ins>
          </w:p>
          <w:p w14:paraId="194F59BF" w14:textId="52FA5452" w:rsidR="009652C6" w:rsidRDefault="009652C6" w:rsidP="00CF568F">
            <w:pPr>
              <w:rPr>
                <w:ins w:id="6197" w:author="Lucy Lucy" w:date="2018-08-31T23:48:00Z"/>
              </w:rPr>
            </w:pPr>
            <w:ins w:id="6198" w:author="Lucy Lucy" w:date="2018-08-31T23:55:00Z">
              <w:r>
                <w:t>Ứng với Type = 1</w:t>
              </w:r>
            </w:ins>
          </w:p>
        </w:tc>
      </w:tr>
      <w:tr w:rsidR="00121576" w:rsidRPr="009C09B2" w14:paraId="41B8010C" w14:textId="77777777" w:rsidTr="00CF568F">
        <w:trPr>
          <w:ins w:id="6199" w:author="Lucy Lucy" w:date="2018-08-31T23:48:00Z"/>
        </w:trPr>
        <w:tc>
          <w:tcPr>
            <w:tcW w:w="1432" w:type="pct"/>
          </w:tcPr>
          <w:p w14:paraId="75B7E274" w14:textId="636E557A" w:rsidR="00121576" w:rsidRDefault="007D197F" w:rsidP="00CF568F">
            <w:pPr>
              <w:rPr>
                <w:ins w:id="6200" w:author="Lucy Lucy" w:date="2018-08-31T23:48:00Z"/>
              </w:rPr>
            </w:pPr>
            <w:ins w:id="6201" w:author="Lucy Lucy" w:date="2018-08-31T23:53:00Z">
              <w:r>
                <w:t>Service_Fee</w:t>
              </w:r>
            </w:ins>
          </w:p>
        </w:tc>
        <w:tc>
          <w:tcPr>
            <w:tcW w:w="743" w:type="pct"/>
          </w:tcPr>
          <w:p w14:paraId="2A7784BD" w14:textId="648DA603" w:rsidR="00121576" w:rsidRDefault="007D197F" w:rsidP="00CF568F">
            <w:pPr>
              <w:rPr>
                <w:ins w:id="6202" w:author="Lucy Lucy" w:date="2018-08-31T23:48:00Z"/>
              </w:rPr>
            </w:pPr>
            <w:ins w:id="6203" w:author="Lucy Lucy" w:date="2018-08-31T23:53:00Z">
              <w:r>
                <w:t>NUMBER</w:t>
              </w:r>
            </w:ins>
          </w:p>
        </w:tc>
        <w:tc>
          <w:tcPr>
            <w:tcW w:w="396" w:type="pct"/>
          </w:tcPr>
          <w:p w14:paraId="462BFF3B" w14:textId="77777777" w:rsidR="00121576" w:rsidRDefault="00121576" w:rsidP="00CF568F">
            <w:pPr>
              <w:rPr>
                <w:ins w:id="6204" w:author="Lucy Lucy" w:date="2018-08-31T23:48:00Z"/>
              </w:rPr>
            </w:pPr>
          </w:p>
        </w:tc>
        <w:tc>
          <w:tcPr>
            <w:tcW w:w="379" w:type="pct"/>
          </w:tcPr>
          <w:p w14:paraId="20EB5998" w14:textId="77777777" w:rsidR="00121576" w:rsidRPr="009C09B2" w:rsidRDefault="00121576" w:rsidP="00CF568F">
            <w:pPr>
              <w:rPr>
                <w:ins w:id="6205" w:author="Lucy Lucy" w:date="2018-08-31T23:48:00Z"/>
              </w:rPr>
            </w:pPr>
          </w:p>
        </w:tc>
        <w:tc>
          <w:tcPr>
            <w:tcW w:w="497" w:type="pct"/>
          </w:tcPr>
          <w:p w14:paraId="7FD8E9EA" w14:textId="77777777" w:rsidR="00121576" w:rsidRPr="009C09B2" w:rsidRDefault="00121576" w:rsidP="00CF568F">
            <w:pPr>
              <w:rPr>
                <w:ins w:id="6206" w:author="Lucy Lucy" w:date="2018-08-31T23:48:00Z"/>
              </w:rPr>
            </w:pPr>
          </w:p>
        </w:tc>
        <w:tc>
          <w:tcPr>
            <w:tcW w:w="1553" w:type="pct"/>
          </w:tcPr>
          <w:p w14:paraId="4FEEE9D5" w14:textId="77777777" w:rsidR="00121576" w:rsidRDefault="007D197F" w:rsidP="00CF568F">
            <w:pPr>
              <w:rPr>
                <w:ins w:id="6207" w:author="Lucy Lucy" w:date="2018-08-31T23:56:00Z"/>
              </w:rPr>
            </w:pPr>
            <w:ins w:id="6208" w:author="Lucy Lucy" w:date="2018-08-31T23:53:00Z">
              <w:r>
                <w:t>Phí dịch vụ</w:t>
              </w:r>
            </w:ins>
            <w:ins w:id="6209" w:author="Lucy Lucy" w:date="2018-08-31T23:54:00Z">
              <w:r w:rsidR="009652C6">
                <w:t xml:space="preserve"> (VNĐ)</w:t>
              </w:r>
            </w:ins>
          </w:p>
          <w:p w14:paraId="7C78CF5C" w14:textId="5A718683" w:rsidR="009652C6" w:rsidRDefault="009652C6" w:rsidP="00CF568F">
            <w:pPr>
              <w:rPr>
                <w:ins w:id="6210" w:author="Lucy Lucy" w:date="2018-08-31T23:48:00Z"/>
              </w:rPr>
            </w:pPr>
            <w:ins w:id="6211" w:author="Lucy Lucy" w:date="2018-08-31T23:56:00Z">
              <w:r>
                <w:t>Ứng với Type = 2,3,4</w:t>
              </w:r>
            </w:ins>
          </w:p>
        </w:tc>
      </w:tr>
    </w:tbl>
    <w:p w14:paraId="379EEBDA" w14:textId="0C509236" w:rsidR="009702C4" w:rsidRPr="009C09B2" w:rsidRDefault="009702C4" w:rsidP="009702C4">
      <w:pPr>
        <w:pStyle w:val="u2"/>
        <w:rPr>
          <w:ins w:id="6212" w:author="Lucy Lucy" w:date="2018-08-31T23:15:00Z"/>
        </w:rPr>
      </w:pPr>
      <w:bookmarkStart w:id="6213" w:name="_Toc523526410"/>
      <w:ins w:id="6214" w:author="Lucy Lucy" w:date="2018-08-31T23:15:00Z">
        <w:r>
          <w:t>To</w:t>
        </w:r>
        <w:r w:rsidR="0080793B">
          <w:t>-do</w:t>
        </w:r>
        <w:bookmarkEnd w:id="6213"/>
      </w:ins>
    </w:p>
    <w:p w14:paraId="66CAD785" w14:textId="3105091E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215" w:author="Lucy Lucy" w:date="2018-08-31T23:15:00Z"/>
        </w:rPr>
      </w:pPr>
      <w:ins w:id="6216" w:author="Lucy Lucy" w:date="2018-08-31T23:15:00Z">
        <w:r w:rsidRPr="009C09B2">
          <w:t xml:space="preserve">Mục đích: Lưu trữ thông tin </w:t>
        </w:r>
        <w:r w:rsidR="0080793B">
          <w:t>các việc cần làm</w:t>
        </w:r>
      </w:ins>
    </w:p>
    <w:p w14:paraId="0EBAF48B" w14:textId="77777777" w:rsidR="009702C4" w:rsidRPr="009C09B2" w:rsidRDefault="009702C4" w:rsidP="009702C4">
      <w:pPr>
        <w:pStyle w:val="oancuaDanhsach"/>
        <w:numPr>
          <w:ilvl w:val="0"/>
          <w:numId w:val="8"/>
        </w:numPr>
        <w:rPr>
          <w:ins w:id="6217" w:author="Lucy Lucy" w:date="2018-08-31T23:15:00Z"/>
        </w:rPr>
      </w:pPr>
      <w:ins w:id="6218" w:author="Lucy Lucy" w:date="2018-08-31T23:1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702C4" w:rsidRPr="009C09B2" w14:paraId="3D92DDD9" w14:textId="77777777" w:rsidTr="00301F48">
        <w:trPr>
          <w:tblHeader/>
          <w:ins w:id="6219" w:author="Lucy Lucy" w:date="2018-08-31T23:15:00Z"/>
        </w:trPr>
        <w:tc>
          <w:tcPr>
            <w:tcW w:w="1432" w:type="pct"/>
            <w:shd w:val="clear" w:color="auto" w:fill="E6E6E6"/>
          </w:tcPr>
          <w:p w14:paraId="35442933" w14:textId="77777777" w:rsidR="009702C4" w:rsidRPr="009C09B2" w:rsidRDefault="009702C4" w:rsidP="00301F48">
            <w:pPr>
              <w:rPr>
                <w:ins w:id="6220" w:author="Lucy Lucy" w:date="2018-08-31T23:15:00Z"/>
                <w:b/>
              </w:rPr>
            </w:pPr>
            <w:ins w:id="6221" w:author="Lucy Lucy" w:date="2018-08-31T23:1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12ED65EB" w14:textId="77777777" w:rsidR="009702C4" w:rsidRPr="009C09B2" w:rsidRDefault="009702C4" w:rsidP="00301F48">
            <w:pPr>
              <w:rPr>
                <w:ins w:id="6222" w:author="Lucy Lucy" w:date="2018-08-31T23:15:00Z"/>
                <w:b/>
              </w:rPr>
            </w:pPr>
            <w:ins w:id="6223" w:author="Lucy Lucy" w:date="2018-08-31T23:1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86B9A6D" w14:textId="77777777" w:rsidR="009702C4" w:rsidRPr="009C09B2" w:rsidRDefault="009702C4" w:rsidP="00301F48">
            <w:pPr>
              <w:rPr>
                <w:ins w:id="6224" w:author="Lucy Lucy" w:date="2018-08-31T23:15:00Z"/>
                <w:b/>
              </w:rPr>
            </w:pPr>
            <w:ins w:id="6225" w:author="Lucy Lucy" w:date="2018-08-31T23:1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31007F7" w14:textId="77777777" w:rsidR="009702C4" w:rsidRPr="009C09B2" w:rsidRDefault="009702C4" w:rsidP="00301F48">
            <w:pPr>
              <w:rPr>
                <w:ins w:id="6226" w:author="Lucy Lucy" w:date="2018-08-31T23:15:00Z"/>
                <w:b/>
              </w:rPr>
            </w:pPr>
            <w:ins w:id="6227" w:author="Lucy Lucy" w:date="2018-08-31T23:1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690E4354" w14:textId="77777777" w:rsidR="009702C4" w:rsidRPr="009C09B2" w:rsidRDefault="009702C4" w:rsidP="00301F48">
            <w:pPr>
              <w:rPr>
                <w:ins w:id="6228" w:author="Lucy Lucy" w:date="2018-08-31T23:15:00Z"/>
                <w:b/>
              </w:rPr>
            </w:pPr>
            <w:ins w:id="6229" w:author="Lucy Lucy" w:date="2018-08-31T23:1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339DAFC" w14:textId="77777777" w:rsidR="009702C4" w:rsidRPr="009C09B2" w:rsidRDefault="009702C4" w:rsidP="00301F48">
            <w:pPr>
              <w:jc w:val="left"/>
              <w:rPr>
                <w:ins w:id="6230" w:author="Lucy Lucy" w:date="2018-08-31T23:15:00Z"/>
                <w:b/>
              </w:rPr>
            </w:pPr>
            <w:ins w:id="6231" w:author="Lucy Lucy" w:date="2018-08-31T23:15:00Z">
              <w:r w:rsidRPr="009C09B2">
                <w:rPr>
                  <w:b/>
                </w:rPr>
                <w:t>Mô tả</w:t>
              </w:r>
            </w:ins>
          </w:p>
        </w:tc>
      </w:tr>
      <w:tr w:rsidR="009702C4" w:rsidRPr="009C09B2" w14:paraId="584C1BAF" w14:textId="77777777" w:rsidTr="00301F48">
        <w:trPr>
          <w:ins w:id="6232" w:author="Lucy Lucy" w:date="2018-08-31T23:15:00Z"/>
        </w:trPr>
        <w:tc>
          <w:tcPr>
            <w:tcW w:w="1432" w:type="pct"/>
          </w:tcPr>
          <w:p w14:paraId="4655A1AD" w14:textId="2DA7594D" w:rsidR="009702C4" w:rsidRPr="009C09B2" w:rsidRDefault="00444A39" w:rsidP="00301F48">
            <w:pPr>
              <w:rPr>
                <w:ins w:id="6233" w:author="Lucy Lucy" w:date="2018-08-31T23:15:00Z"/>
              </w:rPr>
            </w:pPr>
            <w:ins w:id="6234" w:author="Lucy Lucy" w:date="2018-08-31T23:15:00Z">
              <w:r>
                <w:t>ToDo</w:t>
              </w:r>
              <w:r w:rsidR="009702C4">
                <w:t>_ID</w:t>
              </w:r>
            </w:ins>
          </w:p>
        </w:tc>
        <w:tc>
          <w:tcPr>
            <w:tcW w:w="743" w:type="pct"/>
          </w:tcPr>
          <w:p w14:paraId="5E284D80" w14:textId="77777777" w:rsidR="009702C4" w:rsidRPr="009C09B2" w:rsidRDefault="009702C4" w:rsidP="00301F48">
            <w:pPr>
              <w:rPr>
                <w:ins w:id="6235" w:author="Lucy Lucy" w:date="2018-08-31T23:15:00Z"/>
              </w:rPr>
            </w:pPr>
            <w:ins w:id="6236" w:author="Lucy Lucy" w:date="2018-08-31T23:1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3217AB" w14:textId="77777777" w:rsidR="009702C4" w:rsidRPr="009C09B2" w:rsidRDefault="009702C4" w:rsidP="00301F48">
            <w:pPr>
              <w:rPr>
                <w:ins w:id="6237" w:author="Lucy Lucy" w:date="2018-08-31T23:15:00Z"/>
              </w:rPr>
            </w:pPr>
          </w:p>
        </w:tc>
        <w:tc>
          <w:tcPr>
            <w:tcW w:w="379" w:type="pct"/>
          </w:tcPr>
          <w:p w14:paraId="5BC2D1BD" w14:textId="77777777" w:rsidR="009702C4" w:rsidRPr="009C09B2" w:rsidRDefault="009702C4" w:rsidP="00301F48">
            <w:pPr>
              <w:rPr>
                <w:ins w:id="6238" w:author="Lucy Lucy" w:date="2018-08-31T23:15:00Z"/>
              </w:rPr>
            </w:pPr>
          </w:p>
        </w:tc>
        <w:tc>
          <w:tcPr>
            <w:tcW w:w="497" w:type="pct"/>
          </w:tcPr>
          <w:p w14:paraId="5BF51899" w14:textId="77777777" w:rsidR="009702C4" w:rsidRPr="009C09B2" w:rsidRDefault="009702C4" w:rsidP="00301F48">
            <w:pPr>
              <w:rPr>
                <w:ins w:id="6239" w:author="Lucy Lucy" w:date="2018-08-31T23:15:00Z"/>
              </w:rPr>
            </w:pPr>
          </w:p>
        </w:tc>
        <w:tc>
          <w:tcPr>
            <w:tcW w:w="1553" w:type="pct"/>
          </w:tcPr>
          <w:p w14:paraId="64BD96B9" w14:textId="77777777" w:rsidR="009702C4" w:rsidRPr="009C09B2" w:rsidRDefault="009702C4" w:rsidP="00301F48">
            <w:pPr>
              <w:rPr>
                <w:ins w:id="6240" w:author="Lucy Lucy" w:date="2018-08-31T23:15:00Z"/>
              </w:rPr>
            </w:pPr>
            <w:ins w:id="6241" w:author="Lucy Lucy" w:date="2018-08-31T23:15:00Z">
              <w:r w:rsidRPr="009C09B2">
                <w:t>ID tự tăng</w:t>
              </w:r>
            </w:ins>
          </w:p>
        </w:tc>
      </w:tr>
      <w:tr w:rsidR="009702C4" w:rsidRPr="009C09B2" w14:paraId="5B4A7EBD" w14:textId="77777777" w:rsidTr="00301F48">
        <w:trPr>
          <w:ins w:id="6242" w:author="Lucy Lucy" w:date="2018-08-31T23:15:00Z"/>
        </w:trPr>
        <w:tc>
          <w:tcPr>
            <w:tcW w:w="1432" w:type="pct"/>
          </w:tcPr>
          <w:p w14:paraId="7ACEF8AA" w14:textId="7FCBBB9E" w:rsidR="009702C4" w:rsidRPr="009C09B2" w:rsidRDefault="00444A39" w:rsidP="00301F48">
            <w:pPr>
              <w:rPr>
                <w:ins w:id="6243" w:author="Lucy Lucy" w:date="2018-08-31T23:15:00Z"/>
              </w:rPr>
            </w:pPr>
            <w:ins w:id="6244" w:author="Lucy Lucy" w:date="2018-08-31T23:15:00Z">
              <w:r>
                <w:t>Type</w:t>
              </w:r>
            </w:ins>
          </w:p>
        </w:tc>
        <w:tc>
          <w:tcPr>
            <w:tcW w:w="743" w:type="pct"/>
          </w:tcPr>
          <w:p w14:paraId="712687C4" w14:textId="2D8EABAA" w:rsidR="009702C4" w:rsidRPr="009C09B2" w:rsidRDefault="00444A39" w:rsidP="00301F48">
            <w:pPr>
              <w:rPr>
                <w:ins w:id="6245" w:author="Lucy Lucy" w:date="2018-08-31T23:15:00Z"/>
              </w:rPr>
            </w:pPr>
            <w:ins w:id="6246" w:author="Lucy Lucy" w:date="2018-08-31T23:15:00Z">
              <w:r>
                <w:t>NUMBER</w:t>
              </w:r>
            </w:ins>
          </w:p>
        </w:tc>
        <w:tc>
          <w:tcPr>
            <w:tcW w:w="396" w:type="pct"/>
          </w:tcPr>
          <w:p w14:paraId="6E336DB3" w14:textId="77777777" w:rsidR="009702C4" w:rsidRPr="009C09B2" w:rsidRDefault="009702C4" w:rsidP="00301F48">
            <w:pPr>
              <w:rPr>
                <w:ins w:id="6247" w:author="Lucy Lucy" w:date="2018-08-31T23:15:00Z"/>
              </w:rPr>
            </w:pPr>
          </w:p>
        </w:tc>
        <w:tc>
          <w:tcPr>
            <w:tcW w:w="379" w:type="pct"/>
          </w:tcPr>
          <w:p w14:paraId="460463D6" w14:textId="77777777" w:rsidR="009702C4" w:rsidRPr="009C09B2" w:rsidRDefault="009702C4" w:rsidP="00301F48">
            <w:pPr>
              <w:rPr>
                <w:ins w:id="6248" w:author="Lucy Lucy" w:date="2018-08-31T23:15:00Z"/>
              </w:rPr>
            </w:pPr>
          </w:p>
        </w:tc>
        <w:tc>
          <w:tcPr>
            <w:tcW w:w="497" w:type="pct"/>
          </w:tcPr>
          <w:p w14:paraId="3176F3AB" w14:textId="77777777" w:rsidR="009702C4" w:rsidRPr="009C09B2" w:rsidRDefault="009702C4" w:rsidP="00301F48">
            <w:pPr>
              <w:rPr>
                <w:ins w:id="6249" w:author="Lucy Lucy" w:date="2018-08-31T23:15:00Z"/>
              </w:rPr>
            </w:pPr>
          </w:p>
        </w:tc>
        <w:tc>
          <w:tcPr>
            <w:tcW w:w="1553" w:type="pct"/>
          </w:tcPr>
          <w:p w14:paraId="7C119B3A" w14:textId="77777777" w:rsidR="009702C4" w:rsidRDefault="00444A39" w:rsidP="00301F48">
            <w:pPr>
              <w:rPr>
                <w:ins w:id="6250" w:author="Lucy Lucy" w:date="2018-08-31T23:15:00Z"/>
              </w:rPr>
            </w:pPr>
            <w:ins w:id="6251" w:author="Lucy Lucy" w:date="2018-08-31T23:15:00Z">
              <w:r>
                <w:t>1: Đơn</w:t>
              </w:r>
            </w:ins>
          </w:p>
          <w:p w14:paraId="47D4432C" w14:textId="77777777" w:rsidR="00444A39" w:rsidRDefault="00444A39" w:rsidP="00301F48">
            <w:pPr>
              <w:rPr>
                <w:ins w:id="6252" w:author="Lucy Lucy" w:date="2018-08-31T23:16:00Z"/>
              </w:rPr>
            </w:pPr>
            <w:ins w:id="6253" w:author="Lucy Lucy" w:date="2018-08-31T23:15:00Z">
              <w:r>
                <w:t xml:space="preserve">2: </w:t>
              </w:r>
            </w:ins>
            <w:ins w:id="6254" w:author="Lucy Lucy" w:date="2018-08-31T23:16:00Z">
              <w:r>
                <w:t>câu hỏi</w:t>
              </w:r>
            </w:ins>
          </w:p>
          <w:p w14:paraId="393BB1FF" w14:textId="77777777" w:rsidR="00444A39" w:rsidRDefault="00444A39" w:rsidP="00301F48">
            <w:pPr>
              <w:rPr>
                <w:ins w:id="6255" w:author="Lucy Lucy" w:date="2018-08-31T23:16:00Z"/>
              </w:rPr>
            </w:pPr>
            <w:ins w:id="6256" w:author="Lucy Lucy" w:date="2018-08-31T23:16:00Z">
              <w:r>
                <w:t>3: Tra cứu</w:t>
              </w:r>
            </w:ins>
          </w:p>
          <w:p w14:paraId="1E55C3F0" w14:textId="22B77913" w:rsidR="00444A39" w:rsidRPr="009C09B2" w:rsidRDefault="00444A39" w:rsidP="00301F48">
            <w:pPr>
              <w:rPr>
                <w:ins w:id="6257" w:author="Lucy Lucy" w:date="2018-08-31T23:15:00Z"/>
              </w:rPr>
            </w:pPr>
            <w:ins w:id="6258" w:author="Lucy Lucy" w:date="2018-08-31T23:16:00Z">
              <w:r>
                <w:t>4: Timesheet</w:t>
              </w:r>
            </w:ins>
          </w:p>
        </w:tc>
      </w:tr>
      <w:tr w:rsidR="009702C4" w:rsidRPr="009C09B2" w14:paraId="74ACEE59" w14:textId="77777777" w:rsidTr="00301F48">
        <w:trPr>
          <w:ins w:id="6259" w:author="Lucy Lucy" w:date="2018-08-31T23:15:00Z"/>
        </w:trPr>
        <w:tc>
          <w:tcPr>
            <w:tcW w:w="1432" w:type="pct"/>
          </w:tcPr>
          <w:p w14:paraId="53ED0D79" w14:textId="44439259" w:rsidR="009702C4" w:rsidRPr="009C09B2" w:rsidRDefault="00C84822" w:rsidP="00301F48">
            <w:pPr>
              <w:rPr>
                <w:ins w:id="6260" w:author="Lucy Lucy" w:date="2018-08-31T23:15:00Z"/>
              </w:rPr>
            </w:pPr>
            <w:ins w:id="6261" w:author="Lucy Lucy" w:date="2018-08-31T23:20:00Z">
              <w:r>
                <w:rPr>
                  <w:highlight w:val="yellow"/>
                </w:rPr>
                <w:t>Case</w:t>
              </w:r>
            </w:ins>
            <w:ins w:id="6262" w:author="Lucy Lucy" w:date="2018-08-31T23:21:00Z">
              <w:r w:rsidR="008746C5">
                <w:rPr>
                  <w:highlight w:val="yellow"/>
                </w:rPr>
                <w:t>_</w:t>
              </w:r>
            </w:ins>
            <w:ins w:id="6263" w:author="Lucy Lucy" w:date="2018-08-31T23:20:00Z">
              <w:r>
                <w:rPr>
                  <w:highlight w:val="yellow"/>
                </w:rPr>
                <w:t>Code</w:t>
              </w:r>
            </w:ins>
          </w:p>
        </w:tc>
        <w:tc>
          <w:tcPr>
            <w:tcW w:w="743" w:type="pct"/>
          </w:tcPr>
          <w:p w14:paraId="482ABB9D" w14:textId="77777777" w:rsidR="009702C4" w:rsidRPr="009C09B2" w:rsidRDefault="009702C4" w:rsidP="00301F48">
            <w:pPr>
              <w:rPr>
                <w:ins w:id="6264" w:author="Lucy Lucy" w:date="2018-08-31T23:15:00Z"/>
              </w:rPr>
            </w:pPr>
            <w:ins w:id="6265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2A6C5C04" w14:textId="6BF4E79A" w:rsidR="009702C4" w:rsidRPr="009C09B2" w:rsidRDefault="00444A39" w:rsidP="00301F48">
            <w:pPr>
              <w:rPr>
                <w:ins w:id="6266" w:author="Lucy Lucy" w:date="2018-08-31T23:15:00Z"/>
              </w:rPr>
            </w:pPr>
            <w:ins w:id="6267" w:author="Lucy Lucy" w:date="2018-08-31T23:19:00Z">
              <w:r>
                <w:t>50</w:t>
              </w:r>
            </w:ins>
          </w:p>
        </w:tc>
        <w:tc>
          <w:tcPr>
            <w:tcW w:w="379" w:type="pct"/>
          </w:tcPr>
          <w:p w14:paraId="1A12C119" w14:textId="77777777" w:rsidR="009702C4" w:rsidRPr="009C09B2" w:rsidRDefault="009702C4" w:rsidP="00301F48">
            <w:pPr>
              <w:rPr>
                <w:ins w:id="6268" w:author="Lucy Lucy" w:date="2018-08-31T23:15:00Z"/>
              </w:rPr>
            </w:pPr>
          </w:p>
        </w:tc>
        <w:tc>
          <w:tcPr>
            <w:tcW w:w="497" w:type="pct"/>
          </w:tcPr>
          <w:p w14:paraId="5C86A609" w14:textId="77777777" w:rsidR="009702C4" w:rsidRPr="009C09B2" w:rsidRDefault="009702C4" w:rsidP="00301F48">
            <w:pPr>
              <w:rPr>
                <w:ins w:id="6269" w:author="Lucy Lucy" w:date="2018-08-31T23:15:00Z"/>
              </w:rPr>
            </w:pPr>
          </w:p>
        </w:tc>
        <w:tc>
          <w:tcPr>
            <w:tcW w:w="1553" w:type="pct"/>
          </w:tcPr>
          <w:p w14:paraId="349C8BD3" w14:textId="5ED7F47E" w:rsidR="009702C4" w:rsidRPr="009C09B2" w:rsidRDefault="00444A39" w:rsidP="00301F48">
            <w:pPr>
              <w:rPr>
                <w:ins w:id="6270" w:author="Lucy Lucy" w:date="2018-08-31T23:15:00Z"/>
              </w:rPr>
            </w:pPr>
            <w:ins w:id="6271" w:author="Lucy Lucy" w:date="2018-08-31T23:19:00Z">
              <w:r>
                <w:rPr>
                  <w:highlight w:val="yellow"/>
                </w:rPr>
                <w:t>CaseCode</w:t>
              </w:r>
            </w:ins>
            <w:ins w:id="6272" w:author="Lucy Lucy" w:date="2018-08-31T23:21:00Z">
              <w:r w:rsidR="0086151F">
                <w:rPr>
                  <w:highlight w:val="yellow"/>
                </w:rPr>
                <w:t xml:space="preserve"> để link tới các bảng</w:t>
              </w:r>
            </w:ins>
          </w:p>
        </w:tc>
      </w:tr>
      <w:tr w:rsidR="00C16C98" w:rsidRPr="009C09B2" w14:paraId="0E411C74" w14:textId="77777777" w:rsidTr="00301F48">
        <w:trPr>
          <w:ins w:id="6273" w:author="Lucy Lucy" w:date="2018-08-31T23:25:00Z"/>
        </w:trPr>
        <w:tc>
          <w:tcPr>
            <w:tcW w:w="1432" w:type="pct"/>
          </w:tcPr>
          <w:p w14:paraId="4FB023B1" w14:textId="35B94E8A" w:rsidR="00C16C98" w:rsidRDefault="00C16C98" w:rsidP="00301F48">
            <w:pPr>
              <w:rPr>
                <w:ins w:id="6274" w:author="Lucy Lucy" w:date="2018-08-31T23:25:00Z"/>
                <w:highlight w:val="yellow"/>
              </w:rPr>
            </w:pPr>
            <w:ins w:id="6275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33562228" w14:textId="1FE026BC" w:rsidR="00C16C98" w:rsidRDefault="00C16C98" w:rsidP="00301F48">
            <w:pPr>
              <w:rPr>
                <w:ins w:id="6276" w:author="Lucy Lucy" w:date="2018-08-31T23:25:00Z"/>
              </w:rPr>
            </w:pPr>
            <w:ins w:id="6277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0A691EBE" w14:textId="3192F316" w:rsidR="00C16C98" w:rsidRDefault="00C16C98" w:rsidP="00301F48">
            <w:pPr>
              <w:rPr>
                <w:ins w:id="6278" w:author="Lucy Lucy" w:date="2018-08-31T23:25:00Z"/>
              </w:rPr>
            </w:pPr>
            <w:ins w:id="6279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7DCD1A10" w14:textId="77777777" w:rsidR="00C16C98" w:rsidRPr="009C09B2" w:rsidRDefault="00C16C98" w:rsidP="00301F48">
            <w:pPr>
              <w:rPr>
                <w:ins w:id="6280" w:author="Lucy Lucy" w:date="2018-08-31T23:25:00Z"/>
              </w:rPr>
            </w:pPr>
          </w:p>
        </w:tc>
        <w:tc>
          <w:tcPr>
            <w:tcW w:w="497" w:type="pct"/>
          </w:tcPr>
          <w:p w14:paraId="406DDD1C" w14:textId="77777777" w:rsidR="00C16C98" w:rsidRPr="009C09B2" w:rsidRDefault="00C16C98" w:rsidP="00301F48">
            <w:pPr>
              <w:rPr>
                <w:ins w:id="6281" w:author="Lucy Lucy" w:date="2018-08-31T23:25:00Z"/>
              </w:rPr>
            </w:pPr>
          </w:p>
        </w:tc>
        <w:tc>
          <w:tcPr>
            <w:tcW w:w="1553" w:type="pct"/>
          </w:tcPr>
          <w:p w14:paraId="51C85A68" w14:textId="5A9CA922" w:rsidR="00C16C98" w:rsidRDefault="00C16C98" w:rsidP="00301F48">
            <w:pPr>
              <w:rPr>
                <w:ins w:id="6282" w:author="Lucy Lucy" w:date="2018-08-31T23:25:00Z"/>
                <w:highlight w:val="yellow"/>
              </w:rPr>
            </w:pPr>
            <w:ins w:id="6283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9702C4" w:rsidRPr="009C09B2" w14:paraId="7407F41F" w14:textId="77777777" w:rsidTr="00301F48">
        <w:trPr>
          <w:ins w:id="6284" w:author="Lucy Lucy" w:date="2018-08-31T23:15:00Z"/>
        </w:trPr>
        <w:tc>
          <w:tcPr>
            <w:tcW w:w="1432" w:type="pct"/>
          </w:tcPr>
          <w:p w14:paraId="2940BE3A" w14:textId="5F755748" w:rsidR="009702C4" w:rsidRPr="009C09B2" w:rsidRDefault="002228E8" w:rsidP="00301F48">
            <w:pPr>
              <w:rPr>
                <w:ins w:id="6285" w:author="Lucy Lucy" w:date="2018-08-31T23:15:00Z"/>
              </w:rPr>
            </w:pPr>
            <w:ins w:id="6286" w:author="Lucy Lucy" w:date="2018-08-31T23:22:00Z">
              <w:r>
                <w:t>Request_By</w:t>
              </w:r>
            </w:ins>
          </w:p>
        </w:tc>
        <w:tc>
          <w:tcPr>
            <w:tcW w:w="743" w:type="pct"/>
          </w:tcPr>
          <w:p w14:paraId="33CE6E25" w14:textId="77777777" w:rsidR="009702C4" w:rsidRPr="009C09B2" w:rsidRDefault="009702C4" w:rsidP="00301F48">
            <w:pPr>
              <w:rPr>
                <w:ins w:id="6287" w:author="Lucy Lucy" w:date="2018-08-31T23:15:00Z"/>
              </w:rPr>
            </w:pPr>
            <w:ins w:id="6288" w:author="Lucy Lucy" w:date="2018-08-31T23:15:00Z">
              <w:r>
                <w:t>VARCHAR2</w:t>
              </w:r>
            </w:ins>
          </w:p>
        </w:tc>
        <w:tc>
          <w:tcPr>
            <w:tcW w:w="396" w:type="pct"/>
          </w:tcPr>
          <w:p w14:paraId="11644854" w14:textId="77777777" w:rsidR="009702C4" w:rsidRPr="009C09B2" w:rsidRDefault="009702C4" w:rsidP="00301F48">
            <w:pPr>
              <w:rPr>
                <w:ins w:id="6289" w:author="Lucy Lucy" w:date="2018-08-31T23:15:00Z"/>
              </w:rPr>
            </w:pPr>
            <w:ins w:id="6290" w:author="Lucy Lucy" w:date="2018-08-31T23:15:00Z">
              <w:r>
                <w:t>200</w:t>
              </w:r>
            </w:ins>
          </w:p>
        </w:tc>
        <w:tc>
          <w:tcPr>
            <w:tcW w:w="379" w:type="pct"/>
          </w:tcPr>
          <w:p w14:paraId="4F376B8C" w14:textId="77777777" w:rsidR="009702C4" w:rsidRPr="009C09B2" w:rsidRDefault="009702C4" w:rsidP="00301F48">
            <w:pPr>
              <w:rPr>
                <w:ins w:id="6291" w:author="Lucy Lucy" w:date="2018-08-31T23:15:00Z"/>
              </w:rPr>
            </w:pPr>
          </w:p>
        </w:tc>
        <w:tc>
          <w:tcPr>
            <w:tcW w:w="497" w:type="pct"/>
          </w:tcPr>
          <w:p w14:paraId="1C25BA12" w14:textId="77777777" w:rsidR="009702C4" w:rsidRPr="009C09B2" w:rsidRDefault="009702C4" w:rsidP="00301F48">
            <w:pPr>
              <w:rPr>
                <w:ins w:id="6292" w:author="Lucy Lucy" w:date="2018-08-31T23:15:00Z"/>
              </w:rPr>
            </w:pPr>
          </w:p>
        </w:tc>
        <w:tc>
          <w:tcPr>
            <w:tcW w:w="1553" w:type="pct"/>
          </w:tcPr>
          <w:p w14:paraId="6E6000B4" w14:textId="5CCE64D7" w:rsidR="009702C4" w:rsidRPr="009C09B2" w:rsidRDefault="002228E8" w:rsidP="00301F48">
            <w:pPr>
              <w:rPr>
                <w:ins w:id="6293" w:author="Lucy Lucy" w:date="2018-08-31T23:15:00Z"/>
              </w:rPr>
            </w:pPr>
            <w:ins w:id="6294" w:author="Lucy Lucy" w:date="2018-08-31T23:22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9702C4" w:rsidRPr="009C09B2" w14:paraId="369BD2AF" w14:textId="77777777" w:rsidTr="00301F48">
        <w:trPr>
          <w:ins w:id="6295" w:author="Lucy Lucy" w:date="2018-08-31T23:15:00Z"/>
        </w:trPr>
        <w:tc>
          <w:tcPr>
            <w:tcW w:w="1432" w:type="pct"/>
          </w:tcPr>
          <w:p w14:paraId="702D377B" w14:textId="13A063F0" w:rsidR="009702C4" w:rsidRPr="009C09B2" w:rsidRDefault="002228E8" w:rsidP="00301F48">
            <w:pPr>
              <w:rPr>
                <w:ins w:id="6296" w:author="Lucy Lucy" w:date="2018-08-31T23:15:00Z"/>
              </w:rPr>
            </w:pPr>
            <w:ins w:id="6297" w:author="Lucy Lucy" w:date="2018-08-31T23:22:00Z">
              <w:r>
                <w:t>Request_Date</w:t>
              </w:r>
            </w:ins>
          </w:p>
        </w:tc>
        <w:tc>
          <w:tcPr>
            <w:tcW w:w="743" w:type="pct"/>
          </w:tcPr>
          <w:p w14:paraId="11B64B05" w14:textId="00C1388A" w:rsidR="009702C4" w:rsidRPr="009C09B2" w:rsidRDefault="002228E8" w:rsidP="00301F48">
            <w:pPr>
              <w:rPr>
                <w:ins w:id="6298" w:author="Lucy Lucy" w:date="2018-08-31T23:15:00Z"/>
              </w:rPr>
            </w:pPr>
            <w:ins w:id="6299" w:author="Lucy Lucy" w:date="2018-08-31T23:22:00Z">
              <w:r>
                <w:t>Date</w:t>
              </w:r>
            </w:ins>
          </w:p>
        </w:tc>
        <w:tc>
          <w:tcPr>
            <w:tcW w:w="396" w:type="pct"/>
          </w:tcPr>
          <w:p w14:paraId="1968B07F" w14:textId="0FA2ABE6" w:rsidR="009702C4" w:rsidRPr="009C09B2" w:rsidRDefault="009702C4" w:rsidP="00301F48">
            <w:pPr>
              <w:rPr>
                <w:ins w:id="6300" w:author="Lucy Lucy" w:date="2018-08-31T23:15:00Z"/>
              </w:rPr>
            </w:pPr>
          </w:p>
        </w:tc>
        <w:tc>
          <w:tcPr>
            <w:tcW w:w="379" w:type="pct"/>
          </w:tcPr>
          <w:p w14:paraId="6047BC05" w14:textId="77777777" w:rsidR="009702C4" w:rsidRPr="009C09B2" w:rsidRDefault="009702C4" w:rsidP="00301F48">
            <w:pPr>
              <w:rPr>
                <w:ins w:id="6301" w:author="Lucy Lucy" w:date="2018-08-31T23:15:00Z"/>
              </w:rPr>
            </w:pPr>
          </w:p>
        </w:tc>
        <w:tc>
          <w:tcPr>
            <w:tcW w:w="497" w:type="pct"/>
          </w:tcPr>
          <w:p w14:paraId="3B04FB63" w14:textId="77777777" w:rsidR="009702C4" w:rsidRPr="009C09B2" w:rsidRDefault="009702C4" w:rsidP="00301F48">
            <w:pPr>
              <w:rPr>
                <w:ins w:id="6302" w:author="Lucy Lucy" w:date="2018-08-31T23:15:00Z"/>
              </w:rPr>
            </w:pPr>
          </w:p>
        </w:tc>
        <w:tc>
          <w:tcPr>
            <w:tcW w:w="1553" w:type="pct"/>
          </w:tcPr>
          <w:p w14:paraId="492CCA33" w14:textId="13C1B72B" w:rsidR="009702C4" w:rsidRPr="009C09B2" w:rsidRDefault="002228E8" w:rsidP="00301F48">
            <w:pPr>
              <w:rPr>
                <w:ins w:id="6303" w:author="Lucy Lucy" w:date="2018-08-31T23:15:00Z"/>
              </w:rPr>
            </w:pPr>
            <w:ins w:id="6304" w:author="Lucy Lucy" w:date="2018-08-31T23:22:00Z">
              <w:r>
                <w:t>Ngày giờ yêu cầu</w:t>
              </w:r>
            </w:ins>
          </w:p>
          <w:p w14:paraId="5655DA12" w14:textId="77777777" w:rsidR="009702C4" w:rsidRPr="009C09B2" w:rsidRDefault="009702C4" w:rsidP="00301F48">
            <w:pPr>
              <w:rPr>
                <w:ins w:id="6305" w:author="Lucy Lucy" w:date="2018-08-31T23:15:00Z"/>
              </w:rPr>
            </w:pPr>
          </w:p>
        </w:tc>
      </w:tr>
      <w:tr w:rsidR="009702C4" w:rsidRPr="009C09B2" w14:paraId="1391A879" w14:textId="77777777" w:rsidTr="00301F48">
        <w:trPr>
          <w:ins w:id="6306" w:author="Lucy Lucy" w:date="2018-08-31T23:15:00Z"/>
        </w:trPr>
        <w:tc>
          <w:tcPr>
            <w:tcW w:w="1432" w:type="pct"/>
          </w:tcPr>
          <w:p w14:paraId="12EE5DDE" w14:textId="2D9F46E9" w:rsidR="009702C4" w:rsidRDefault="000D46FA" w:rsidP="00301F48">
            <w:pPr>
              <w:rPr>
                <w:ins w:id="6307" w:author="Lucy Lucy" w:date="2018-08-31T23:15:00Z"/>
              </w:rPr>
            </w:pPr>
            <w:ins w:id="6308" w:author="Lucy Lucy" w:date="2018-08-31T23:29:00Z">
              <w:r>
                <w:t>Processor</w:t>
              </w:r>
            </w:ins>
            <w:ins w:id="6309" w:author="Lucy Lucy" w:date="2018-08-31T23:23:00Z">
              <w:r w:rsidR="002228E8">
                <w:t>_By</w:t>
              </w:r>
            </w:ins>
          </w:p>
        </w:tc>
        <w:tc>
          <w:tcPr>
            <w:tcW w:w="743" w:type="pct"/>
          </w:tcPr>
          <w:p w14:paraId="5D93BC67" w14:textId="272C59D4" w:rsidR="009702C4" w:rsidRPr="009C09B2" w:rsidRDefault="002228E8" w:rsidP="00301F48">
            <w:pPr>
              <w:rPr>
                <w:ins w:id="6310" w:author="Lucy Lucy" w:date="2018-08-31T23:15:00Z"/>
              </w:rPr>
            </w:pPr>
            <w:ins w:id="6311" w:author="Lucy Lucy" w:date="2018-08-31T23:23:00Z">
              <w:r>
                <w:t>VARCHAR2</w:t>
              </w:r>
            </w:ins>
          </w:p>
        </w:tc>
        <w:tc>
          <w:tcPr>
            <w:tcW w:w="396" w:type="pct"/>
          </w:tcPr>
          <w:p w14:paraId="07AFA273" w14:textId="55CC38C7" w:rsidR="009702C4" w:rsidRDefault="002228E8" w:rsidP="00301F48">
            <w:pPr>
              <w:rPr>
                <w:ins w:id="6312" w:author="Lucy Lucy" w:date="2018-08-31T23:15:00Z"/>
              </w:rPr>
            </w:pPr>
            <w:ins w:id="6313" w:author="Lucy Lucy" w:date="2018-08-31T23:23:00Z">
              <w:r>
                <w:t>200</w:t>
              </w:r>
            </w:ins>
          </w:p>
        </w:tc>
        <w:tc>
          <w:tcPr>
            <w:tcW w:w="379" w:type="pct"/>
          </w:tcPr>
          <w:p w14:paraId="77F7BFE2" w14:textId="77777777" w:rsidR="009702C4" w:rsidRPr="009C09B2" w:rsidRDefault="009702C4" w:rsidP="00301F48">
            <w:pPr>
              <w:rPr>
                <w:ins w:id="6314" w:author="Lucy Lucy" w:date="2018-08-31T23:15:00Z"/>
              </w:rPr>
            </w:pPr>
          </w:p>
        </w:tc>
        <w:tc>
          <w:tcPr>
            <w:tcW w:w="497" w:type="pct"/>
          </w:tcPr>
          <w:p w14:paraId="76894473" w14:textId="77777777" w:rsidR="009702C4" w:rsidRPr="009C09B2" w:rsidRDefault="009702C4" w:rsidP="00301F48">
            <w:pPr>
              <w:rPr>
                <w:ins w:id="6315" w:author="Lucy Lucy" w:date="2018-08-31T23:15:00Z"/>
              </w:rPr>
            </w:pPr>
          </w:p>
        </w:tc>
        <w:tc>
          <w:tcPr>
            <w:tcW w:w="1553" w:type="pct"/>
          </w:tcPr>
          <w:p w14:paraId="0B13D9A8" w14:textId="44215A7B" w:rsidR="009702C4" w:rsidRDefault="002228E8" w:rsidP="00301F48">
            <w:pPr>
              <w:rPr>
                <w:ins w:id="6316" w:author="Lucy Lucy" w:date="2018-08-31T23:15:00Z"/>
              </w:rPr>
            </w:pPr>
            <w:ins w:id="6317" w:author="Lucy Lucy" w:date="2018-08-31T23:23:00Z">
              <w:r>
                <w:t>Người xử lý</w:t>
              </w:r>
            </w:ins>
          </w:p>
        </w:tc>
      </w:tr>
      <w:tr w:rsidR="009702C4" w:rsidRPr="009C09B2" w14:paraId="7DB21EBE" w14:textId="77777777" w:rsidTr="00301F48">
        <w:trPr>
          <w:ins w:id="6318" w:author="Lucy Lucy" w:date="2018-08-31T23:15:00Z"/>
        </w:trPr>
        <w:tc>
          <w:tcPr>
            <w:tcW w:w="1432" w:type="pct"/>
          </w:tcPr>
          <w:p w14:paraId="55F8E466" w14:textId="1F56D6E0" w:rsidR="009702C4" w:rsidRDefault="000D46FA" w:rsidP="00301F48">
            <w:pPr>
              <w:rPr>
                <w:ins w:id="6319" w:author="Lucy Lucy" w:date="2018-08-31T23:15:00Z"/>
              </w:rPr>
            </w:pPr>
            <w:ins w:id="6320" w:author="Lucy Lucy" w:date="2018-08-31T23:29:00Z">
              <w:r>
                <w:t>Processor</w:t>
              </w:r>
            </w:ins>
            <w:ins w:id="6321" w:author="Lucy Lucy" w:date="2018-08-31T23:23:00Z">
              <w:r w:rsidR="002228E8">
                <w:t>_Date</w:t>
              </w:r>
            </w:ins>
          </w:p>
        </w:tc>
        <w:tc>
          <w:tcPr>
            <w:tcW w:w="743" w:type="pct"/>
          </w:tcPr>
          <w:p w14:paraId="485F10F8" w14:textId="68D6790C" w:rsidR="009702C4" w:rsidRDefault="002228E8" w:rsidP="00301F48">
            <w:pPr>
              <w:rPr>
                <w:ins w:id="6322" w:author="Lucy Lucy" w:date="2018-08-31T23:15:00Z"/>
              </w:rPr>
            </w:pPr>
            <w:ins w:id="6323" w:author="Lucy Lucy" w:date="2018-08-31T23:23:00Z">
              <w:r>
                <w:t>DATE</w:t>
              </w:r>
            </w:ins>
          </w:p>
        </w:tc>
        <w:tc>
          <w:tcPr>
            <w:tcW w:w="396" w:type="pct"/>
          </w:tcPr>
          <w:p w14:paraId="021AD3DD" w14:textId="77777777" w:rsidR="009702C4" w:rsidRDefault="009702C4" w:rsidP="00301F48">
            <w:pPr>
              <w:rPr>
                <w:ins w:id="6324" w:author="Lucy Lucy" w:date="2018-08-31T23:15:00Z"/>
              </w:rPr>
            </w:pPr>
          </w:p>
        </w:tc>
        <w:tc>
          <w:tcPr>
            <w:tcW w:w="379" w:type="pct"/>
          </w:tcPr>
          <w:p w14:paraId="5A3E69A0" w14:textId="77777777" w:rsidR="009702C4" w:rsidRPr="009C09B2" w:rsidRDefault="009702C4" w:rsidP="00301F48">
            <w:pPr>
              <w:rPr>
                <w:ins w:id="6325" w:author="Lucy Lucy" w:date="2018-08-31T23:15:00Z"/>
              </w:rPr>
            </w:pPr>
          </w:p>
        </w:tc>
        <w:tc>
          <w:tcPr>
            <w:tcW w:w="497" w:type="pct"/>
          </w:tcPr>
          <w:p w14:paraId="2766FCA4" w14:textId="77777777" w:rsidR="009702C4" w:rsidRPr="009C09B2" w:rsidRDefault="009702C4" w:rsidP="00301F48">
            <w:pPr>
              <w:rPr>
                <w:ins w:id="6326" w:author="Lucy Lucy" w:date="2018-08-31T23:15:00Z"/>
              </w:rPr>
            </w:pPr>
          </w:p>
        </w:tc>
        <w:tc>
          <w:tcPr>
            <w:tcW w:w="1553" w:type="pct"/>
          </w:tcPr>
          <w:p w14:paraId="34F6DE12" w14:textId="4E22E706" w:rsidR="009702C4" w:rsidRDefault="002228E8" w:rsidP="00301F48">
            <w:pPr>
              <w:rPr>
                <w:ins w:id="6327" w:author="Lucy Lucy" w:date="2018-08-31T23:15:00Z"/>
              </w:rPr>
            </w:pPr>
            <w:ins w:id="6328" w:author="Lucy Lucy" w:date="2018-08-31T23:23:00Z">
              <w:r>
                <w:t>Ngày xử lý</w:t>
              </w:r>
            </w:ins>
          </w:p>
        </w:tc>
      </w:tr>
      <w:tr w:rsidR="009702C4" w:rsidRPr="009C09B2" w14:paraId="0E8F4483" w14:textId="77777777" w:rsidTr="00301F48">
        <w:trPr>
          <w:ins w:id="6329" w:author="Lucy Lucy" w:date="2018-08-31T23:15:00Z"/>
        </w:trPr>
        <w:tc>
          <w:tcPr>
            <w:tcW w:w="1432" w:type="pct"/>
          </w:tcPr>
          <w:p w14:paraId="355266CB" w14:textId="1DC6686A" w:rsidR="009702C4" w:rsidRDefault="002228E8" w:rsidP="00301F48">
            <w:pPr>
              <w:rPr>
                <w:ins w:id="6330" w:author="Lucy Lucy" w:date="2018-08-31T23:15:00Z"/>
              </w:rPr>
            </w:pPr>
            <w:ins w:id="6331" w:author="Lucy Lucy" w:date="2018-08-31T23:23:00Z">
              <w:r>
                <w:t>Status</w:t>
              </w:r>
            </w:ins>
          </w:p>
        </w:tc>
        <w:tc>
          <w:tcPr>
            <w:tcW w:w="743" w:type="pct"/>
          </w:tcPr>
          <w:p w14:paraId="353E58AE" w14:textId="1B857A37" w:rsidR="009702C4" w:rsidRDefault="002228E8" w:rsidP="00301F48">
            <w:pPr>
              <w:rPr>
                <w:ins w:id="6332" w:author="Lucy Lucy" w:date="2018-08-31T23:15:00Z"/>
              </w:rPr>
            </w:pPr>
            <w:ins w:id="6333" w:author="Lucy Lucy" w:date="2018-08-31T23:23:00Z">
              <w:r>
                <w:t>NUMBER</w:t>
              </w:r>
            </w:ins>
          </w:p>
        </w:tc>
        <w:tc>
          <w:tcPr>
            <w:tcW w:w="396" w:type="pct"/>
          </w:tcPr>
          <w:p w14:paraId="33DCEA5F" w14:textId="77777777" w:rsidR="009702C4" w:rsidRDefault="009702C4" w:rsidP="00301F48">
            <w:pPr>
              <w:rPr>
                <w:ins w:id="6334" w:author="Lucy Lucy" w:date="2018-08-31T23:15:00Z"/>
              </w:rPr>
            </w:pPr>
          </w:p>
        </w:tc>
        <w:tc>
          <w:tcPr>
            <w:tcW w:w="379" w:type="pct"/>
          </w:tcPr>
          <w:p w14:paraId="3D180C36" w14:textId="77777777" w:rsidR="009702C4" w:rsidRPr="009C09B2" w:rsidRDefault="009702C4" w:rsidP="00301F48">
            <w:pPr>
              <w:rPr>
                <w:ins w:id="6335" w:author="Lucy Lucy" w:date="2018-08-31T23:15:00Z"/>
              </w:rPr>
            </w:pPr>
          </w:p>
        </w:tc>
        <w:tc>
          <w:tcPr>
            <w:tcW w:w="497" w:type="pct"/>
          </w:tcPr>
          <w:p w14:paraId="5E995B51" w14:textId="77777777" w:rsidR="009702C4" w:rsidRPr="009C09B2" w:rsidRDefault="009702C4" w:rsidP="00301F48">
            <w:pPr>
              <w:rPr>
                <w:ins w:id="6336" w:author="Lucy Lucy" w:date="2018-08-31T23:15:00Z"/>
              </w:rPr>
            </w:pPr>
          </w:p>
        </w:tc>
        <w:tc>
          <w:tcPr>
            <w:tcW w:w="1553" w:type="pct"/>
          </w:tcPr>
          <w:p w14:paraId="0C565B7A" w14:textId="77777777" w:rsidR="009702C4" w:rsidRDefault="002228E8" w:rsidP="00301F48">
            <w:pPr>
              <w:rPr>
                <w:ins w:id="6337" w:author="Lucy Lucy" w:date="2018-08-31T23:23:00Z"/>
              </w:rPr>
            </w:pPr>
            <w:ins w:id="6338" w:author="Lucy Lucy" w:date="2018-08-31T23:23:00Z">
              <w:r>
                <w:t>Trạng thái</w:t>
              </w:r>
            </w:ins>
          </w:p>
          <w:p w14:paraId="1FD33486" w14:textId="0E279B10" w:rsidR="002228E8" w:rsidRDefault="002228E8" w:rsidP="002228E8">
            <w:pPr>
              <w:tabs>
                <w:tab w:val="center" w:pos="1291"/>
              </w:tabs>
              <w:rPr>
                <w:ins w:id="6339" w:author="Lucy Lucy" w:date="2018-08-31T23:24:00Z"/>
              </w:rPr>
            </w:pPr>
            <w:ins w:id="6340" w:author="Lucy Lucy" w:date="2018-08-31T23:24:00Z">
              <w:r>
                <w:lastRenderedPageBreak/>
                <w:t>0</w:t>
              </w:r>
            </w:ins>
            <w:ins w:id="6341" w:author="Lucy Lucy" w:date="2018-08-31T23:23:00Z">
              <w:r>
                <w:t>:</w:t>
              </w:r>
            </w:ins>
            <w:ins w:id="6342" w:author="Lucy Lucy" w:date="2018-08-31T23:24:00Z">
              <w:r>
                <w:t xml:space="preserve"> Đang review</w:t>
              </w:r>
            </w:ins>
          </w:p>
          <w:p w14:paraId="3C511B40" w14:textId="0D0F3B0A" w:rsidR="002228E8" w:rsidRDefault="002228E8">
            <w:pPr>
              <w:tabs>
                <w:tab w:val="center" w:pos="1291"/>
              </w:tabs>
              <w:rPr>
                <w:ins w:id="6343" w:author="Lucy Lucy" w:date="2018-08-31T23:15:00Z"/>
              </w:rPr>
              <w:pPrChange w:id="6344" w:author="Lucy Lucy" w:date="2018-08-31T23:23:00Z">
                <w:pPr/>
              </w:pPrChange>
            </w:pPr>
            <w:ins w:id="6345" w:author="Lucy Lucy" w:date="2018-08-31T23:24:00Z">
              <w:r>
                <w:t>1: Đã hoàn thành</w:t>
              </w:r>
            </w:ins>
          </w:p>
        </w:tc>
      </w:tr>
      <w:tr w:rsidR="009702C4" w:rsidRPr="009C09B2" w14:paraId="3530AD20" w14:textId="77777777" w:rsidTr="00301F48">
        <w:trPr>
          <w:ins w:id="6346" w:author="Lucy Lucy" w:date="2018-08-31T23:15:00Z"/>
        </w:trPr>
        <w:tc>
          <w:tcPr>
            <w:tcW w:w="1432" w:type="pct"/>
          </w:tcPr>
          <w:p w14:paraId="4DD64608" w14:textId="77777777" w:rsidR="009702C4" w:rsidRPr="009C09B2" w:rsidRDefault="009702C4" w:rsidP="00301F48">
            <w:pPr>
              <w:rPr>
                <w:ins w:id="6347" w:author="Lucy Lucy" w:date="2018-08-31T23:15:00Z"/>
              </w:rPr>
            </w:pPr>
            <w:ins w:id="6348" w:author="Lucy Lucy" w:date="2018-08-31T23:15:00Z">
              <w:r w:rsidRPr="009C09B2">
                <w:lastRenderedPageBreak/>
                <w:t>LANGUAGE_CODE</w:t>
              </w:r>
            </w:ins>
          </w:p>
        </w:tc>
        <w:tc>
          <w:tcPr>
            <w:tcW w:w="743" w:type="pct"/>
          </w:tcPr>
          <w:p w14:paraId="304977E6" w14:textId="77777777" w:rsidR="009702C4" w:rsidRPr="009C09B2" w:rsidRDefault="009702C4" w:rsidP="00301F48">
            <w:pPr>
              <w:rPr>
                <w:ins w:id="6349" w:author="Lucy Lucy" w:date="2018-08-31T23:15:00Z"/>
              </w:rPr>
            </w:pPr>
            <w:ins w:id="6350" w:author="Lucy Lucy" w:date="2018-08-31T23:1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0D8987FA" w14:textId="77777777" w:rsidR="009702C4" w:rsidRDefault="009702C4" w:rsidP="00301F48">
            <w:pPr>
              <w:rPr>
                <w:ins w:id="6351" w:author="Lucy Lucy" w:date="2018-08-31T23:15:00Z"/>
              </w:rPr>
            </w:pPr>
            <w:ins w:id="6352" w:author="Lucy Lucy" w:date="2018-08-31T23:15:00Z">
              <w:r w:rsidRPr="009C09B2">
                <w:t>5</w:t>
              </w:r>
            </w:ins>
          </w:p>
        </w:tc>
        <w:tc>
          <w:tcPr>
            <w:tcW w:w="379" w:type="pct"/>
          </w:tcPr>
          <w:p w14:paraId="703237FE" w14:textId="77777777" w:rsidR="009702C4" w:rsidRPr="009C09B2" w:rsidRDefault="009702C4" w:rsidP="00301F48">
            <w:pPr>
              <w:rPr>
                <w:ins w:id="6353" w:author="Lucy Lucy" w:date="2018-08-31T23:15:00Z"/>
              </w:rPr>
            </w:pPr>
          </w:p>
        </w:tc>
        <w:tc>
          <w:tcPr>
            <w:tcW w:w="497" w:type="pct"/>
          </w:tcPr>
          <w:p w14:paraId="519AF1A0" w14:textId="77777777" w:rsidR="009702C4" w:rsidRPr="009C09B2" w:rsidRDefault="009702C4" w:rsidP="00301F48">
            <w:pPr>
              <w:rPr>
                <w:ins w:id="6354" w:author="Lucy Lucy" w:date="2018-08-31T23:15:00Z"/>
              </w:rPr>
            </w:pPr>
          </w:p>
        </w:tc>
        <w:tc>
          <w:tcPr>
            <w:tcW w:w="1553" w:type="pct"/>
          </w:tcPr>
          <w:p w14:paraId="403465C2" w14:textId="77777777" w:rsidR="009702C4" w:rsidRPr="009C09B2" w:rsidRDefault="009702C4" w:rsidP="00301F48">
            <w:pPr>
              <w:rPr>
                <w:ins w:id="6355" w:author="Lucy Lucy" w:date="2018-08-31T23:15:00Z"/>
              </w:rPr>
            </w:pPr>
            <w:ins w:id="6356" w:author="Lucy Lucy" w:date="2018-08-31T23:15:00Z">
              <w:r w:rsidRPr="009C09B2">
                <w:t>Ngôn ngữ hiển thị</w:t>
              </w:r>
            </w:ins>
          </w:p>
        </w:tc>
      </w:tr>
    </w:tbl>
    <w:p w14:paraId="5EF500A6" w14:textId="6B7C74AE" w:rsidR="004769AD" w:rsidRDefault="004769AD" w:rsidP="004769AD">
      <w:pPr>
        <w:rPr>
          <w:ins w:id="6357" w:author="Lucy Lucy" w:date="2018-08-31T23:25:00Z"/>
        </w:rPr>
      </w:pPr>
    </w:p>
    <w:p w14:paraId="17B52CAC" w14:textId="1E5A77C4" w:rsidR="00301F48" w:rsidRPr="009C09B2" w:rsidRDefault="00E80591" w:rsidP="00301F48">
      <w:pPr>
        <w:pStyle w:val="u2"/>
        <w:rPr>
          <w:ins w:id="6358" w:author="Lucy Lucy" w:date="2018-08-31T23:25:00Z"/>
        </w:rPr>
      </w:pPr>
      <w:bookmarkStart w:id="6359" w:name="_Toc523526411"/>
      <w:ins w:id="6360" w:author="Lucy Lucy" w:date="2018-08-31T23:25:00Z">
        <w:r>
          <w:t>Ord</w:t>
        </w:r>
      </w:ins>
      <w:ins w:id="6361" w:author="Lucy Lucy" w:date="2018-08-31T23:26:00Z">
        <w:r>
          <w:t>er</w:t>
        </w:r>
      </w:ins>
      <w:bookmarkEnd w:id="6359"/>
    </w:p>
    <w:p w14:paraId="1C7F76C9" w14:textId="2C6C803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62" w:author="Lucy Lucy" w:date="2018-08-31T23:25:00Z"/>
        </w:rPr>
      </w:pPr>
      <w:ins w:id="6363" w:author="Lucy Lucy" w:date="2018-08-31T23:25:00Z">
        <w:r w:rsidRPr="009C09B2">
          <w:t xml:space="preserve">Mục đích: Lưu trữ thông tin </w:t>
        </w:r>
        <w:r>
          <w:t xml:space="preserve">các việc </w:t>
        </w:r>
      </w:ins>
      <w:ins w:id="6364" w:author="Lucy Lucy" w:date="2018-08-31T23:26:00Z">
        <w:r w:rsidR="00E80591">
          <w:t>mình đã yêu cầu</w:t>
        </w:r>
      </w:ins>
    </w:p>
    <w:p w14:paraId="60FCCE9D" w14:textId="77777777" w:rsidR="00301F48" w:rsidRPr="009C09B2" w:rsidRDefault="00301F48" w:rsidP="00301F48">
      <w:pPr>
        <w:pStyle w:val="oancuaDanhsach"/>
        <w:numPr>
          <w:ilvl w:val="0"/>
          <w:numId w:val="8"/>
        </w:numPr>
        <w:rPr>
          <w:ins w:id="6365" w:author="Lucy Lucy" w:date="2018-08-31T23:25:00Z"/>
        </w:rPr>
      </w:pPr>
      <w:ins w:id="6366" w:author="Lucy Lucy" w:date="2018-08-31T23:2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01F48" w:rsidRPr="009C09B2" w14:paraId="3E3F63E9" w14:textId="77777777" w:rsidTr="00301F48">
        <w:trPr>
          <w:tblHeader/>
          <w:ins w:id="6367" w:author="Lucy Lucy" w:date="2018-08-31T23:25:00Z"/>
        </w:trPr>
        <w:tc>
          <w:tcPr>
            <w:tcW w:w="1432" w:type="pct"/>
            <w:shd w:val="clear" w:color="auto" w:fill="E6E6E6"/>
          </w:tcPr>
          <w:p w14:paraId="5D8F55D1" w14:textId="77777777" w:rsidR="00301F48" w:rsidRPr="009C09B2" w:rsidRDefault="00301F48" w:rsidP="00301F48">
            <w:pPr>
              <w:rPr>
                <w:ins w:id="6368" w:author="Lucy Lucy" w:date="2018-08-31T23:25:00Z"/>
                <w:b/>
              </w:rPr>
            </w:pPr>
            <w:ins w:id="6369" w:author="Lucy Lucy" w:date="2018-08-31T23:2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5EDC2BA2" w14:textId="77777777" w:rsidR="00301F48" w:rsidRPr="009C09B2" w:rsidRDefault="00301F48" w:rsidP="00301F48">
            <w:pPr>
              <w:rPr>
                <w:ins w:id="6370" w:author="Lucy Lucy" w:date="2018-08-31T23:25:00Z"/>
                <w:b/>
              </w:rPr>
            </w:pPr>
            <w:ins w:id="6371" w:author="Lucy Lucy" w:date="2018-08-31T23:2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3F82D798" w14:textId="77777777" w:rsidR="00301F48" w:rsidRPr="009C09B2" w:rsidRDefault="00301F48" w:rsidP="00301F48">
            <w:pPr>
              <w:rPr>
                <w:ins w:id="6372" w:author="Lucy Lucy" w:date="2018-08-31T23:25:00Z"/>
                <w:b/>
              </w:rPr>
            </w:pPr>
            <w:ins w:id="6373" w:author="Lucy Lucy" w:date="2018-08-31T23:2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1995B1B8" w14:textId="77777777" w:rsidR="00301F48" w:rsidRPr="009C09B2" w:rsidRDefault="00301F48" w:rsidP="00301F48">
            <w:pPr>
              <w:rPr>
                <w:ins w:id="6374" w:author="Lucy Lucy" w:date="2018-08-31T23:25:00Z"/>
                <w:b/>
              </w:rPr>
            </w:pPr>
            <w:ins w:id="6375" w:author="Lucy Lucy" w:date="2018-08-31T23:2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1ECFAEF8" w14:textId="77777777" w:rsidR="00301F48" w:rsidRPr="009C09B2" w:rsidRDefault="00301F48" w:rsidP="00301F48">
            <w:pPr>
              <w:rPr>
                <w:ins w:id="6376" w:author="Lucy Lucy" w:date="2018-08-31T23:25:00Z"/>
                <w:b/>
              </w:rPr>
            </w:pPr>
            <w:ins w:id="6377" w:author="Lucy Lucy" w:date="2018-08-31T23:2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207832BE" w14:textId="77777777" w:rsidR="00301F48" w:rsidRPr="009C09B2" w:rsidRDefault="00301F48" w:rsidP="00301F48">
            <w:pPr>
              <w:jc w:val="left"/>
              <w:rPr>
                <w:ins w:id="6378" w:author="Lucy Lucy" w:date="2018-08-31T23:25:00Z"/>
                <w:b/>
              </w:rPr>
            </w:pPr>
            <w:ins w:id="6379" w:author="Lucy Lucy" w:date="2018-08-31T23:25:00Z">
              <w:r w:rsidRPr="009C09B2">
                <w:rPr>
                  <w:b/>
                </w:rPr>
                <w:t>Mô tả</w:t>
              </w:r>
            </w:ins>
          </w:p>
        </w:tc>
      </w:tr>
      <w:tr w:rsidR="00301F48" w:rsidRPr="009C09B2" w14:paraId="3CC9AF24" w14:textId="77777777" w:rsidTr="00301F48">
        <w:trPr>
          <w:ins w:id="6380" w:author="Lucy Lucy" w:date="2018-08-31T23:25:00Z"/>
        </w:trPr>
        <w:tc>
          <w:tcPr>
            <w:tcW w:w="1432" w:type="pct"/>
          </w:tcPr>
          <w:p w14:paraId="20E8C706" w14:textId="24268F35" w:rsidR="00301F48" w:rsidRPr="009C09B2" w:rsidRDefault="00E80591" w:rsidP="00301F48">
            <w:pPr>
              <w:rPr>
                <w:ins w:id="6381" w:author="Lucy Lucy" w:date="2018-08-31T23:25:00Z"/>
              </w:rPr>
            </w:pPr>
            <w:ins w:id="6382" w:author="Lucy Lucy" w:date="2018-08-31T23:26:00Z">
              <w:r>
                <w:t>Order</w:t>
              </w:r>
            </w:ins>
            <w:ins w:id="6383" w:author="Lucy Lucy" w:date="2018-08-31T23:25:00Z">
              <w:r w:rsidR="00301F48">
                <w:t>_ID</w:t>
              </w:r>
            </w:ins>
          </w:p>
        </w:tc>
        <w:tc>
          <w:tcPr>
            <w:tcW w:w="743" w:type="pct"/>
          </w:tcPr>
          <w:p w14:paraId="1D2801CE" w14:textId="77777777" w:rsidR="00301F48" w:rsidRPr="009C09B2" w:rsidRDefault="00301F48" w:rsidP="00301F48">
            <w:pPr>
              <w:rPr>
                <w:ins w:id="6384" w:author="Lucy Lucy" w:date="2018-08-31T23:25:00Z"/>
              </w:rPr>
            </w:pPr>
            <w:ins w:id="6385" w:author="Lucy Lucy" w:date="2018-08-31T23:2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22DA0066" w14:textId="77777777" w:rsidR="00301F48" w:rsidRPr="009C09B2" w:rsidRDefault="00301F48" w:rsidP="00301F48">
            <w:pPr>
              <w:rPr>
                <w:ins w:id="6386" w:author="Lucy Lucy" w:date="2018-08-31T23:25:00Z"/>
              </w:rPr>
            </w:pPr>
          </w:p>
        </w:tc>
        <w:tc>
          <w:tcPr>
            <w:tcW w:w="379" w:type="pct"/>
          </w:tcPr>
          <w:p w14:paraId="204E0440" w14:textId="77777777" w:rsidR="00301F48" w:rsidRPr="009C09B2" w:rsidRDefault="00301F48" w:rsidP="00301F48">
            <w:pPr>
              <w:rPr>
                <w:ins w:id="6387" w:author="Lucy Lucy" w:date="2018-08-31T23:25:00Z"/>
              </w:rPr>
            </w:pPr>
          </w:p>
        </w:tc>
        <w:tc>
          <w:tcPr>
            <w:tcW w:w="497" w:type="pct"/>
          </w:tcPr>
          <w:p w14:paraId="6C05D1C1" w14:textId="77777777" w:rsidR="00301F48" w:rsidRPr="009C09B2" w:rsidRDefault="00301F48" w:rsidP="00301F48">
            <w:pPr>
              <w:rPr>
                <w:ins w:id="6388" w:author="Lucy Lucy" w:date="2018-08-31T23:25:00Z"/>
              </w:rPr>
            </w:pPr>
          </w:p>
        </w:tc>
        <w:tc>
          <w:tcPr>
            <w:tcW w:w="1553" w:type="pct"/>
          </w:tcPr>
          <w:p w14:paraId="364CD665" w14:textId="77777777" w:rsidR="00301F48" w:rsidRPr="009C09B2" w:rsidRDefault="00301F48" w:rsidP="00301F48">
            <w:pPr>
              <w:rPr>
                <w:ins w:id="6389" w:author="Lucy Lucy" w:date="2018-08-31T23:25:00Z"/>
              </w:rPr>
            </w:pPr>
            <w:ins w:id="6390" w:author="Lucy Lucy" w:date="2018-08-31T23:25:00Z">
              <w:r w:rsidRPr="009C09B2">
                <w:t>ID tự tăng</w:t>
              </w:r>
            </w:ins>
          </w:p>
        </w:tc>
      </w:tr>
      <w:tr w:rsidR="00301F48" w:rsidRPr="009C09B2" w14:paraId="79B30BAE" w14:textId="77777777" w:rsidTr="00301F48">
        <w:trPr>
          <w:ins w:id="6391" w:author="Lucy Lucy" w:date="2018-08-31T23:25:00Z"/>
        </w:trPr>
        <w:tc>
          <w:tcPr>
            <w:tcW w:w="1432" w:type="pct"/>
          </w:tcPr>
          <w:p w14:paraId="2050D8BD" w14:textId="77777777" w:rsidR="00301F48" w:rsidRPr="009C09B2" w:rsidRDefault="00301F48" w:rsidP="00301F48">
            <w:pPr>
              <w:rPr>
                <w:ins w:id="6392" w:author="Lucy Lucy" w:date="2018-08-31T23:25:00Z"/>
              </w:rPr>
            </w:pPr>
            <w:ins w:id="6393" w:author="Lucy Lucy" w:date="2018-08-31T23:25:00Z">
              <w:r>
                <w:t>Type</w:t>
              </w:r>
            </w:ins>
          </w:p>
        </w:tc>
        <w:tc>
          <w:tcPr>
            <w:tcW w:w="743" w:type="pct"/>
          </w:tcPr>
          <w:p w14:paraId="58978A46" w14:textId="77777777" w:rsidR="00301F48" w:rsidRPr="009C09B2" w:rsidRDefault="00301F48" w:rsidP="00301F48">
            <w:pPr>
              <w:rPr>
                <w:ins w:id="6394" w:author="Lucy Lucy" w:date="2018-08-31T23:25:00Z"/>
              </w:rPr>
            </w:pPr>
            <w:ins w:id="6395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48A08170" w14:textId="77777777" w:rsidR="00301F48" w:rsidRPr="009C09B2" w:rsidRDefault="00301F48" w:rsidP="00301F48">
            <w:pPr>
              <w:rPr>
                <w:ins w:id="6396" w:author="Lucy Lucy" w:date="2018-08-31T23:25:00Z"/>
              </w:rPr>
            </w:pPr>
          </w:p>
        </w:tc>
        <w:tc>
          <w:tcPr>
            <w:tcW w:w="379" w:type="pct"/>
          </w:tcPr>
          <w:p w14:paraId="50926FA4" w14:textId="77777777" w:rsidR="00301F48" w:rsidRPr="009C09B2" w:rsidRDefault="00301F48" w:rsidP="00301F48">
            <w:pPr>
              <w:rPr>
                <w:ins w:id="6397" w:author="Lucy Lucy" w:date="2018-08-31T23:25:00Z"/>
              </w:rPr>
            </w:pPr>
          </w:p>
        </w:tc>
        <w:tc>
          <w:tcPr>
            <w:tcW w:w="497" w:type="pct"/>
          </w:tcPr>
          <w:p w14:paraId="1CD1CB22" w14:textId="77777777" w:rsidR="00301F48" w:rsidRPr="009C09B2" w:rsidRDefault="00301F48" w:rsidP="00301F48">
            <w:pPr>
              <w:rPr>
                <w:ins w:id="6398" w:author="Lucy Lucy" w:date="2018-08-31T23:25:00Z"/>
              </w:rPr>
            </w:pPr>
          </w:p>
        </w:tc>
        <w:tc>
          <w:tcPr>
            <w:tcW w:w="1553" w:type="pct"/>
          </w:tcPr>
          <w:p w14:paraId="376AA80D" w14:textId="77777777" w:rsidR="00301F48" w:rsidRDefault="00301F48" w:rsidP="00301F48">
            <w:pPr>
              <w:rPr>
                <w:ins w:id="6399" w:author="Lucy Lucy" w:date="2018-08-31T23:25:00Z"/>
              </w:rPr>
            </w:pPr>
            <w:ins w:id="6400" w:author="Lucy Lucy" w:date="2018-08-31T23:25:00Z">
              <w:r>
                <w:t>1: Đơn</w:t>
              </w:r>
            </w:ins>
          </w:p>
          <w:p w14:paraId="11BDC641" w14:textId="77777777" w:rsidR="00301F48" w:rsidRDefault="00301F48" w:rsidP="00301F48">
            <w:pPr>
              <w:rPr>
                <w:ins w:id="6401" w:author="Lucy Lucy" w:date="2018-08-31T23:25:00Z"/>
              </w:rPr>
            </w:pPr>
            <w:ins w:id="6402" w:author="Lucy Lucy" w:date="2018-08-31T23:25:00Z">
              <w:r>
                <w:t>2: câu hỏi</w:t>
              </w:r>
            </w:ins>
          </w:p>
          <w:p w14:paraId="386B62B0" w14:textId="77777777" w:rsidR="00301F48" w:rsidRDefault="00301F48" w:rsidP="00301F48">
            <w:pPr>
              <w:rPr>
                <w:ins w:id="6403" w:author="Lucy Lucy" w:date="2018-08-31T23:25:00Z"/>
              </w:rPr>
            </w:pPr>
            <w:ins w:id="6404" w:author="Lucy Lucy" w:date="2018-08-31T23:25:00Z">
              <w:r>
                <w:t>3: Tra cứu</w:t>
              </w:r>
            </w:ins>
          </w:p>
          <w:p w14:paraId="0AB5C0D3" w14:textId="77777777" w:rsidR="00301F48" w:rsidRPr="009C09B2" w:rsidRDefault="00301F48" w:rsidP="00301F48">
            <w:pPr>
              <w:rPr>
                <w:ins w:id="6405" w:author="Lucy Lucy" w:date="2018-08-31T23:25:00Z"/>
              </w:rPr>
            </w:pPr>
            <w:ins w:id="6406" w:author="Lucy Lucy" w:date="2018-08-31T23:25:00Z">
              <w:r>
                <w:t>4: Timesheet</w:t>
              </w:r>
            </w:ins>
          </w:p>
        </w:tc>
      </w:tr>
      <w:tr w:rsidR="00301F48" w:rsidRPr="009C09B2" w14:paraId="28BB2B9E" w14:textId="77777777" w:rsidTr="00301F48">
        <w:trPr>
          <w:ins w:id="6407" w:author="Lucy Lucy" w:date="2018-08-31T23:25:00Z"/>
        </w:trPr>
        <w:tc>
          <w:tcPr>
            <w:tcW w:w="1432" w:type="pct"/>
          </w:tcPr>
          <w:p w14:paraId="64D418C8" w14:textId="77777777" w:rsidR="00301F48" w:rsidRPr="009C09B2" w:rsidRDefault="00301F48" w:rsidP="00301F48">
            <w:pPr>
              <w:rPr>
                <w:ins w:id="6408" w:author="Lucy Lucy" w:date="2018-08-31T23:25:00Z"/>
              </w:rPr>
            </w:pPr>
            <w:ins w:id="6409" w:author="Lucy Lucy" w:date="2018-08-31T23:25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37C79330" w14:textId="77777777" w:rsidR="00301F48" w:rsidRPr="009C09B2" w:rsidRDefault="00301F48" w:rsidP="00301F48">
            <w:pPr>
              <w:rPr>
                <w:ins w:id="6410" w:author="Lucy Lucy" w:date="2018-08-31T23:25:00Z"/>
              </w:rPr>
            </w:pPr>
            <w:ins w:id="6411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E666CCE" w14:textId="77777777" w:rsidR="00301F48" w:rsidRPr="009C09B2" w:rsidRDefault="00301F48" w:rsidP="00301F48">
            <w:pPr>
              <w:rPr>
                <w:ins w:id="6412" w:author="Lucy Lucy" w:date="2018-08-31T23:25:00Z"/>
              </w:rPr>
            </w:pPr>
            <w:ins w:id="6413" w:author="Lucy Lucy" w:date="2018-08-31T23:25:00Z">
              <w:r>
                <w:t>50</w:t>
              </w:r>
            </w:ins>
          </w:p>
        </w:tc>
        <w:tc>
          <w:tcPr>
            <w:tcW w:w="379" w:type="pct"/>
          </w:tcPr>
          <w:p w14:paraId="3A6908E8" w14:textId="77777777" w:rsidR="00301F48" w:rsidRPr="009C09B2" w:rsidRDefault="00301F48" w:rsidP="00301F48">
            <w:pPr>
              <w:rPr>
                <w:ins w:id="6414" w:author="Lucy Lucy" w:date="2018-08-31T23:25:00Z"/>
              </w:rPr>
            </w:pPr>
          </w:p>
        </w:tc>
        <w:tc>
          <w:tcPr>
            <w:tcW w:w="497" w:type="pct"/>
          </w:tcPr>
          <w:p w14:paraId="6A877FAD" w14:textId="77777777" w:rsidR="00301F48" w:rsidRPr="009C09B2" w:rsidRDefault="00301F48" w:rsidP="00301F48">
            <w:pPr>
              <w:rPr>
                <w:ins w:id="6415" w:author="Lucy Lucy" w:date="2018-08-31T23:25:00Z"/>
              </w:rPr>
            </w:pPr>
          </w:p>
        </w:tc>
        <w:tc>
          <w:tcPr>
            <w:tcW w:w="1553" w:type="pct"/>
          </w:tcPr>
          <w:p w14:paraId="6B39F00E" w14:textId="77777777" w:rsidR="00301F48" w:rsidRPr="009C09B2" w:rsidRDefault="00301F48" w:rsidP="00301F48">
            <w:pPr>
              <w:rPr>
                <w:ins w:id="6416" w:author="Lucy Lucy" w:date="2018-08-31T23:25:00Z"/>
              </w:rPr>
            </w:pPr>
            <w:ins w:id="6417" w:author="Lucy Lucy" w:date="2018-08-31T23:25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301F48" w:rsidRPr="009C09B2" w14:paraId="5AC04915" w14:textId="77777777" w:rsidTr="00301F48">
        <w:trPr>
          <w:ins w:id="6418" w:author="Lucy Lucy" w:date="2018-08-31T23:25:00Z"/>
        </w:trPr>
        <w:tc>
          <w:tcPr>
            <w:tcW w:w="1432" w:type="pct"/>
          </w:tcPr>
          <w:p w14:paraId="2F8520D8" w14:textId="77777777" w:rsidR="00301F48" w:rsidRDefault="00301F48" w:rsidP="00301F48">
            <w:pPr>
              <w:rPr>
                <w:ins w:id="6419" w:author="Lucy Lucy" w:date="2018-08-31T23:25:00Z"/>
                <w:highlight w:val="yellow"/>
              </w:rPr>
            </w:pPr>
            <w:ins w:id="6420" w:author="Lucy Lucy" w:date="2018-08-31T23:25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149CD25" w14:textId="77777777" w:rsidR="00301F48" w:rsidRDefault="00301F48" w:rsidP="00301F48">
            <w:pPr>
              <w:rPr>
                <w:ins w:id="6421" w:author="Lucy Lucy" w:date="2018-08-31T23:25:00Z"/>
              </w:rPr>
            </w:pPr>
            <w:ins w:id="6422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274FD3A4" w14:textId="77777777" w:rsidR="00301F48" w:rsidRDefault="00301F48" w:rsidP="00301F48">
            <w:pPr>
              <w:rPr>
                <w:ins w:id="6423" w:author="Lucy Lucy" w:date="2018-08-31T23:25:00Z"/>
              </w:rPr>
            </w:pPr>
            <w:ins w:id="6424" w:author="Lucy Lucy" w:date="2018-08-31T23:25:00Z">
              <w:r>
                <w:t>4000</w:t>
              </w:r>
            </w:ins>
          </w:p>
        </w:tc>
        <w:tc>
          <w:tcPr>
            <w:tcW w:w="379" w:type="pct"/>
          </w:tcPr>
          <w:p w14:paraId="3C771431" w14:textId="77777777" w:rsidR="00301F48" w:rsidRPr="009C09B2" w:rsidRDefault="00301F48" w:rsidP="00301F48">
            <w:pPr>
              <w:rPr>
                <w:ins w:id="6425" w:author="Lucy Lucy" w:date="2018-08-31T23:25:00Z"/>
              </w:rPr>
            </w:pPr>
          </w:p>
        </w:tc>
        <w:tc>
          <w:tcPr>
            <w:tcW w:w="497" w:type="pct"/>
          </w:tcPr>
          <w:p w14:paraId="3F4E7EEE" w14:textId="77777777" w:rsidR="00301F48" w:rsidRPr="009C09B2" w:rsidRDefault="00301F48" w:rsidP="00301F48">
            <w:pPr>
              <w:rPr>
                <w:ins w:id="6426" w:author="Lucy Lucy" w:date="2018-08-31T23:25:00Z"/>
              </w:rPr>
            </w:pPr>
          </w:p>
        </w:tc>
        <w:tc>
          <w:tcPr>
            <w:tcW w:w="1553" w:type="pct"/>
          </w:tcPr>
          <w:p w14:paraId="41685637" w14:textId="77777777" w:rsidR="00301F48" w:rsidRDefault="00301F48" w:rsidP="00301F48">
            <w:pPr>
              <w:rPr>
                <w:ins w:id="6427" w:author="Lucy Lucy" w:date="2018-08-31T23:25:00Z"/>
                <w:highlight w:val="yellow"/>
              </w:rPr>
            </w:pPr>
            <w:ins w:id="6428" w:author="Lucy Lucy" w:date="2018-08-31T23:25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301F48" w:rsidRPr="009C09B2" w14:paraId="5F62D11C" w14:textId="77777777" w:rsidTr="00301F48">
        <w:trPr>
          <w:ins w:id="6429" w:author="Lucy Lucy" w:date="2018-08-31T23:25:00Z"/>
        </w:trPr>
        <w:tc>
          <w:tcPr>
            <w:tcW w:w="1432" w:type="pct"/>
          </w:tcPr>
          <w:p w14:paraId="1DC080F3" w14:textId="77777777" w:rsidR="00301F48" w:rsidRPr="009C09B2" w:rsidRDefault="00301F48" w:rsidP="00301F48">
            <w:pPr>
              <w:rPr>
                <w:ins w:id="6430" w:author="Lucy Lucy" w:date="2018-08-31T23:25:00Z"/>
              </w:rPr>
            </w:pPr>
            <w:ins w:id="6431" w:author="Lucy Lucy" w:date="2018-08-31T23:25:00Z">
              <w:r>
                <w:t>Request_By</w:t>
              </w:r>
            </w:ins>
          </w:p>
        </w:tc>
        <w:tc>
          <w:tcPr>
            <w:tcW w:w="743" w:type="pct"/>
          </w:tcPr>
          <w:p w14:paraId="7D1FA757" w14:textId="77777777" w:rsidR="00301F48" w:rsidRPr="009C09B2" w:rsidRDefault="00301F48" w:rsidP="00301F48">
            <w:pPr>
              <w:rPr>
                <w:ins w:id="6432" w:author="Lucy Lucy" w:date="2018-08-31T23:25:00Z"/>
              </w:rPr>
            </w:pPr>
            <w:ins w:id="6433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4263B63B" w14:textId="77777777" w:rsidR="00301F48" w:rsidRPr="009C09B2" w:rsidRDefault="00301F48" w:rsidP="00301F48">
            <w:pPr>
              <w:rPr>
                <w:ins w:id="6434" w:author="Lucy Lucy" w:date="2018-08-31T23:25:00Z"/>
              </w:rPr>
            </w:pPr>
            <w:ins w:id="6435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0652D891" w14:textId="77777777" w:rsidR="00301F48" w:rsidRPr="009C09B2" w:rsidRDefault="00301F48" w:rsidP="00301F48">
            <w:pPr>
              <w:rPr>
                <w:ins w:id="6436" w:author="Lucy Lucy" w:date="2018-08-31T23:25:00Z"/>
              </w:rPr>
            </w:pPr>
          </w:p>
        </w:tc>
        <w:tc>
          <w:tcPr>
            <w:tcW w:w="497" w:type="pct"/>
          </w:tcPr>
          <w:p w14:paraId="334AF211" w14:textId="77777777" w:rsidR="00301F48" w:rsidRPr="009C09B2" w:rsidRDefault="00301F48" w:rsidP="00301F48">
            <w:pPr>
              <w:rPr>
                <w:ins w:id="6437" w:author="Lucy Lucy" w:date="2018-08-31T23:25:00Z"/>
              </w:rPr>
            </w:pPr>
          </w:p>
        </w:tc>
        <w:tc>
          <w:tcPr>
            <w:tcW w:w="1553" w:type="pct"/>
          </w:tcPr>
          <w:p w14:paraId="5D354347" w14:textId="77777777" w:rsidR="00301F48" w:rsidRPr="009C09B2" w:rsidRDefault="00301F48" w:rsidP="00301F48">
            <w:pPr>
              <w:rPr>
                <w:ins w:id="6438" w:author="Lucy Lucy" w:date="2018-08-31T23:25:00Z"/>
              </w:rPr>
            </w:pPr>
            <w:ins w:id="6439" w:author="Lucy Lucy" w:date="2018-08-31T23:25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301F48" w:rsidRPr="009C09B2" w14:paraId="70AB839F" w14:textId="77777777" w:rsidTr="00301F48">
        <w:trPr>
          <w:ins w:id="6440" w:author="Lucy Lucy" w:date="2018-08-31T23:25:00Z"/>
        </w:trPr>
        <w:tc>
          <w:tcPr>
            <w:tcW w:w="1432" w:type="pct"/>
          </w:tcPr>
          <w:p w14:paraId="6CFD0299" w14:textId="77777777" w:rsidR="00301F48" w:rsidRPr="009C09B2" w:rsidRDefault="00301F48" w:rsidP="00301F48">
            <w:pPr>
              <w:rPr>
                <w:ins w:id="6441" w:author="Lucy Lucy" w:date="2018-08-31T23:25:00Z"/>
              </w:rPr>
            </w:pPr>
            <w:ins w:id="6442" w:author="Lucy Lucy" w:date="2018-08-31T23:25:00Z">
              <w:r>
                <w:t>Request_Date</w:t>
              </w:r>
            </w:ins>
          </w:p>
        </w:tc>
        <w:tc>
          <w:tcPr>
            <w:tcW w:w="743" w:type="pct"/>
          </w:tcPr>
          <w:p w14:paraId="4159A935" w14:textId="77777777" w:rsidR="00301F48" w:rsidRPr="009C09B2" w:rsidRDefault="00301F48" w:rsidP="00301F48">
            <w:pPr>
              <w:rPr>
                <w:ins w:id="6443" w:author="Lucy Lucy" w:date="2018-08-31T23:25:00Z"/>
              </w:rPr>
            </w:pPr>
            <w:ins w:id="6444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27BD3963" w14:textId="77777777" w:rsidR="00301F48" w:rsidRPr="009C09B2" w:rsidRDefault="00301F48" w:rsidP="00301F48">
            <w:pPr>
              <w:rPr>
                <w:ins w:id="6445" w:author="Lucy Lucy" w:date="2018-08-31T23:25:00Z"/>
              </w:rPr>
            </w:pPr>
          </w:p>
        </w:tc>
        <w:tc>
          <w:tcPr>
            <w:tcW w:w="379" w:type="pct"/>
          </w:tcPr>
          <w:p w14:paraId="214F4A5B" w14:textId="77777777" w:rsidR="00301F48" w:rsidRPr="009C09B2" w:rsidRDefault="00301F48" w:rsidP="00301F48">
            <w:pPr>
              <w:rPr>
                <w:ins w:id="6446" w:author="Lucy Lucy" w:date="2018-08-31T23:25:00Z"/>
              </w:rPr>
            </w:pPr>
          </w:p>
        </w:tc>
        <w:tc>
          <w:tcPr>
            <w:tcW w:w="497" w:type="pct"/>
          </w:tcPr>
          <w:p w14:paraId="79E45228" w14:textId="77777777" w:rsidR="00301F48" w:rsidRPr="009C09B2" w:rsidRDefault="00301F48" w:rsidP="00301F48">
            <w:pPr>
              <w:rPr>
                <w:ins w:id="6447" w:author="Lucy Lucy" w:date="2018-08-31T23:25:00Z"/>
              </w:rPr>
            </w:pPr>
          </w:p>
        </w:tc>
        <w:tc>
          <w:tcPr>
            <w:tcW w:w="1553" w:type="pct"/>
          </w:tcPr>
          <w:p w14:paraId="4730C536" w14:textId="77777777" w:rsidR="00301F48" w:rsidRPr="009C09B2" w:rsidRDefault="00301F48" w:rsidP="00301F48">
            <w:pPr>
              <w:rPr>
                <w:ins w:id="6448" w:author="Lucy Lucy" w:date="2018-08-31T23:25:00Z"/>
              </w:rPr>
            </w:pPr>
            <w:ins w:id="6449" w:author="Lucy Lucy" w:date="2018-08-31T23:25:00Z">
              <w:r>
                <w:t>Ngày giờ yêu cầu</w:t>
              </w:r>
            </w:ins>
          </w:p>
          <w:p w14:paraId="350A8C0C" w14:textId="77777777" w:rsidR="00301F48" w:rsidRPr="009C09B2" w:rsidRDefault="00301F48" w:rsidP="00301F48">
            <w:pPr>
              <w:rPr>
                <w:ins w:id="6450" w:author="Lucy Lucy" w:date="2018-08-31T23:25:00Z"/>
              </w:rPr>
            </w:pPr>
          </w:p>
        </w:tc>
      </w:tr>
      <w:tr w:rsidR="000D46FA" w:rsidRPr="009C09B2" w14:paraId="2AE08868" w14:textId="77777777" w:rsidTr="00301F48">
        <w:trPr>
          <w:ins w:id="6451" w:author="Lucy Lucy" w:date="2018-08-31T23:25:00Z"/>
        </w:trPr>
        <w:tc>
          <w:tcPr>
            <w:tcW w:w="1432" w:type="pct"/>
          </w:tcPr>
          <w:p w14:paraId="7EE54DBD" w14:textId="66F8DCCF" w:rsidR="000D46FA" w:rsidRDefault="000D46FA" w:rsidP="000D46FA">
            <w:pPr>
              <w:rPr>
                <w:ins w:id="6452" w:author="Lucy Lucy" w:date="2018-08-31T23:25:00Z"/>
              </w:rPr>
            </w:pPr>
            <w:ins w:id="6453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3DE449EA" w14:textId="77777777" w:rsidR="000D46FA" w:rsidRPr="009C09B2" w:rsidRDefault="000D46FA" w:rsidP="000D46FA">
            <w:pPr>
              <w:rPr>
                <w:ins w:id="6454" w:author="Lucy Lucy" w:date="2018-08-31T23:25:00Z"/>
              </w:rPr>
            </w:pPr>
            <w:ins w:id="6455" w:author="Lucy Lucy" w:date="2018-08-31T23:25:00Z">
              <w:r>
                <w:t>VARCHAR2</w:t>
              </w:r>
            </w:ins>
          </w:p>
        </w:tc>
        <w:tc>
          <w:tcPr>
            <w:tcW w:w="396" w:type="pct"/>
          </w:tcPr>
          <w:p w14:paraId="79F47264" w14:textId="77777777" w:rsidR="000D46FA" w:rsidRDefault="000D46FA" w:rsidP="000D46FA">
            <w:pPr>
              <w:rPr>
                <w:ins w:id="6456" w:author="Lucy Lucy" w:date="2018-08-31T23:25:00Z"/>
              </w:rPr>
            </w:pPr>
            <w:ins w:id="6457" w:author="Lucy Lucy" w:date="2018-08-31T23:25:00Z">
              <w:r>
                <w:t>200</w:t>
              </w:r>
            </w:ins>
          </w:p>
        </w:tc>
        <w:tc>
          <w:tcPr>
            <w:tcW w:w="379" w:type="pct"/>
          </w:tcPr>
          <w:p w14:paraId="31D5651C" w14:textId="77777777" w:rsidR="000D46FA" w:rsidRPr="009C09B2" w:rsidRDefault="000D46FA" w:rsidP="000D46FA">
            <w:pPr>
              <w:rPr>
                <w:ins w:id="6458" w:author="Lucy Lucy" w:date="2018-08-31T23:25:00Z"/>
              </w:rPr>
            </w:pPr>
          </w:p>
        </w:tc>
        <w:tc>
          <w:tcPr>
            <w:tcW w:w="497" w:type="pct"/>
          </w:tcPr>
          <w:p w14:paraId="6294A389" w14:textId="77777777" w:rsidR="000D46FA" w:rsidRPr="009C09B2" w:rsidRDefault="000D46FA" w:rsidP="000D46FA">
            <w:pPr>
              <w:rPr>
                <w:ins w:id="6459" w:author="Lucy Lucy" w:date="2018-08-31T23:25:00Z"/>
              </w:rPr>
            </w:pPr>
          </w:p>
        </w:tc>
        <w:tc>
          <w:tcPr>
            <w:tcW w:w="1553" w:type="pct"/>
          </w:tcPr>
          <w:p w14:paraId="7B5299BB" w14:textId="77777777" w:rsidR="000D46FA" w:rsidRDefault="000D46FA" w:rsidP="000D46FA">
            <w:pPr>
              <w:rPr>
                <w:ins w:id="6460" w:author="Lucy Lucy" w:date="2018-08-31T23:25:00Z"/>
              </w:rPr>
            </w:pPr>
            <w:ins w:id="6461" w:author="Lucy Lucy" w:date="2018-08-31T23:25:00Z">
              <w:r>
                <w:t>Người xử lý</w:t>
              </w:r>
            </w:ins>
          </w:p>
        </w:tc>
      </w:tr>
      <w:tr w:rsidR="000D46FA" w:rsidRPr="009C09B2" w14:paraId="7D06C3E7" w14:textId="77777777" w:rsidTr="00301F48">
        <w:trPr>
          <w:ins w:id="6462" w:author="Lucy Lucy" w:date="2018-08-31T23:25:00Z"/>
        </w:trPr>
        <w:tc>
          <w:tcPr>
            <w:tcW w:w="1432" w:type="pct"/>
          </w:tcPr>
          <w:p w14:paraId="02DDBFCC" w14:textId="508CC0DE" w:rsidR="000D46FA" w:rsidRDefault="000D46FA" w:rsidP="000D46FA">
            <w:pPr>
              <w:rPr>
                <w:ins w:id="6463" w:author="Lucy Lucy" w:date="2018-08-31T23:25:00Z"/>
              </w:rPr>
            </w:pPr>
            <w:ins w:id="6464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013A990" w14:textId="77777777" w:rsidR="000D46FA" w:rsidRDefault="000D46FA" w:rsidP="000D46FA">
            <w:pPr>
              <w:rPr>
                <w:ins w:id="6465" w:author="Lucy Lucy" w:date="2018-08-31T23:25:00Z"/>
              </w:rPr>
            </w:pPr>
            <w:ins w:id="6466" w:author="Lucy Lucy" w:date="2018-08-31T23:25:00Z">
              <w:r>
                <w:t>DATE</w:t>
              </w:r>
            </w:ins>
          </w:p>
        </w:tc>
        <w:tc>
          <w:tcPr>
            <w:tcW w:w="396" w:type="pct"/>
          </w:tcPr>
          <w:p w14:paraId="5D5CB27C" w14:textId="77777777" w:rsidR="000D46FA" w:rsidRDefault="000D46FA" w:rsidP="000D46FA">
            <w:pPr>
              <w:rPr>
                <w:ins w:id="6467" w:author="Lucy Lucy" w:date="2018-08-31T23:25:00Z"/>
              </w:rPr>
            </w:pPr>
          </w:p>
        </w:tc>
        <w:tc>
          <w:tcPr>
            <w:tcW w:w="379" w:type="pct"/>
          </w:tcPr>
          <w:p w14:paraId="4838203B" w14:textId="77777777" w:rsidR="000D46FA" w:rsidRPr="009C09B2" w:rsidRDefault="000D46FA" w:rsidP="000D46FA">
            <w:pPr>
              <w:rPr>
                <w:ins w:id="6468" w:author="Lucy Lucy" w:date="2018-08-31T23:25:00Z"/>
              </w:rPr>
            </w:pPr>
          </w:p>
        </w:tc>
        <w:tc>
          <w:tcPr>
            <w:tcW w:w="497" w:type="pct"/>
          </w:tcPr>
          <w:p w14:paraId="2C394177" w14:textId="77777777" w:rsidR="000D46FA" w:rsidRPr="009C09B2" w:rsidRDefault="000D46FA" w:rsidP="000D46FA">
            <w:pPr>
              <w:rPr>
                <w:ins w:id="6469" w:author="Lucy Lucy" w:date="2018-08-31T23:25:00Z"/>
              </w:rPr>
            </w:pPr>
          </w:p>
        </w:tc>
        <w:tc>
          <w:tcPr>
            <w:tcW w:w="1553" w:type="pct"/>
          </w:tcPr>
          <w:p w14:paraId="2B913764" w14:textId="77777777" w:rsidR="000D46FA" w:rsidRDefault="000D46FA" w:rsidP="000D46FA">
            <w:pPr>
              <w:rPr>
                <w:ins w:id="6470" w:author="Lucy Lucy" w:date="2018-08-31T23:25:00Z"/>
              </w:rPr>
            </w:pPr>
            <w:ins w:id="6471" w:author="Lucy Lucy" w:date="2018-08-31T23:25:00Z">
              <w:r>
                <w:t>Ngày xử lý</w:t>
              </w:r>
            </w:ins>
          </w:p>
        </w:tc>
      </w:tr>
      <w:tr w:rsidR="00301F48" w:rsidRPr="009C09B2" w14:paraId="36D44B73" w14:textId="77777777" w:rsidTr="00301F48">
        <w:trPr>
          <w:ins w:id="6472" w:author="Lucy Lucy" w:date="2018-08-31T23:25:00Z"/>
        </w:trPr>
        <w:tc>
          <w:tcPr>
            <w:tcW w:w="1432" w:type="pct"/>
          </w:tcPr>
          <w:p w14:paraId="07966730" w14:textId="77777777" w:rsidR="00301F48" w:rsidRDefault="00301F48" w:rsidP="00301F48">
            <w:pPr>
              <w:rPr>
                <w:ins w:id="6473" w:author="Lucy Lucy" w:date="2018-08-31T23:25:00Z"/>
              </w:rPr>
            </w:pPr>
            <w:ins w:id="6474" w:author="Lucy Lucy" w:date="2018-08-31T23:25:00Z">
              <w:r>
                <w:t>Status</w:t>
              </w:r>
            </w:ins>
          </w:p>
        </w:tc>
        <w:tc>
          <w:tcPr>
            <w:tcW w:w="743" w:type="pct"/>
          </w:tcPr>
          <w:p w14:paraId="30015010" w14:textId="77777777" w:rsidR="00301F48" w:rsidRDefault="00301F48" w:rsidP="00301F48">
            <w:pPr>
              <w:rPr>
                <w:ins w:id="6475" w:author="Lucy Lucy" w:date="2018-08-31T23:25:00Z"/>
              </w:rPr>
            </w:pPr>
            <w:ins w:id="6476" w:author="Lucy Lucy" w:date="2018-08-31T23:25:00Z">
              <w:r>
                <w:t>NUMBER</w:t>
              </w:r>
            </w:ins>
          </w:p>
        </w:tc>
        <w:tc>
          <w:tcPr>
            <w:tcW w:w="396" w:type="pct"/>
          </w:tcPr>
          <w:p w14:paraId="3D69556C" w14:textId="77777777" w:rsidR="00301F48" w:rsidRDefault="00301F48" w:rsidP="00301F48">
            <w:pPr>
              <w:rPr>
                <w:ins w:id="6477" w:author="Lucy Lucy" w:date="2018-08-31T23:25:00Z"/>
              </w:rPr>
            </w:pPr>
          </w:p>
        </w:tc>
        <w:tc>
          <w:tcPr>
            <w:tcW w:w="379" w:type="pct"/>
          </w:tcPr>
          <w:p w14:paraId="0CFEE163" w14:textId="77777777" w:rsidR="00301F48" w:rsidRPr="009C09B2" w:rsidRDefault="00301F48" w:rsidP="00301F48">
            <w:pPr>
              <w:rPr>
                <w:ins w:id="6478" w:author="Lucy Lucy" w:date="2018-08-31T23:25:00Z"/>
              </w:rPr>
            </w:pPr>
          </w:p>
        </w:tc>
        <w:tc>
          <w:tcPr>
            <w:tcW w:w="497" w:type="pct"/>
          </w:tcPr>
          <w:p w14:paraId="29193B94" w14:textId="77777777" w:rsidR="00301F48" w:rsidRPr="009C09B2" w:rsidRDefault="00301F48" w:rsidP="00301F48">
            <w:pPr>
              <w:rPr>
                <w:ins w:id="6479" w:author="Lucy Lucy" w:date="2018-08-31T23:25:00Z"/>
              </w:rPr>
            </w:pPr>
          </w:p>
        </w:tc>
        <w:tc>
          <w:tcPr>
            <w:tcW w:w="1553" w:type="pct"/>
          </w:tcPr>
          <w:p w14:paraId="480F617A" w14:textId="77777777" w:rsidR="00301F48" w:rsidRDefault="00301F48" w:rsidP="00301F48">
            <w:pPr>
              <w:rPr>
                <w:ins w:id="6480" w:author="Lucy Lucy" w:date="2018-08-31T23:25:00Z"/>
              </w:rPr>
            </w:pPr>
            <w:ins w:id="6481" w:author="Lucy Lucy" w:date="2018-08-31T23:25:00Z">
              <w:r>
                <w:t>Trạng thái</w:t>
              </w:r>
            </w:ins>
          </w:p>
          <w:p w14:paraId="111B4E74" w14:textId="77777777" w:rsidR="00301F48" w:rsidRDefault="00301F48" w:rsidP="00301F48">
            <w:pPr>
              <w:tabs>
                <w:tab w:val="center" w:pos="1291"/>
              </w:tabs>
              <w:rPr>
                <w:ins w:id="6482" w:author="Lucy Lucy" w:date="2018-08-31T23:25:00Z"/>
              </w:rPr>
            </w:pPr>
            <w:ins w:id="6483" w:author="Lucy Lucy" w:date="2018-08-31T23:25:00Z">
              <w:r>
                <w:t>0: Đang review</w:t>
              </w:r>
            </w:ins>
          </w:p>
          <w:p w14:paraId="5F9D7668" w14:textId="77777777" w:rsidR="00301F48" w:rsidRDefault="00301F48" w:rsidP="00301F48">
            <w:pPr>
              <w:tabs>
                <w:tab w:val="center" w:pos="1291"/>
              </w:tabs>
              <w:rPr>
                <w:ins w:id="6484" w:author="Lucy Lucy" w:date="2018-08-31T23:25:00Z"/>
              </w:rPr>
            </w:pPr>
            <w:ins w:id="6485" w:author="Lucy Lucy" w:date="2018-08-31T23:25:00Z">
              <w:r>
                <w:t>1: Đã hoàn thành</w:t>
              </w:r>
            </w:ins>
          </w:p>
        </w:tc>
      </w:tr>
      <w:tr w:rsidR="00301F48" w:rsidRPr="009C09B2" w14:paraId="230AE5A0" w14:textId="77777777" w:rsidTr="00301F48">
        <w:trPr>
          <w:ins w:id="6486" w:author="Lucy Lucy" w:date="2018-08-31T23:25:00Z"/>
        </w:trPr>
        <w:tc>
          <w:tcPr>
            <w:tcW w:w="1432" w:type="pct"/>
          </w:tcPr>
          <w:p w14:paraId="095F4230" w14:textId="77777777" w:rsidR="00301F48" w:rsidRPr="009C09B2" w:rsidRDefault="00301F48" w:rsidP="00301F48">
            <w:pPr>
              <w:rPr>
                <w:ins w:id="6487" w:author="Lucy Lucy" w:date="2018-08-31T23:25:00Z"/>
              </w:rPr>
            </w:pPr>
            <w:ins w:id="6488" w:author="Lucy Lucy" w:date="2018-08-31T23:25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267AE2E3" w14:textId="77777777" w:rsidR="00301F48" w:rsidRPr="009C09B2" w:rsidRDefault="00301F48" w:rsidP="00301F48">
            <w:pPr>
              <w:rPr>
                <w:ins w:id="6489" w:author="Lucy Lucy" w:date="2018-08-31T23:25:00Z"/>
              </w:rPr>
            </w:pPr>
            <w:ins w:id="6490" w:author="Lucy Lucy" w:date="2018-08-31T23:2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535EE1D3" w14:textId="77777777" w:rsidR="00301F48" w:rsidRDefault="00301F48" w:rsidP="00301F48">
            <w:pPr>
              <w:rPr>
                <w:ins w:id="6491" w:author="Lucy Lucy" w:date="2018-08-31T23:25:00Z"/>
              </w:rPr>
            </w:pPr>
            <w:ins w:id="6492" w:author="Lucy Lucy" w:date="2018-08-31T23:25:00Z">
              <w:r w:rsidRPr="009C09B2">
                <w:t>5</w:t>
              </w:r>
            </w:ins>
          </w:p>
        </w:tc>
        <w:tc>
          <w:tcPr>
            <w:tcW w:w="379" w:type="pct"/>
          </w:tcPr>
          <w:p w14:paraId="7A0A40CD" w14:textId="77777777" w:rsidR="00301F48" w:rsidRPr="009C09B2" w:rsidRDefault="00301F48" w:rsidP="00301F48">
            <w:pPr>
              <w:rPr>
                <w:ins w:id="6493" w:author="Lucy Lucy" w:date="2018-08-31T23:25:00Z"/>
              </w:rPr>
            </w:pPr>
          </w:p>
        </w:tc>
        <w:tc>
          <w:tcPr>
            <w:tcW w:w="497" w:type="pct"/>
          </w:tcPr>
          <w:p w14:paraId="766500EA" w14:textId="77777777" w:rsidR="00301F48" w:rsidRPr="009C09B2" w:rsidRDefault="00301F48" w:rsidP="00301F48">
            <w:pPr>
              <w:rPr>
                <w:ins w:id="6494" w:author="Lucy Lucy" w:date="2018-08-31T23:25:00Z"/>
              </w:rPr>
            </w:pPr>
          </w:p>
        </w:tc>
        <w:tc>
          <w:tcPr>
            <w:tcW w:w="1553" w:type="pct"/>
          </w:tcPr>
          <w:p w14:paraId="1BE1085F" w14:textId="77777777" w:rsidR="00301F48" w:rsidRPr="009C09B2" w:rsidRDefault="00301F48" w:rsidP="00301F48">
            <w:pPr>
              <w:rPr>
                <w:ins w:id="6495" w:author="Lucy Lucy" w:date="2018-08-31T23:25:00Z"/>
              </w:rPr>
            </w:pPr>
            <w:ins w:id="6496" w:author="Lucy Lucy" w:date="2018-08-31T23:25:00Z">
              <w:r w:rsidRPr="009C09B2">
                <w:t>Ngôn ngữ hiển thị</w:t>
              </w:r>
            </w:ins>
          </w:p>
        </w:tc>
      </w:tr>
    </w:tbl>
    <w:p w14:paraId="209538EA" w14:textId="671ED21E" w:rsidR="00301F48" w:rsidRDefault="00301F48" w:rsidP="004769AD">
      <w:pPr>
        <w:rPr>
          <w:ins w:id="6497" w:author="Lucy Lucy" w:date="2018-08-31T23:26:00Z"/>
        </w:rPr>
      </w:pPr>
    </w:p>
    <w:p w14:paraId="6A78162F" w14:textId="2C976301" w:rsidR="004A78AE" w:rsidRPr="009C09B2" w:rsidRDefault="004A78AE" w:rsidP="004A78AE">
      <w:pPr>
        <w:pStyle w:val="u2"/>
        <w:rPr>
          <w:ins w:id="6498" w:author="Lucy Lucy" w:date="2018-08-31T23:26:00Z"/>
        </w:rPr>
      </w:pPr>
      <w:bookmarkStart w:id="6499" w:name="_Toc523526412"/>
      <w:ins w:id="6500" w:author="Lucy Lucy" w:date="2018-08-31T23:27:00Z">
        <w:r>
          <w:t>Remind</w:t>
        </w:r>
      </w:ins>
      <w:bookmarkEnd w:id="6499"/>
    </w:p>
    <w:p w14:paraId="1BF7EB62" w14:textId="55DD0C5C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501" w:author="Lucy Lucy" w:date="2018-08-31T23:26:00Z"/>
        </w:rPr>
      </w:pPr>
      <w:ins w:id="6502" w:author="Lucy Lucy" w:date="2018-08-31T23:26:00Z">
        <w:r w:rsidRPr="009C09B2">
          <w:t xml:space="preserve">Mục đích: Lưu trữ thông tin </w:t>
        </w:r>
      </w:ins>
      <w:ins w:id="6503" w:author="Lucy Lucy" w:date="2018-08-31T23:27:00Z">
        <w:r>
          <w:t>cảnh báo</w:t>
        </w:r>
      </w:ins>
    </w:p>
    <w:p w14:paraId="110DCE12" w14:textId="77777777" w:rsidR="004A78AE" w:rsidRPr="009C09B2" w:rsidRDefault="004A78AE" w:rsidP="004A78AE">
      <w:pPr>
        <w:pStyle w:val="oancuaDanhsach"/>
        <w:numPr>
          <w:ilvl w:val="0"/>
          <w:numId w:val="8"/>
        </w:numPr>
        <w:rPr>
          <w:ins w:id="6504" w:author="Lucy Lucy" w:date="2018-08-31T23:26:00Z"/>
        </w:rPr>
      </w:pPr>
      <w:ins w:id="6505" w:author="Lucy Lucy" w:date="2018-08-31T23:26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A78AE" w:rsidRPr="009C09B2" w14:paraId="26C158D2" w14:textId="77777777" w:rsidTr="00CF568F">
        <w:trPr>
          <w:tblHeader/>
          <w:ins w:id="6506" w:author="Lucy Lucy" w:date="2018-08-31T23:26:00Z"/>
        </w:trPr>
        <w:tc>
          <w:tcPr>
            <w:tcW w:w="1432" w:type="pct"/>
            <w:shd w:val="clear" w:color="auto" w:fill="E6E6E6"/>
          </w:tcPr>
          <w:p w14:paraId="59A7363E" w14:textId="77777777" w:rsidR="004A78AE" w:rsidRPr="009C09B2" w:rsidRDefault="004A78AE" w:rsidP="00CF568F">
            <w:pPr>
              <w:rPr>
                <w:ins w:id="6507" w:author="Lucy Lucy" w:date="2018-08-31T23:26:00Z"/>
                <w:b/>
              </w:rPr>
            </w:pPr>
            <w:ins w:id="6508" w:author="Lucy Lucy" w:date="2018-08-31T23:26:00Z">
              <w:r w:rsidRPr="009C09B2">
                <w:rPr>
                  <w:b/>
                </w:rPr>
                <w:lastRenderedPageBreak/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7ED8E114" w14:textId="77777777" w:rsidR="004A78AE" w:rsidRPr="009C09B2" w:rsidRDefault="004A78AE" w:rsidP="00CF568F">
            <w:pPr>
              <w:rPr>
                <w:ins w:id="6509" w:author="Lucy Lucy" w:date="2018-08-31T23:26:00Z"/>
                <w:b/>
              </w:rPr>
            </w:pPr>
            <w:ins w:id="6510" w:author="Lucy Lucy" w:date="2018-08-31T23:26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613FC66F" w14:textId="77777777" w:rsidR="004A78AE" w:rsidRPr="009C09B2" w:rsidRDefault="004A78AE" w:rsidP="00CF568F">
            <w:pPr>
              <w:rPr>
                <w:ins w:id="6511" w:author="Lucy Lucy" w:date="2018-08-31T23:26:00Z"/>
                <w:b/>
              </w:rPr>
            </w:pPr>
            <w:ins w:id="6512" w:author="Lucy Lucy" w:date="2018-08-31T23:26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6AC6810" w14:textId="77777777" w:rsidR="004A78AE" w:rsidRPr="009C09B2" w:rsidRDefault="004A78AE" w:rsidP="00CF568F">
            <w:pPr>
              <w:rPr>
                <w:ins w:id="6513" w:author="Lucy Lucy" w:date="2018-08-31T23:26:00Z"/>
                <w:b/>
              </w:rPr>
            </w:pPr>
            <w:ins w:id="6514" w:author="Lucy Lucy" w:date="2018-08-31T23:26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7F21228C" w14:textId="77777777" w:rsidR="004A78AE" w:rsidRPr="009C09B2" w:rsidRDefault="004A78AE" w:rsidP="00CF568F">
            <w:pPr>
              <w:rPr>
                <w:ins w:id="6515" w:author="Lucy Lucy" w:date="2018-08-31T23:26:00Z"/>
                <w:b/>
              </w:rPr>
            </w:pPr>
            <w:ins w:id="6516" w:author="Lucy Lucy" w:date="2018-08-31T23:26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353754EA" w14:textId="77777777" w:rsidR="004A78AE" w:rsidRPr="009C09B2" w:rsidRDefault="004A78AE" w:rsidP="00CF568F">
            <w:pPr>
              <w:jc w:val="left"/>
              <w:rPr>
                <w:ins w:id="6517" w:author="Lucy Lucy" w:date="2018-08-31T23:26:00Z"/>
                <w:b/>
              </w:rPr>
            </w:pPr>
            <w:ins w:id="6518" w:author="Lucy Lucy" w:date="2018-08-31T23:26:00Z">
              <w:r w:rsidRPr="009C09B2">
                <w:rPr>
                  <w:b/>
                </w:rPr>
                <w:t>Mô tả</w:t>
              </w:r>
            </w:ins>
          </w:p>
        </w:tc>
      </w:tr>
      <w:tr w:rsidR="004A78AE" w:rsidRPr="009C09B2" w14:paraId="20C90EB5" w14:textId="77777777" w:rsidTr="00CF568F">
        <w:trPr>
          <w:ins w:id="6519" w:author="Lucy Lucy" w:date="2018-08-31T23:26:00Z"/>
        </w:trPr>
        <w:tc>
          <w:tcPr>
            <w:tcW w:w="1432" w:type="pct"/>
          </w:tcPr>
          <w:p w14:paraId="62793286" w14:textId="753794BE" w:rsidR="004A78AE" w:rsidRPr="009C09B2" w:rsidRDefault="004A78AE" w:rsidP="00CF568F">
            <w:pPr>
              <w:rPr>
                <w:ins w:id="6520" w:author="Lucy Lucy" w:date="2018-08-31T23:26:00Z"/>
              </w:rPr>
            </w:pPr>
            <w:ins w:id="6521" w:author="Lucy Lucy" w:date="2018-08-31T23:27:00Z">
              <w:r>
                <w:t>Remind</w:t>
              </w:r>
            </w:ins>
            <w:ins w:id="6522" w:author="Lucy Lucy" w:date="2018-08-31T23:26:00Z">
              <w:r>
                <w:t>_ID</w:t>
              </w:r>
            </w:ins>
          </w:p>
        </w:tc>
        <w:tc>
          <w:tcPr>
            <w:tcW w:w="743" w:type="pct"/>
          </w:tcPr>
          <w:p w14:paraId="5E942E65" w14:textId="77777777" w:rsidR="004A78AE" w:rsidRPr="009C09B2" w:rsidRDefault="004A78AE" w:rsidP="00CF568F">
            <w:pPr>
              <w:rPr>
                <w:ins w:id="6523" w:author="Lucy Lucy" w:date="2018-08-31T23:26:00Z"/>
              </w:rPr>
            </w:pPr>
            <w:ins w:id="6524" w:author="Lucy Lucy" w:date="2018-08-31T23:26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75C4D239" w14:textId="77777777" w:rsidR="004A78AE" w:rsidRPr="009C09B2" w:rsidRDefault="004A78AE" w:rsidP="00CF568F">
            <w:pPr>
              <w:rPr>
                <w:ins w:id="6525" w:author="Lucy Lucy" w:date="2018-08-31T23:26:00Z"/>
              </w:rPr>
            </w:pPr>
          </w:p>
        </w:tc>
        <w:tc>
          <w:tcPr>
            <w:tcW w:w="379" w:type="pct"/>
          </w:tcPr>
          <w:p w14:paraId="1AC1C660" w14:textId="77777777" w:rsidR="004A78AE" w:rsidRPr="009C09B2" w:rsidRDefault="004A78AE" w:rsidP="00CF568F">
            <w:pPr>
              <w:rPr>
                <w:ins w:id="6526" w:author="Lucy Lucy" w:date="2018-08-31T23:26:00Z"/>
              </w:rPr>
            </w:pPr>
          </w:p>
        </w:tc>
        <w:tc>
          <w:tcPr>
            <w:tcW w:w="497" w:type="pct"/>
          </w:tcPr>
          <w:p w14:paraId="16E4197C" w14:textId="77777777" w:rsidR="004A78AE" w:rsidRPr="009C09B2" w:rsidRDefault="004A78AE" w:rsidP="00CF568F">
            <w:pPr>
              <w:rPr>
                <w:ins w:id="6527" w:author="Lucy Lucy" w:date="2018-08-31T23:26:00Z"/>
              </w:rPr>
            </w:pPr>
          </w:p>
        </w:tc>
        <w:tc>
          <w:tcPr>
            <w:tcW w:w="1553" w:type="pct"/>
          </w:tcPr>
          <w:p w14:paraId="47B25DE6" w14:textId="77777777" w:rsidR="004A78AE" w:rsidRPr="009C09B2" w:rsidRDefault="004A78AE" w:rsidP="00CF568F">
            <w:pPr>
              <w:rPr>
                <w:ins w:id="6528" w:author="Lucy Lucy" w:date="2018-08-31T23:26:00Z"/>
              </w:rPr>
            </w:pPr>
            <w:ins w:id="6529" w:author="Lucy Lucy" w:date="2018-08-31T23:26:00Z">
              <w:r w:rsidRPr="009C09B2">
                <w:t>ID tự tăng</w:t>
              </w:r>
            </w:ins>
          </w:p>
        </w:tc>
      </w:tr>
      <w:tr w:rsidR="004A78AE" w:rsidRPr="009C09B2" w14:paraId="2EDAC04E" w14:textId="77777777" w:rsidTr="00CF568F">
        <w:trPr>
          <w:ins w:id="6530" w:author="Lucy Lucy" w:date="2018-08-31T23:26:00Z"/>
        </w:trPr>
        <w:tc>
          <w:tcPr>
            <w:tcW w:w="1432" w:type="pct"/>
          </w:tcPr>
          <w:p w14:paraId="5C45FA89" w14:textId="77777777" w:rsidR="004A78AE" w:rsidRPr="009C09B2" w:rsidRDefault="004A78AE" w:rsidP="00CF568F">
            <w:pPr>
              <w:rPr>
                <w:ins w:id="6531" w:author="Lucy Lucy" w:date="2018-08-31T23:26:00Z"/>
              </w:rPr>
            </w:pPr>
            <w:ins w:id="6532" w:author="Lucy Lucy" w:date="2018-08-31T23:26:00Z">
              <w:r>
                <w:t>Type</w:t>
              </w:r>
            </w:ins>
          </w:p>
        </w:tc>
        <w:tc>
          <w:tcPr>
            <w:tcW w:w="743" w:type="pct"/>
          </w:tcPr>
          <w:p w14:paraId="03A9503C" w14:textId="77777777" w:rsidR="004A78AE" w:rsidRPr="009C09B2" w:rsidRDefault="004A78AE" w:rsidP="00CF568F">
            <w:pPr>
              <w:rPr>
                <w:ins w:id="6533" w:author="Lucy Lucy" w:date="2018-08-31T23:26:00Z"/>
              </w:rPr>
            </w:pPr>
            <w:ins w:id="6534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1177C7F2" w14:textId="77777777" w:rsidR="004A78AE" w:rsidRPr="009C09B2" w:rsidRDefault="004A78AE" w:rsidP="00CF568F">
            <w:pPr>
              <w:rPr>
                <w:ins w:id="6535" w:author="Lucy Lucy" w:date="2018-08-31T23:26:00Z"/>
              </w:rPr>
            </w:pPr>
          </w:p>
        </w:tc>
        <w:tc>
          <w:tcPr>
            <w:tcW w:w="379" w:type="pct"/>
          </w:tcPr>
          <w:p w14:paraId="3B3E4098" w14:textId="77777777" w:rsidR="004A78AE" w:rsidRPr="009C09B2" w:rsidRDefault="004A78AE" w:rsidP="00CF568F">
            <w:pPr>
              <w:rPr>
                <w:ins w:id="6536" w:author="Lucy Lucy" w:date="2018-08-31T23:26:00Z"/>
              </w:rPr>
            </w:pPr>
          </w:p>
        </w:tc>
        <w:tc>
          <w:tcPr>
            <w:tcW w:w="497" w:type="pct"/>
          </w:tcPr>
          <w:p w14:paraId="5E40CB1A" w14:textId="77777777" w:rsidR="004A78AE" w:rsidRPr="009C09B2" w:rsidRDefault="004A78AE" w:rsidP="00CF568F">
            <w:pPr>
              <w:rPr>
                <w:ins w:id="6537" w:author="Lucy Lucy" w:date="2018-08-31T23:26:00Z"/>
              </w:rPr>
            </w:pPr>
          </w:p>
        </w:tc>
        <w:tc>
          <w:tcPr>
            <w:tcW w:w="1553" w:type="pct"/>
          </w:tcPr>
          <w:p w14:paraId="76BC9403" w14:textId="77777777" w:rsidR="004A78AE" w:rsidRDefault="004A78AE" w:rsidP="00CF568F">
            <w:pPr>
              <w:rPr>
                <w:ins w:id="6538" w:author="Lucy Lucy" w:date="2018-08-31T23:26:00Z"/>
              </w:rPr>
            </w:pPr>
            <w:ins w:id="6539" w:author="Lucy Lucy" w:date="2018-08-31T23:26:00Z">
              <w:r>
                <w:t>1: Đơn</w:t>
              </w:r>
            </w:ins>
          </w:p>
          <w:p w14:paraId="3B8722B0" w14:textId="6F206F37" w:rsidR="004A78AE" w:rsidRDefault="004A78AE" w:rsidP="00CF568F">
            <w:pPr>
              <w:rPr>
                <w:ins w:id="6540" w:author="Lucy Lucy" w:date="2018-08-31T23:26:00Z"/>
              </w:rPr>
            </w:pPr>
            <w:ins w:id="6541" w:author="Lucy Lucy" w:date="2018-08-31T23:26:00Z">
              <w:r>
                <w:t xml:space="preserve">2: </w:t>
              </w:r>
            </w:ins>
            <w:ins w:id="6542" w:author="Lucy Lucy" w:date="2018-08-31T23:27:00Z">
              <w:r>
                <w:t>Tài liệu</w:t>
              </w:r>
            </w:ins>
          </w:p>
          <w:p w14:paraId="292295D4" w14:textId="1281576B" w:rsidR="004A78AE" w:rsidRPr="009C09B2" w:rsidRDefault="004A78AE" w:rsidP="00CF568F">
            <w:pPr>
              <w:rPr>
                <w:ins w:id="6543" w:author="Lucy Lucy" w:date="2018-08-31T23:26:00Z"/>
              </w:rPr>
            </w:pPr>
            <w:ins w:id="6544" w:author="Lucy Lucy" w:date="2018-08-31T23:26:00Z">
              <w:r>
                <w:t xml:space="preserve">3: </w:t>
              </w:r>
            </w:ins>
            <w:ins w:id="6545" w:author="Lucy Lucy" w:date="2018-08-31T23:28:00Z">
              <w:r>
                <w:t>Phí</w:t>
              </w:r>
            </w:ins>
          </w:p>
        </w:tc>
      </w:tr>
      <w:tr w:rsidR="004A78AE" w:rsidRPr="009C09B2" w14:paraId="75F48CE8" w14:textId="77777777" w:rsidTr="00CF568F">
        <w:trPr>
          <w:ins w:id="6546" w:author="Lucy Lucy" w:date="2018-08-31T23:26:00Z"/>
        </w:trPr>
        <w:tc>
          <w:tcPr>
            <w:tcW w:w="1432" w:type="pct"/>
          </w:tcPr>
          <w:p w14:paraId="19104575" w14:textId="77777777" w:rsidR="004A78AE" w:rsidRPr="009C09B2" w:rsidRDefault="004A78AE" w:rsidP="00CF568F">
            <w:pPr>
              <w:rPr>
                <w:ins w:id="6547" w:author="Lucy Lucy" w:date="2018-08-31T23:26:00Z"/>
              </w:rPr>
            </w:pPr>
            <w:ins w:id="6548" w:author="Lucy Lucy" w:date="2018-08-31T23:26:00Z">
              <w:r>
                <w:rPr>
                  <w:highlight w:val="yellow"/>
                </w:rPr>
                <w:t>Case_Code</w:t>
              </w:r>
            </w:ins>
          </w:p>
        </w:tc>
        <w:tc>
          <w:tcPr>
            <w:tcW w:w="743" w:type="pct"/>
          </w:tcPr>
          <w:p w14:paraId="20455A2B" w14:textId="77777777" w:rsidR="004A78AE" w:rsidRPr="009C09B2" w:rsidRDefault="004A78AE" w:rsidP="00CF568F">
            <w:pPr>
              <w:rPr>
                <w:ins w:id="6549" w:author="Lucy Lucy" w:date="2018-08-31T23:26:00Z"/>
              </w:rPr>
            </w:pPr>
            <w:ins w:id="6550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FA0F419" w14:textId="77777777" w:rsidR="004A78AE" w:rsidRPr="009C09B2" w:rsidRDefault="004A78AE" w:rsidP="00CF568F">
            <w:pPr>
              <w:rPr>
                <w:ins w:id="6551" w:author="Lucy Lucy" w:date="2018-08-31T23:26:00Z"/>
              </w:rPr>
            </w:pPr>
            <w:ins w:id="6552" w:author="Lucy Lucy" w:date="2018-08-31T23:26:00Z">
              <w:r>
                <w:t>50</w:t>
              </w:r>
            </w:ins>
          </w:p>
        </w:tc>
        <w:tc>
          <w:tcPr>
            <w:tcW w:w="379" w:type="pct"/>
          </w:tcPr>
          <w:p w14:paraId="7CC119B4" w14:textId="77777777" w:rsidR="004A78AE" w:rsidRPr="009C09B2" w:rsidRDefault="004A78AE" w:rsidP="00CF568F">
            <w:pPr>
              <w:rPr>
                <w:ins w:id="6553" w:author="Lucy Lucy" w:date="2018-08-31T23:26:00Z"/>
              </w:rPr>
            </w:pPr>
          </w:p>
        </w:tc>
        <w:tc>
          <w:tcPr>
            <w:tcW w:w="497" w:type="pct"/>
          </w:tcPr>
          <w:p w14:paraId="1703F831" w14:textId="77777777" w:rsidR="004A78AE" w:rsidRPr="009C09B2" w:rsidRDefault="004A78AE" w:rsidP="00CF568F">
            <w:pPr>
              <w:rPr>
                <w:ins w:id="6554" w:author="Lucy Lucy" w:date="2018-08-31T23:26:00Z"/>
              </w:rPr>
            </w:pPr>
          </w:p>
        </w:tc>
        <w:tc>
          <w:tcPr>
            <w:tcW w:w="1553" w:type="pct"/>
          </w:tcPr>
          <w:p w14:paraId="0E553590" w14:textId="77777777" w:rsidR="004A78AE" w:rsidRPr="009C09B2" w:rsidRDefault="004A78AE" w:rsidP="00CF568F">
            <w:pPr>
              <w:rPr>
                <w:ins w:id="6555" w:author="Lucy Lucy" w:date="2018-08-31T23:26:00Z"/>
              </w:rPr>
            </w:pPr>
            <w:ins w:id="6556" w:author="Lucy Lucy" w:date="2018-08-31T23:26:00Z">
              <w:r>
                <w:rPr>
                  <w:highlight w:val="yellow"/>
                </w:rPr>
                <w:t>CaseCode để link tới các bảng</w:t>
              </w:r>
            </w:ins>
          </w:p>
        </w:tc>
      </w:tr>
      <w:tr w:rsidR="004A78AE" w:rsidRPr="009C09B2" w14:paraId="24FA25BB" w14:textId="77777777" w:rsidTr="00CF568F">
        <w:trPr>
          <w:ins w:id="6557" w:author="Lucy Lucy" w:date="2018-08-31T23:26:00Z"/>
        </w:trPr>
        <w:tc>
          <w:tcPr>
            <w:tcW w:w="1432" w:type="pct"/>
          </w:tcPr>
          <w:p w14:paraId="41CE97F1" w14:textId="77777777" w:rsidR="004A78AE" w:rsidRDefault="004A78AE" w:rsidP="00CF568F">
            <w:pPr>
              <w:rPr>
                <w:ins w:id="6558" w:author="Lucy Lucy" w:date="2018-08-31T23:26:00Z"/>
                <w:highlight w:val="yellow"/>
              </w:rPr>
            </w:pPr>
            <w:ins w:id="6559" w:author="Lucy Lucy" w:date="2018-08-31T23:26:00Z">
              <w:r>
                <w:rPr>
                  <w:highlight w:val="yellow"/>
                </w:rPr>
                <w:t>Content</w:t>
              </w:r>
            </w:ins>
          </w:p>
        </w:tc>
        <w:tc>
          <w:tcPr>
            <w:tcW w:w="743" w:type="pct"/>
          </w:tcPr>
          <w:p w14:paraId="2DA7D58A" w14:textId="77777777" w:rsidR="004A78AE" w:rsidRDefault="004A78AE" w:rsidP="00CF568F">
            <w:pPr>
              <w:rPr>
                <w:ins w:id="6560" w:author="Lucy Lucy" w:date="2018-08-31T23:26:00Z"/>
              </w:rPr>
            </w:pPr>
            <w:ins w:id="6561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1AB7D292" w14:textId="77777777" w:rsidR="004A78AE" w:rsidRDefault="004A78AE" w:rsidP="00CF568F">
            <w:pPr>
              <w:rPr>
                <w:ins w:id="6562" w:author="Lucy Lucy" w:date="2018-08-31T23:26:00Z"/>
              </w:rPr>
            </w:pPr>
            <w:ins w:id="6563" w:author="Lucy Lucy" w:date="2018-08-31T23:26:00Z">
              <w:r>
                <w:t>4000</w:t>
              </w:r>
            </w:ins>
          </w:p>
        </w:tc>
        <w:tc>
          <w:tcPr>
            <w:tcW w:w="379" w:type="pct"/>
          </w:tcPr>
          <w:p w14:paraId="1915F0CD" w14:textId="77777777" w:rsidR="004A78AE" w:rsidRPr="009C09B2" w:rsidRDefault="004A78AE" w:rsidP="00CF568F">
            <w:pPr>
              <w:rPr>
                <w:ins w:id="6564" w:author="Lucy Lucy" w:date="2018-08-31T23:26:00Z"/>
              </w:rPr>
            </w:pPr>
          </w:p>
        </w:tc>
        <w:tc>
          <w:tcPr>
            <w:tcW w:w="497" w:type="pct"/>
          </w:tcPr>
          <w:p w14:paraId="79C3A011" w14:textId="77777777" w:rsidR="004A78AE" w:rsidRPr="009C09B2" w:rsidRDefault="004A78AE" w:rsidP="00CF568F">
            <w:pPr>
              <w:rPr>
                <w:ins w:id="6565" w:author="Lucy Lucy" w:date="2018-08-31T23:26:00Z"/>
              </w:rPr>
            </w:pPr>
          </w:p>
        </w:tc>
        <w:tc>
          <w:tcPr>
            <w:tcW w:w="1553" w:type="pct"/>
          </w:tcPr>
          <w:p w14:paraId="60E0A3D6" w14:textId="77777777" w:rsidR="004A78AE" w:rsidRDefault="004A78AE" w:rsidP="00CF568F">
            <w:pPr>
              <w:rPr>
                <w:ins w:id="6566" w:author="Lucy Lucy" w:date="2018-08-31T23:26:00Z"/>
                <w:highlight w:val="yellow"/>
              </w:rPr>
            </w:pPr>
            <w:ins w:id="6567" w:author="Lucy Lucy" w:date="2018-08-31T23:26:00Z">
              <w:r>
                <w:rPr>
                  <w:highlight w:val="yellow"/>
                </w:rPr>
                <w:t>Nội dung công việc</w:t>
              </w:r>
            </w:ins>
          </w:p>
        </w:tc>
      </w:tr>
      <w:tr w:rsidR="004A78AE" w:rsidRPr="009C09B2" w14:paraId="0CEC998D" w14:textId="77777777" w:rsidTr="00CF568F">
        <w:trPr>
          <w:ins w:id="6568" w:author="Lucy Lucy" w:date="2018-08-31T23:26:00Z"/>
        </w:trPr>
        <w:tc>
          <w:tcPr>
            <w:tcW w:w="1432" w:type="pct"/>
          </w:tcPr>
          <w:p w14:paraId="2B863A5F" w14:textId="77777777" w:rsidR="004A78AE" w:rsidRPr="009C09B2" w:rsidRDefault="004A78AE" w:rsidP="00CF568F">
            <w:pPr>
              <w:rPr>
                <w:ins w:id="6569" w:author="Lucy Lucy" w:date="2018-08-31T23:26:00Z"/>
              </w:rPr>
            </w:pPr>
            <w:ins w:id="6570" w:author="Lucy Lucy" w:date="2018-08-31T23:26:00Z">
              <w:r>
                <w:t>Request_By</w:t>
              </w:r>
            </w:ins>
          </w:p>
        </w:tc>
        <w:tc>
          <w:tcPr>
            <w:tcW w:w="743" w:type="pct"/>
          </w:tcPr>
          <w:p w14:paraId="577A1445" w14:textId="77777777" w:rsidR="004A78AE" w:rsidRPr="009C09B2" w:rsidRDefault="004A78AE" w:rsidP="00CF568F">
            <w:pPr>
              <w:rPr>
                <w:ins w:id="6571" w:author="Lucy Lucy" w:date="2018-08-31T23:26:00Z"/>
              </w:rPr>
            </w:pPr>
            <w:ins w:id="6572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01687908" w14:textId="77777777" w:rsidR="004A78AE" w:rsidRPr="009C09B2" w:rsidRDefault="004A78AE" w:rsidP="00CF568F">
            <w:pPr>
              <w:rPr>
                <w:ins w:id="6573" w:author="Lucy Lucy" w:date="2018-08-31T23:26:00Z"/>
              </w:rPr>
            </w:pPr>
            <w:ins w:id="6574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1FF7D2D8" w14:textId="77777777" w:rsidR="004A78AE" w:rsidRPr="009C09B2" w:rsidRDefault="004A78AE" w:rsidP="00CF568F">
            <w:pPr>
              <w:rPr>
                <w:ins w:id="6575" w:author="Lucy Lucy" w:date="2018-08-31T23:26:00Z"/>
              </w:rPr>
            </w:pPr>
          </w:p>
        </w:tc>
        <w:tc>
          <w:tcPr>
            <w:tcW w:w="497" w:type="pct"/>
          </w:tcPr>
          <w:p w14:paraId="01605F06" w14:textId="77777777" w:rsidR="004A78AE" w:rsidRPr="009C09B2" w:rsidRDefault="004A78AE" w:rsidP="00CF568F">
            <w:pPr>
              <w:rPr>
                <w:ins w:id="6576" w:author="Lucy Lucy" w:date="2018-08-31T23:26:00Z"/>
              </w:rPr>
            </w:pPr>
          </w:p>
        </w:tc>
        <w:tc>
          <w:tcPr>
            <w:tcW w:w="1553" w:type="pct"/>
          </w:tcPr>
          <w:p w14:paraId="692A0AC8" w14:textId="77777777" w:rsidR="004A78AE" w:rsidRPr="009C09B2" w:rsidRDefault="004A78AE" w:rsidP="00CF568F">
            <w:pPr>
              <w:rPr>
                <w:ins w:id="6577" w:author="Lucy Lucy" w:date="2018-08-31T23:26:00Z"/>
              </w:rPr>
            </w:pPr>
            <w:ins w:id="6578" w:author="Lucy Lucy" w:date="2018-08-31T23:26:00Z">
              <w:r>
                <w:rPr>
                  <w:highlight w:val="yellow"/>
                </w:rPr>
                <w:t>Người yêu cầu</w:t>
              </w:r>
            </w:ins>
          </w:p>
        </w:tc>
      </w:tr>
      <w:tr w:rsidR="004A78AE" w:rsidRPr="009C09B2" w14:paraId="12915D4C" w14:textId="77777777" w:rsidTr="00CF568F">
        <w:trPr>
          <w:ins w:id="6579" w:author="Lucy Lucy" w:date="2018-08-31T23:26:00Z"/>
        </w:trPr>
        <w:tc>
          <w:tcPr>
            <w:tcW w:w="1432" w:type="pct"/>
          </w:tcPr>
          <w:p w14:paraId="6BCB795B" w14:textId="77777777" w:rsidR="004A78AE" w:rsidRPr="009C09B2" w:rsidRDefault="004A78AE" w:rsidP="00CF568F">
            <w:pPr>
              <w:rPr>
                <w:ins w:id="6580" w:author="Lucy Lucy" w:date="2018-08-31T23:26:00Z"/>
              </w:rPr>
            </w:pPr>
            <w:ins w:id="6581" w:author="Lucy Lucy" w:date="2018-08-31T23:26:00Z">
              <w:r>
                <w:t>Request_Date</w:t>
              </w:r>
            </w:ins>
          </w:p>
        </w:tc>
        <w:tc>
          <w:tcPr>
            <w:tcW w:w="743" w:type="pct"/>
          </w:tcPr>
          <w:p w14:paraId="77FB8EAB" w14:textId="77777777" w:rsidR="004A78AE" w:rsidRPr="009C09B2" w:rsidRDefault="004A78AE" w:rsidP="00CF568F">
            <w:pPr>
              <w:rPr>
                <w:ins w:id="6582" w:author="Lucy Lucy" w:date="2018-08-31T23:26:00Z"/>
              </w:rPr>
            </w:pPr>
            <w:ins w:id="6583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089D24A5" w14:textId="77777777" w:rsidR="004A78AE" w:rsidRPr="009C09B2" w:rsidRDefault="004A78AE" w:rsidP="00CF568F">
            <w:pPr>
              <w:rPr>
                <w:ins w:id="6584" w:author="Lucy Lucy" w:date="2018-08-31T23:26:00Z"/>
              </w:rPr>
            </w:pPr>
          </w:p>
        </w:tc>
        <w:tc>
          <w:tcPr>
            <w:tcW w:w="379" w:type="pct"/>
          </w:tcPr>
          <w:p w14:paraId="0F937E6C" w14:textId="77777777" w:rsidR="004A78AE" w:rsidRPr="009C09B2" w:rsidRDefault="004A78AE" w:rsidP="00CF568F">
            <w:pPr>
              <w:rPr>
                <w:ins w:id="6585" w:author="Lucy Lucy" w:date="2018-08-31T23:26:00Z"/>
              </w:rPr>
            </w:pPr>
          </w:p>
        </w:tc>
        <w:tc>
          <w:tcPr>
            <w:tcW w:w="497" w:type="pct"/>
          </w:tcPr>
          <w:p w14:paraId="2865BCB8" w14:textId="77777777" w:rsidR="004A78AE" w:rsidRPr="009C09B2" w:rsidRDefault="004A78AE" w:rsidP="00CF568F">
            <w:pPr>
              <w:rPr>
                <w:ins w:id="6586" w:author="Lucy Lucy" w:date="2018-08-31T23:26:00Z"/>
              </w:rPr>
            </w:pPr>
          </w:p>
        </w:tc>
        <w:tc>
          <w:tcPr>
            <w:tcW w:w="1553" w:type="pct"/>
          </w:tcPr>
          <w:p w14:paraId="62059D42" w14:textId="77777777" w:rsidR="004A78AE" w:rsidRPr="009C09B2" w:rsidRDefault="004A78AE" w:rsidP="00CF568F">
            <w:pPr>
              <w:rPr>
                <w:ins w:id="6587" w:author="Lucy Lucy" w:date="2018-08-31T23:26:00Z"/>
              </w:rPr>
            </w:pPr>
            <w:ins w:id="6588" w:author="Lucy Lucy" w:date="2018-08-31T23:26:00Z">
              <w:r>
                <w:t>Ngày giờ yêu cầu</w:t>
              </w:r>
            </w:ins>
          </w:p>
          <w:p w14:paraId="0C6ED295" w14:textId="77777777" w:rsidR="004A78AE" w:rsidRPr="009C09B2" w:rsidRDefault="004A78AE" w:rsidP="00CF568F">
            <w:pPr>
              <w:rPr>
                <w:ins w:id="6589" w:author="Lucy Lucy" w:date="2018-08-31T23:26:00Z"/>
              </w:rPr>
            </w:pPr>
          </w:p>
        </w:tc>
      </w:tr>
      <w:tr w:rsidR="000D46FA" w:rsidRPr="009C09B2" w14:paraId="1CB8EB7F" w14:textId="77777777" w:rsidTr="00CF568F">
        <w:trPr>
          <w:ins w:id="6590" w:author="Lucy Lucy" w:date="2018-08-31T23:26:00Z"/>
        </w:trPr>
        <w:tc>
          <w:tcPr>
            <w:tcW w:w="1432" w:type="pct"/>
          </w:tcPr>
          <w:p w14:paraId="6DB4E4CE" w14:textId="5AA26A40" w:rsidR="000D46FA" w:rsidRDefault="000D46FA" w:rsidP="000D46FA">
            <w:pPr>
              <w:rPr>
                <w:ins w:id="6591" w:author="Lucy Lucy" w:date="2018-08-31T23:26:00Z"/>
              </w:rPr>
            </w:pPr>
            <w:ins w:id="6592" w:author="Lucy Lucy" w:date="2018-08-31T23:30:00Z">
              <w:r>
                <w:t>Processor_By</w:t>
              </w:r>
            </w:ins>
          </w:p>
        </w:tc>
        <w:tc>
          <w:tcPr>
            <w:tcW w:w="743" w:type="pct"/>
          </w:tcPr>
          <w:p w14:paraId="4FBA9584" w14:textId="77777777" w:rsidR="000D46FA" w:rsidRPr="009C09B2" w:rsidRDefault="000D46FA" w:rsidP="000D46FA">
            <w:pPr>
              <w:rPr>
                <w:ins w:id="6593" w:author="Lucy Lucy" w:date="2018-08-31T23:26:00Z"/>
              </w:rPr>
            </w:pPr>
            <w:ins w:id="6594" w:author="Lucy Lucy" w:date="2018-08-31T23:26:00Z">
              <w:r>
                <w:t>VARCHAR2</w:t>
              </w:r>
            </w:ins>
          </w:p>
        </w:tc>
        <w:tc>
          <w:tcPr>
            <w:tcW w:w="396" w:type="pct"/>
          </w:tcPr>
          <w:p w14:paraId="4406CB56" w14:textId="77777777" w:rsidR="000D46FA" w:rsidRDefault="000D46FA" w:rsidP="000D46FA">
            <w:pPr>
              <w:rPr>
                <w:ins w:id="6595" w:author="Lucy Lucy" w:date="2018-08-31T23:26:00Z"/>
              </w:rPr>
            </w:pPr>
            <w:ins w:id="6596" w:author="Lucy Lucy" w:date="2018-08-31T23:26:00Z">
              <w:r>
                <w:t>200</w:t>
              </w:r>
            </w:ins>
          </w:p>
        </w:tc>
        <w:tc>
          <w:tcPr>
            <w:tcW w:w="379" w:type="pct"/>
          </w:tcPr>
          <w:p w14:paraId="53B368AD" w14:textId="77777777" w:rsidR="000D46FA" w:rsidRPr="009C09B2" w:rsidRDefault="000D46FA" w:rsidP="000D46FA">
            <w:pPr>
              <w:rPr>
                <w:ins w:id="6597" w:author="Lucy Lucy" w:date="2018-08-31T23:26:00Z"/>
              </w:rPr>
            </w:pPr>
          </w:p>
        </w:tc>
        <w:tc>
          <w:tcPr>
            <w:tcW w:w="497" w:type="pct"/>
          </w:tcPr>
          <w:p w14:paraId="24C384CC" w14:textId="77777777" w:rsidR="000D46FA" w:rsidRPr="009C09B2" w:rsidRDefault="000D46FA" w:rsidP="000D46FA">
            <w:pPr>
              <w:rPr>
                <w:ins w:id="6598" w:author="Lucy Lucy" w:date="2018-08-31T23:26:00Z"/>
              </w:rPr>
            </w:pPr>
          </w:p>
        </w:tc>
        <w:tc>
          <w:tcPr>
            <w:tcW w:w="1553" w:type="pct"/>
          </w:tcPr>
          <w:p w14:paraId="7BCA58AD" w14:textId="77777777" w:rsidR="000D46FA" w:rsidRDefault="000D46FA" w:rsidP="000D46FA">
            <w:pPr>
              <w:rPr>
                <w:ins w:id="6599" w:author="Lucy Lucy" w:date="2018-08-31T23:26:00Z"/>
              </w:rPr>
            </w:pPr>
            <w:ins w:id="6600" w:author="Lucy Lucy" w:date="2018-08-31T23:26:00Z">
              <w:r>
                <w:t>Người xử lý</w:t>
              </w:r>
            </w:ins>
          </w:p>
        </w:tc>
      </w:tr>
      <w:tr w:rsidR="000D46FA" w:rsidRPr="009C09B2" w14:paraId="11A2D204" w14:textId="77777777" w:rsidTr="00CF568F">
        <w:trPr>
          <w:ins w:id="6601" w:author="Lucy Lucy" w:date="2018-08-31T23:26:00Z"/>
        </w:trPr>
        <w:tc>
          <w:tcPr>
            <w:tcW w:w="1432" w:type="pct"/>
          </w:tcPr>
          <w:p w14:paraId="7D2F2A58" w14:textId="735CCED2" w:rsidR="000D46FA" w:rsidRDefault="000D46FA" w:rsidP="000D46FA">
            <w:pPr>
              <w:rPr>
                <w:ins w:id="6602" w:author="Lucy Lucy" w:date="2018-08-31T23:26:00Z"/>
              </w:rPr>
            </w:pPr>
            <w:ins w:id="6603" w:author="Lucy Lucy" w:date="2018-08-31T23:30:00Z">
              <w:r>
                <w:t>Processor_Date</w:t>
              </w:r>
            </w:ins>
          </w:p>
        </w:tc>
        <w:tc>
          <w:tcPr>
            <w:tcW w:w="743" w:type="pct"/>
          </w:tcPr>
          <w:p w14:paraId="15786F8D" w14:textId="77777777" w:rsidR="000D46FA" w:rsidRDefault="000D46FA" w:rsidP="000D46FA">
            <w:pPr>
              <w:rPr>
                <w:ins w:id="6604" w:author="Lucy Lucy" w:date="2018-08-31T23:26:00Z"/>
              </w:rPr>
            </w:pPr>
            <w:ins w:id="6605" w:author="Lucy Lucy" w:date="2018-08-31T23:26:00Z">
              <w:r>
                <w:t>DATE</w:t>
              </w:r>
            </w:ins>
          </w:p>
        </w:tc>
        <w:tc>
          <w:tcPr>
            <w:tcW w:w="396" w:type="pct"/>
          </w:tcPr>
          <w:p w14:paraId="485C382F" w14:textId="77777777" w:rsidR="000D46FA" w:rsidRDefault="000D46FA" w:rsidP="000D46FA">
            <w:pPr>
              <w:rPr>
                <w:ins w:id="6606" w:author="Lucy Lucy" w:date="2018-08-31T23:26:00Z"/>
              </w:rPr>
            </w:pPr>
          </w:p>
        </w:tc>
        <w:tc>
          <w:tcPr>
            <w:tcW w:w="379" w:type="pct"/>
          </w:tcPr>
          <w:p w14:paraId="14E43340" w14:textId="77777777" w:rsidR="000D46FA" w:rsidRPr="009C09B2" w:rsidRDefault="000D46FA" w:rsidP="000D46FA">
            <w:pPr>
              <w:rPr>
                <w:ins w:id="6607" w:author="Lucy Lucy" w:date="2018-08-31T23:26:00Z"/>
              </w:rPr>
            </w:pPr>
          </w:p>
        </w:tc>
        <w:tc>
          <w:tcPr>
            <w:tcW w:w="497" w:type="pct"/>
          </w:tcPr>
          <w:p w14:paraId="118EDF5E" w14:textId="77777777" w:rsidR="000D46FA" w:rsidRPr="009C09B2" w:rsidRDefault="000D46FA" w:rsidP="000D46FA">
            <w:pPr>
              <w:rPr>
                <w:ins w:id="6608" w:author="Lucy Lucy" w:date="2018-08-31T23:26:00Z"/>
              </w:rPr>
            </w:pPr>
          </w:p>
        </w:tc>
        <w:tc>
          <w:tcPr>
            <w:tcW w:w="1553" w:type="pct"/>
          </w:tcPr>
          <w:p w14:paraId="311BC6B5" w14:textId="77777777" w:rsidR="000D46FA" w:rsidRDefault="000D46FA" w:rsidP="000D46FA">
            <w:pPr>
              <w:rPr>
                <w:ins w:id="6609" w:author="Lucy Lucy" w:date="2018-08-31T23:26:00Z"/>
              </w:rPr>
            </w:pPr>
            <w:ins w:id="6610" w:author="Lucy Lucy" w:date="2018-08-31T23:26:00Z">
              <w:r>
                <w:t>Ngày xử lý</w:t>
              </w:r>
            </w:ins>
          </w:p>
        </w:tc>
      </w:tr>
      <w:tr w:rsidR="004A78AE" w:rsidRPr="009C09B2" w14:paraId="2A6DA0FA" w14:textId="77777777" w:rsidTr="00CF568F">
        <w:trPr>
          <w:ins w:id="6611" w:author="Lucy Lucy" w:date="2018-08-31T23:26:00Z"/>
        </w:trPr>
        <w:tc>
          <w:tcPr>
            <w:tcW w:w="1432" w:type="pct"/>
          </w:tcPr>
          <w:p w14:paraId="2E5FA923" w14:textId="77777777" w:rsidR="004A78AE" w:rsidRDefault="004A78AE" w:rsidP="00CF568F">
            <w:pPr>
              <w:rPr>
                <w:ins w:id="6612" w:author="Lucy Lucy" w:date="2018-08-31T23:26:00Z"/>
              </w:rPr>
            </w:pPr>
            <w:ins w:id="6613" w:author="Lucy Lucy" w:date="2018-08-31T23:26:00Z">
              <w:r>
                <w:t>Status</w:t>
              </w:r>
            </w:ins>
          </w:p>
        </w:tc>
        <w:tc>
          <w:tcPr>
            <w:tcW w:w="743" w:type="pct"/>
          </w:tcPr>
          <w:p w14:paraId="26E87AB5" w14:textId="77777777" w:rsidR="004A78AE" w:rsidRDefault="004A78AE" w:rsidP="00CF568F">
            <w:pPr>
              <w:rPr>
                <w:ins w:id="6614" w:author="Lucy Lucy" w:date="2018-08-31T23:26:00Z"/>
              </w:rPr>
            </w:pPr>
            <w:ins w:id="6615" w:author="Lucy Lucy" w:date="2018-08-31T23:26:00Z">
              <w:r>
                <w:t>NUMBER</w:t>
              </w:r>
            </w:ins>
          </w:p>
        </w:tc>
        <w:tc>
          <w:tcPr>
            <w:tcW w:w="396" w:type="pct"/>
          </w:tcPr>
          <w:p w14:paraId="3FB8472C" w14:textId="77777777" w:rsidR="004A78AE" w:rsidRDefault="004A78AE" w:rsidP="00CF568F">
            <w:pPr>
              <w:rPr>
                <w:ins w:id="6616" w:author="Lucy Lucy" w:date="2018-08-31T23:26:00Z"/>
              </w:rPr>
            </w:pPr>
          </w:p>
        </w:tc>
        <w:tc>
          <w:tcPr>
            <w:tcW w:w="379" w:type="pct"/>
          </w:tcPr>
          <w:p w14:paraId="1B8F3F86" w14:textId="77777777" w:rsidR="004A78AE" w:rsidRPr="009C09B2" w:rsidRDefault="004A78AE" w:rsidP="00CF568F">
            <w:pPr>
              <w:rPr>
                <w:ins w:id="6617" w:author="Lucy Lucy" w:date="2018-08-31T23:26:00Z"/>
              </w:rPr>
            </w:pPr>
          </w:p>
        </w:tc>
        <w:tc>
          <w:tcPr>
            <w:tcW w:w="497" w:type="pct"/>
          </w:tcPr>
          <w:p w14:paraId="6184B7AB" w14:textId="77777777" w:rsidR="004A78AE" w:rsidRPr="009C09B2" w:rsidRDefault="004A78AE" w:rsidP="00CF568F">
            <w:pPr>
              <w:rPr>
                <w:ins w:id="6618" w:author="Lucy Lucy" w:date="2018-08-31T23:26:00Z"/>
              </w:rPr>
            </w:pPr>
          </w:p>
        </w:tc>
        <w:tc>
          <w:tcPr>
            <w:tcW w:w="1553" w:type="pct"/>
          </w:tcPr>
          <w:p w14:paraId="3B86F99B" w14:textId="77777777" w:rsidR="004A78AE" w:rsidRDefault="004A78AE" w:rsidP="00CF568F">
            <w:pPr>
              <w:rPr>
                <w:ins w:id="6619" w:author="Lucy Lucy" w:date="2018-08-31T23:26:00Z"/>
              </w:rPr>
            </w:pPr>
            <w:ins w:id="6620" w:author="Lucy Lucy" w:date="2018-08-31T23:26:00Z">
              <w:r>
                <w:t>Trạng thái</w:t>
              </w:r>
            </w:ins>
          </w:p>
          <w:p w14:paraId="44228B05" w14:textId="766178CA" w:rsidR="004A78AE" w:rsidRDefault="004A78AE" w:rsidP="00CF568F">
            <w:pPr>
              <w:tabs>
                <w:tab w:val="center" w:pos="1291"/>
              </w:tabs>
              <w:rPr>
                <w:ins w:id="6621" w:author="Lucy Lucy" w:date="2018-09-03T23:20:00Z"/>
              </w:rPr>
            </w:pPr>
            <w:ins w:id="6622" w:author="Lucy Lucy" w:date="2018-08-31T23:26:00Z">
              <w:r>
                <w:t xml:space="preserve">0: </w:t>
              </w:r>
            </w:ins>
            <w:ins w:id="6623" w:author="Lucy Lucy" w:date="2018-09-03T23:20:00Z">
              <w:r w:rsidR="003F468D">
                <w:t>Mới tạo chưa active</w:t>
              </w:r>
            </w:ins>
          </w:p>
          <w:p w14:paraId="1463E588" w14:textId="6823894B" w:rsidR="003F468D" w:rsidRDefault="003F468D" w:rsidP="00CF568F">
            <w:pPr>
              <w:tabs>
                <w:tab w:val="center" w:pos="1291"/>
              </w:tabs>
              <w:rPr>
                <w:ins w:id="6624" w:author="Lucy Lucy" w:date="2018-08-31T23:26:00Z"/>
              </w:rPr>
            </w:pPr>
            <w:ins w:id="6625" w:author="Lucy Lucy" w:date="2018-09-03T23:20:00Z">
              <w:r>
                <w:t>1: Đang review – đã active</w:t>
              </w:r>
            </w:ins>
          </w:p>
          <w:p w14:paraId="7C3C253D" w14:textId="42E908BE" w:rsidR="004A78AE" w:rsidRDefault="003F468D" w:rsidP="00CF568F">
            <w:pPr>
              <w:tabs>
                <w:tab w:val="center" w:pos="1291"/>
              </w:tabs>
              <w:rPr>
                <w:ins w:id="6626" w:author="Lucy Lucy" w:date="2018-08-31T23:26:00Z"/>
              </w:rPr>
            </w:pPr>
            <w:ins w:id="6627" w:author="Lucy Lucy" w:date="2018-09-03T23:20:00Z">
              <w:r>
                <w:t>2</w:t>
              </w:r>
            </w:ins>
            <w:ins w:id="6628" w:author="Lucy Lucy" w:date="2018-08-31T23:26:00Z">
              <w:r w:rsidR="004A78AE">
                <w:t>: Đã hoàn thành</w:t>
              </w:r>
            </w:ins>
          </w:p>
        </w:tc>
      </w:tr>
      <w:tr w:rsidR="004A78AE" w:rsidRPr="009C09B2" w14:paraId="222F344C" w14:textId="77777777" w:rsidTr="00CF568F">
        <w:trPr>
          <w:ins w:id="6629" w:author="Lucy Lucy" w:date="2018-08-31T23:26:00Z"/>
        </w:trPr>
        <w:tc>
          <w:tcPr>
            <w:tcW w:w="1432" w:type="pct"/>
          </w:tcPr>
          <w:p w14:paraId="4AC56E90" w14:textId="77777777" w:rsidR="004A78AE" w:rsidRPr="009C09B2" w:rsidRDefault="004A78AE" w:rsidP="00CF568F">
            <w:pPr>
              <w:rPr>
                <w:ins w:id="6630" w:author="Lucy Lucy" w:date="2018-08-31T23:26:00Z"/>
              </w:rPr>
            </w:pPr>
            <w:ins w:id="6631" w:author="Lucy Lucy" w:date="2018-08-31T23:26:00Z">
              <w:r w:rsidRPr="009C09B2">
                <w:t>LANGUAGE_CODE</w:t>
              </w:r>
            </w:ins>
          </w:p>
        </w:tc>
        <w:tc>
          <w:tcPr>
            <w:tcW w:w="743" w:type="pct"/>
          </w:tcPr>
          <w:p w14:paraId="132F58B1" w14:textId="77777777" w:rsidR="004A78AE" w:rsidRPr="009C09B2" w:rsidRDefault="004A78AE" w:rsidP="00CF568F">
            <w:pPr>
              <w:rPr>
                <w:ins w:id="6632" w:author="Lucy Lucy" w:date="2018-08-31T23:26:00Z"/>
              </w:rPr>
            </w:pPr>
            <w:ins w:id="6633" w:author="Lucy Lucy" w:date="2018-08-31T23:26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A6A31A1" w14:textId="77777777" w:rsidR="004A78AE" w:rsidRDefault="004A78AE" w:rsidP="00CF568F">
            <w:pPr>
              <w:rPr>
                <w:ins w:id="6634" w:author="Lucy Lucy" w:date="2018-08-31T23:26:00Z"/>
              </w:rPr>
            </w:pPr>
            <w:ins w:id="6635" w:author="Lucy Lucy" w:date="2018-08-31T23:26:00Z">
              <w:r w:rsidRPr="009C09B2">
                <w:t>5</w:t>
              </w:r>
            </w:ins>
          </w:p>
        </w:tc>
        <w:tc>
          <w:tcPr>
            <w:tcW w:w="379" w:type="pct"/>
          </w:tcPr>
          <w:p w14:paraId="76FEB138" w14:textId="77777777" w:rsidR="004A78AE" w:rsidRPr="009C09B2" w:rsidRDefault="004A78AE" w:rsidP="00CF568F">
            <w:pPr>
              <w:rPr>
                <w:ins w:id="6636" w:author="Lucy Lucy" w:date="2018-08-31T23:26:00Z"/>
              </w:rPr>
            </w:pPr>
          </w:p>
        </w:tc>
        <w:tc>
          <w:tcPr>
            <w:tcW w:w="497" w:type="pct"/>
          </w:tcPr>
          <w:p w14:paraId="23E1B957" w14:textId="77777777" w:rsidR="004A78AE" w:rsidRPr="009C09B2" w:rsidRDefault="004A78AE" w:rsidP="00CF568F">
            <w:pPr>
              <w:rPr>
                <w:ins w:id="6637" w:author="Lucy Lucy" w:date="2018-08-31T23:26:00Z"/>
              </w:rPr>
            </w:pPr>
          </w:p>
        </w:tc>
        <w:tc>
          <w:tcPr>
            <w:tcW w:w="1553" w:type="pct"/>
          </w:tcPr>
          <w:p w14:paraId="25900C28" w14:textId="77777777" w:rsidR="004A78AE" w:rsidRPr="009C09B2" w:rsidRDefault="004A78AE" w:rsidP="00CF568F">
            <w:pPr>
              <w:rPr>
                <w:ins w:id="6638" w:author="Lucy Lucy" w:date="2018-08-31T23:26:00Z"/>
              </w:rPr>
            </w:pPr>
            <w:ins w:id="6639" w:author="Lucy Lucy" w:date="2018-08-31T23:26:00Z">
              <w:r w:rsidRPr="009C09B2">
                <w:t>Ngôn ngữ hiển thị</w:t>
              </w:r>
            </w:ins>
          </w:p>
        </w:tc>
      </w:tr>
    </w:tbl>
    <w:p w14:paraId="07F61251" w14:textId="77777777" w:rsidR="004A78AE" w:rsidRPr="009C09B2" w:rsidRDefault="004A78AE" w:rsidP="004A78AE">
      <w:pPr>
        <w:rPr>
          <w:ins w:id="6640" w:author="Lucy Lucy" w:date="2018-08-31T23:26:00Z"/>
        </w:rPr>
      </w:pPr>
    </w:p>
    <w:p w14:paraId="1D5E1DF9" w14:textId="00A4AFB3" w:rsidR="007124FE" w:rsidRPr="009C09B2" w:rsidRDefault="007124FE" w:rsidP="007124FE">
      <w:pPr>
        <w:pStyle w:val="u2"/>
        <w:rPr>
          <w:ins w:id="6641" w:author="sangdd" w:date="2018-09-03T21:55:00Z"/>
        </w:rPr>
      </w:pPr>
      <w:ins w:id="6642" w:author="sangdd" w:date="2018-09-03T21:55:00Z">
        <w:r>
          <w:t>News</w:t>
        </w:r>
      </w:ins>
    </w:p>
    <w:p w14:paraId="3EB0A79C" w14:textId="2EAAF91A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6643" w:author="sangdd" w:date="2018-09-03T21:55:00Z"/>
        </w:rPr>
      </w:pPr>
      <w:ins w:id="6644" w:author="sangdd" w:date="2018-09-03T21:55:00Z">
        <w:r w:rsidRPr="009C09B2">
          <w:t xml:space="preserve">Mục đích: Lưu trữ thông tin </w:t>
        </w:r>
        <w:r>
          <w:t>tin bài trên website</w:t>
        </w:r>
      </w:ins>
    </w:p>
    <w:p w14:paraId="1A1AD075" w14:textId="77777777" w:rsidR="007124FE" w:rsidRPr="009C09B2" w:rsidRDefault="007124FE" w:rsidP="007124FE">
      <w:pPr>
        <w:pStyle w:val="oancuaDanhsach"/>
        <w:numPr>
          <w:ilvl w:val="0"/>
          <w:numId w:val="8"/>
        </w:numPr>
        <w:rPr>
          <w:ins w:id="6645" w:author="sangdd" w:date="2018-09-03T21:55:00Z"/>
        </w:rPr>
      </w:pPr>
      <w:ins w:id="6646" w:author="sangdd" w:date="2018-09-03T21:5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  <w:tblGridChange w:id="6647">
          <w:tblGrid>
            <w:gridCol w:w="2582"/>
            <w:gridCol w:w="1339"/>
            <w:gridCol w:w="714"/>
            <w:gridCol w:w="683"/>
            <w:gridCol w:w="896"/>
            <w:gridCol w:w="2799"/>
          </w:tblGrid>
        </w:tblGridChange>
      </w:tblGrid>
      <w:tr w:rsidR="00071AFF" w:rsidRPr="009C09B2" w14:paraId="37077E9F" w14:textId="77777777" w:rsidTr="0020656F">
        <w:trPr>
          <w:tblHeader/>
          <w:ins w:id="6648" w:author="sangdd" w:date="2018-09-03T21:55:00Z"/>
        </w:trPr>
        <w:tc>
          <w:tcPr>
            <w:tcW w:w="1432" w:type="pct"/>
            <w:shd w:val="clear" w:color="auto" w:fill="E6E6E6"/>
          </w:tcPr>
          <w:p w14:paraId="78720E54" w14:textId="77777777" w:rsidR="00071AFF" w:rsidRPr="009C09B2" w:rsidRDefault="00071AFF" w:rsidP="0020656F">
            <w:pPr>
              <w:rPr>
                <w:ins w:id="6649" w:author="sangdd" w:date="2018-09-03T21:55:00Z"/>
                <w:b/>
              </w:rPr>
            </w:pPr>
            <w:ins w:id="6650" w:author="sangdd" w:date="2018-09-03T21:5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4A9CA17A" w14:textId="77777777" w:rsidR="00071AFF" w:rsidRPr="009C09B2" w:rsidRDefault="00071AFF" w:rsidP="0020656F">
            <w:pPr>
              <w:rPr>
                <w:ins w:id="6651" w:author="sangdd" w:date="2018-09-03T21:55:00Z"/>
                <w:b/>
              </w:rPr>
            </w:pPr>
            <w:ins w:id="6652" w:author="sangdd" w:date="2018-09-03T21:5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75EBB3FD" w14:textId="77777777" w:rsidR="00071AFF" w:rsidRPr="009C09B2" w:rsidRDefault="00071AFF" w:rsidP="0020656F">
            <w:pPr>
              <w:rPr>
                <w:ins w:id="6653" w:author="sangdd" w:date="2018-09-03T21:55:00Z"/>
                <w:b/>
              </w:rPr>
            </w:pPr>
            <w:ins w:id="6654" w:author="sangdd" w:date="2018-09-03T21:5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6E64D59C" w14:textId="77777777" w:rsidR="00071AFF" w:rsidRPr="009C09B2" w:rsidRDefault="00071AFF" w:rsidP="0020656F">
            <w:pPr>
              <w:rPr>
                <w:ins w:id="6655" w:author="sangdd" w:date="2018-09-03T21:55:00Z"/>
                <w:b/>
              </w:rPr>
            </w:pPr>
            <w:ins w:id="6656" w:author="sangdd" w:date="2018-09-03T21:5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2D63C6AC" w14:textId="77777777" w:rsidR="00071AFF" w:rsidRPr="009C09B2" w:rsidRDefault="00071AFF" w:rsidP="0020656F">
            <w:pPr>
              <w:rPr>
                <w:ins w:id="6657" w:author="sangdd" w:date="2018-09-03T21:55:00Z"/>
                <w:b/>
              </w:rPr>
            </w:pPr>
            <w:ins w:id="6658" w:author="sangdd" w:date="2018-09-03T21:5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67C977D8" w14:textId="77777777" w:rsidR="00071AFF" w:rsidRPr="009C09B2" w:rsidRDefault="00071AFF" w:rsidP="0020656F">
            <w:pPr>
              <w:jc w:val="left"/>
              <w:rPr>
                <w:ins w:id="6659" w:author="sangdd" w:date="2018-09-03T21:55:00Z"/>
                <w:b/>
              </w:rPr>
            </w:pPr>
            <w:ins w:id="6660" w:author="sangdd" w:date="2018-09-03T21:55:00Z">
              <w:r w:rsidRPr="009C09B2">
                <w:rPr>
                  <w:b/>
                </w:rPr>
                <w:t>Mô tả</w:t>
              </w:r>
            </w:ins>
          </w:p>
        </w:tc>
      </w:tr>
      <w:tr w:rsidR="00071AFF" w:rsidRPr="009C09B2" w14:paraId="1B70B701" w14:textId="77777777" w:rsidTr="0020656F">
        <w:trPr>
          <w:ins w:id="6661" w:author="sangdd" w:date="2018-09-03T21:55:00Z"/>
        </w:trPr>
        <w:tc>
          <w:tcPr>
            <w:tcW w:w="1432" w:type="pct"/>
          </w:tcPr>
          <w:p w14:paraId="35917BD8" w14:textId="77777777" w:rsidR="00071AFF" w:rsidRPr="009C09B2" w:rsidRDefault="00071AFF" w:rsidP="0020656F">
            <w:pPr>
              <w:rPr>
                <w:ins w:id="6662" w:author="sangdd" w:date="2018-09-03T21:55:00Z"/>
              </w:rPr>
            </w:pPr>
            <w:ins w:id="6663" w:author="sangdd" w:date="2018-09-03T21:55:00Z">
              <w:r w:rsidRPr="009C09B2">
                <w:t>ID</w:t>
              </w:r>
            </w:ins>
          </w:p>
        </w:tc>
        <w:tc>
          <w:tcPr>
            <w:tcW w:w="743" w:type="pct"/>
          </w:tcPr>
          <w:p w14:paraId="2948DE65" w14:textId="77777777" w:rsidR="00071AFF" w:rsidRPr="009C09B2" w:rsidRDefault="00071AFF" w:rsidP="0020656F">
            <w:pPr>
              <w:rPr>
                <w:ins w:id="6664" w:author="sangdd" w:date="2018-09-03T21:55:00Z"/>
              </w:rPr>
            </w:pPr>
            <w:ins w:id="6665" w:author="sangdd" w:date="2018-09-03T21:5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B8882C2" w14:textId="77777777" w:rsidR="00071AFF" w:rsidRPr="009C09B2" w:rsidRDefault="00071AFF" w:rsidP="0020656F">
            <w:pPr>
              <w:rPr>
                <w:ins w:id="6666" w:author="sangdd" w:date="2018-09-03T21:55:00Z"/>
              </w:rPr>
            </w:pPr>
          </w:p>
        </w:tc>
        <w:tc>
          <w:tcPr>
            <w:tcW w:w="379" w:type="pct"/>
          </w:tcPr>
          <w:p w14:paraId="6F0D43E9" w14:textId="77777777" w:rsidR="00071AFF" w:rsidRPr="009C09B2" w:rsidRDefault="00071AFF" w:rsidP="0020656F">
            <w:pPr>
              <w:rPr>
                <w:ins w:id="6667" w:author="sangdd" w:date="2018-09-03T21:55:00Z"/>
              </w:rPr>
            </w:pPr>
          </w:p>
        </w:tc>
        <w:tc>
          <w:tcPr>
            <w:tcW w:w="497" w:type="pct"/>
          </w:tcPr>
          <w:p w14:paraId="6AF33029" w14:textId="77777777" w:rsidR="00071AFF" w:rsidRPr="009C09B2" w:rsidRDefault="00071AFF" w:rsidP="0020656F">
            <w:pPr>
              <w:rPr>
                <w:ins w:id="6668" w:author="sangdd" w:date="2018-09-03T21:55:00Z"/>
              </w:rPr>
            </w:pPr>
          </w:p>
        </w:tc>
        <w:tc>
          <w:tcPr>
            <w:tcW w:w="1553" w:type="pct"/>
          </w:tcPr>
          <w:p w14:paraId="0E8B921A" w14:textId="77777777" w:rsidR="00071AFF" w:rsidRPr="009C09B2" w:rsidRDefault="00071AFF" w:rsidP="0020656F">
            <w:pPr>
              <w:rPr>
                <w:ins w:id="6669" w:author="sangdd" w:date="2018-09-03T21:55:00Z"/>
              </w:rPr>
            </w:pPr>
            <w:ins w:id="6670" w:author="sangdd" w:date="2018-09-03T21:55:00Z">
              <w:r w:rsidRPr="009C09B2">
                <w:t>ID tự tăng</w:t>
              </w:r>
            </w:ins>
          </w:p>
        </w:tc>
      </w:tr>
      <w:tr w:rsidR="00071AFF" w:rsidRPr="009C09B2" w14:paraId="434388E3" w14:textId="77777777" w:rsidTr="0020656F">
        <w:trPr>
          <w:ins w:id="6671" w:author="sangdd" w:date="2018-09-03T21:56:00Z"/>
        </w:trPr>
        <w:tc>
          <w:tcPr>
            <w:tcW w:w="1432" w:type="pct"/>
          </w:tcPr>
          <w:p w14:paraId="53902221" w14:textId="70326336" w:rsidR="00071AFF" w:rsidRPr="009C09B2" w:rsidRDefault="00071AFF" w:rsidP="0020656F">
            <w:pPr>
              <w:rPr>
                <w:ins w:id="6672" w:author="sangdd" w:date="2018-09-03T21:56:00Z"/>
              </w:rPr>
            </w:pPr>
            <w:ins w:id="6673" w:author="sangdd" w:date="2018-09-03T21:56:00Z">
              <w:r w:rsidRPr="00071AFF">
                <w:t>TITLE</w:t>
              </w:r>
            </w:ins>
          </w:p>
        </w:tc>
        <w:tc>
          <w:tcPr>
            <w:tcW w:w="743" w:type="pct"/>
          </w:tcPr>
          <w:p w14:paraId="5B7A1BA3" w14:textId="363BB841" w:rsidR="00071AFF" w:rsidRPr="009C09B2" w:rsidRDefault="00071AFF" w:rsidP="0020656F">
            <w:pPr>
              <w:rPr>
                <w:ins w:id="6674" w:author="sangdd" w:date="2018-09-03T21:56:00Z"/>
              </w:rPr>
            </w:pPr>
            <w:ins w:id="667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6831946" w14:textId="77777777" w:rsidR="00071AFF" w:rsidRPr="009C09B2" w:rsidRDefault="00071AFF" w:rsidP="0020656F">
            <w:pPr>
              <w:rPr>
                <w:ins w:id="6676" w:author="sangdd" w:date="2018-09-03T21:56:00Z"/>
              </w:rPr>
            </w:pPr>
          </w:p>
        </w:tc>
        <w:tc>
          <w:tcPr>
            <w:tcW w:w="379" w:type="pct"/>
          </w:tcPr>
          <w:p w14:paraId="1E6D8333" w14:textId="77777777" w:rsidR="00071AFF" w:rsidRPr="009C09B2" w:rsidRDefault="00071AFF" w:rsidP="0020656F">
            <w:pPr>
              <w:rPr>
                <w:ins w:id="6677" w:author="sangdd" w:date="2018-09-03T21:56:00Z"/>
              </w:rPr>
            </w:pPr>
          </w:p>
        </w:tc>
        <w:tc>
          <w:tcPr>
            <w:tcW w:w="497" w:type="pct"/>
          </w:tcPr>
          <w:p w14:paraId="6A4EFD3D" w14:textId="77777777" w:rsidR="00071AFF" w:rsidRPr="009C09B2" w:rsidRDefault="00071AFF" w:rsidP="0020656F">
            <w:pPr>
              <w:rPr>
                <w:ins w:id="6678" w:author="sangdd" w:date="2018-09-03T21:56:00Z"/>
              </w:rPr>
            </w:pPr>
          </w:p>
        </w:tc>
        <w:tc>
          <w:tcPr>
            <w:tcW w:w="1553" w:type="pct"/>
          </w:tcPr>
          <w:p w14:paraId="7355F276" w14:textId="7A8591B5" w:rsidR="00071AFF" w:rsidRPr="009C09B2" w:rsidRDefault="00071AFF" w:rsidP="0020656F">
            <w:pPr>
              <w:rPr>
                <w:ins w:id="6679" w:author="sangdd" w:date="2018-09-03T21:56:00Z"/>
              </w:rPr>
            </w:pPr>
            <w:ins w:id="6680" w:author="sangdd" w:date="2018-09-03T21:59:00Z">
              <w:r>
                <w:t>Tiêu đề tin</w:t>
              </w:r>
            </w:ins>
          </w:p>
        </w:tc>
      </w:tr>
      <w:tr w:rsidR="00071AFF" w:rsidRPr="009C09B2" w14:paraId="1933D94E" w14:textId="77777777" w:rsidTr="0020656F">
        <w:trPr>
          <w:ins w:id="6681" w:author="sangdd" w:date="2018-09-03T21:56:00Z"/>
        </w:trPr>
        <w:tc>
          <w:tcPr>
            <w:tcW w:w="1432" w:type="pct"/>
          </w:tcPr>
          <w:p w14:paraId="0EA27296" w14:textId="7D722C2B" w:rsidR="00071AFF" w:rsidRPr="009C09B2" w:rsidRDefault="00071AFF" w:rsidP="0020656F">
            <w:pPr>
              <w:rPr>
                <w:ins w:id="6682" w:author="sangdd" w:date="2018-09-03T21:56:00Z"/>
              </w:rPr>
            </w:pPr>
            <w:ins w:id="6683" w:author="sangdd" w:date="2018-09-03T21:56:00Z">
              <w:r w:rsidRPr="00071AFF">
                <w:t>HEADER</w:t>
              </w:r>
            </w:ins>
          </w:p>
        </w:tc>
        <w:tc>
          <w:tcPr>
            <w:tcW w:w="743" w:type="pct"/>
          </w:tcPr>
          <w:p w14:paraId="0912AAA1" w14:textId="5802C95E" w:rsidR="00071AFF" w:rsidRPr="009C09B2" w:rsidRDefault="00071AFF" w:rsidP="0020656F">
            <w:pPr>
              <w:rPr>
                <w:ins w:id="6684" w:author="sangdd" w:date="2018-09-03T21:56:00Z"/>
              </w:rPr>
            </w:pPr>
            <w:ins w:id="668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2C289691" w14:textId="77777777" w:rsidR="00071AFF" w:rsidRPr="009C09B2" w:rsidRDefault="00071AFF" w:rsidP="0020656F">
            <w:pPr>
              <w:rPr>
                <w:ins w:id="6686" w:author="sangdd" w:date="2018-09-03T21:56:00Z"/>
              </w:rPr>
            </w:pPr>
          </w:p>
        </w:tc>
        <w:tc>
          <w:tcPr>
            <w:tcW w:w="379" w:type="pct"/>
          </w:tcPr>
          <w:p w14:paraId="2C24F55F" w14:textId="77777777" w:rsidR="00071AFF" w:rsidRPr="009C09B2" w:rsidRDefault="00071AFF" w:rsidP="0020656F">
            <w:pPr>
              <w:rPr>
                <w:ins w:id="6687" w:author="sangdd" w:date="2018-09-03T21:56:00Z"/>
              </w:rPr>
            </w:pPr>
          </w:p>
        </w:tc>
        <w:tc>
          <w:tcPr>
            <w:tcW w:w="497" w:type="pct"/>
          </w:tcPr>
          <w:p w14:paraId="20E5F5EF" w14:textId="77777777" w:rsidR="00071AFF" w:rsidRPr="009C09B2" w:rsidRDefault="00071AFF" w:rsidP="0020656F">
            <w:pPr>
              <w:rPr>
                <w:ins w:id="6688" w:author="sangdd" w:date="2018-09-03T21:56:00Z"/>
              </w:rPr>
            </w:pPr>
          </w:p>
        </w:tc>
        <w:tc>
          <w:tcPr>
            <w:tcW w:w="1553" w:type="pct"/>
          </w:tcPr>
          <w:p w14:paraId="3118A30C" w14:textId="4807B9DD" w:rsidR="00071AFF" w:rsidRPr="009C09B2" w:rsidRDefault="00071AFF" w:rsidP="0020656F">
            <w:pPr>
              <w:rPr>
                <w:ins w:id="6689" w:author="sangdd" w:date="2018-09-03T21:56:00Z"/>
              </w:rPr>
            </w:pPr>
            <w:ins w:id="6690" w:author="sangdd" w:date="2018-09-03T21:59:00Z">
              <w:r>
                <w:t>Tóm tắt tin</w:t>
              </w:r>
            </w:ins>
          </w:p>
        </w:tc>
      </w:tr>
      <w:tr w:rsidR="00071AFF" w:rsidRPr="009C09B2" w14:paraId="31077780" w14:textId="77777777" w:rsidTr="0020656F">
        <w:trPr>
          <w:ins w:id="6691" w:author="sangdd" w:date="2018-09-03T21:56:00Z"/>
        </w:trPr>
        <w:tc>
          <w:tcPr>
            <w:tcW w:w="1432" w:type="pct"/>
          </w:tcPr>
          <w:p w14:paraId="2E561C50" w14:textId="5F3E0436" w:rsidR="00071AFF" w:rsidRPr="009C09B2" w:rsidRDefault="00071AFF">
            <w:pPr>
              <w:rPr>
                <w:ins w:id="6692" w:author="sangdd" w:date="2018-09-03T21:56:00Z"/>
              </w:rPr>
            </w:pPr>
            <w:ins w:id="6693" w:author="sangdd" w:date="2018-09-03T21:56:00Z">
              <w:r w:rsidRPr="00071AFF">
                <w:t>IMAGEHEADER</w:t>
              </w:r>
            </w:ins>
          </w:p>
        </w:tc>
        <w:tc>
          <w:tcPr>
            <w:tcW w:w="743" w:type="pct"/>
          </w:tcPr>
          <w:p w14:paraId="3888EFCC" w14:textId="27C650C7" w:rsidR="00071AFF" w:rsidRPr="009C09B2" w:rsidRDefault="00071AFF" w:rsidP="0020656F">
            <w:pPr>
              <w:rPr>
                <w:ins w:id="6694" w:author="sangdd" w:date="2018-09-03T21:56:00Z"/>
              </w:rPr>
            </w:pPr>
            <w:ins w:id="669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8642A91" w14:textId="77777777" w:rsidR="00071AFF" w:rsidRPr="009C09B2" w:rsidRDefault="00071AFF" w:rsidP="0020656F">
            <w:pPr>
              <w:rPr>
                <w:ins w:id="6696" w:author="sangdd" w:date="2018-09-03T21:56:00Z"/>
              </w:rPr>
            </w:pPr>
          </w:p>
        </w:tc>
        <w:tc>
          <w:tcPr>
            <w:tcW w:w="379" w:type="pct"/>
          </w:tcPr>
          <w:p w14:paraId="35C1E520" w14:textId="77777777" w:rsidR="00071AFF" w:rsidRPr="009C09B2" w:rsidRDefault="00071AFF" w:rsidP="0020656F">
            <w:pPr>
              <w:rPr>
                <w:ins w:id="6697" w:author="sangdd" w:date="2018-09-03T21:56:00Z"/>
              </w:rPr>
            </w:pPr>
          </w:p>
        </w:tc>
        <w:tc>
          <w:tcPr>
            <w:tcW w:w="497" w:type="pct"/>
          </w:tcPr>
          <w:p w14:paraId="6A7FDE8E" w14:textId="77777777" w:rsidR="00071AFF" w:rsidRPr="009C09B2" w:rsidRDefault="00071AFF" w:rsidP="0020656F">
            <w:pPr>
              <w:rPr>
                <w:ins w:id="6698" w:author="sangdd" w:date="2018-09-03T21:56:00Z"/>
              </w:rPr>
            </w:pPr>
          </w:p>
        </w:tc>
        <w:tc>
          <w:tcPr>
            <w:tcW w:w="1553" w:type="pct"/>
          </w:tcPr>
          <w:p w14:paraId="4689D6EF" w14:textId="50EA4BF5" w:rsidR="00071AFF" w:rsidRPr="009C09B2" w:rsidRDefault="009A30B3" w:rsidP="0020656F">
            <w:pPr>
              <w:rPr>
                <w:ins w:id="6699" w:author="sangdd" w:date="2018-09-03T21:56:00Z"/>
              </w:rPr>
            </w:pPr>
            <w:ins w:id="6700" w:author="sangdd" w:date="2018-09-03T22:00:00Z">
              <w:r>
                <w:t>Ảnh đại điện</w:t>
              </w:r>
            </w:ins>
          </w:p>
        </w:tc>
      </w:tr>
      <w:tr w:rsidR="00071AFF" w:rsidRPr="009C09B2" w14:paraId="5581B979" w14:textId="77777777" w:rsidTr="0020656F">
        <w:trPr>
          <w:ins w:id="6701" w:author="sangdd" w:date="2018-09-03T21:56:00Z"/>
        </w:trPr>
        <w:tc>
          <w:tcPr>
            <w:tcW w:w="1432" w:type="pct"/>
          </w:tcPr>
          <w:p w14:paraId="510D6758" w14:textId="7730B2C5" w:rsidR="00071AFF" w:rsidRPr="009C09B2" w:rsidRDefault="00071AFF" w:rsidP="0020656F">
            <w:pPr>
              <w:rPr>
                <w:ins w:id="6702" w:author="sangdd" w:date="2018-09-03T21:56:00Z"/>
              </w:rPr>
            </w:pPr>
            <w:ins w:id="6703" w:author="sangdd" w:date="2018-09-03T21:56:00Z">
              <w:r w:rsidRPr="00071AFF">
                <w:t>LANGUAGECODE</w:t>
              </w:r>
            </w:ins>
          </w:p>
        </w:tc>
        <w:tc>
          <w:tcPr>
            <w:tcW w:w="743" w:type="pct"/>
          </w:tcPr>
          <w:p w14:paraId="0A427C28" w14:textId="1951A91F" w:rsidR="00071AFF" w:rsidRPr="009C09B2" w:rsidRDefault="00071AFF" w:rsidP="0020656F">
            <w:pPr>
              <w:rPr>
                <w:ins w:id="6704" w:author="sangdd" w:date="2018-09-03T21:56:00Z"/>
              </w:rPr>
            </w:pPr>
            <w:ins w:id="6705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3A1AE33" w14:textId="77777777" w:rsidR="00071AFF" w:rsidRPr="009C09B2" w:rsidRDefault="00071AFF" w:rsidP="0020656F">
            <w:pPr>
              <w:rPr>
                <w:ins w:id="6706" w:author="sangdd" w:date="2018-09-03T21:56:00Z"/>
              </w:rPr>
            </w:pPr>
          </w:p>
        </w:tc>
        <w:tc>
          <w:tcPr>
            <w:tcW w:w="379" w:type="pct"/>
          </w:tcPr>
          <w:p w14:paraId="5CA49FAF" w14:textId="77777777" w:rsidR="00071AFF" w:rsidRPr="009C09B2" w:rsidRDefault="00071AFF" w:rsidP="0020656F">
            <w:pPr>
              <w:rPr>
                <w:ins w:id="6707" w:author="sangdd" w:date="2018-09-03T21:56:00Z"/>
              </w:rPr>
            </w:pPr>
          </w:p>
        </w:tc>
        <w:tc>
          <w:tcPr>
            <w:tcW w:w="497" w:type="pct"/>
          </w:tcPr>
          <w:p w14:paraId="328EEF84" w14:textId="77777777" w:rsidR="00071AFF" w:rsidRPr="009C09B2" w:rsidRDefault="00071AFF" w:rsidP="0020656F">
            <w:pPr>
              <w:rPr>
                <w:ins w:id="6708" w:author="sangdd" w:date="2018-09-03T21:56:00Z"/>
              </w:rPr>
            </w:pPr>
          </w:p>
        </w:tc>
        <w:tc>
          <w:tcPr>
            <w:tcW w:w="1553" w:type="pct"/>
          </w:tcPr>
          <w:p w14:paraId="308766DB" w14:textId="12E0CB24" w:rsidR="00071AFF" w:rsidRPr="009C09B2" w:rsidRDefault="009A30B3" w:rsidP="0020656F">
            <w:pPr>
              <w:rPr>
                <w:ins w:id="6709" w:author="sangdd" w:date="2018-09-03T21:56:00Z"/>
              </w:rPr>
            </w:pPr>
            <w:ins w:id="6710" w:author="sangdd" w:date="2018-09-03T22:00:00Z">
              <w:r>
                <w:t>Ngôn ngữ</w:t>
              </w:r>
            </w:ins>
          </w:p>
        </w:tc>
      </w:tr>
      <w:tr w:rsidR="00071AFF" w:rsidRPr="009C09B2" w14:paraId="21606CFA" w14:textId="77777777" w:rsidTr="0020656F">
        <w:trPr>
          <w:ins w:id="6711" w:author="sangdd" w:date="2018-09-03T21:56:00Z"/>
        </w:trPr>
        <w:tc>
          <w:tcPr>
            <w:tcW w:w="1432" w:type="pct"/>
          </w:tcPr>
          <w:p w14:paraId="182407B6" w14:textId="12CA1FF0" w:rsidR="00071AFF" w:rsidRPr="009C09B2" w:rsidRDefault="00071AFF" w:rsidP="0020656F">
            <w:pPr>
              <w:rPr>
                <w:ins w:id="6712" w:author="sangdd" w:date="2018-09-03T21:56:00Z"/>
              </w:rPr>
            </w:pPr>
            <w:ins w:id="6713" w:author="sangdd" w:date="2018-09-03T21:56:00Z">
              <w:r w:rsidRPr="00071AFF">
                <w:t>CONTENT</w:t>
              </w:r>
            </w:ins>
          </w:p>
        </w:tc>
        <w:tc>
          <w:tcPr>
            <w:tcW w:w="743" w:type="pct"/>
          </w:tcPr>
          <w:p w14:paraId="39488531" w14:textId="764C56BF" w:rsidR="00071AFF" w:rsidRPr="009C09B2" w:rsidRDefault="00071AFF" w:rsidP="0020656F">
            <w:pPr>
              <w:rPr>
                <w:ins w:id="6714" w:author="sangdd" w:date="2018-09-03T21:56:00Z"/>
              </w:rPr>
            </w:pPr>
            <w:ins w:id="6715" w:author="sangdd" w:date="2018-09-03T21:59:00Z">
              <w:r>
                <w:t>CLOB</w:t>
              </w:r>
            </w:ins>
          </w:p>
        </w:tc>
        <w:tc>
          <w:tcPr>
            <w:tcW w:w="396" w:type="pct"/>
          </w:tcPr>
          <w:p w14:paraId="2E2A8BDB" w14:textId="77777777" w:rsidR="00071AFF" w:rsidRPr="009C09B2" w:rsidRDefault="00071AFF" w:rsidP="0020656F">
            <w:pPr>
              <w:rPr>
                <w:ins w:id="6716" w:author="sangdd" w:date="2018-09-03T21:56:00Z"/>
              </w:rPr>
            </w:pPr>
          </w:p>
        </w:tc>
        <w:tc>
          <w:tcPr>
            <w:tcW w:w="379" w:type="pct"/>
          </w:tcPr>
          <w:p w14:paraId="31442F58" w14:textId="77777777" w:rsidR="00071AFF" w:rsidRPr="009C09B2" w:rsidRDefault="00071AFF" w:rsidP="0020656F">
            <w:pPr>
              <w:rPr>
                <w:ins w:id="6717" w:author="sangdd" w:date="2018-09-03T21:56:00Z"/>
              </w:rPr>
            </w:pPr>
          </w:p>
        </w:tc>
        <w:tc>
          <w:tcPr>
            <w:tcW w:w="497" w:type="pct"/>
          </w:tcPr>
          <w:p w14:paraId="1FD91431" w14:textId="77777777" w:rsidR="00071AFF" w:rsidRPr="009C09B2" w:rsidRDefault="00071AFF" w:rsidP="0020656F">
            <w:pPr>
              <w:rPr>
                <w:ins w:id="6718" w:author="sangdd" w:date="2018-09-03T21:56:00Z"/>
              </w:rPr>
            </w:pPr>
          </w:p>
        </w:tc>
        <w:tc>
          <w:tcPr>
            <w:tcW w:w="1553" w:type="pct"/>
          </w:tcPr>
          <w:p w14:paraId="65E871BE" w14:textId="7FE5343D" w:rsidR="00071AFF" w:rsidRPr="009C09B2" w:rsidRDefault="009A30B3" w:rsidP="0020656F">
            <w:pPr>
              <w:rPr>
                <w:ins w:id="6719" w:author="sangdd" w:date="2018-09-03T21:56:00Z"/>
              </w:rPr>
            </w:pPr>
            <w:ins w:id="6720" w:author="sangdd" w:date="2018-09-03T22:00:00Z">
              <w:r>
                <w:t xml:space="preserve">Nội dung tin </w:t>
              </w:r>
            </w:ins>
          </w:p>
        </w:tc>
      </w:tr>
      <w:tr w:rsidR="00071AFF" w:rsidRPr="009C09B2" w14:paraId="6E4940C6" w14:textId="77777777" w:rsidTr="0020656F">
        <w:trPr>
          <w:ins w:id="6721" w:author="sangdd" w:date="2018-09-03T21:56:00Z"/>
        </w:trPr>
        <w:tc>
          <w:tcPr>
            <w:tcW w:w="1432" w:type="pct"/>
          </w:tcPr>
          <w:p w14:paraId="0F20F55F" w14:textId="6E8A1A19" w:rsidR="00071AFF" w:rsidRPr="009C09B2" w:rsidRDefault="00071AFF" w:rsidP="0020656F">
            <w:pPr>
              <w:rPr>
                <w:ins w:id="6722" w:author="sangdd" w:date="2018-09-03T21:56:00Z"/>
              </w:rPr>
            </w:pPr>
            <w:ins w:id="6723" w:author="sangdd" w:date="2018-09-03T21:56:00Z">
              <w:r w:rsidRPr="00071AFF">
                <w:t>STATUS</w:t>
              </w:r>
            </w:ins>
          </w:p>
        </w:tc>
        <w:tc>
          <w:tcPr>
            <w:tcW w:w="743" w:type="pct"/>
          </w:tcPr>
          <w:p w14:paraId="7E71FA5A" w14:textId="37C478B0" w:rsidR="00071AFF" w:rsidRPr="009C09B2" w:rsidRDefault="00071AFF" w:rsidP="0020656F">
            <w:pPr>
              <w:rPr>
                <w:ins w:id="6724" w:author="sangdd" w:date="2018-09-03T21:56:00Z"/>
              </w:rPr>
            </w:pPr>
            <w:ins w:id="6725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759E3B6A" w14:textId="4E2FD439" w:rsidR="00071AFF" w:rsidRPr="009C09B2" w:rsidRDefault="00071AFF" w:rsidP="0020656F">
            <w:pPr>
              <w:rPr>
                <w:ins w:id="6726" w:author="sangdd" w:date="2018-09-03T21:56:00Z"/>
              </w:rPr>
            </w:pPr>
            <w:ins w:id="6727" w:author="sangdd" w:date="2018-09-03T21:59:00Z">
              <w:r>
                <w:t>2</w:t>
              </w:r>
            </w:ins>
          </w:p>
        </w:tc>
        <w:tc>
          <w:tcPr>
            <w:tcW w:w="379" w:type="pct"/>
          </w:tcPr>
          <w:p w14:paraId="525A40ED" w14:textId="77777777" w:rsidR="00071AFF" w:rsidRPr="009C09B2" w:rsidRDefault="00071AFF" w:rsidP="0020656F">
            <w:pPr>
              <w:rPr>
                <w:ins w:id="6728" w:author="sangdd" w:date="2018-09-03T21:56:00Z"/>
              </w:rPr>
            </w:pPr>
          </w:p>
        </w:tc>
        <w:tc>
          <w:tcPr>
            <w:tcW w:w="497" w:type="pct"/>
          </w:tcPr>
          <w:p w14:paraId="6B79A1D5" w14:textId="77777777" w:rsidR="00071AFF" w:rsidRPr="009C09B2" w:rsidRDefault="00071AFF" w:rsidP="0020656F">
            <w:pPr>
              <w:rPr>
                <w:ins w:id="6729" w:author="sangdd" w:date="2018-09-03T21:56:00Z"/>
              </w:rPr>
            </w:pPr>
          </w:p>
        </w:tc>
        <w:tc>
          <w:tcPr>
            <w:tcW w:w="1553" w:type="pct"/>
          </w:tcPr>
          <w:p w14:paraId="3111FCC1" w14:textId="77777777" w:rsidR="00071AFF" w:rsidRDefault="009A30B3" w:rsidP="0020656F">
            <w:pPr>
              <w:rPr>
                <w:ins w:id="6730" w:author="sangdd" w:date="2018-09-03T22:00:00Z"/>
              </w:rPr>
            </w:pPr>
            <w:ins w:id="6731" w:author="sangdd" w:date="2018-09-03T22:00:00Z">
              <w:r>
                <w:t>Trạng thái</w:t>
              </w:r>
            </w:ins>
          </w:p>
          <w:p w14:paraId="29F42951" w14:textId="77777777" w:rsidR="009A30B3" w:rsidRDefault="009A30B3" w:rsidP="0020656F">
            <w:pPr>
              <w:rPr>
                <w:ins w:id="6732" w:author="sangdd" w:date="2018-09-03T22:00:00Z"/>
              </w:rPr>
            </w:pPr>
            <w:ins w:id="6733" w:author="sangdd" w:date="2018-09-03T22:00:00Z">
              <w:r w:rsidRPr="009A30B3">
                <w:t>TRANG THAI TIN,</w:t>
              </w:r>
            </w:ins>
          </w:p>
          <w:p w14:paraId="34B5F2E7" w14:textId="77777777" w:rsidR="009A30B3" w:rsidRDefault="009A30B3" w:rsidP="0020656F">
            <w:pPr>
              <w:rPr>
                <w:ins w:id="6734" w:author="sangdd" w:date="2018-09-03T22:00:00Z"/>
              </w:rPr>
            </w:pPr>
            <w:proofErr w:type="gramStart"/>
            <w:ins w:id="6735" w:author="sangdd" w:date="2018-09-03T22:00:00Z">
              <w:r w:rsidRPr="009A30B3">
                <w:lastRenderedPageBreak/>
                <w:t>1:TIN</w:t>
              </w:r>
              <w:proofErr w:type="gramEnd"/>
              <w:r w:rsidRPr="009A30B3">
                <w:t xml:space="preserve"> MOI,</w:t>
              </w:r>
            </w:ins>
          </w:p>
          <w:p w14:paraId="589CE5CC" w14:textId="77777777" w:rsidR="009A30B3" w:rsidRDefault="009A30B3" w:rsidP="0020656F">
            <w:pPr>
              <w:rPr>
                <w:ins w:id="6736" w:author="sangdd" w:date="2018-09-03T22:00:00Z"/>
              </w:rPr>
            </w:pPr>
            <w:ins w:id="6737" w:author="sangdd" w:date="2018-09-03T22:00:00Z">
              <w:r w:rsidRPr="009A30B3">
                <w:t xml:space="preserve">2: BAI LUU TAM, </w:t>
              </w:r>
            </w:ins>
          </w:p>
          <w:p w14:paraId="3072AA18" w14:textId="77777777" w:rsidR="009A30B3" w:rsidRDefault="009A30B3" w:rsidP="0020656F">
            <w:pPr>
              <w:rPr>
                <w:ins w:id="6738" w:author="sangdd" w:date="2018-09-03T22:00:00Z"/>
              </w:rPr>
            </w:pPr>
            <w:ins w:id="6739" w:author="sangdd" w:date="2018-09-03T22:00:00Z">
              <w:r w:rsidRPr="009A30B3">
                <w:t xml:space="preserve">3: BAI DA GUI, </w:t>
              </w:r>
            </w:ins>
          </w:p>
          <w:p w14:paraId="0D68CC7E" w14:textId="77777777" w:rsidR="009A30B3" w:rsidRDefault="009A30B3" w:rsidP="0020656F">
            <w:pPr>
              <w:rPr>
                <w:ins w:id="6740" w:author="sangdd" w:date="2018-09-03T22:00:00Z"/>
              </w:rPr>
            </w:pPr>
            <w:proofErr w:type="gramStart"/>
            <w:ins w:id="6741" w:author="sangdd" w:date="2018-09-03T22:00:00Z">
              <w:r w:rsidRPr="009A30B3">
                <w:t>4:BAI</w:t>
              </w:r>
              <w:proofErr w:type="gramEnd"/>
              <w:r w:rsidRPr="009A30B3">
                <w:t xml:space="preserve"> CHO XU LY,</w:t>
              </w:r>
            </w:ins>
          </w:p>
          <w:p w14:paraId="6716056F" w14:textId="77777777" w:rsidR="009A30B3" w:rsidRDefault="009A30B3" w:rsidP="0020656F">
            <w:pPr>
              <w:rPr>
                <w:ins w:id="6742" w:author="sangdd" w:date="2018-09-03T22:00:00Z"/>
              </w:rPr>
            </w:pPr>
            <w:proofErr w:type="gramStart"/>
            <w:ins w:id="6743" w:author="sangdd" w:date="2018-09-03T22:00:00Z">
              <w:r w:rsidRPr="009A30B3">
                <w:t>5:BAI</w:t>
              </w:r>
              <w:proofErr w:type="gramEnd"/>
              <w:r w:rsidRPr="009A30B3">
                <w:t xml:space="preserve"> BI TRA LAI, </w:t>
              </w:r>
            </w:ins>
          </w:p>
          <w:p w14:paraId="213F261C" w14:textId="77777777" w:rsidR="009A30B3" w:rsidRDefault="009A30B3" w:rsidP="0020656F">
            <w:pPr>
              <w:rPr>
                <w:ins w:id="6744" w:author="sangdd" w:date="2018-09-03T22:00:00Z"/>
              </w:rPr>
            </w:pPr>
            <w:proofErr w:type="gramStart"/>
            <w:ins w:id="6745" w:author="sangdd" w:date="2018-09-03T22:00:00Z">
              <w:r w:rsidRPr="009A30B3">
                <w:t>6:BAI</w:t>
              </w:r>
              <w:proofErr w:type="gramEnd"/>
              <w:r w:rsidRPr="009A30B3">
                <w:t xml:space="preserve"> DA GO,</w:t>
              </w:r>
            </w:ins>
          </w:p>
          <w:p w14:paraId="34424B23" w14:textId="193855C5" w:rsidR="009A30B3" w:rsidRPr="009C09B2" w:rsidRDefault="009A30B3" w:rsidP="0020656F">
            <w:pPr>
              <w:rPr>
                <w:ins w:id="6746" w:author="sangdd" w:date="2018-09-03T21:56:00Z"/>
              </w:rPr>
            </w:pPr>
            <w:ins w:id="6747" w:author="sangdd" w:date="2018-09-03T22:00:00Z">
              <w:r w:rsidRPr="009A30B3">
                <w:t>7: BAI DA XUAT BAN</w:t>
              </w:r>
            </w:ins>
          </w:p>
        </w:tc>
      </w:tr>
      <w:tr w:rsidR="00071AFF" w:rsidRPr="009C09B2" w14:paraId="4E7F51D4" w14:textId="77777777" w:rsidTr="0020656F">
        <w:trPr>
          <w:ins w:id="6748" w:author="sangdd" w:date="2018-09-03T21:56:00Z"/>
        </w:trPr>
        <w:tc>
          <w:tcPr>
            <w:tcW w:w="1432" w:type="pct"/>
          </w:tcPr>
          <w:p w14:paraId="524C8B9D" w14:textId="6C64E743" w:rsidR="00071AFF" w:rsidRPr="009C09B2" w:rsidRDefault="00071AFF" w:rsidP="0020656F">
            <w:pPr>
              <w:rPr>
                <w:ins w:id="6749" w:author="sangdd" w:date="2018-09-03T21:56:00Z"/>
              </w:rPr>
            </w:pPr>
            <w:ins w:id="6750" w:author="sangdd" w:date="2018-09-03T21:56:00Z">
              <w:r w:rsidRPr="00071AFF">
                <w:lastRenderedPageBreak/>
                <w:t>CATEGORIES_ID</w:t>
              </w:r>
            </w:ins>
          </w:p>
        </w:tc>
        <w:tc>
          <w:tcPr>
            <w:tcW w:w="743" w:type="pct"/>
          </w:tcPr>
          <w:p w14:paraId="5D94D84E" w14:textId="3D0606E9" w:rsidR="00071AFF" w:rsidRPr="009C09B2" w:rsidRDefault="00071AFF" w:rsidP="0020656F">
            <w:pPr>
              <w:rPr>
                <w:ins w:id="6751" w:author="sangdd" w:date="2018-09-03T21:56:00Z"/>
              </w:rPr>
            </w:pPr>
            <w:ins w:id="675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323B131C" w14:textId="3D9C7D38" w:rsidR="00071AFF" w:rsidRPr="009C09B2" w:rsidRDefault="00A3617D" w:rsidP="0020656F">
            <w:pPr>
              <w:rPr>
                <w:ins w:id="6753" w:author="sangdd" w:date="2018-09-03T21:56:00Z"/>
              </w:rPr>
            </w:pPr>
            <w:ins w:id="6754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1F58ECCB" w14:textId="77777777" w:rsidR="00071AFF" w:rsidRPr="009C09B2" w:rsidRDefault="00071AFF" w:rsidP="0020656F">
            <w:pPr>
              <w:rPr>
                <w:ins w:id="6755" w:author="sangdd" w:date="2018-09-03T21:56:00Z"/>
              </w:rPr>
            </w:pPr>
          </w:p>
        </w:tc>
        <w:tc>
          <w:tcPr>
            <w:tcW w:w="497" w:type="pct"/>
          </w:tcPr>
          <w:p w14:paraId="3180F67F" w14:textId="77777777" w:rsidR="00071AFF" w:rsidRPr="009C09B2" w:rsidRDefault="00071AFF" w:rsidP="0020656F">
            <w:pPr>
              <w:rPr>
                <w:ins w:id="6756" w:author="sangdd" w:date="2018-09-03T21:56:00Z"/>
              </w:rPr>
            </w:pPr>
          </w:p>
        </w:tc>
        <w:tc>
          <w:tcPr>
            <w:tcW w:w="1553" w:type="pct"/>
          </w:tcPr>
          <w:p w14:paraId="3B7D3C4E" w14:textId="499E1270" w:rsidR="00071AFF" w:rsidRPr="009C09B2" w:rsidRDefault="00A3617D" w:rsidP="0020656F">
            <w:pPr>
              <w:rPr>
                <w:ins w:id="6757" w:author="sangdd" w:date="2018-09-03T21:56:00Z"/>
              </w:rPr>
            </w:pPr>
            <w:ins w:id="6758" w:author="sangdd" w:date="2018-09-03T22:01:00Z">
              <w:r>
                <w:t>Danh mục tin, định nghĩa allcode</w:t>
              </w:r>
            </w:ins>
          </w:p>
        </w:tc>
      </w:tr>
      <w:tr w:rsidR="00071AFF" w:rsidRPr="009C09B2" w14:paraId="2C5DA1AF" w14:textId="77777777" w:rsidTr="0020656F">
        <w:trPr>
          <w:ins w:id="6759" w:author="sangdd" w:date="2018-09-03T21:56:00Z"/>
        </w:trPr>
        <w:tc>
          <w:tcPr>
            <w:tcW w:w="1432" w:type="pct"/>
          </w:tcPr>
          <w:p w14:paraId="0D70ED6E" w14:textId="77F608FD" w:rsidR="00071AFF" w:rsidRPr="00071AFF" w:rsidRDefault="00071AFF" w:rsidP="0020656F">
            <w:pPr>
              <w:rPr>
                <w:ins w:id="6760" w:author="sangdd" w:date="2018-09-03T21:56:00Z"/>
              </w:rPr>
            </w:pPr>
            <w:ins w:id="6761" w:author="sangdd" w:date="2018-09-03T21:56:00Z">
              <w:r w:rsidRPr="00071AFF">
                <w:t>ARTICLES_TYPE</w:t>
              </w:r>
            </w:ins>
          </w:p>
        </w:tc>
        <w:tc>
          <w:tcPr>
            <w:tcW w:w="743" w:type="pct"/>
          </w:tcPr>
          <w:p w14:paraId="405143A4" w14:textId="6D46EA9C" w:rsidR="00071AFF" w:rsidRPr="009C09B2" w:rsidRDefault="00071AFF" w:rsidP="0020656F">
            <w:pPr>
              <w:rPr>
                <w:ins w:id="6762" w:author="sangdd" w:date="2018-09-03T21:56:00Z"/>
              </w:rPr>
            </w:pPr>
            <w:ins w:id="6763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89CCAA4" w14:textId="1D1B5BBE" w:rsidR="00071AFF" w:rsidRPr="009C09B2" w:rsidRDefault="00A3617D" w:rsidP="0020656F">
            <w:pPr>
              <w:rPr>
                <w:ins w:id="6764" w:author="sangdd" w:date="2018-09-03T21:56:00Z"/>
              </w:rPr>
            </w:pPr>
            <w:ins w:id="6765" w:author="sangdd" w:date="2018-09-03T22:01:00Z">
              <w:r>
                <w:t>5</w:t>
              </w:r>
            </w:ins>
          </w:p>
        </w:tc>
        <w:tc>
          <w:tcPr>
            <w:tcW w:w="379" w:type="pct"/>
          </w:tcPr>
          <w:p w14:paraId="0216A3D0" w14:textId="77777777" w:rsidR="00071AFF" w:rsidRPr="009C09B2" w:rsidRDefault="00071AFF" w:rsidP="0020656F">
            <w:pPr>
              <w:rPr>
                <w:ins w:id="6766" w:author="sangdd" w:date="2018-09-03T21:56:00Z"/>
              </w:rPr>
            </w:pPr>
          </w:p>
        </w:tc>
        <w:tc>
          <w:tcPr>
            <w:tcW w:w="497" w:type="pct"/>
          </w:tcPr>
          <w:p w14:paraId="399718D0" w14:textId="77777777" w:rsidR="00071AFF" w:rsidRPr="009C09B2" w:rsidRDefault="00071AFF" w:rsidP="0020656F">
            <w:pPr>
              <w:rPr>
                <w:ins w:id="6767" w:author="sangdd" w:date="2018-09-03T21:56:00Z"/>
              </w:rPr>
            </w:pPr>
          </w:p>
        </w:tc>
        <w:tc>
          <w:tcPr>
            <w:tcW w:w="1553" w:type="pct"/>
          </w:tcPr>
          <w:p w14:paraId="749FAA85" w14:textId="10A6FE9D" w:rsidR="00071AFF" w:rsidRPr="009C09B2" w:rsidRDefault="00A3617D" w:rsidP="0020656F">
            <w:pPr>
              <w:rPr>
                <w:ins w:id="6768" w:author="sangdd" w:date="2018-09-03T21:56:00Z"/>
              </w:rPr>
            </w:pPr>
            <w:ins w:id="6769" w:author="sangdd" w:date="2018-09-03T22:01:00Z">
              <w:r>
                <w:t>Loại tin, default 1 loại sau này nếu có phát sinh thì sẽ thêm, vì mỗi mẫu tin có các trường dữ liệu đặc thù riêng</w:t>
              </w:r>
            </w:ins>
          </w:p>
        </w:tc>
      </w:tr>
      <w:tr w:rsidR="00071AFF" w:rsidRPr="009C09B2" w14:paraId="582F456F" w14:textId="77777777" w:rsidTr="0020656F">
        <w:trPr>
          <w:ins w:id="6770" w:author="sangdd" w:date="2018-09-03T21:56:00Z"/>
        </w:trPr>
        <w:tc>
          <w:tcPr>
            <w:tcW w:w="1432" w:type="pct"/>
          </w:tcPr>
          <w:p w14:paraId="0D190B24" w14:textId="7201CDBE" w:rsidR="00071AFF" w:rsidRPr="00071AFF" w:rsidRDefault="00071AFF" w:rsidP="0020656F">
            <w:pPr>
              <w:rPr>
                <w:ins w:id="6771" w:author="sangdd" w:date="2018-09-03T21:56:00Z"/>
              </w:rPr>
            </w:pPr>
            <w:ins w:id="6772" w:author="sangdd" w:date="2018-09-03T21:56:00Z">
              <w:r w:rsidRPr="00071AFF">
                <w:t>HOTTYPE</w:t>
              </w:r>
            </w:ins>
          </w:p>
        </w:tc>
        <w:tc>
          <w:tcPr>
            <w:tcW w:w="743" w:type="pct"/>
          </w:tcPr>
          <w:p w14:paraId="14CD1FA6" w14:textId="7261FD81" w:rsidR="00071AFF" w:rsidRPr="009C09B2" w:rsidRDefault="00071AFF" w:rsidP="0020656F">
            <w:pPr>
              <w:rPr>
                <w:ins w:id="6773" w:author="sangdd" w:date="2018-09-03T21:56:00Z"/>
              </w:rPr>
            </w:pPr>
            <w:ins w:id="6774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1C43E64B" w14:textId="7A7F8254" w:rsidR="00071AFF" w:rsidRPr="009C09B2" w:rsidRDefault="00071AFF" w:rsidP="0020656F">
            <w:pPr>
              <w:rPr>
                <w:ins w:id="6775" w:author="sangdd" w:date="2018-09-03T21:56:00Z"/>
              </w:rPr>
            </w:pPr>
            <w:ins w:id="6776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73E68D8E" w14:textId="77777777" w:rsidR="00071AFF" w:rsidRPr="009C09B2" w:rsidRDefault="00071AFF" w:rsidP="0020656F">
            <w:pPr>
              <w:rPr>
                <w:ins w:id="6777" w:author="sangdd" w:date="2018-09-03T21:56:00Z"/>
              </w:rPr>
            </w:pPr>
          </w:p>
        </w:tc>
        <w:tc>
          <w:tcPr>
            <w:tcW w:w="497" w:type="pct"/>
          </w:tcPr>
          <w:p w14:paraId="6ED17745" w14:textId="77777777" w:rsidR="00071AFF" w:rsidRPr="009C09B2" w:rsidRDefault="00071AFF" w:rsidP="0020656F">
            <w:pPr>
              <w:rPr>
                <w:ins w:id="6778" w:author="sangdd" w:date="2018-09-03T21:56:00Z"/>
              </w:rPr>
            </w:pPr>
          </w:p>
        </w:tc>
        <w:tc>
          <w:tcPr>
            <w:tcW w:w="1553" w:type="pct"/>
          </w:tcPr>
          <w:p w14:paraId="74D9877A" w14:textId="39271D40" w:rsidR="00071AFF" w:rsidRPr="009C09B2" w:rsidRDefault="00692AD4">
            <w:pPr>
              <w:rPr>
                <w:ins w:id="6779" w:author="sangdd" w:date="2018-09-03T21:56:00Z"/>
              </w:rPr>
            </w:pPr>
            <w:ins w:id="6780" w:author="sangdd" w:date="2018-09-03T22:01:00Z">
              <w:r>
                <w:t xml:space="preserve">0: </w:t>
              </w:r>
            </w:ins>
            <w:ins w:id="6781" w:author="sangdd" w:date="2018-09-03T22:02:00Z">
              <w:r>
                <w:t>B</w:t>
              </w:r>
            </w:ins>
            <w:ins w:id="6782" w:author="sangdd" w:date="2018-09-03T22:01:00Z">
              <w:r>
                <w:t xml:space="preserve">ình thương, </w:t>
              </w:r>
              <w:proofErr w:type="gramStart"/>
              <w:r>
                <w:t>1:Tin</w:t>
              </w:r>
              <w:proofErr w:type="gramEnd"/>
              <w:r>
                <w:t xml:space="preserve"> nổi bật</w:t>
              </w:r>
            </w:ins>
          </w:p>
        </w:tc>
      </w:tr>
      <w:tr w:rsidR="00071AFF" w:rsidRPr="009C09B2" w14:paraId="5E6CF6F8" w14:textId="77777777" w:rsidTr="0020656F">
        <w:trPr>
          <w:ins w:id="6783" w:author="sangdd" w:date="2018-09-03T21:56:00Z"/>
        </w:trPr>
        <w:tc>
          <w:tcPr>
            <w:tcW w:w="1432" w:type="pct"/>
          </w:tcPr>
          <w:p w14:paraId="4182B387" w14:textId="25002B39" w:rsidR="00071AFF" w:rsidRPr="00071AFF" w:rsidRDefault="00071AFF" w:rsidP="0020656F">
            <w:pPr>
              <w:rPr>
                <w:ins w:id="6784" w:author="sangdd" w:date="2018-09-03T21:56:00Z"/>
              </w:rPr>
            </w:pPr>
            <w:ins w:id="6785" w:author="sangdd" w:date="2018-09-03T21:56:00Z">
              <w:r w:rsidRPr="00071AFF">
                <w:t>CREATEDBY</w:t>
              </w:r>
            </w:ins>
          </w:p>
        </w:tc>
        <w:tc>
          <w:tcPr>
            <w:tcW w:w="743" w:type="pct"/>
          </w:tcPr>
          <w:p w14:paraId="4E2E2A91" w14:textId="4F7872E8" w:rsidR="00071AFF" w:rsidRPr="009C09B2" w:rsidRDefault="00071AFF" w:rsidP="0020656F">
            <w:pPr>
              <w:rPr>
                <w:ins w:id="6786" w:author="sangdd" w:date="2018-09-03T21:56:00Z"/>
              </w:rPr>
            </w:pPr>
            <w:ins w:id="6787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5C23E56D" w14:textId="77777777" w:rsidR="00071AFF" w:rsidRPr="009C09B2" w:rsidRDefault="00071AFF" w:rsidP="0020656F">
            <w:pPr>
              <w:rPr>
                <w:ins w:id="6788" w:author="sangdd" w:date="2018-09-03T21:56:00Z"/>
              </w:rPr>
            </w:pPr>
          </w:p>
        </w:tc>
        <w:tc>
          <w:tcPr>
            <w:tcW w:w="379" w:type="pct"/>
          </w:tcPr>
          <w:p w14:paraId="68255DE3" w14:textId="77777777" w:rsidR="00071AFF" w:rsidRPr="009C09B2" w:rsidRDefault="00071AFF" w:rsidP="0020656F">
            <w:pPr>
              <w:rPr>
                <w:ins w:id="6789" w:author="sangdd" w:date="2018-09-03T21:56:00Z"/>
              </w:rPr>
            </w:pPr>
          </w:p>
        </w:tc>
        <w:tc>
          <w:tcPr>
            <w:tcW w:w="497" w:type="pct"/>
          </w:tcPr>
          <w:p w14:paraId="7C8FBEC1" w14:textId="77777777" w:rsidR="00071AFF" w:rsidRPr="009C09B2" w:rsidRDefault="00071AFF" w:rsidP="0020656F">
            <w:pPr>
              <w:rPr>
                <w:ins w:id="6790" w:author="sangdd" w:date="2018-09-03T21:56:00Z"/>
              </w:rPr>
            </w:pPr>
          </w:p>
        </w:tc>
        <w:tc>
          <w:tcPr>
            <w:tcW w:w="1553" w:type="pct"/>
          </w:tcPr>
          <w:p w14:paraId="3195E488" w14:textId="06BC3AB4" w:rsidR="00071AFF" w:rsidRPr="009C09B2" w:rsidRDefault="00A20E14" w:rsidP="0020656F">
            <w:pPr>
              <w:rPr>
                <w:ins w:id="6791" w:author="sangdd" w:date="2018-09-03T21:56:00Z"/>
              </w:rPr>
            </w:pPr>
            <w:ins w:id="6792" w:author="sangdd" w:date="2018-09-03T22:02:00Z">
              <w:r>
                <w:t>Người tạo</w:t>
              </w:r>
            </w:ins>
          </w:p>
        </w:tc>
      </w:tr>
      <w:tr w:rsidR="00071AFF" w:rsidRPr="009C09B2" w14:paraId="14A8333B" w14:textId="77777777" w:rsidTr="0020656F">
        <w:trPr>
          <w:ins w:id="6793" w:author="sangdd" w:date="2018-09-03T21:56:00Z"/>
        </w:trPr>
        <w:tc>
          <w:tcPr>
            <w:tcW w:w="1432" w:type="pct"/>
          </w:tcPr>
          <w:p w14:paraId="2CE5851C" w14:textId="3C4E69C4" w:rsidR="00071AFF" w:rsidRPr="00071AFF" w:rsidRDefault="00071AFF" w:rsidP="0020656F">
            <w:pPr>
              <w:rPr>
                <w:ins w:id="6794" w:author="sangdd" w:date="2018-09-03T21:56:00Z"/>
              </w:rPr>
            </w:pPr>
            <w:ins w:id="6795" w:author="sangdd" w:date="2018-09-03T21:56:00Z">
              <w:r w:rsidRPr="00071AFF">
                <w:t>CREATEDDATE</w:t>
              </w:r>
            </w:ins>
          </w:p>
        </w:tc>
        <w:tc>
          <w:tcPr>
            <w:tcW w:w="743" w:type="pct"/>
          </w:tcPr>
          <w:p w14:paraId="7C305FDB" w14:textId="79879173" w:rsidR="00071AFF" w:rsidRPr="009C09B2" w:rsidRDefault="00071AFF" w:rsidP="0020656F">
            <w:pPr>
              <w:rPr>
                <w:ins w:id="6796" w:author="sangdd" w:date="2018-09-03T21:56:00Z"/>
              </w:rPr>
            </w:pPr>
            <w:ins w:id="6797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66DA48D8" w14:textId="77777777" w:rsidR="00071AFF" w:rsidRPr="009C09B2" w:rsidRDefault="00071AFF" w:rsidP="0020656F">
            <w:pPr>
              <w:rPr>
                <w:ins w:id="6798" w:author="sangdd" w:date="2018-09-03T21:56:00Z"/>
              </w:rPr>
            </w:pPr>
          </w:p>
        </w:tc>
        <w:tc>
          <w:tcPr>
            <w:tcW w:w="379" w:type="pct"/>
          </w:tcPr>
          <w:p w14:paraId="5F298313" w14:textId="77777777" w:rsidR="00071AFF" w:rsidRPr="009C09B2" w:rsidRDefault="00071AFF" w:rsidP="0020656F">
            <w:pPr>
              <w:rPr>
                <w:ins w:id="6799" w:author="sangdd" w:date="2018-09-03T21:56:00Z"/>
              </w:rPr>
            </w:pPr>
          </w:p>
        </w:tc>
        <w:tc>
          <w:tcPr>
            <w:tcW w:w="497" w:type="pct"/>
          </w:tcPr>
          <w:p w14:paraId="56964C5D" w14:textId="77777777" w:rsidR="00071AFF" w:rsidRPr="009C09B2" w:rsidRDefault="00071AFF" w:rsidP="0020656F">
            <w:pPr>
              <w:rPr>
                <w:ins w:id="6800" w:author="sangdd" w:date="2018-09-03T21:56:00Z"/>
              </w:rPr>
            </w:pPr>
          </w:p>
        </w:tc>
        <w:tc>
          <w:tcPr>
            <w:tcW w:w="1553" w:type="pct"/>
          </w:tcPr>
          <w:p w14:paraId="5EFC6B2B" w14:textId="77777777" w:rsidR="00071AFF" w:rsidRPr="009C09B2" w:rsidRDefault="00071AFF" w:rsidP="0020656F">
            <w:pPr>
              <w:rPr>
                <w:ins w:id="6801" w:author="sangdd" w:date="2018-09-03T21:56:00Z"/>
              </w:rPr>
            </w:pPr>
          </w:p>
        </w:tc>
      </w:tr>
      <w:tr w:rsidR="00071AFF" w:rsidRPr="009C09B2" w14:paraId="1BD09DAD" w14:textId="77777777" w:rsidTr="0020656F">
        <w:trPr>
          <w:ins w:id="6802" w:author="sangdd" w:date="2018-09-03T21:56:00Z"/>
        </w:trPr>
        <w:tc>
          <w:tcPr>
            <w:tcW w:w="1432" w:type="pct"/>
          </w:tcPr>
          <w:p w14:paraId="71261DDE" w14:textId="3A13BC3E" w:rsidR="00071AFF" w:rsidRPr="00071AFF" w:rsidRDefault="00071AFF" w:rsidP="0020656F">
            <w:pPr>
              <w:rPr>
                <w:ins w:id="6803" w:author="sangdd" w:date="2018-09-03T21:56:00Z"/>
              </w:rPr>
            </w:pPr>
            <w:ins w:id="6804" w:author="sangdd" w:date="2018-09-03T21:57:00Z">
              <w:r w:rsidRPr="00071AFF">
                <w:t>MODIFIEDBY</w:t>
              </w:r>
            </w:ins>
          </w:p>
        </w:tc>
        <w:tc>
          <w:tcPr>
            <w:tcW w:w="743" w:type="pct"/>
          </w:tcPr>
          <w:p w14:paraId="5E54AEFB" w14:textId="1EC2A608" w:rsidR="00071AFF" w:rsidRPr="009C09B2" w:rsidRDefault="00071AFF" w:rsidP="0020656F">
            <w:pPr>
              <w:rPr>
                <w:ins w:id="6805" w:author="sangdd" w:date="2018-09-03T21:56:00Z"/>
              </w:rPr>
            </w:pPr>
            <w:ins w:id="6806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71C9AB39" w14:textId="77777777" w:rsidR="00071AFF" w:rsidRPr="009C09B2" w:rsidRDefault="00071AFF" w:rsidP="0020656F">
            <w:pPr>
              <w:rPr>
                <w:ins w:id="6807" w:author="sangdd" w:date="2018-09-03T21:56:00Z"/>
              </w:rPr>
            </w:pPr>
          </w:p>
        </w:tc>
        <w:tc>
          <w:tcPr>
            <w:tcW w:w="379" w:type="pct"/>
          </w:tcPr>
          <w:p w14:paraId="60BA93F4" w14:textId="77777777" w:rsidR="00071AFF" w:rsidRPr="009C09B2" w:rsidRDefault="00071AFF" w:rsidP="0020656F">
            <w:pPr>
              <w:rPr>
                <w:ins w:id="6808" w:author="sangdd" w:date="2018-09-03T21:56:00Z"/>
              </w:rPr>
            </w:pPr>
          </w:p>
        </w:tc>
        <w:tc>
          <w:tcPr>
            <w:tcW w:w="497" w:type="pct"/>
          </w:tcPr>
          <w:p w14:paraId="70CAE75B" w14:textId="77777777" w:rsidR="00071AFF" w:rsidRPr="009C09B2" w:rsidRDefault="00071AFF" w:rsidP="0020656F">
            <w:pPr>
              <w:rPr>
                <w:ins w:id="6809" w:author="sangdd" w:date="2018-09-03T21:56:00Z"/>
              </w:rPr>
            </w:pPr>
          </w:p>
        </w:tc>
        <w:tc>
          <w:tcPr>
            <w:tcW w:w="1553" w:type="pct"/>
          </w:tcPr>
          <w:p w14:paraId="331A8798" w14:textId="0ED80099" w:rsidR="00071AFF" w:rsidRPr="009C09B2" w:rsidRDefault="00A20E14" w:rsidP="0020656F">
            <w:pPr>
              <w:rPr>
                <w:ins w:id="6810" w:author="sangdd" w:date="2018-09-03T21:56:00Z"/>
              </w:rPr>
            </w:pPr>
            <w:ins w:id="6811" w:author="sangdd" w:date="2018-09-03T22:03:00Z">
              <w:r>
                <w:t>Người sửa</w:t>
              </w:r>
            </w:ins>
          </w:p>
        </w:tc>
      </w:tr>
      <w:tr w:rsidR="00071AFF" w:rsidRPr="009C09B2" w14:paraId="195DE61F" w14:textId="77777777" w:rsidTr="00071AFF">
        <w:tblPrEx>
          <w:tblW w:w="5000" w:type="pc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ook w:val="01E0" w:firstRow="1" w:lastRow="1" w:firstColumn="1" w:lastColumn="1" w:noHBand="0" w:noVBand="0"/>
          <w:tblPrExChange w:id="6812" w:author="sangdd" w:date="2018-09-03T21:57:00Z">
            <w:tblPrEx>
              <w:tblW w:w="5000" w:type="pct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Ex>
          </w:tblPrExChange>
        </w:tblPrEx>
        <w:trPr>
          <w:trHeight w:val="379"/>
          <w:ins w:id="6813" w:author="sangdd" w:date="2018-09-03T21:56:00Z"/>
        </w:trPr>
        <w:tc>
          <w:tcPr>
            <w:tcW w:w="1432" w:type="pct"/>
            <w:tcPrChange w:id="6814" w:author="sangdd" w:date="2018-09-03T21:57:00Z">
              <w:tcPr>
                <w:tcW w:w="1432" w:type="pct"/>
              </w:tcPr>
            </w:tcPrChange>
          </w:tcPr>
          <w:p w14:paraId="591071EE" w14:textId="09B156DD" w:rsidR="00071AFF" w:rsidRDefault="00071AFF" w:rsidP="0020656F">
            <w:pPr>
              <w:rPr>
                <w:ins w:id="6815" w:author="sangdd" w:date="2018-09-03T21:56:00Z"/>
              </w:rPr>
            </w:pPr>
            <w:ins w:id="6816" w:author="sangdd" w:date="2018-09-03T21:57:00Z">
              <w:r w:rsidRPr="00071AFF">
                <w:t>MODIFIEDDATE</w:t>
              </w:r>
            </w:ins>
          </w:p>
          <w:p w14:paraId="362357AA" w14:textId="48ED778F" w:rsidR="00071AFF" w:rsidRPr="00071AFF" w:rsidRDefault="00071AFF" w:rsidP="0020656F">
            <w:pPr>
              <w:rPr>
                <w:ins w:id="6817" w:author="sangdd" w:date="2018-09-03T21:56:00Z"/>
              </w:rPr>
            </w:pPr>
          </w:p>
        </w:tc>
        <w:tc>
          <w:tcPr>
            <w:tcW w:w="743" w:type="pct"/>
            <w:tcPrChange w:id="6818" w:author="sangdd" w:date="2018-09-03T21:57:00Z">
              <w:tcPr>
                <w:tcW w:w="743" w:type="pct"/>
              </w:tcPr>
            </w:tcPrChange>
          </w:tcPr>
          <w:p w14:paraId="04E6EE3A" w14:textId="3A6F1F7B" w:rsidR="00071AFF" w:rsidRPr="009C09B2" w:rsidRDefault="00071AFF" w:rsidP="0020656F">
            <w:pPr>
              <w:rPr>
                <w:ins w:id="6819" w:author="sangdd" w:date="2018-09-03T21:56:00Z"/>
              </w:rPr>
            </w:pPr>
            <w:ins w:id="6820" w:author="sangdd" w:date="2018-09-03T21:59:00Z">
              <w:r>
                <w:t>DATE</w:t>
              </w:r>
            </w:ins>
          </w:p>
        </w:tc>
        <w:tc>
          <w:tcPr>
            <w:tcW w:w="396" w:type="pct"/>
            <w:tcPrChange w:id="6821" w:author="sangdd" w:date="2018-09-03T21:57:00Z">
              <w:tcPr>
                <w:tcW w:w="396" w:type="pct"/>
              </w:tcPr>
            </w:tcPrChange>
          </w:tcPr>
          <w:p w14:paraId="2A4DD5E7" w14:textId="77777777" w:rsidR="00071AFF" w:rsidRPr="009C09B2" w:rsidRDefault="00071AFF" w:rsidP="0020656F">
            <w:pPr>
              <w:rPr>
                <w:ins w:id="6822" w:author="sangdd" w:date="2018-09-03T21:56:00Z"/>
              </w:rPr>
            </w:pPr>
          </w:p>
        </w:tc>
        <w:tc>
          <w:tcPr>
            <w:tcW w:w="379" w:type="pct"/>
            <w:tcPrChange w:id="6823" w:author="sangdd" w:date="2018-09-03T21:57:00Z">
              <w:tcPr>
                <w:tcW w:w="379" w:type="pct"/>
              </w:tcPr>
            </w:tcPrChange>
          </w:tcPr>
          <w:p w14:paraId="0713C68E" w14:textId="77777777" w:rsidR="00071AFF" w:rsidRPr="009C09B2" w:rsidRDefault="00071AFF" w:rsidP="0020656F">
            <w:pPr>
              <w:rPr>
                <w:ins w:id="6824" w:author="sangdd" w:date="2018-09-03T21:56:00Z"/>
              </w:rPr>
            </w:pPr>
          </w:p>
        </w:tc>
        <w:tc>
          <w:tcPr>
            <w:tcW w:w="497" w:type="pct"/>
            <w:tcPrChange w:id="6825" w:author="sangdd" w:date="2018-09-03T21:57:00Z">
              <w:tcPr>
                <w:tcW w:w="497" w:type="pct"/>
              </w:tcPr>
            </w:tcPrChange>
          </w:tcPr>
          <w:p w14:paraId="1CB4DB94" w14:textId="77777777" w:rsidR="00071AFF" w:rsidRPr="009C09B2" w:rsidRDefault="00071AFF" w:rsidP="0020656F">
            <w:pPr>
              <w:rPr>
                <w:ins w:id="6826" w:author="sangdd" w:date="2018-09-03T21:56:00Z"/>
              </w:rPr>
            </w:pPr>
          </w:p>
        </w:tc>
        <w:tc>
          <w:tcPr>
            <w:tcW w:w="1553" w:type="pct"/>
            <w:tcPrChange w:id="6827" w:author="sangdd" w:date="2018-09-03T21:57:00Z">
              <w:tcPr>
                <w:tcW w:w="1553" w:type="pct"/>
              </w:tcPr>
            </w:tcPrChange>
          </w:tcPr>
          <w:p w14:paraId="615873C3" w14:textId="77777777" w:rsidR="00071AFF" w:rsidRPr="009C09B2" w:rsidRDefault="00071AFF" w:rsidP="0020656F">
            <w:pPr>
              <w:rPr>
                <w:ins w:id="6828" w:author="sangdd" w:date="2018-09-03T21:56:00Z"/>
              </w:rPr>
            </w:pPr>
          </w:p>
        </w:tc>
      </w:tr>
      <w:tr w:rsidR="00071AFF" w:rsidRPr="009C09B2" w14:paraId="7250BEA6" w14:textId="77777777" w:rsidTr="0020656F">
        <w:trPr>
          <w:ins w:id="6829" w:author="sangdd" w:date="2018-09-03T21:56:00Z"/>
        </w:trPr>
        <w:tc>
          <w:tcPr>
            <w:tcW w:w="1432" w:type="pct"/>
          </w:tcPr>
          <w:p w14:paraId="4F9F8E09" w14:textId="7D2F5E4E" w:rsidR="00071AFF" w:rsidRPr="00071AFF" w:rsidRDefault="00071AFF" w:rsidP="0020656F">
            <w:pPr>
              <w:rPr>
                <w:ins w:id="6830" w:author="sangdd" w:date="2018-09-03T21:56:00Z"/>
              </w:rPr>
            </w:pPr>
            <w:ins w:id="6831" w:author="sangdd" w:date="2018-09-03T21:57:00Z">
              <w:r w:rsidRPr="00071AFF">
                <w:t>PUBLICTIME</w:t>
              </w:r>
            </w:ins>
          </w:p>
        </w:tc>
        <w:tc>
          <w:tcPr>
            <w:tcW w:w="743" w:type="pct"/>
          </w:tcPr>
          <w:p w14:paraId="3718DB8B" w14:textId="3E1EB792" w:rsidR="00071AFF" w:rsidRPr="009C09B2" w:rsidRDefault="00071AFF" w:rsidP="0020656F">
            <w:pPr>
              <w:rPr>
                <w:ins w:id="6832" w:author="sangdd" w:date="2018-09-03T21:56:00Z"/>
              </w:rPr>
            </w:pPr>
            <w:ins w:id="6833" w:author="sangdd" w:date="2018-09-03T21:59:00Z">
              <w:r>
                <w:t>DATE</w:t>
              </w:r>
            </w:ins>
          </w:p>
        </w:tc>
        <w:tc>
          <w:tcPr>
            <w:tcW w:w="396" w:type="pct"/>
          </w:tcPr>
          <w:p w14:paraId="4FAB2907" w14:textId="77777777" w:rsidR="00071AFF" w:rsidRPr="009C09B2" w:rsidRDefault="00071AFF" w:rsidP="0020656F">
            <w:pPr>
              <w:rPr>
                <w:ins w:id="6834" w:author="sangdd" w:date="2018-09-03T21:56:00Z"/>
              </w:rPr>
            </w:pPr>
          </w:p>
        </w:tc>
        <w:tc>
          <w:tcPr>
            <w:tcW w:w="379" w:type="pct"/>
          </w:tcPr>
          <w:p w14:paraId="7451E0F5" w14:textId="77777777" w:rsidR="00071AFF" w:rsidRPr="009C09B2" w:rsidRDefault="00071AFF" w:rsidP="0020656F">
            <w:pPr>
              <w:rPr>
                <w:ins w:id="6835" w:author="sangdd" w:date="2018-09-03T21:56:00Z"/>
              </w:rPr>
            </w:pPr>
          </w:p>
        </w:tc>
        <w:tc>
          <w:tcPr>
            <w:tcW w:w="497" w:type="pct"/>
          </w:tcPr>
          <w:p w14:paraId="04301B08" w14:textId="77777777" w:rsidR="00071AFF" w:rsidRPr="009C09B2" w:rsidRDefault="00071AFF" w:rsidP="0020656F">
            <w:pPr>
              <w:rPr>
                <w:ins w:id="6836" w:author="sangdd" w:date="2018-09-03T21:56:00Z"/>
              </w:rPr>
            </w:pPr>
          </w:p>
        </w:tc>
        <w:tc>
          <w:tcPr>
            <w:tcW w:w="1553" w:type="pct"/>
          </w:tcPr>
          <w:p w14:paraId="4489B77B" w14:textId="77777777" w:rsidR="00071AFF" w:rsidRPr="009C09B2" w:rsidRDefault="00071AFF" w:rsidP="0020656F">
            <w:pPr>
              <w:rPr>
                <w:ins w:id="6837" w:author="sangdd" w:date="2018-09-03T21:56:00Z"/>
              </w:rPr>
            </w:pPr>
          </w:p>
        </w:tc>
      </w:tr>
      <w:tr w:rsidR="00071AFF" w:rsidRPr="009C09B2" w14:paraId="39DEAF14" w14:textId="77777777" w:rsidTr="0020656F">
        <w:trPr>
          <w:ins w:id="6838" w:author="sangdd" w:date="2018-09-03T21:57:00Z"/>
        </w:trPr>
        <w:tc>
          <w:tcPr>
            <w:tcW w:w="1432" w:type="pct"/>
          </w:tcPr>
          <w:p w14:paraId="0B1D4AF0" w14:textId="6FAEE99D" w:rsidR="00071AFF" w:rsidRPr="00071AFF" w:rsidRDefault="00071AFF" w:rsidP="0020656F">
            <w:pPr>
              <w:rPr>
                <w:ins w:id="6839" w:author="sangdd" w:date="2018-09-03T21:57:00Z"/>
              </w:rPr>
            </w:pPr>
            <w:ins w:id="6840" w:author="sangdd" w:date="2018-09-03T21:57:00Z">
              <w:r w:rsidRPr="00071AFF">
                <w:t>PUBLICBY</w:t>
              </w:r>
            </w:ins>
          </w:p>
        </w:tc>
        <w:tc>
          <w:tcPr>
            <w:tcW w:w="743" w:type="pct"/>
          </w:tcPr>
          <w:p w14:paraId="7DD08DB5" w14:textId="00BA652A" w:rsidR="00071AFF" w:rsidRPr="009C09B2" w:rsidRDefault="00071AFF" w:rsidP="0020656F">
            <w:pPr>
              <w:rPr>
                <w:ins w:id="6841" w:author="sangdd" w:date="2018-09-03T21:57:00Z"/>
              </w:rPr>
            </w:pPr>
            <w:ins w:id="684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44D9659E" w14:textId="77777777" w:rsidR="00071AFF" w:rsidRPr="009C09B2" w:rsidRDefault="00071AFF" w:rsidP="0020656F">
            <w:pPr>
              <w:rPr>
                <w:ins w:id="6843" w:author="sangdd" w:date="2018-09-03T21:57:00Z"/>
              </w:rPr>
            </w:pPr>
          </w:p>
        </w:tc>
        <w:tc>
          <w:tcPr>
            <w:tcW w:w="379" w:type="pct"/>
          </w:tcPr>
          <w:p w14:paraId="631C4AD1" w14:textId="77777777" w:rsidR="00071AFF" w:rsidRPr="009C09B2" w:rsidRDefault="00071AFF" w:rsidP="0020656F">
            <w:pPr>
              <w:rPr>
                <w:ins w:id="6844" w:author="sangdd" w:date="2018-09-03T21:57:00Z"/>
              </w:rPr>
            </w:pPr>
          </w:p>
        </w:tc>
        <w:tc>
          <w:tcPr>
            <w:tcW w:w="497" w:type="pct"/>
          </w:tcPr>
          <w:p w14:paraId="4F6F2DC2" w14:textId="77777777" w:rsidR="00071AFF" w:rsidRPr="009C09B2" w:rsidRDefault="00071AFF" w:rsidP="0020656F">
            <w:pPr>
              <w:rPr>
                <w:ins w:id="6845" w:author="sangdd" w:date="2018-09-03T21:57:00Z"/>
              </w:rPr>
            </w:pPr>
          </w:p>
        </w:tc>
        <w:tc>
          <w:tcPr>
            <w:tcW w:w="1553" w:type="pct"/>
          </w:tcPr>
          <w:p w14:paraId="773B52A6" w14:textId="1255AE0A" w:rsidR="00071AFF" w:rsidRPr="009C09B2" w:rsidRDefault="00A20E14" w:rsidP="0020656F">
            <w:pPr>
              <w:rPr>
                <w:ins w:id="6846" w:author="sangdd" w:date="2018-09-03T21:57:00Z"/>
              </w:rPr>
            </w:pPr>
            <w:ins w:id="6847" w:author="sangdd" w:date="2018-09-03T22:02:00Z">
              <w:r>
                <w:t>Người xuất bản</w:t>
              </w:r>
            </w:ins>
          </w:p>
        </w:tc>
      </w:tr>
      <w:tr w:rsidR="00071AFF" w:rsidRPr="009C09B2" w14:paraId="33A2C780" w14:textId="77777777" w:rsidTr="0020656F">
        <w:trPr>
          <w:ins w:id="6848" w:author="sangdd" w:date="2018-09-03T21:57:00Z"/>
        </w:trPr>
        <w:tc>
          <w:tcPr>
            <w:tcW w:w="1432" w:type="pct"/>
          </w:tcPr>
          <w:p w14:paraId="468251FC" w14:textId="1DB1F342" w:rsidR="00071AFF" w:rsidRPr="00071AFF" w:rsidRDefault="00071AFF" w:rsidP="0020656F">
            <w:pPr>
              <w:rPr>
                <w:ins w:id="6849" w:author="sangdd" w:date="2018-09-03T21:57:00Z"/>
              </w:rPr>
            </w:pPr>
            <w:ins w:id="6850" w:author="sangdd" w:date="2018-09-03T21:57:00Z">
              <w:r w:rsidRPr="00071AFF">
                <w:t>UNPUBLICBY</w:t>
              </w:r>
            </w:ins>
          </w:p>
        </w:tc>
        <w:tc>
          <w:tcPr>
            <w:tcW w:w="743" w:type="pct"/>
          </w:tcPr>
          <w:p w14:paraId="10900F8F" w14:textId="326ED885" w:rsidR="00071AFF" w:rsidRPr="009C09B2" w:rsidRDefault="00071AFF" w:rsidP="0020656F">
            <w:pPr>
              <w:rPr>
                <w:ins w:id="6851" w:author="sangdd" w:date="2018-09-03T21:57:00Z"/>
              </w:rPr>
            </w:pPr>
            <w:ins w:id="6852" w:author="sangdd" w:date="2018-09-03T21:59:00Z">
              <w:r>
                <w:t>VARCHAR2</w:t>
              </w:r>
            </w:ins>
          </w:p>
        </w:tc>
        <w:tc>
          <w:tcPr>
            <w:tcW w:w="396" w:type="pct"/>
          </w:tcPr>
          <w:p w14:paraId="01B1A0B8" w14:textId="77777777" w:rsidR="00071AFF" w:rsidRPr="009C09B2" w:rsidRDefault="00071AFF" w:rsidP="0020656F">
            <w:pPr>
              <w:rPr>
                <w:ins w:id="6853" w:author="sangdd" w:date="2018-09-03T21:57:00Z"/>
              </w:rPr>
            </w:pPr>
          </w:p>
        </w:tc>
        <w:tc>
          <w:tcPr>
            <w:tcW w:w="379" w:type="pct"/>
          </w:tcPr>
          <w:p w14:paraId="166F5610" w14:textId="77777777" w:rsidR="00071AFF" w:rsidRPr="009C09B2" w:rsidRDefault="00071AFF" w:rsidP="0020656F">
            <w:pPr>
              <w:rPr>
                <w:ins w:id="6854" w:author="sangdd" w:date="2018-09-03T21:57:00Z"/>
              </w:rPr>
            </w:pPr>
          </w:p>
        </w:tc>
        <w:tc>
          <w:tcPr>
            <w:tcW w:w="497" w:type="pct"/>
          </w:tcPr>
          <w:p w14:paraId="48456587" w14:textId="77777777" w:rsidR="00071AFF" w:rsidRPr="009C09B2" w:rsidRDefault="00071AFF" w:rsidP="0020656F">
            <w:pPr>
              <w:rPr>
                <w:ins w:id="6855" w:author="sangdd" w:date="2018-09-03T21:57:00Z"/>
              </w:rPr>
            </w:pPr>
          </w:p>
        </w:tc>
        <w:tc>
          <w:tcPr>
            <w:tcW w:w="1553" w:type="pct"/>
          </w:tcPr>
          <w:p w14:paraId="2954C1FD" w14:textId="5B1DD531" w:rsidR="00071AFF" w:rsidRPr="009C09B2" w:rsidRDefault="00A20E14" w:rsidP="0020656F">
            <w:pPr>
              <w:rPr>
                <w:ins w:id="6856" w:author="sangdd" w:date="2018-09-03T21:57:00Z"/>
              </w:rPr>
            </w:pPr>
            <w:ins w:id="6857" w:author="sangdd" w:date="2018-09-03T22:02:00Z">
              <w:r>
                <w:t>Người gỡ bài</w:t>
              </w:r>
            </w:ins>
          </w:p>
        </w:tc>
      </w:tr>
      <w:tr w:rsidR="00071AFF" w:rsidRPr="009C09B2" w14:paraId="086ED9FC" w14:textId="77777777" w:rsidTr="0020656F">
        <w:trPr>
          <w:ins w:id="6858" w:author="sangdd" w:date="2018-09-03T21:58:00Z"/>
        </w:trPr>
        <w:tc>
          <w:tcPr>
            <w:tcW w:w="1432" w:type="pct"/>
          </w:tcPr>
          <w:p w14:paraId="61C7F252" w14:textId="14C581F7" w:rsidR="00071AFF" w:rsidRPr="00071AFF" w:rsidRDefault="00071AFF" w:rsidP="0020656F">
            <w:pPr>
              <w:rPr>
                <w:ins w:id="6859" w:author="sangdd" w:date="2018-09-03T21:58:00Z"/>
              </w:rPr>
            </w:pPr>
            <w:ins w:id="6860" w:author="sangdd" w:date="2018-09-03T21:58:00Z">
              <w:r>
                <w:t>UNPUBLICDATE</w:t>
              </w:r>
            </w:ins>
          </w:p>
        </w:tc>
        <w:tc>
          <w:tcPr>
            <w:tcW w:w="743" w:type="pct"/>
          </w:tcPr>
          <w:p w14:paraId="4EA821B5" w14:textId="3F6DD205" w:rsidR="00071AFF" w:rsidRPr="009C09B2" w:rsidRDefault="00071AFF" w:rsidP="0020656F">
            <w:pPr>
              <w:rPr>
                <w:ins w:id="6861" w:author="sangdd" w:date="2018-09-03T21:58:00Z"/>
              </w:rPr>
            </w:pPr>
            <w:ins w:id="6862" w:author="sangdd" w:date="2018-09-03T21:58:00Z">
              <w:r>
                <w:t>DATE</w:t>
              </w:r>
            </w:ins>
          </w:p>
        </w:tc>
        <w:tc>
          <w:tcPr>
            <w:tcW w:w="396" w:type="pct"/>
          </w:tcPr>
          <w:p w14:paraId="23220881" w14:textId="77777777" w:rsidR="00071AFF" w:rsidRPr="009C09B2" w:rsidRDefault="00071AFF" w:rsidP="0020656F">
            <w:pPr>
              <w:rPr>
                <w:ins w:id="6863" w:author="sangdd" w:date="2018-09-03T21:58:00Z"/>
              </w:rPr>
            </w:pPr>
          </w:p>
        </w:tc>
        <w:tc>
          <w:tcPr>
            <w:tcW w:w="379" w:type="pct"/>
          </w:tcPr>
          <w:p w14:paraId="6BACF7FB" w14:textId="77777777" w:rsidR="00071AFF" w:rsidRPr="009C09B2" w:rsidRDefault="00071AFF" w:rsidP="0020656F">
            <w:pPr>
              <w:rPr>
                <w:ins w:id="6864" w:author="sangdd" w:date="2018-09-03T21:58:00Z"/>
              </w:rPr>
            </w:pPr>
          </w:p>
        </w:tc>
        <w:tc>
          <w:tcPr>
            <w:tcW w:w="497" w:type="pct"/>
          </w:tcPr>
          <w:p w14:paraId="65B23E16" w14:textId="77777777" w:rsidR="00071AFF" w:rsidRPr="009C09B2" w:rsidRDefault="00071AFF" w:rsidP="0020656F">
            <w:pPr>
              <w:rPr>
                <w:ins w:id="6865" w:author="sangdd" w:date="2018-09-03T21:58:00Z"/>
              </w:rPr>
            </w:pPr>
          </w:p>
        </w:tc>
        <w:tc>
          <w:tcPr>
            <w:tcW w:w="1553" w:type="pct"/>
          </w:tcPr>
          <w:p w14:paraId="0204AD09" w14:textId="77777777" w:rsidR="00071AFF" w:rsidRPr="009C09B2" w:rsidRDefault="00071AFF" w:rsidP="0020656F">
            <w:pPr>
              <w:rPr>
                <w:ins w:id="6866" w:author="sangdd" w:date="2018-09-03T21:58:00Z"/>
              </w:rPr>
            </w:pPr>
          </w:p>
        </w:tc>
      </w:tr>
      <w:tr w:rsidR="00071AFF" w:rsidRPr="009C09B2" w14:paraId="33F4EEA9" w14:textId="77777777" w:rsidTr="0020656F">
        <w:trPr>
          <w:ins w:id="6867" w:author="sangdd" w:date="2018-09-03T21:58:00Z"/>
        </w:trPr>
        <w:tc>
          <w:tcPr>
            <w:tcW w:w="1432" w:type="pct"/>
          </w:tcPr>
          <w:p w14:paraId="311CCA8C" w14:textId="6E4B6DE9" w:rsidR="00071AFF" w:rsidRPr="00071AFF" w:rsidRDefault="00071AFF" w:rsidP="0020656F">
            <w:pPr>
              <w:rPr>
                <w:ins w:id="6868" w:author="sangdd" w:date="2018-09-03T21:58:00Z"/>
              </w:rPr>
            </w:pPr>
            <w:ins w:id="6869" w:author="sangdd" w:date="2018-09-03T21:58:00Z">
              <w:r>
                <w:t>DELETED</w:t>
              </w:r>
            </w:ins>
          </w:p>
        </w:tc>
        <w:tc>
          <w:tcPr>
            <w:tcW w:w="743" w:type="pct"/>
          </w:tcPr>
          <w:p w14:paraId="38932611" w14:textId="6FF2CB14" w:rsidR="00071AFF" w:rsidRPr="009C09B2" w:rsidRDefault="00071AFF" w:rsidP="0020656F">
            <w:pPr>
              <w:rPr>
                <w:ins w:id="6870" w:author="sangdd" w:date="2018-09-03T21:58:00Z"/>
              </w:rPr>
            </w:pPr>
            <w:ins w:id="6871" w:author="sangdd" w:date="2018-09-03T21:59:00Z">
              <w:r>
                <w:t>NUMBER</w:t>
              </w:r>
            </w:ins>
          </w:p>
        </w:tc>
        <w:tc>
          <w:tcPr>
            <w:tcW w:w="396" w:type="pct"/>
          </w:tcPr>
          <w:p w14:paraId="00281F6A" w14:textId="5F4B8A95" w:rsidR="00071AFF" w:rsidRPr="009C09B2" w:rsidRDefault="00071AFF" w:rsidP="0020656F">
            <w:pPr>
              <w:rPr>
                <w:ins w:id="6872" w:author="sangdd" w:date="2018-09-03T21:58:00Z"/>
              </w:rPr>
            </w:pPr>
            <w:ins w:id="6873" w:author="sangdd" w:date="2018-09-03T21:59:00Z">
              <w:r>
                <w:t>1</w:t>
              </w:r>
            </w:ins>
          </w:p>
        </w:tc>
        <w:tc>
          <w:tcPr>
            <w:tcW w:w="379" w:type="pct"/>
          </w:tcPr>
          <w:p w14:paraId="1E49D2B1" w14:textId="77777777" w:rsidR="00071AFF" w:rsidRPr="009C09B2" w:rsidRDefault="00071AFF" w:rsidP="0020656F">
            <w:pPr>
              <w:rPr>
                <w:ins w:id="6874" w:author="sangdd" w:date="2018-09-03T21:58:00Z"/>
              </w:rPr>
            </w:pPr>
          </w:p>
        </w:tc>
        <w:tc>
          <w:tcPr>
            <w:tcW w:w="497" w:type="pct"/>
          </w:tcPr>
          <w:p w14:paraId="11249816" w14:textId="77777777" w:rsidR="00071AFF" w:rsidRPr="009C09B2" w:rsidRDefault="00071AFF" w:rsidP="0020656F">
            <w:pPr>
              <w:rPr>
                <w:ins w:id="6875" w:author="sangdd" w:date="2018-09-03T21:58:00Z"/>
              </w:rPr>
            </w:pPr>
          </w:p>
        </w:tc>
        <w:tc>
          <w:tcPr>
            <w:tcW w:w="1553" w:type="pct"/>
          </w:tcPr>
          <w:p w14:paraId="43EB464E" w14:textId="77777777" w:rsidR="00071AFF" w:rsidRPr="009C09B2" w:rsidRDefault="00071AFF" w:rsidP="0020656F">
            <w:pPr>
              <w:rPr>
                <w:ins w:id="6876" w:author="sangdd" w:date="2018-09-03T21:58:00Z"/>
              </w:rPr>
            </w:pPr>
          </w:p>
        </w:tc>
      </w:tr>
    </w:tbl>
    <w:p w14:paraId="246FA776" w14:textId="77777777" w:rsidR="004A78AE" w:rsidRPr="009C09B2" w:rsidRDefault="004A78AE" w:rsidP="004769AD"/>
    <w:p w14:paraId="73A95885" w14:textId="1457F537" w:rsidR="005B7459" w:rsidRDefault="005B7459" w:rsidP="005B7459">
      <w:pPr>
        <w:pStyle w:val="u2"/>
        <w:rPr>
          <w:ins w:id="6877" w:author="Lucy Lucy" w:date="2018-09-01T00:05:00Z"/>
        </w:rPr>
      </w:pPr>
      <w:bookmarkStart w:id="6878" w:name="_Toc523526413"/>
      <w:ins w:id="6879" w:author="Lucy Lucy" w:date="2018-09-01T00:03:00Z">
        <w:r w:rsidRPr="009C09B2">
          <w:t xml:space="preserve">Danh sách </w:t>
        </w:r>
        <w:r>
          <w:t>các bảng đi theo đơn chi tiết</w:t>
        </w:r>
      </w:ins>
      <w:bookmarkEnd w:id="6878"/>
    </w:p>
    <w:p w14:paraId="42E5F35D" w14:textId="77777777" w:rsidR="005B7459" w:rsidRPr="009C09B2" w:rsidRDefault="005B7459">
      <w:pPr>
        <w:pStyle w:val="u3"/>
        <w:rPr>
          <w:ins w:id="6880" w:author="Lucy Lucy" w:date="2018-09-01T00:05:00Z"/>
        </w:rPr>
        <w:pPrChange w:id="6881" w:author="Lucy Lucy" w:date="2018-09-01T00:05:00Z">
          <w:pPr>
            <w:pStyle w:val="u2"/>
          </w:pPr>
        </w:pPrChange>
      </w:pPr>
      <w:bookmarkStart w:id="6882" w:name="_Toc523526414"/>
      <w:ins w:id="6883" w:author="Lucy Lucy" w:date="2018-09-01T00:05:00Z">
        <w:r w:rsidRPr="009C09B2">
          <w:t>App_Detail_</w:t>
        </w:r>
        <w:r>
          <w:t>PL01_SDD</w:t>
        </w:r>
        <w:bookmarkEnd w:id="6882"/>
        <w:r w:rsidRPr="009C09B2">
          <w:tab/>
        </w:r>
        <w:r w:rsidRPr="009C09B2">
          <w:tab/>
        </w:r>
      </w:ins>
    </w:p>
    <w:p w14:paraId="0AB61187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884" w:author="Lucy Lucy" w:date="2018-09-01T00:05:00Z"/>
        </w:rPr>
      </w:pPr>
      <w:ins w:id="6885" w:author="Lucy Lucy" w:date="2018-09-01T00:05:00Z">
        <w:r w:rsidRPr="009C09B2">
          <w:t xml:space="preserve">Mục đích: Lưu trữ thông tin chi tiết mẫu đơn </w:t>
        </w:r>
        <w:r>
          <w:t>3b</w:t>
        </w:r>
      </w:ins>
    </w:p>
    <w:p w14:paraId="05CB1A40" w14:textId="77777777" w:rsidR="005B7459" w:rsidRPr="009C09B2" w:rsidRDefault="005B7459">
      <w:pPr>
        <w:pStyle w:val="oancuaDanhsach"/>
        <w:numPr>
          <w:ilvl w:val="0"/>
          <w:numId w:val="8"/>
        </w:numPr>
        <w:rPr>
          <w:ins w:id="6886" w:author="Lucy Lucy" w:date="2018-09-01T00:05:00Z"/>
        </w:rPr>
      </w:pPr>
      <w:ins w:id="6887" w:author="Lucy Lucy" w:date="2018-09-01T00:05:00Z">
        <w:r w:rsidRPr="009C09B2">
          <w:t>Chi tiết các trường: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784"/>
        <w:gridCol w:w="1306"/>
        <w:gridCol w:w="665"/>
        <w:gridCol w:w="643"/>
        <w:gridCol w:w="894"/>
        <w:gridCol w:w="2721"/>
      </w:tblGrid>
      <w:tr w:rsidR="005B7459" w:rsidRPr="009C09B2" w14:paraId="148CFEA0" w14:textId="77777777" w:rsidTr="00CF568F">
        <w:trPr>
          <w:tblHeader/>
          <w:ins w:id="6888" w:author="Lucy Lucy" w:date="2018-09-01T00:05:00Z"/>
        </w:trPr>
        <w:tc>
          <w:tcPr>
            <w:tcW w:w="1432" w:type="pct"/>
            <w:shd w:val="clear" w:color="auto" w:fill="E6E6E6"/>
          </w:tcPr>
          <w:p w14:paraId="5BBAB12F" w14:textId="77777777" w:rsidR="005B7459" w:rsidRPr="009C09B2" w:rsidRDefault="005B7459">
            <w:pPr>
              <w:rPr>
                <w:ins w:id="6889" w:author="Lucy Lucy" w:date="2018-09-01T00:05:00Z"/>
                <w:b/>
              </w:rPr>
            </w:pPr>
            <w:ins w:id="6890" w:author="Lucy Lucy" w:date="2018-09-01T00:05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743" w:type="pct"/>
            <w:shd w:val="clear" w:color="auto" w:fill="E6E6E6"/>
          </w:tcPr>
          <w:p w14:paraId="242C5129" w14:textId="77777777" w:rsidR="005B7459" w:rsidRPr="009C09B2" w:rsidRDefault="005B7459">
            <w:pPr>
              <w:rPr>
                <w:ins w:id="6891" w:author="Lucy Lucy" w:date="2018-09-01T00:05:00Z"/>
                <w:b/>
              </w:rPr>
            </w:pPr>
            <w:ins w:id="6892" w:author="Lucy Lucy" w:date="2018-09-01T00:05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96" w:type="pct"/>
            <w:shd w:val="clear" w:color="auto" w:fill="E6E6E6"/>
          </w:tcPr>
          <w:p w14:paraId="533259C0" w14:textId="77777777" w:rsidR="005B7459" w:rsidRPr="009C09B2" w:rsidRDefault="005B7459">
            <w:pPr>
              <w:rPr>
                <w:ins w:id="6893" w:author="Lucy Lucy" w:date="2018-09-01T00:05:00Z"/>
                <w:b/>
              </w:rPr>
            </w:pPr>
            <w:ins w:id="6894" w:author="Lucy Lucy" w:date="2018-09-01T00:05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9" w:type="pct"/>
            <w:shd w:val="clear" w:color="auto" w:fill="E6E6E6"/>
          </w:tcPr>
          <w:p w14:paraId="4DA9FC02" w14:textId="77777777" w:rsidR="005B7459" w:rsidRPr="009C09B2" w:rsidRDefault="005B7459">
            <w:pPr>
              <w:rPr>
                <w:ins w:id="6895" w:author="Lucy Lucy" w:date="2018-09-01T00:05:00Z"/>
                <w:b/>
              </w:rPr>
            </w:pPr>
            <w:ins w:id="6896" w:author="Lucy Lucy" w:date="2018-09-01T00:05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7" w:type="pct"/>
            <w:shd w:val="clear" w:color="auto" w:fill="E6E6E6"/>
          </w:tcPr>
          <w:p w14:paraId="0D35A9BA" w14:textId="77777777" w:rsidR="005B7459" w:rsidRPr="009C09B2" w:rsidRDefault="005B7459">
            <w:pPr>
              <w:rPr>
                <w:ins w:id="6897" w:author="Lucy Lucy" w:date="2018-09-01T00:05:00Z"/>
                <w:b/>
              </w:rPr>
            </w:pPr>
            <w:ins w:id="6898" w:author="Lucy Lucy" w:date="2018-09-01T00:05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53" w:type="pct"/>
            <w:shd w:val="clear" w:color="auto" w:fill="E6E6E6"/>
          </w:tcPr>
          <w:p w14:paraId="5EBD059B" w14:textId="77777777" w:rsidR="005B7459" w:rsidRPr="009C09B2" w:rsidRDefault="005B7459">
            <w:pPr>
              <w:jc w:val="left"/>
              <w:rPr>
                <w:ins w:id="6899" w:author="Lucy Lucy" w:date="2018-09-01T00:05:00Z"/>
                <w:b/>
              </w:rPr>
            </w:pPr>
            <w:ins w:id="6900" w:author="Lucy Lucy" w:date="2018-09-01T00:05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3648625C" w14:textId="77777777" w:rsidTr="00CF568F">
        <w:trPr>
          <w:ins w:id="6901" w:author="Lucy Lucy" w:date="2018-09-01T00:05:00Z"/>
        </w:trPr>
        <w:tc>
          <w:tcPr>
            <w:tcW w:w="1432" w:type="pct"/>
          </w:tcPr>
          <w:p w14:paraId="00110883" w14:textId="77777777" w:rsidR="005B7459" w:rsidRPr="009C09B2" w:rsidRDefault="005B7459">
            <w:pPr>
              <w:rPr>
                <w:ins w:id="6902" w:author="Lucy Lucy" w:date="2018-09-01T00:05:00Z"/>
              </w:rPr>
            </w:pPr>
            <w:ins w:id="6903" w:author="Lucy Lucy" w:date="2018-09-01T00:05:00Z">
              <w:r w:rsidRPr="009C09B2">
                <w:lastRenderedPageBreak/>
                <w:t>ID</w:t>
              </w:r>
            </w:ins>
          </w:p>
        </w:tc>
        <w:tc>
          <w:tcPr>
            <w:tcW w:w="743" w:type="pct"/>
          </w:tcPr>
          <w:p w14:paraId="28802889" w14:textId="77777777" w:rsidR="005B7459" w:rsidRPr="009C09B2" w:rsidRDefault="005B7459">
            <w:pPr>
              <w:rPr>
                <w:ins w:id="6904" w:author="Lucy Lucy" w:date="2018-09-01T00:05:00Z"/>
              </w:rPr>
            </w:pPr>
            <w:ins w:id="690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79FEA48" w14:textId="77777777" w:rsidR="005B7459" w:rsidRPr="009C09B2" w:rsidRDefault="005B7459">
            <w:pPr>
              <w:rPr>
                <w:ins w:id="6906" w:author="Lucy Lucy" w:date="2018-09-01T00:05:00Z"/>
              </w:rPr>
            </w:pPr>
          </w:p>
        </w:tc>
        <w:tc>
          <w:tcPr>
            <w:tcW w:w="379" w:type="pct"/>
          </w:tcPr>
          <w:p w14:paraId="2CEBC3D1" w14:textId="77777777" w:rsidR="005B7459" w:rsidRPr="009C09B2" w:rsidRDefault="005B7459">
            <w:pPr>
              <w:rPr>
                <w:ins w:id="6907" w:author="Lucy Lucy" w:date="2018-09-01T00:05:00Z"/>
              </w:rPr>
            </w:pPr>
          </w:p>
        </w:tc>
        <w:tc>
          <w:tcPr>
            <w:tcW w:w="497" w:type="pct"/>
          </w:tcPr>
          <w:p w14:paraId="6BC405D6" w14:textId="77777777" w:rsidR="005B7459" w:rsidRPr="009C09B2" w:rsidRDefault="005B7459">
            <w:pPr>
              <w:rPr>
                <w:ins w:id="6908" w:author="Lucy Lucy" w:date="2018-09-01T00:05:00Z"/>
              </w:rPr>
            </w:pPr>
          </w:p>
        </w:tc>
        <w:tc>
          <w:tcPr>
            <w:tcW w:w="1553" w:type="pct"/>
          </w:tcPr>
          <w:p w14:paraId="5A20C592" w14:textId="77777777" w:rsidR="005B7459" w:rsidRPr="009C09B2" w:rsidRDefault="005B7459">
            <w:pPr>
              <w:rPr>
                <w:ins w:id="6909" w:author="Lucy Lucy" w:date="2018-09-01T00:05:00Z"/>
              </w:rPr>
            </w:pPr>
            <w:ins w:id="6910" w:author="Lucy Lucy" w:date="2018-09-01T00:05:00Z">
              <w:r w:rsidRPr="009C09B2">
                <w:t>ID tự tăng</w:t>
              </w:r>
            </w:ins>
          </w:p>
        </w:tc>
      </w:tr>
      <w:tr w:rsidR="005B7459" w:rsidRPr="009C09B2" w14:paraId="0D277ACC" w14:textId="77777777" w:rsidTr="00CF568F">
        <w:trPr>
          <w:ins w:id="6911" w:author="Lucy Lucy" w:date="2018-09-01T00:05:00Z"/>
        </w:trPr>
        <w:tc>
          <w:tcPr>
            <w:tcW w:w="1432" w:type="pct"/>
          </w:tcPr>
          <w:p w14:paraId="11F2219E" w14:textId="77777777" w:rsidR="005B7459" w:rsidRPr="009C09B2" w:rsidRDefault="005B7459">
            <w:pPr>
              <w:rPr>
                <w:ins w:id="6912" w:author="Lucy Lucy" w:date="2018-09-01T00:05:00Z"/>
              </w:rPr>
            </w:pPr>
            <w:ins w:id="6913" w:author="Lucy Lucy" w:date="2018-09-01T00:05:00Z">
              <w:r>
                <w:t>App</w:t>
              </w:r>
              <w:r w:rsidRPr="009C09B2">
                <w:t>_Header_Id</w:t>
              </w:r>
            </w:ins>
          </w:p>
        </w:tc>
        <w:tc>
          <w:tcPr>
            <w:tcW w:w="743" w:type="pct"/>
          </w:tcPr>
          <w:p w14:paraId="110054BC" w14:textId="77777777" w:rsidR="005B7459" w:rsidRPr="009C09B2" w:rsidRDefault="005B7459">
            <w:pPr>
              <w:rPr>
                <w:ins w:id="6914" w:author="Lucy Lucy" w:date="2018-09-01T00:05:00Z"/>
              </w:rPr>
            </w:pPr>
            <w:ins w:id="6915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54BF7BD3" w14:textId="77777777" w:rsidR="005B7459" w:rsidRPr="009C09B2" w:rsidRDefault="005B7459">
            <w:pPr>
              <w:rPr>
                <w:ins w:id="6916" w:author="Lucy Lucy" w:date="2018-09-01T00:05:00Z"/>
              </w:rPr>
            </w:pPr>
          </w:p>
        </w:tc>
        <w:tc>
          <w:tcPr>
            <w:tcW w:w="379" w:type="pct"/>
          </w:tcPr>
          <w:p w14:paraId="50FE2B16" w14:textId="77777777" w:rsidR="005B7459" w:rsidRPr="009C09B2" w:rsidRDefault="005B7459">
            <w:pPr>
              <w:rPr>
                <w:ins w:id="6917" w:author="Lucy Lucy" w:date="2018-09-01T00:05:00Z"/>
              </w:rPr>
            </w:pPr>
          </w:p>
        </w:tc>
        <w:tc>
          <w:tcPr>
            <w:tcW w:w="497" w:type="pct"/>
          </w:tcPr>
          <w:p w14:paraId="41C7D83D" w14:textId="77777777" w:rsidR="005B7459" w:rsidRPr="009C09B2" w:rsidRDefault="005B7459">
            <w:pPr>
              <w:rPr>
                <w:ins w:id="6918" w:author="Lucy Lucy" w:date="2018-09-01T00:05:00Z"/>
              </w:rPr>
            </w:pPr>
          </w:p>
        </w:tc>
        <w:tc>
          <w:tcPr>
            <w:tcW w:w="1553" w:type="pct"/>
          </w:tcPr>
          <w:p w14:paraId="2ABF6F8F" w14:textId="77777777" w:rsidR="005B7459" w:rsidRPr="009C09B2" w:rsidRDefault="005B7459">
            <w:pPr>
              <w:rPr>
                <w:ins w:id="6919" w:author="Lucy Lucy" w:date="2018-09-01T00:05:00Z"/>
              </w:rPr>
            </w:pPr>
            <w:ins w:id="6920" w:author="Lucy Lucy" w:date="2018-09-01T00:05:00Z">
              <w:r w:rsidRPr="009C09B2">
                <w:t>Id đơn, link với Application_Header_Id bảng Application_Header</w:t>
              </w:r>
            </w:ins>
          </w:p>
        </w:tc>
      </w:tr>
      <w:tr w:rsidR="005B7459" w:rsidRPr="009C09B2" w14:paraId="32D1A7AF" w14:textId="77777777" w:rsidTr="00CF568F">
        <w:trPr>
          <w:trHeight w:val="347"/>
          <w:ins w:id="6921" w:author="Lucy Lucy" w:date="2018-09-01T00:05:00Z"/>
        </w:trPr>
        <w:tc>
          <w:tcPr>
            <w:tcW w:w="1432" w:type="pct"/>
          </w:tcPr>
          <w:p w14:paraId="3E9EA047" w14:textId="77777777" w:rsidR="005B7459" w:rsidRPr="009C09B2" w:rsidRDefault="005B7459">
            <w:pPr>
              <w:rPr>
                <w:ins w:id="6922" w:author="Lucy Lucy" w:date="2018-09-01T00:05:00Z"/>
              </w:rPr>
            </w:pPr>
            <w:ins w:id="6923" w:author="Lucy Lucy" w:date="2018-09-01T00:05:00Z">
              <w:r>
                <w:t>App</w:t>
              </w:r>
              <w:r w:rsidRPr="009C09B2">
                <w:t>Code</w:t>
              </w:r>
            </w:ins>
          </w:p>
        </w:tc>
        <w:tc>
          <w:tcPr>
            <w:tcW w:w="743" w:type="pct"/>
          </w:tcPr>
          <w:p w14:paraId="66779829" w14:textId="77777777" w:rsidR="005B7459" w:rsidRPr="009C09B2" w:rsidRDefault="005B7459">
            <w:pPr>
              <w:rPr>
                <w:ins w:id="6924" w:author="Lucy Lucy" w:date="2018-09-01T00:05:00Z"/>
              </w:rPr>
            </w:pPr>
            <w:ins w:id="6925" w:author="Lucy Lucy" w:date="2018-09-01T00:05:00Z">
              <w:r w:rsidRPr="009C09B2">
                <w:t>VARCHAR2</w:t>
              </w:r>
            </w:ins>
          </w:p>
        </w:tc>
        <w:tc>
          <w:tcPr>
            <w:tcW w:w="396" w:type="pct"/>
          </w:tcPr>
          <w:p w14:paraId="15154AF8" w14:textId="77777777" w:rsidR="005B7459" w:rsidRPr="009C09B2" w:rsidRDefault="005B7459">
            <w:pPr>
              <w:rPr>
                <w:ins w:id="6926" w:author="Lucy Lucy" w:date="2018-09-01T00:05:00Z"/>
              </w:rPr>
            </w:pPr>
            <w:ins w:id="6927" w:author="Lucy Lucy" w:date="2018-09-01T00:05:00Z">
              <w:r w:rsidRPr="009C09B2">
                <w:t>50</w:t>
              </w:r>
            </w:ins>
          </w:p>
        </w:tc>
        <w:tc>
          <w:tcPr>
            <w:tcW w:w="379" w:type="pct"/>
          </w:tcPr>
          <w:p w14:paraId="6CE9B90C" w14:textId="77777777" w:rsidR="005B7459" w:rsidRPr="009C09B2" w:rsidRDefault="005B7459">
            <w:pPr>
              <w:rPr>
                <w:ins w:id="6928" w:author="Lucy Lucy" w:date="2018-09-01T00:05:00Z"/>
              </w:rPr>
            </w:pPr>
          </w:p>
        </w:tc>
        <w:tc>
          <w:tcPr>
            <w:tcW w:w="497" w:type="pct"/>
          </w:tcPr>
          <w:p w14:paraId="5D6D00F6" w14:textId="77777777" w:rsidR="005B7459" w:rsidRPr="009C09B2" w:rsidRDefault="005B7459">
            <w:pPr>
              <w:rPr>
                <w:ins w:id="6929" w:author="Lucy Lucy" w:date="2018-09-01T00:05:00Z"/>
              </w:rPr>
            </w:pPr>
          </w:p>
        </w:tc>
        <w:tc>
          <w:tcPr>
            <w:tcW w:w="1553" w:type="pct"/>
          </w:tcPr>
          <w:p w14:paraId="39CAC418" w14:textId="77777777" w:rsidR="005B7459" w:rsidRPr="009C09B2" w:rsidRDefault="005B7459">
            <w:pPr>
              <w:rPr>
                <w:ins w:id="6930" w:author="Lucy Lucy" w:date="2018-09-01T00:05:00Z"/>
              </w:rPr>
            </w:pPr>
            <w:ins w:id="6931" w:author="Lucy Lucy" w:date="2018-09-01T00:05:00Z">
              <w:r w:rsidRPr="009C09B2">
                <w:t>Mã đơn, link với App_Code bảng Sys_Application</w:t>
              </w:r>
            </w:ins>
          </w:p>
        </w:tc>
      </w:tr>
      <w:tr w:rsidR="005B7459" w:rsidRPr="009C09B2" w14:paraId="2330F71E" w14:textId="77777777" w:rsidTr="00CF568F">
        <w:trPr>
          <w:ins w:id="6932" w:author="Lucy Lucy" w:date="2018-09-01T00:05:00Z"/>
        </w:trPr>
        <w:tc>
          <w:tcPr>
            <w:tcW w:w="1432" w:type="pct"/>
          </w:tcPr>
          <w:p w14:paraId="301AABAF" w14:textId="77777777" w:rsidR="005B7459" w:rsidRPr="009C09B2" w:rsidRDefault="005B7459">
            <w:pPr>
              <w:rPr>
                <w:ins w:id="6933" w:author="Lucy Lucy" w:date="2018-09-01T00:05:00Z"/>
              </w:rPr>
            </w:pPr>
            <w:ins w:id="6934" w:author="Lucy Lucy" w:date="2018-09-01T00:05:00Z">
              <w:r w:rsidRPr="001E2889">
                <w:t>REQUEST_CHANGE_TYPE</w:t>
              </w:r>
            </w:ins>
          </w:p>
        </w:tc>
        <w:tc>
          <w:tcPr>
            <w:tcW w:w="743" w:type="pct"/>
          </w:tcPr>
          <w:p w14:paraId="0A391A84" w14:textId="77777777" w:rsidR="005B7459" w:rsidRPr="009C09B2" w:rsidRDefault="005B7459">
            <w:pPr>
              <w:rPr>
                <w:ins w:id="6935" w:author="Lucy Lucy" w:date="2018-09-01T00:05:00Z"/>
              </w:rPr>
            </w:pPr>
            <w:ins w:id="6936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4BBAE76F" w14:textId="77777777" w:rsidR="005B7459" w:rsidRPr="009C09B2" w:rsidRDefault="005B7459">
            <w:pPr>
              <w:rPr>
                <w:ins w:id="6937" w:author="Lucy Lucy" w:date="2018-09-01T00:05:00Z"/>
              </w:rPr>
            </w:pPr>
          </w:p>
        </w:tc>
        <w:tc>
          <w:tcPr>
            <w:tcW w:w="379" w:type="pct"/>
          </w:tcPr>
          <w:p w14:paraId="5C4D70FA" w14:textId="77777777" w:rsidR="005B7459" w:rsidRPr="009C09B2" w:rsidRDefault="005B7459">
            <w:pPr>
              <w:rPr>
                <w:ins w:id="6938" w:author="Lucy Lucy" w:date="2018-09-01T00:05:00Z"/>
              </w:rPr>
            </w:pPr>
          </w:p>
        </w:tc>
        <w:tc>
          <w:tcPr>
            <w:tcW w:w="497" w:type="pct"/>
          </w:tcPr>
          <w:p w14:paraId="21F416FD" w14:textId="77777777" w:rsidR="005B7459" w:rsidRPr="009C09B2" w:rsidRDefault="005B7459">
            <w:pPr>
              <w:rPr>
                <w:ins w:id="6939" w:author="Lucy Lucy" w:date="2018-09-01T00:05:00Z"/>
              </w:rPr>
            </w:pPr>
          </w:p>
        </w:tc>
        <w:tc>
          <w:tcPr>
            <w:tcW w:w="1553" w:type="pct"/>
          </w:tcPr>
          <w:p w14:paraId="2C22BE87" w14:textId="77777777" w:rsidR="005B7459" w:rsidRDefault="005B7459">
            <w:pPr>
              <w:rPr>
                <w:ins w:id="6940" w:author="Lucy Lucy" w:date="2018-09-01T00:05:00Z"/>
              </w:rPr>
            </w:pPr>
            <w:ins w:id="6941" w:author="Lucy Lucy" w:date="2018-09-01T00:05:00Z">
              <w:r>
                <w:t>Loại yêu cầu sửa đổi</w:t>
              </w:r>
            </w:ins>
          </w:p>
          <w:p w14:paraId="4BF419FC" w14:textId="77777777" w:rsidR="005B7459" w:rsidRPr="00CC0FA8" w:rsidRDefault="005B7459">
            <w:pPr>
              <w:rPr>
                <w:ins w:id="6942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1: </w:t>
              </w:r>
              <w:commentRangeStart w:id="6944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sáng chế</w:t>
              </w:r>
              <w:commentRangeEnd w:id="6944"/>
              <w:r>
                <w:rPr>
                  <w:rStyle w:val="ThamchiuChuthich"/>
                </w:rPr>
                <w:commentReference w:id="6944"/>
              </w:r>
            </w:ins>
          </w:p>
          <w:p w14:paraId="6E95A353" w14:textId="77777777" w:rsidR="005B7459" w:rsidRPr="00CC0FA8" w:rsidRDefault="005B7459">
            <w:pPr>
              <w:rPr>
                <w:ins w:id="694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6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commentRangeStart w:id="6947"/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kiểu dáng công nghiệp</w:t>
              </w:r>
              <w:commentRangeEnd w:id="6947"/>
              <w:r>
                <w:rPr>
                  <w:rStyle w:val="ThamchiuChuthich"/>
                </w:rPr>
                <w:commentReference w:id="6947"/>
              </w:r>
            </w:ins>
          </w:p>
          <w:p w14:paraId="7DA78BA1" w14:textId="77777777" w:rsidR="005B7459" w:rsidRPr="00CC0FA8" w:rsidRDefault="005B7459">
            <w:pPr>
              <w:rPr>
                <w:ins w:id="6948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49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thiết kế bố trí mạch tích hợp bán dẫn</w:t>
              </w:r>
            </w:ins>
          </w:p>
          <w:p w14:paraId="1FA48FA9" w14:textId="77777777" w:rsidR="005B7459" w:rsidRPr="00CC0FA8" w:rsidRDefault="005B7459">
            <w:pPr>
              <w:rPr>
                <w:ins w:id="6950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51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4: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nhãn hiệu</w:t>
              </w:r>
            </w:ins>
          </w:p>
          <w:p w14:paraId="0727F6BA" w14:textId="77777777" w:rsidR="005B7459" w:rsidRPr="009C09B2" w:rsidRDefault="005B7459">
            <w:pPr>
              <w:rPr>
                <w:ins w:id="6952" w:author="Lucy Lucy" w:date="2018-09-01T00:05:00Z"/>
              </w:rPr>
            </w:pPr>
            <w:ins w:id="6953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5: </w:t>
              </w:r>
              <w:r w:rsidRPr="00CC0FA8">
                <w:rPr>
                  <w:rFonts w:ascii="Times New Roman" w:hAnsi="Times New Roman"/>
                  <w:sz w:val="22"/>
                  <w:szCs w:val="22"/>
                  <w:lang w:val="pt-BR"/>
                </w:rPr>
                <w:t>Đơn đăng ký chỉ dẫn địa lý</w:t>
              </w:r>
            </w:ins>
          </w:p>
        </w:tc>
      </w:tr>
      <w:tr w:rsidR="005B7459" w:rsidRPr="009C09B2" w14:paraId="094F3E09" w14:textId="77777777" w:rsidTr="00CF568F">
        <w:trPr>
          <w:ins w:id="6954" w:author="Lucy Lucy" w:date="2018-09-01T00:05:00Z"/>
        </w:trPr>
        <w:tc>
          <w:tcPr>
            <w:tcW w:w="1432" w:type="pct"/>
          </w:tcPr>
          <w:p w14:paraId="2885008F" w14:textId="77777777" w:rsidR="005B7459" w:rsidRPr="00F77F25" w:rsidRDefault="005B7459">
            <w:pPr>
              <w:rPr>
                <w:ins w:id="6955" w:author="Lucy Lucy" w:date="2018-09-01T00:05:00Z"/>
              </w:rPr>
            </w:pPr>
            <w:ins w:id="6956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APP_NO_CHANGE</w:t>
              </w:r>
            </w:ins>
          </w:p>
        </w:tc>
        <w:tc>
          <w:tcPr>
            <w:tcW w:w="743" w:type="pct"/>
          </w:tcPr>
          <w:p w14:paraId="11732C71" w14:textId="77777777" w:rsidR="005B7459" w:rsidRPr="009C09B2" w:rsidRDefault="005B7459">
            <w:pPr>
              <w:rPr>
                <w:ins w:id="6957" w:author="Lucy Lucy" w:date="2018-09-01T00:05:00Z"/>
              </w:rPr>
            </w:pPr>
            <w:ins w:id="6958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A7CB143" w14:textId="77777777" w:rsidR="005B7459" w:rsidRPr="009C09B2" w:rsidRDefault="005B7459">
            <w:pPr>
              <w:rPr>
                <w:ins w:id="6959" w:author="Lucy Lucy" w:date="2018-09-01T00:05:00Z"/>
              </w:rPr>
            </w:pPr>
            <w:ins w:id="6960" w:author="Lucy Lucy" w:date="2018-09-01T00:05:00Z">
              <w:r>
                <w:t>200</w:t>
              </w:r>
            </w:ins>
          </w:p>
        </w:tc>
        <w:tc>
          <w:tcPr>
            <w:tcW w:w="379" w:type="pct"/>
          </w:tcPr>
          <w:p w14:paraId="6CA91262" w14:textId="77777777" w:rsidR="005B7459" w:rsidRPr="009C09B2" w:rsidRDefault="005B7459">
            <w:pPr>
              <w:rPr>
                <w:ins w:id="6961" w:author="Lucy Lucy" w:date="2018-09-01T00:05:00Z"/>
              </w:rPr>
            </w:pPr>
          </w:p>
        </w:tc>
        <w:tc>
          <w:tcPr>
            <w:tcW w:w="497" w:type="pct"/>
          </w:tcPr>
          <w:p w14:paraId="2D33188A" w14:textId="77777777" w:rsidR="005B7459" w:rsidRPr="009C09B2" w:rsidRDefault="005B7459">
            <w:pPr>
              <w:rPr>
                <w:ins w:id="6962" w:author="Lucy Lucy" w:date="2018-09-01T00:05:00Z"/>
              </w:rPr>
            </w:pPr>
          </w:p>
        </w:tc>
        <w:tc>
          <w:tcPr>
            <w:tcW w:w="1553" w:type="pct"/>
          </w:tcPr>
          <w:p w14:paraId="1C411F02" w14:textId="77777777" w:rsidR="005B7459" w:rsidRPr="009C09B2" w:rsidRDefault="005B7459">
            <w:pPr>
              <w:rPr>
                <w:ins w:id="6963" w:author="Lucy Lucy" w:date="2018-09-01T00:05:00Z"/>
              </w:rPr>
            </w:pPr>
            <w:ins w:id="6964" w:author="Lucy Lucy" w:date="2018-09-01T00:05:00Z">
              <w:r>
                <w:t>Số đơn yêu cầu sửa đổi</w:t>
              </w:r>
            </w:ins>
          </w:p>
        </w:tc>
      </w:tr>
      <w:tr w:rsidR="005B7459" w:rsidRPr="009C09B2" w14:paraId="6CF939BD" w14:textId="77777777" w:rsidTr="00CF568F">
        <w:trPr>
          <w:ins w:id="6965" w:author="Lucy Lucy" w:date="2018-09-01T00:05:00Z"/>
        </w:trPr>
        <w:tc>
          <w:tcPr>
            <w:tcW w:w="1432" w:type="pct"/>
          </w:tcPr>
          <w:p w14:paraId="400B9C7C" w14:textId="77777777" w:rsidR="005B7459" w:rsidRPr="00F77F25" w:rsidRDefault="005B7459">
            <w:pPr>
              <w:rPr>
                <w:ins w:id="6966" w:author="Lucy Lucy" w:date="2018-09-01T00:05:00Z"/>
                <w:rFonts w:ascii="Times New Roman" w:hAnsi="Times New Roman"/>
                <w:bCs/>
                <w:lang w:val="pt-BR"/>
              </w:rPr>
            </w:pPr>
            <w:ins w:id="6967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REQUEST_TO_TYPE</w:t>
              </w:r>
            </w:ins>
          </w:p>
        </w:tc>
        <w:tc>
          <w:tcPr>
            <w:tcW w:w="743" w:type="pct"/>
          </w:tcPr>
          <w:p w14:paraId="187F2A40" w14:textId="77777777" w:rsidR="005B7459" w:rsidRPr="009C09B2" w:rsidRDefault="005B7459">
            <w:pPr>
              <w:rPr>
                <w:ins w:id="6968" w:author="Lucy Lucy" w:date="2018-09-01T00:05:00Z"/>
              </w:rPr>
            </w:pPr>
            <w:ins w:id="6969" w:author="Lucy Lucy" w:date="2018-09-01T00:05:00Z">
              <w:r w:rsidRPr="009C09B2">
                <w:t>NUMBER</w:t>
              </w:r>
            </w:ins>
          </w:p>
        </w:tc>
        <w:tc>
          <w:tcPr>
            <w:tcW w:w="396" w:type="pct"/>
          </w:tcPr>
          <w:p w14:paraId="61848DA0" w14:textId="77777777" w:rsidR="005B7459" w:rsidRPr="009C09B2" w:rsidRDefault="005B7459">
            <w:pPr>
              <w:rPr>
                <w:ins w:id="6970" w:author="Lucy Lucy" w:date="2018-09-01T00:05:00Z"/>
              </w:rPr>
            </w:pPr>
          </w:p>
        </w:tc>
        <w:tc>
          <w:tcPr>
            <w:tcW w:w="379" w:type="pct"/>
          </w:tcPr>
          <w:p w14:paraId="353A0BB1" w14:textId="77777777" w:rsidR="005B7459" w:rsidRPr="009C09B2" w:rsidRDefault="005B7459">
            <w:pPr>
              <w:rPr>
                <w:ins w:id="6971" w:author="Lucy Lucy" w:date="2018-09-01T00:05:00Z"/>
              </w:rPr>
            </w:pPr>
          </w:p>
        </w:tc>
        <w:tc>
          <w:tcPr>
            <w:tcW w:w="497" w:type="pct"/>
          </w:tcPr>
          <w:p w14:paraId="0EDF539B" w14:textId="77777777" w:rsidR="005B7459" w:rsidRPr="009C09B2" w:rsidRDefault="005B7459">
            <w:pPr>
              <w:rPr>
                <w:ins w:id="6972" w:author="Lucy Lucy" w:date="2018-09-01T00:05:00Z"/>
              </w:rPr>
            </w:pPr>
          </w:p>
        </w:tc>
        <w:tc>
          <w:tcPr>
            <w:tcW w:w="1553" w:type="pct"/>
          </w:tcPr>
          <w:p w14:paraId="28970DAB" w14:textId="77777777" w:rsidR="005B7459" w:rsidRDefault="005B7459">
            <w:pPr>
              <w:rPr>
                <w:ins w:id="6973" w:author="Lucy Lucy" w:date="2018-09-01T00:05:00Z"/>
              </w:rPr>
            </w:pPr>
            <w:ins w:id="6974" w:author="Lucy Lucy" w:date="2018-09-01T00:05:00Z">
              <w:r>
                <w:t>Loại nội dung sửa đổi</w:t>
              </w:r>
            </w:ins>
          </w:p>
          <w:p w14:paraId="45F420FA" w14:textId="77777777" w:rsidR="005B7459" w:rsidRPr="007F084D" w:rsidRDefault="005B7459">
            <w:pPr>
              <w:rPr>
                <w:ins w:id="6975" w:author="Lucy Lucy" w:date="2018-09-01T00:05:00Z"/>
                <w:rFonts w:ascii="Times New Roman" w:hAnsi="Times New Roman"/>
                <w:b/>
                <w:bCs/>
                <w:sz w:val="32"/>
                <w:szCs w:val="32"/>
                <w:lang w:val="pt-BR"/>
              </w:rPr>
            </w:pPr>
            <w:ins w:id="6976" w:author="Lucy Lucy" w:date="2018-09-01T00:05:00Z">
              <w:r>
                <w:t xml:space="preserve">1: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Tên chủ đơn</w:t>
              </w:r>
            </w:ins>
          </w:p>
          <w:p w14:paraId="41A1F814" w14:textId="77777777" w:rsidR="005B7459" w:rsidRPr="007F084D" w:rsidRDefault="005B7459">
            <w:pPr>
              <w:rPr>
                <w:ins w:id="6977" w:author="Lucy Lucy" w:date="2018-09-01T00:05:00Z"/>
                <w:rFonts w:ascii="Times New Roman" w:hAnsi="Times New Roman"/>
                <w:sz w:val="22"/>
                <w:szCs w:val="22"/>
                <w:lang w:val="pt-BR"/>
              </w:rPr>
            </w:pPr>
            <w:ins w:id="6978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2: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Địa chỉ của chủ </w:t>
              </w:r>
              <w:r w:rsidRPr="007F084D">
                <w:rPr>
                  <w:rFonts w:ascii="Times New Roman" w:hAnsi="Times New Roman" w:hint="eastAsia"/>
                  <w:sz w:val="22"/>
                  <w:szCs w:val="22"/>
                  <w:lang w:val="pt-BR"/>
                </w:rPr>
                <w:t>đơ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</w:t>
              </w:r>
            </w:ins>
          </w:p>
          <w:p w14:paraId="7DB6E842" w14:textId="77777777" w:rsidR="005B7459" w:rsidRPr="009C09B2" w:rsidRDefault="005B7459">
            <w:pPr>
              <w:rPr>
                <w:ins w:id="6979" w:author="Lucy Lucy" w:date="2018-09-01T00:05:00Z"/>
              </w:rPr>
            </w:pPr>
            <w:ins w:id="6980" w:author="Lucy Lucy" w:date="2018-09-01T00:05:00Z">
              <w:r>
                <w:rPr>
                  <w:rFonts w:ascii="Times New Roman" w:hAnsi="Times New Roman"/>
                  <w:sz w:val="22"/>
                  <w:szCs w:val="22"/>
                  <w:lang w:val="pt-BR"/>
                </w:rPr>
                <w:t xml:space="preserve">3: </w:t>
              </w:r>
              <w:r w:rsidRPr="007F084D">
                <w:rPr>
                  <w:rFonts w:ascii="Times New Roman" w:hAnsi="Times New Roman"/>
                  <w:sz w:val="22"/>
                  <w:szCs w:val="22"/>
                  <w:lang w:val="pt-BR"/>
                </w:rPr>
                <w:t>Nội dung khác:</w:t>
              </w:r>
            </w:ins>
          </w:p>
        </w:tc>
      </w:tr>
      <w:tr w:rsidR="005B7459" w:rsidRPr="009C09B2" w14:paraId="7E7E852A" w14:textId="77777777" w:rsidTr="00CF568F">
        <w:trPr>
          <w:ins w:id="6981" w:author="Lucy Lucy" w:date="2018-09-01T00:05:00Z"/>
        </w:trPr>
        <w:tc>
          <w:tcPr>
            <w:tcW w:w="1432" w:type="pct"/>
          </w:tcPr>
          <w:p w14:paraId="3028FAFA" w14:textId="77777777" w:rsidR="005B7459" w:rsidRPr="001E2889" w:rsidRDefault="005B7459">
            <w:pPr>
              <w:rPr>
                <w:ins w:id="6982" w:author="Lucy Lucy" w:date="2018-09-01T00:05:00Z"/>
                <w:rFonts w:ascii="Times New Roman" w:hAnsi="Times New Roman"/>
                <w:bCs/>
                <w:lang w:val="pt-BR"/>
              </w:rPr>
            </w:pPr>
            <w:ins w:id="6983" w:author="Lucy Lucy" w:date="2018-09-01T00:05:00Z">
              <w:r w:rsidRPr="001E2889">
                <w:rPr>
                  <w:rFonts w:ascii="Times New Roman" w:hAnsi="Times New Roman"/>
                  <w:bCs/>
                  <w:lang w:val="pt-BR"/>
                </w:rPr>
                <w:t>REQUEST_TO_CONTENT</w:t>
              </w:r>
            </w:ins>
          </w:p>
        </w:tc>
        <w:tc>
          <w:tcPr>
            <w:tcW w:w="743" w:type="pct"/>
          </w:tcPr>
          <w:p w14:paraId="2F311147" w14:textId="77777777" w:rsidR="005B7459" w:rsidRDefault="005B7459">
            <w:pPr>
              <w:rPr>
                <w:ins w:id="6984" w:author="Lucy Lucy" w:date="2018-09-01T00:05:00Z"/>
              </w:rPr>
            </w:pPr>
            <w:ins w:id="6985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08709D13" w14:textId="77777777" w:rsidR="005B7459" w:rsidRDefault="005B7459">
            <w:pPr>
              <w:rPr>
                <w:ins w:id="6986" w:author="Lucy Lucy" w:date="2018-09-01T00:05:00Z"/>
              </w:rPr>
            </w:pPr>
            <w:ins w:id="6987" w:author="Lucy Lucy" w:date="2018-09-01T00:05:00Z">
              <w:r>
                <w:t>500</w:t>
              </w:r>
            </w:ins>
          </w:p>
        </w:tc>
        <w:tc>
          <w:tcPr>
            <w:tcW w:w="379" w:type="pct"/>
          </w:tcPr>
          <w:p w14:paraId="634691EE" w14:textId="77777777" w:rsidR="005B7459" w:rsidRPr="009C09B2" w:rsidRDefault="005B7459">
            <w:pPr>
              <w:rPr>
                <w:ins w:id="6988" w:author="Lucy Lucy" w:date="2018-09-01T00:05:00Z"/>
              </w:rPr>
            </w:pPr>
          </w:p>
        </w:tc>
        <w:tc>
          <w:tcPr>
            <w:tcW w:w="497" w:type="pct"/>
          </w:tcPr>
          <w:p w14:paraId="255941DC" w14:textId="77777777" w:rsidR="005B7459" w:rsidRPr="009C09B2" w:rsidRDefault="005B7459">
            <w:pPr>
              <w:rPr>
                <w:ins w:id="6989" w:author="Lucy Lucy" w:date="2018-09-01T00:05:00Z"/>
              </w:rPr>
            </w:pPr>
          </w:p>
        </w:tc>
        <w:tc>
          <w:tcPr>
            <w:tcW w:w="1553" w:type="pct"/>
          </w:tcPr>
          <w:p w14:paraId="6C406C10" w14:textId="77777777" w:rsidR="005B7459" w:rsidRDefault="005B7459">
            <w:pPr>
              <w:rPr>
                <w:ins w:id="6990" w:author="Lucy Lucy" w:date="2018-09-01T00:05:00Z"/>
              </w:rPr>
            </w:pPr>
            <w:ins w:id="6991" w:author="Lucy Lucy" w:date="2018-09-01T00:05:00Z">
              <w:r>
                <w:t>Nội dung sửa đổi</w:t>
              </w:r>
            </w:ins>
          </w:p>
        </w:tc>
      </w:tr>
      <w:tr w:rsidR="005B7459" w:rsidRPr="009C09B2" w14:paraId="504F678E" w14:textId="77777777" w:rsidTr="00CF568F">
        <w:trPr>
          <w:ins w:id="6992" w:author="Lucy Lucy" w:date="2018-09-01T00:05:00Z"/>
        </w:trPr>
        <w:tc>
          <w:tcPr>
            <w:tcW w:w="1432" w:type="pct"/>
          </w:tcPr>
          <w:p w14:paraId="56C79710" w14:textId="77777777" w:rsidR="005B7459" w:rsidRDefault="005B7459">
            <w:pPr>
              <w:rPr>
                <w:ins w:id="6993" w:author="Lucy Lucy" w:date="2018-09-01T00:05:00Z"/>
                <w:rFonts w:ascii="Times New Roman" w:hAnsi="Times New Roman"/>
                <w:b/>
                <w:bCs/>
                <w:lang w:val="pt-BR"/>
              </w:rPr>
            </w:pPr>
            <w:ins w:id="6994" w:author="Lucy Lucy" w:date="2018-09-01T00:05:00Z">
              <w:r>
                <w:t>LANGUAGE_CODE</w:t>
              </w:r>
            </w:ins>
          </w:p>
        </w:tc>
        <w:tc>
          <w:tcPr>
            <w:tcW w:w="743" w:type="pct"/>
          </w:tcPr>
          <w:p w14:paraId="41FB35ED" w14:textId="77777777" w:rsidR="005B7459" w:rsidRPr="009C09B2" w:rsidRDefault="005B7459">
            <w:pPr>
              <w:rPr>
                <w:ins w:id="6995" w:author="Lucy Lucy" w:date="2018-09-01T00:05:00Z"/>
              </w:rPr>
            </w:pPr>
            <w:ins w:id="6996" w:author="Lucy Lucy" w:date="2018-09-01T00:05:00Z">
              <w:r>
                <w:t>VARCHAR2</w:t>
              </w:r>
            </w:ins>
          </w:p>
        </w:tc>
        <w:tc>
          <w:tcPr>
            <w:tcW w:w="396" w:type="pct"/>
          </w:tcPr>
          <w:p w14:paraId="5D509B44" w14:textId="77777777" w:rsidR="005B7459" w:rsidRPr="009C09B2" w:rsidRDefault="005B7459">
            <w:pPr>
              <w:rPr>
                <w:ins w:id="6997" w:author="Lucy Lucy" w:date="2018-09-01T00:05:00Z"/>
              </w:rPr>
            </w:pPr>
            <w:ins w:id="6998" w:author="Lucy Lucy" w:date="2018-09-01T00:05:00Z">
              <w:r>
                <w:t>5</w:t>
              </w:r>
            </w:ins>
          </w:p>
        </w:tc>
        <w:tc>
          <w:tcPr>
            <w:tcW w:w="379" w:type="pct"/>
          </w:tcPr>
          <w:p w14:paraId="78615531" w14:textId="77777777" w:rsidR="005B7459" w:rsidRPr="009C09B2" w:rsidRDefault="005B7459">
            <w:pPr>
              <w:rPr>
                <w:ins w:id="6999" w:author="Lucy Lucy" w:date="2018-09-01T00:05:00Z"/>
              </w:rPr>
            </w:pPr>
          </w:p>
        </w:tc>
        <w:tc>
          <w:tcPr>
            <w:tcW w:w="497" w:type="pct"/>
          </w:tcPr>
          <w:p w14:paraId="490E42AB" w14:textId="77777777" w:rsidR="005B7459" w:rsidRPr="009C09B2" w:rsidRDefault="005B7459">
            <w:pPr>
              <w:rPr>
                <w:ins w:id="7000" w:author="Lucy Lucy" w:date="2018-09-01T00:05:00Z"/>
              </w:rPr>
            </w:pPr>
          </w:p>
        </w:tc>
        <w:tc>
          <w:tcPr>
            <w:tcW w:w="1553" w:type="pct"/>
          </w:tcPr>
          <w:p w14:paraId="43207C5A" w14:textId="77777777" w:rsidR="005B7459" w:rsidRPr="009C09B2" w:rsidRDefault="005B7459">
            <w:pPr>
              <w:rPr>
                <w:ins w:id="7001" w:author="Lucy Lucy" w:date="2018-09-01T00:05:00Z"/>
              </w:rPr>
            </w:pPr>
          </w:p>
        </w:tc>
      </w:tr>
    </w:tbl>
    <w:p w14:paraId="0D66FC33" w14:textId="77777777" w:rsidR="005B7459" w:rsidRPr="005B7459" w:rsidRDefault="005B7459">
      <w:pPr>
        <w:rPr>
          <w:ins w:id="7002" w:author="Lucy Lucy" w:date="2018-09-01T00:04:00Z"/>
          <w:rPrChange w:id="7003" w:author="Lucy Lucy" w:date="2018-09-01T00:05:00Z">
            <w:rPr>
              <w:ins w:id="7004" w:author="Lucy Lucy" w:date="2018-09-01T00:04:00Z"/>
            </w:rPr>
          </w:rPrChange>
        </w:rPr>
        <w:pPrChange w:id="7005" w:author="Lucy Lucy" w:date="2018-09-01T00:05:00Z">
          <w:pPr>
            <w:pStyle w:val="u2"/>
          </w:pPr>
        </w:pPrChange>
      </w:pPr>
    </w:p>
    <w:p w14:paraId="5BB2F929" w14:textId="77777777" w:rsidR="005B7459" w:rsidRPr="009C09B2" w:rsidRDefault="005B7459">
      <w:pPr>
        <w:pStyle w:val="u3"/>
        <w:rPr>
          <w:moveTo w:id="7006" w:author="Lucy Lucy" w:date="2018-09-01T00:04:00Z"/>
        </w:rPr>
        <w:pPrChange w:id="7007" w:author="Lucy Lucy" w:date="2018-09-01T00:05:00Z">
          <w:pPr>
            <w:pStyle w:val="u2"/>
          </w:pPr>
        </w:pPrChange>
      </w:pPr>
      <w:bookmarkStart w:id="7008" w:name="_Toc523526415"/>
      <w:moveToRangeStart w:id="7009" w:author="Lucy Lucy" w:date="2018-09-01T00:04:00Z" w:name="move523523618"/>
      <w:moveTo w:id="7010" w:author="Lucy Lucy" w:date="2018-09-01T00:04:00Z">
        <w:r w:rsidRPr="009C09B2">
          <w:t>App_Detail_</w:t>
        </w:r>
        <w:r>
          <w:t>04NH</w:t>
        </w:r>
        <w:bookmarkEnd w:id="7008"/>
        <w:r w:rsidRPr="009C09B2">
          <w:tab/>
        </w:r>
      </w:moveTo>
    </w:p>
    <w:p w14:paraId="7C0D868A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7011" w:author="Lucy Lucy" w:date="2018-09-01T00:04:00Z"/>
        </w:rPr>
      </w:pPr>
      <w:moveTo w:id="7012" w:author="Lucy Lucy" w:date="2018-09-01T00:04:00Z">
        <w:r w:rsidRPr="009C09B2">
          <w:t xml:space="preserve">Mục đích: Lưu trữ thông tin chi tiết mẫu đơn 02 (Tờ khai </w:t>
        </w:r>
        <w:r w:rsidRPr="009C09B2">
          <w:rPr>
            <w:color w:val="FF0000"/>
          </w:rPr>
          <w:t>YÊU CẦU GIA HẠN/SỬA ĐỔI/CHUYỂN NHƯỢNG/MỞ RỘNG LÃNH THỔ/HẠN CHẾ DANH MỤC/CHẤM DỨT/ HUỶ BỎ ĐĂNG KÝ QUỐC TẾ NHÃN HIỆU</w:t>
        </w:r>
        <w:r w:rsidRPr="009C09B2">
          <w:t>)</w:t>
        </w:r>
      </w:moveTo>
    </w:p>
    <w:p w14:paraId="2DEF4482" w14:textId="77777777" w:rsidR="005B7459" w:rsidRPr="009C09B2" w:rsidRDefault="005B7459">
      <w:pPr>
        <w:pStyle w:val="oancuaDanhsach"/>
        <w:numPr>
          <w:ilvl w:val="0"/>
          <w:numId w:val="8"/>
        </w:numPr>
        <w:rPr>
          <w:moveTo w:id="7013" w:author="Lucy Lucy" w:date="2018-09-01T00:04:00Z"/>
        </w:rPr>
      </w:pPr>
      <w:moveTo w:id="7014" w:author="Lucy Lucy" w:date="2018-09-01T00:04:00Z">
        <w:r w:rsidRPr="009C09B2">
          <w:t>Chi tiết các trường: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961"/>
        <w:gridCol w:w="1706"/>
        <w:gridCol w:w="617"/>
        <w:gridCol w:w="594"/>
        <w:gridCol w:w="894"/>
        <w:gridCol w:w="2241"/>
      </w:tblGrid>
      <w:tr w:rsidR="005B7459" w:rsidRPr="009C09B2" w14:paraId="2AB01CF1" w14:textId="77777777" w:rsidTr="00CF568F">
        <w:trPr>
          <w:tblHeader/>
        </w:trPr>
        <w:tc>
          <w:tcPr>
            <w:tcW w:w="1643" w:type="pct"/>
            <w:shd w:val="clear" w:color="auto" w:fill="E6E6E6"/>
          </w:tcPr>
          <w:p w14:paraId="4F240A1D" w14:textId="77777777" w:rsidR="005B7459" w:rsidRPr="009C09B2" w:rsidRDefault="005B7459">
            <w:pPr>
              <w:rPr>
                <w:moveTo w:id="7015" w:author="Lucy Lucy" w:date="2018-09-01T00:04:00Z"/>
                <w:b/>
              </w:rPr>
            </w:pPr>
            <w:moveTo w:id="7016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946" w:type="pct"/>
            <w:shd w:val="clear" w:color="auto" w:fill="E6E6E6"/>
          </w:tcPr>
          <w:p w14:paraId="34A4E10A" w14:textId="77777777" w:rsidR="005B7459" w:rsidRPr="009C09B2" w:rsidRDefault="005B7459">
            <w:pPr>
              <w:rPr>
                <w:moveTo w:id="7017" w:author="Lucy Lucy" w:date="2018-09-01T00:04:00Z"/>
                <w:b/>
              </w:rPr>
            </w:pPr>
            <w:moveTo w:id="7018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42" w:type="pct"/>
            <w:shd w:val="clear" w:color="auto" w:fill="E6E6E6"/>
          </w:tcPr>
          <w:p w14:paraId="345A02B1" w14:textId="77777777" w:rsidR="005B7459" w:rsidRPr="009C09B2" w:rsidRDefault="005B7459">
            <w:pPr>
              <w:rPr>
                <w:moveTo w:id="7019" w:author="Lucy Lucy" w:date="2018-09-01T00:04:00Z"/>
                <w:b/>
              </w:rPr>
            </w:pPr>
            <w:moveTo w:id="7020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30" w:type="pct"/>
            <w:shd w:val="clear" w:color="auto" w:fill="E6E6E6"/>
          </w:tcPr>
          <w:p w14:paraId="7C2613C4" w14:textId="77777777" w:rsidR="005B7459" w:rsidRPr="009C09B2" w:rsidRDefault="005B7459">
            <w:pPr>
              <w:rPr>
                <w:moveTo w:id="7021" w:author="Lucy Lucy" w:date="2018-09-01T00:04:00Z"/>
                <w:b/>
              </w:rPr>
            </w:pPr>
            <w:moveTo w:id="7022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5BD153BE" w14:textId="77777777" w:rsidR="005B7459" w:rsidRPr="009C09B2" w:rsidRDefault="005B7459">
            <w:pPr>
              <w:rPr>
                <w:moveTo w:id="7023" w:author="Lucy Lucy" w:date="2018-09-01T00:04:00Z"/>
                <w:b/>
              </w:rPr>
            </w:pPr>
            <w:moveTo w:id="7024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243" w:type="pct"/>
            <w:shd w:val="clear" w:color="auto" w:fill="E6E6E6"/>
          </w:tcPr>
          <w:p w14:paraId="08867E83" w14:textId="77777777" w:rsidR="005B7459" w:rsidRPr="009C09B2" w:rsidRDefault="005B7459">
            <w:pPr>
              <w:jc w:val="left"/>
              <w:rPr>
                <w:moveTo w:id="7025" w:author="Lucy Lucy" w:date="2018-09-01T00:04:00Z"/>
                <w:b/>
              </w:rPr>
            </w:pPr>
            <w:moveTo w:id="7026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48C767D3" w14:textId="77777777" w:rsidTr="00CF568F">
        <w:tc>
          <w:tcPr>
            <w:tcW w:w="1643" w:type="pct"/>
          </w:tcPr>
          <w:p w14:paraId="4153099D" w14:textId="77777777" w:rsidR="005B7459" w:rsidRPr="009C09B2" w:rsidRDefault="005B7459">
            <w:pPr>
              <w:rPr>
                <w:moveTo w:id="7027" w:author="Lucy Lucy" w:date="2018-09-01T00:04:00Z"/>
              </w:rPr>
            </w:pPr>
            <w:moveTo w:id="7028" w:author="Lucy Lucy" w:date="2018-09-01T00:04:00Z">
              <w:r w:rsidRPr="009C09B2">
                <w:t>ID</w:t>
              </w:r>
            </w:moveTo>
          </w:p>
        </w:tc>
        <w:tc>
          <w:tcPr>
            <w:tcW w:w="946" w:type="pct"/>
          </w:tcPr>
          <w:p w14:paraId="29A4B17D" w14:textId="77777777" w:rsidR="005B7459" w:rsidRPr="009C09B2" w:rsidRDefault="005B7459">
            <w:pPr>
              <w:rPr>
                <w:moveTo w:id="7029" w:author="Lucy Lucy" w:date="2018-09-01T00:04:00Z"/>
              </w:rPr>
            </w:pPr>
            <w:moveTo w:id="7030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2E39E001" w14:textId="77777777" w:rsidR="005B7459" w:rsidRPr="009C09B2" w:rsidRDefault="005B7459">
            <w:pPr>
              <w:rPr>
                <w:moveTo w:id="7031" w:author="Lucy Lucy" w:date="2018-09-01T00:04:00Z"/>
              </w:rPr>
            </w:pPr>
          </w:p>
        </w:tc>
        <w:tc>
          <w:tcPr>
            <w:tcW w:w="330" w:type="pct"/>
          </w:tcPr>
          <w:p w14:paraId="7D5346CC" w14:textId="77777777" w:rsidR="005B7459" w:rsidRPr="009C09B2" w:rsidRDefault="005B7459">
            <w:pPr>
              <w:rPr>
                <w:moveTo w:id="7032" w:author="Lucy Lucy" w:date="2018-09-01T00:04:00Z"/>
              </w:rPr>
            </w:pPr>
          </w:p>
        </w:tc>
        <w:tc>
          <w:tcPr>
            <w:tcW w:w="496" w:type="pct"/>
          </w:tcPr>
          <w:p w14:paraId="7ED00867" w14:textId="77777777" w:rsidR="005B7459" w:rsidRPr="009C09B2" w:rsidRDefault="005B7459">
            <w:pPr>
              <w:rPr>
                <w:moveTo w:id="7033" w:author="Lucy Lucy" w:date="2018-09-01T00:04:00Z"/>
              </w:rPr>
            </w:pPr>
          </w:p>
        </w:tc>
        <w:tc>
          <w:tcPr>
            <w:tcW w:w="1243" w:type="pct"/>
          </w:tcPr>
          <w:p w14:paraId="0DDF40D8" w14:textId="77777777" w:rsidR="005B7459" w:rsidRPr="009C09B2" w:rsidRDefault="005B7459">
            <w:pPr>
              <w:rPr>
                <w:moveTo w:id="7034" w:author="Lucy Lucy" w:date="2018-09-01T00:04:00Z"/>
              </w:rPr>
            </w:pPr>
            <w:moveTo w:id="7035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2D74D1CE" w14:textId="77777777" w:rsidTr="00CF568F">
        <w:tc>
          <w:tcPr>
            <w:tcW w:w="1643" w:type="pct"/>
          </w:tcPr>
          <w:p w14:paraId="24E6DCD3" w14:textId="77777777" w:rsidR="005B7459" w:rsidRPr="009C09B2" w:rsidRDefault="005B7459">
            <w:pPr>
              <w:rPr>
                <w:moveTo w:id="7036" w:author="Lucy Lucy" w:date="2018-09-01T00:04:00Z"/>
              </w:rPr>
            </w:pPr>
            <w:moveTo w:id="7037" w:author="Lucy Lucy" w:date="2018-09-01T00:04:00Z">
              <w:r w:rsidRPr="009C09B2">
                <w:t>Application_Header_Id</w:t>
              </w:r>
            </w:moveTo>
          </w:p>
        </w:tc>
        <w:tc>
          <w:tcPr>
            <w:tcW w:w="946" w:type="pct"/>
          </w:tcPr>
          <w:p w14:paraId="47B255F5" w14:textId="77777777" w:rsidR="005B7459" w:rsidRPr="009C09B2" w:rsidRDefault="005B7459">
            <w:pPr>
              <w:rPr>
                <w:moveTo w:id="7038" w:author="Lucy Lucy" w:date="2018-09-01T00:04:00Z"/>
              </w:rPr>
            </w:pPr>
            <w:moveTo w:id="7039" w:author="Lucy Lucy" w:date="2018-09-01T00:04:00Z">
              <w:r w:rsidRPr="009C09B2">
                <w:t>NUMBER</w:t>
              </w:r>
            </w:moveTo>
          </w:p>
        </w:tc>
        <w:tc>
          <w:tcPr>
            <w:tcW w:w="342" w:type="pct"/>
          </w:tcPr>
          <w:p w14:paraId="1F986089" w14:textId="77777777" w:rsidR="005B7459" w:rsidRPr="009C09B2" w:rsidRDefault="005B7459">
            <w:pPr>
              <w:rPr>
                <w:moveTo w:id="7040" w:author="Lucy Lucy" w:date="2018-09-01T00:04:00Z"/>
              </w:rPr>
            </w:pPr>
          </w:p>
        </w:tc>
        <w:tc>
          <w:tcPr>
            <w:tcW w:w="330" w:type="pct"/>
          </w:tcPr>
          <w:p w14:paraId="33BC3B04" w14:textId="77777777" w:rsidR="005B7459" w:rsidRPr="009C09B2" w:rsidRDefault="005B7459">
            <w:pPr>
              <w:rPr>
                <w:moveTo w:id="7041" w:author="Lucy Lucy" w:date="2018-09-01T00:04:00Z"/>
              </w:rPr>
            </w:pPr>
          </w:p>
        </w:tc>
        <w:tc>
          <w:tcPr>
            <w:tcW w:w="496" w:type="pct"/>
          </w:tcPr>
          <w:p w14:paraId="5730DAB9" w14:textId="77777777" w:rsidR="005B7459" w:rsidRPr="009C09B2" w:rsidRDefault="005B7459">
            <w:pPr>
              <w:rPr>
                <w:moveTo w:id="7042" w:author="Lucy Lucy" w:date="2018-09-01T00:04:00Z"/>
              </w:rPr>
            </w:pPr>
          </w:p>
        </w:tc>
        <w:tc>
          <w:tcPr>
            <w:tcW w:w="1243" w:type="pct"/>
          </w:tcPr>
          <w:p w14:paraId="0843D5FC" w14:textId="77777777" w:rsidR="005B7459" w:rsidRPr="009C09B2" w:rsidRDefault="005B7459">
            <w:pPr>
              <w:rPr>
                <w:moveTo w:id="7043" w:author="Lucy Lucy" w:date="2018-09-01T00:04:00Z"/>
              </w:rPr>
            </w:pPr>
            <w:moveTo w:id="7044" w:author="Lucy Lucy" w:date="2018-09-01T00:04:00Z">
              <w:r w:rsidRPr="009C09B2">
                <w:t xml:space="preserve">Id đơn, link với Application_Header_Id bảng </w:t>
              </w:r>
              <w:r w:rsidRPr="009C09B2">
                <w:lastRenderedPageBreak/>
                <w:t>Application_Header</w:t>
              </w:r>
            </w:moveTo>
          </w:p>
        </w:tc>
      </w:tr>
      <w:tr w:rsidR="005B7459" w:rsidRPr="009C09B2" w14:paraId="535C5E05" w14:textId="77777777" w:rsidTr="00CF568F">
        <w:tc>
          <w:tcPr>
            <w:tcW w:w="1643" w:type="pct"/>
          </w:tcPr>
          <w:p w14:paraId="75A19A95" w14:textId="77777777" w:rsidR="005B7459" w:rsidRPr="009C09B2" w:rsidRDefault="005B7459">
            <w:pPr>
              <w:rPr>
                <w:moveTo w:id="7045" w:author="Lucy Lucy" w:date="2018-09-01T00:04:00Z"/>
              </w:rPr>
            </w:pPr>
            <w:moveTo w:id="7046" w:author="Lucy Lucy" w:date="2018-09-01T00:04:00Z">
              <w:r w:rsidRPr="009C09B2">
                <w:lastRenderedPageBreak/>
                <w:t>App_Code</w:t>
              </w:r>
            </w:moveTo>
          </w:p>
        </w:tc>
        <w:tc>
          <w:tcPr>
            <w:tcW w:w="946" w:type="pct"/>
          </w:tcPr>
          <w:p w14:paraId="53B442A9" w14:textId="77777777" w:rsidR="005B7459" w:rsidRPr="009C09B2" w:rsidRDefault="005B7459">
            <w:pPr>
              <w:rPr>
                <w:moveTo w:id="7047" w:author="Lucy Lucy" w:date="2018-09-01T00:04:00Z"/>
              </w:rPr>
            </w:pPr>
            <w:moveTo w:id="7048" w:author="Lucy Lucy" w:date="2018-09-01T00:04:00Z">
              <w:r w:rsidRPr="009C09B2">
                <w:t>VARCHAR2</w:t>
              </w:r>
            </w:moveTo>
          </w:p>
        </w:tc>
        <w:tc>
          <w:tcPr>
            <w:tcW w:w="342" w:type="pct"/>
          </w:tcPr>
          <w:p w14:paraId="456E230A" w14:textId="77777777" w:rsidR="005B7459" w:rsidRPr="009C09B2" w:rsidRDefault="005B7459">
            <w:pPr>
              <w:rPr>
                <w:moveTo w:id="7049" w:author="Lucy Lucy" w:date="2018-09-01T00:04:00Z"/>
              </w:rPr>
            </w:pPr>
            <w:moveTo w:id="7050" w:author="Lucy Lucy" w:date="2018-09-01T00:04:00Z">
              <w:r w:rsidRPr="009C09B2">
                <w:t>50</w:t>
              </w:r>
            </w:moveTo>
          </w:p>
        </w:tc>
        <w:tc>
          <w:tcPr>
            <w:tcW w:w="330" w:type="pct"/>
          </w:tcPr>
          <w:p w14:paraId="2D4301B6" w14:textId="77777777" w:rsidR="005B7459" w:rsidRPr="009C09B2" w:rsidRDefault="005B7459">
            <w:pPr>
              <w:rPr>
                <w:moveTo w:id="7051" w:author="Lucy Lucy" w:date="2018-09-01T00:04:00Z"/>
              </w:rPr>
            </w:pPr>
          </w:p>
        </w:tc>
        <w:tc>
          <w:tcPr>
            <w:tcW w:w="496" w:type="pct"/>
          </w:tcPr>
          <w:p w14:paraId="7EA57D1A" w14:textId="77777777" w:rsidR="005B7459" w:rsidRPr="009C09B2" w:rsidRDefault="005B7459">
            <w:pPr>
              <w:rPr>
                <w:moveTo w:id="7052" w:author="Lucy Lucy" w:date="2018-09-01T00:04:00Z"/>
              </w:rPr>
            </w:pPr>
          </w:p>
        </w:tc>
        <w:tc>
          <w:tcPr>
            <w:tcW w:w="1243" w:type="pct"/>
          </w:tcPr>
          <w:p w14:paraId="2DBD546B" w14:textId="77777777" w:rsidR="005B7459" w:rsidRPr="009C09B2" w:rsidRDefault="005B7459">
            <w:pPr>
              <w:rPr>
                <w:moveTo w:id="7053" w:author="Lucy Lucy" w:date="2018-09-01T00:04:00Z"/>
              </w:rPr>
            </w:pPr>
            <w:moveTo w:id="7054" w:author="Lucy Lucy" w:date="2018-09-01T00:04:00Z">
              <w:r w:rsidRPr="009C09B2">
                <w:t>Mã đơn, link với App_Code bảng Sys_Application</w:t>
              </w:r>
            </w:moveTo>
          </w:p>
        </w:tc>
      </w:tr>
      <w:tr w:rsidR="005B7459" w:rsidRPr="009C09B2" w14:paraId="321C6942" w14:textId="77777777" w:rsidTr="00CF568F">
        <w:tc>
          <w:tcPr>
            <w:tcW w:w="1643" w:type="pct"/>
          </w:tcPr>
          <w:p w14:paraId="198FB4CB" w14:textId="77777777" w:rsidR="005B7459" w:rsidRPr="009C09B2" w:rsidRDefault="005B7459">
            <w:pPr>
              <w:rPr>
                <w:moveTo w:id="7055" w:author="Lucy Lucy" w:date="2018-09-01T00:04:00Z"/>
              </w:rPr>
            </w:pPr>
            <w:moveTo w:id="7056" w:author="Lucy Lucy" w:date="2018-09-01T00:04:00Z">
              <w:r w:rsidRPr="00712EB7">
                <w:t xml:space="preserve">LANGUAGE_CODE   </w:t>
              </w:r>
            </w:moveTo>
          </w:p>
        </w:tc>
        <w:tc>
          <w:tcPr>
            <w:tcW w:w="946" w:type="pct"/>
          </w:tcPr>
          <w:p w14:paraId="39179475" w14:textId="77777777" w:rsidR="005B7459" w:rsidRPr="009C09B2" w:rsidRDefault="005B7459">
            <w:pPr>
              <w:rPr>
                <w:moveTo w:id="7057" w:author="Lucy Lucy" w:date="2018-09-01T00:04:00Z"/>
              </w:rPr>
            </w:pPr>
            <w:moveTo w:id="7058" w:author="Lucy Lucy" w:date="2018-09-01T00:04:00Z">
              <w:r w:rsidRPr="00712EB7">
                <w:t>VARCHAR2(5 CHAR)</w:t>
              </w:r>
            </w:moveTo>
          </w:p>
        </w:tc>
        <w:tc>
          <w:tcPr>
            <w:tcW w:w="342" w:type="pct"/>
          </w:tcPr>
          <w:p w14:paraId="58A715A2" w14:textId="77777777" w:rsidR="005B7459" w:rsidRPr="009C09B2" w:rsidRDefault="005B7459">
            <w:pPr>
              <w:rPr>
                <w:moveTo w:id="7059" w:author="Lucy Lucy" w:date="2018-09-01T00:04:00Z"/>
              </w:rPr>
            </w:pPr>
          </w:p>
        </w:tc>
        <w:tc>
          <w:tcPr>
            <w:tcW w:w="330" w:type="pct"/>
          </w:tcPr>
          <w:p w14:paraId="1CF5CC7C" w14:textId="77777777" w:rsidR="005B7459" w:rsidRPr="009C09B2" w:rsidRDefault="005B7459">
            <w:pPr>
              <w:rPr>
                <w:moveTo w:id="7060" w:author="Lucy Lucy" w:date="2018-09-01T00:04:00Z"/>
              </w:rPr>
            </w:pPr>
          </w:p>
        </w:tc>
        <w:tc>
          <w:tcPr>
            <w:tcW w:w="496" w:type="pct"/>
          </w:tcPr>
          <w:p w14:paraId="1CB2625A" w14:textId="77777777" w:rsidR="005B7459" w:rsidRPr="009C09B2" w:rsidRDefault="005B7459">
            <w:pPr>
              <w:rPr>
                <w:moveTo w:id="7061" w:author="Lucy Lucy" w:date="2018-09-01T00:04:00Z"/>
              </w:rPr>
            </w:pPr>
          </w:p>
        </w:tc>
        <w:tc>
          <w:tcPr>
            <w:tcW w:w="1243" w:type="pct"/>
          </w:tcPr>
          <w:p w14:paraId="0273DE1B" w14:textId="77777777" w:rsidR="005B7459" w:rsidRPr="009C09B2" w:rsidRDefault="005B7459">
            <w:pPr>
              <w:rPr>
                <w:moveTo w:id="7062" w:author="Lucy Lucy" w:date="2018-09-01T00:04:00Z"/>
              </w:rPr>
            </w:pPr>
          </w:p>
        </w:tc>
      </w:tr>
      <w:tr w:rsidR="005B7459" w:rsidRPr="009C09B2" w14:paraId="6BE70CAB" w14:textId="77777777" w:rsidTr="00CF568F">
        <w:tc>
          <w:tcPr>
            <w:tcW w:w="1643" w:type="pct"/>
          </w:tcPr>
          <w:p w14:paraId="06FECC58" w14:textId="77777777" w:rsidR="005B7459" w:rsidRPr="009C09B2" w:rsidRDefault="005B7459">
            <w:pPr>
              <w:rPr>
                <w:moveTo w:id="7063" w:author="Lucy Lucy" w:date="2018-09-01T00:04:00Z"/>
              </w:rPr>
            </w:pPr>
            <w:moveTo w:id="7064" w:author="Lucy Lucy" w:date="2018-09-01T00:04:00Z">
              <w:r w:rsidRPr="00712EB7">
                <w:t xml:space="preserve">APPNO   </w:t>
              </w:r>
            </w:moveTo>
          </w:p>
        </w:tc>
        <w:tc>
          <w:tcPr>
            <w:tcW w:w="946" w:type="pct"/>
          </w:tcPr>
          <w:p w14:paraId="77F1FB65" w14:textId="77777777" w:rsidR="005B7459" w:rsidRPr="009C09B2" w:rsidRDefault="005B7459">
            <w:pPr>
              <w:rPr>
                <w:moveTo w:id="7065" w:author="Lucy Lucy" w:date="2018-09-01T00:04:00Z"/>
              </w:rPr>
            </w:pPr>
            <w:moveTo w:id="7066" w:author="Lucy Lucy" w:date="2018-09-01T00:04:00Z">
              <w:r w:rsidRPr="00712EB7">
                <w:t>VARCHAR2(50 CHAR)</w:t>
              </w:r>
            </w:moveTo>
          </w:p>
        </w:tc>
        <w:tc>
          <w:tcPr>
            <w:tcW w:w="342" w:type="pct"/>
          </w:tcPr>
          <w:p w14:paraId="19465112" w14:textId="77777777" w:rsidR="005B7459" w:rsidRPr="009C09B2" w:rsidRDefault="005B7459">
            <w:pPr>
              <w:rPr>
                <w:moveTo w:id="7067" w:author="Lucy Lucy" w:date="2018-09-01T00:04:00Z"/>
              </w:rPr>
            </w:pPr>
          </w:p>
        </w:tc>
        <w:tc>
          <w:tcPr>
            <w:tcW w:w="330" w:type="pct"/>
          </w:tcPr>
          <w:p w14:paraId="39A0F149" w14:textId="77777777" w:rsidR="005B7459" w:rsidRPr="009C09B2" w:rsidRDefault="005B7459">
            <w:pPr>
              <w:rPr>
                <w:moveTo w:id="7068" w:author="Lucy Lucy" w:date="2018-09-01T00:04:00Z"/>
              </w:rPr>
            </w:pPr>
          </w:p>
        </w:tc>
        <w:tc>
          <w:tcPr>
            <w:tcW w:w="496" w:type="pct"/>
          </w:tcPr>
          <w:p w14:paraId="6E555DE0" w14:textId="77777777" w:rsidR="005B7459" w:rsidRPr="009C09B2" w:rsidRDefault="005B7459">
            <w:pPr>
              <w:rPr>
                <w:moveTo w:id="7069" w:author="Lucy Lucy" w:date="2018-09-01T00:04:00Z"/>
              </w:rPr>
            </w:pPr>
          </w:p>
        </w:tc>
        <w:tc>
          <w:tcPr>
            <w:tcW w:w="1243" w:type="pct"/>
          </w:tcPr>
          <w:p w14:paraId="5BFF4AD7" w14:textId="77777777" w:rsidR="005B7459" w:rsidRPr="009C09B2" w:rsidRDefault="005B7459">
            <w:pPr>
              <w:rPr>
                <w:moveTo w:id="7070" w:author="Lucy Lucy" w:date="2018-09-01T00:04:00Z"/>
              </w:rPr>
            </w:pPr>
            <w:moveTo w:id="7071" w:author="Lucy Lucy" w:date="2018-09-01T00:04:00Z">
              <w:r>
                <w:t>Số đơn</w:t>
              </w:r>
            </w:moveTo>
          </w:p>
        </w:tc>
      </w:tr>
      <w:tr w:rsidR="005B7459" w:rsidRPr="009C09B2" w14:paraId="7CF7675C" w14:textId="77777777" w:rsidTr="00CF568F">
        <w:tc>
          <w:tcPr>
            <w:tcW w:w="1643" w:type="pct"/>
          </w:tcPr>
          <w:p w14:paraId="19DDF1E9" w14:textId="77777777" w:rsidR="005B7459" w:rsidRPr="009C09B2" w:rsidRDefault="005B7459">
            <w:pPr>
              <w:rPr>
                <w:moveTo w:id="7072" w:author="Lucy Lucy" w:date="2018-09-01T00:04:00Z"/>
              </w:rPr>
            </w:pPr>
            <w:moveTo w:id="7073" w:author="Lucy Lucy" w:date="2018-09-01T00:04:00Z">
              <w:r w:rsidRPr="00236E60">
                <w:t xml:space="preserve">DUADATE   </w:t>
              </w:r>
            </w:moveTo>
          </w:p>
        </w:tc>
        <w:tc>
          <w:tcPr>
            <w:tcW w:w="946" w:type="pct"/>
          </w:tcPr>
          <w:p w14:paraId="72963FCC" w14:textId="77777777" w:rsidR="005B7459" w:rsidRPr="009C09B2" w:rsidRDefault="005B7459">
            <w:pPr>
              <w:rPr>
                <w:moveTo w:id="7074" w:author="Lucy Lucy" w:date="2018-09-01T00:04:00Z"/>
              </w:rPr>
            </w:pPr>
            <w:moveTo w:id="7075" w:author="Lucy Lucy" w:date="2018-09-01T00:04:00Z">
              <w:r w:rsidRPr="00236E60">
                <w:t>DATE</w:t>
              </w:r>
            </w:moveTo>
          </w:p>
        </w:tc>
        <w:tc>
          <w:tcPr>
            <w:tcW w:w="342" w:type="pct"/>
          </w:tcPr>
          <w:p w14:paraId="091A723E" w14:textId="77777777" w:rsidR="005B7459" w:rsidRPr="009C09B2" w:rsidRDefault="005B7459">
            <w:pPr>
              <w:rPr>
                <w:moveTo w:id="7076" w:author="Lucy Lucy" w:date="2018-09-01T00:04:00Z"/>
              </w:rPr>
            </w:pPr>
          </w:p>
        </w:tc>
        <w:tc>
          <w:tcPr>
            <w:tcW w:w="330" w:type="pct"/>
          </w:tcPr>
          <w:p w14:paraId="569D752F" w14:textId="77777777" w:rsidR="005B7459" w:rsidRPr="009C09B2" w:rsidRDefault="005B7459">
            <w:pPr>
              <w:rPr>
                <w:moveTo w:id="7077" w:author="Lucy Lucy" w:date="2018-09-01T00:04:00Z"/>
              </w:rPr>
            </w:pPr>
          </w:p>
        </w:tc>
        <w:tc>
          <w:tcPr>
            <w:tcW w:w="496" w:type="pct"/>
          </w:tcPr>
          <w:p w14:paraId="71A582E8" w14:textId="77777777" w:rsidR="005B7459" w:rsidRPr="009C09B2" w:rsidRDefault="005B7459">
            <w:pPr>
              <w:rPr>
                <w:moveTo w:id="7078" w:author="Lucy Lucy" w:date="2018-09-01T00:04:00Z"/>
              </w:rPr>
            </w:pPr>
          </w:p>
        </w:tc>
        <w:tc>
          <w:tcPr>
            <w:tcW w:w="1243" w:type="pct"/>
          </w:tcPr>
          <w:p w14:paraId="759C01A1" w14:textId="77777777" w:rsidR="005B7459" w:rsidRPr="009C09B2" w:rsidRDefault="005B7459">
            <w:pPr>
              <w:rPr>
                <w:moveTo w:id="7079" w:author="Lucy Lucy" w:date="2018-09-01T00:04:00Z"/>
              </w:rPr>
            </w:pPr>
            <w:moveTo w:id="7080" w:author="Lucy Lucy" w:date="2018-09-01T00:04:00Z">
              <w:r>
                <w:t>Ngày nộp đơn</w:t>
              </w:r>
            </w:moveTo>
          </w:p>
        </w:tc>
      </w:tr>
      <w:tr w:rsidR="005B7459" w:rsidRPr="009C09B2" w14:paraId="0EC2D3FB" w14:textId="77777777" w:rsidTr="00CF568F">
        <w:tc>
          <w:tcPr>
            <w:tcW w:w="1643" w:type="pct"/>
          </w:tcPr>
          <w:p w14:paraId="3A452796" w14:textId="77777777" w:rsidR="005B7459" w:rsidRPr="00236E60" w:rsidRDefault="005B7459">
            <w:pPr>
              <w:rPr>
                <w:moveTo w:id="7081" w:author="Lucy Lucy" w:date="2018-09-01T00:04:00Z"/>
              </w:rPr>
            </w:pPr>
            <w:moveTo w:id="7082" w:author="Lucy Lucy" w:date="2018-09-01T00:04:00Z">
              <w:r w:rsidRPr="00555218">
                <w:t xml:space="preserve">LOGOURL   </w:t>
              </w:r>
            </w:moveTo>
          </w:p>
        </w:tc>
        <w:tc>
          <w:tcPr>
            <w:tcW w:w="946" w:type="pct"/>
          </w:tcPr>
          <w:p w14:paraId="0A0C8661" w14:textId="77777777" w:rsidR="005B7459" w:rsidRPr="00236E60" w:rsidRDefault="005B7459">
            <w:pPr>
              <w:rPr>
                <w:moveTo w:id="7083" w:author="Lucy Lucy" w:date="2018-09-01T00:04:00Z"/>
              </w:rPr>
            </w:pPr>
            <w:moveTo w:id="7084" w:author="Lucy Lucy" w:date="2018-09-01T00:04:00Z">
              <w:r w:rsidRPr="00555218">
                <w:t>VARCHAR2(250 CHAR)</w:t>
              </w:r>
            </w:moveTo>
          </w:p>
        </w:tc>
        <w:tc>
          <w:tcPr>
            <w:tcW w:w="342" w:type="pct"/>
          </w:tcPr>
          <w:p w14:paraId="1D8BE566" w14:textId="77777777" w:rsidR="005B7459" w:rsidRPr="009C09B2" w:rsidRDefault="005B7459">
            <w:pPr>
              <w:rPr>
                <w:moveTo w:id="7085" w:author="Lucy Lucy" w:date="2018-09-01T00:04:00Z"/>
              </w:rPr>
            </w:pPr>
          </w:p>
        </w:tc>
        <w:tc>
          <w:tcPr>
            <w:tcW w:w="330" w:type="pct"/>
          </w:tcPr>
          <w:p w14:paraId="1AEC2956" w14:textId="77777777" w:rsidR="005B7459" w:rsidRPr="009C09B2" w:rsidRDefault="005B7459">
            <w:pPr>
              <w:rPr>
                <w:moveTo w:id="7086" w:author="Lucy Lucy" w:date="2018-09-01T00:04:00Z"/>
              </w:rPr>
            </w:pPr>
          </w:p>
        </w:tc>
        <w:tc>
          <w:tcPr>
            <w:tcW w:w="496" w:type="pct"/>
          </w:tcPr>
          <w:p w14:paraId="70FA9351" w14:textId="77777777" w:rsidR="005B7459" w:rsidRPr="009C09B2" w:rsidRDefault="005B7459">
            <w:pPr>
              <w:rPr>
                <w:moveTo w:id="7087" w:author="Lucy Lucy" w:date="2018-09-01T00:04:00Z"/>
              </w:rPr>
            </w:pPr>
          </w:p>
        </w:tc>
        <w:tc>
          <w:tcPr>
            <w:tcW w:w="1243" w:type="pct"/>
          </w:tcPr>
          <w:p w14:paraId="57F28AC7" w14:textId="77777777" w:rsidR="005B7459" w:rsidRDefault="005B7459">
            <w:pPr>
              <w:rPr>
                <w:moveTo w:id="7088" w:author="Lucy Lucy" w:date="2018-09-01T00:04:00Z"/>
              </w:rPr>
            </w:pPr>
            <w:moveTo w:id="7089" w:author="Lucy Lucy" w:date="2018-09-01T00:04:00Z">
              <w:r>
                <w:t>ảnh thương hiệu</w:t>
              </w:r>
            </w:moveTo>
          </w:p>
        </w:tc>
      </w:tr>
      <w:tr w:rsidR="005B7459" w:rsidRPr="009C09B2" w14:paraId="0F4E4433" w14:textId="77777777" w:rsidTr="00CF568F">
        <w:tc>
          <w:tcPr>
            <w:tcW w:w="1643" w:type="pct"/>
          </w:tcPr>
          <w:p w14:paraId="634AF5EF" w14:textId="77777777" w:rsidR="005B7459" w:rsidRPr="00236E60" w:rsidRDefault="005B7459">
            <w:pPr>
              <w:rPr>
                <w:moveTo w:id="7090" w:author="Lucy Lucy" w:date="2018-09-01T00:04:00Z"/>
              </w:rPr>
            </w:pPr>
            <w:moveTo w:id="7091" w:author="Lucy Lucy" w:date="2018-09-01T00:04:00Z">
              <w:r w:rsidRPr="007F117A">
                <w:t xml:space="preserve">DACTICHHANGHOA   </w:t>
              </w:r>
            </w:moveTo>
          </w:p>
        </w:tc>
        <w:tc>
          <w:tcPr>
            <w:tcW w:w="946" w:type="pct"/>
          </w:tcPr>
          <w:p w14:paraId="4DC9C30A" w14:textId="77777777" w:rsidR="005B7459" w:rsidRPr="00236E60" w:rsidRDefault="005B7459">
            <w:pPr>
              <w:rPr>
                <w:moveTo w:id="7092" w:author="Lucy Lucy" w:date="2018-09-01T00:04:00Z"/>
              </w:rPr>
            </w:pPr>
            <w:proofErr w:type="gramStart"/>
            <w:moveTo w:id="7093" w:author="Lucy Lucy" w:date="2018-09-01T00:04:00Z">
              <w:r w:rsidRPr="007F117A">
                <w:t>NUMBER(</w:t>
              </w:r>
              <w:proofErr w:type="gramEnd"/>
              <w:r w:rsidRPr="007F117A">
                <w:t>1,0)</w:t>
              </w:r>
            </w:moveTo>
          </w:p>
        </w:tc>
        <w:tc>
          <w:tcPr>
            <w:tcW w:w="342" w:type="pct"/>
          </w:tcPr>
          <w:p w14:paraId="504C4214" w14:textId="77777777" w:rsidR="005B7459" w:rsidRPr="009C09B2" w:rsidRDefault="005B7459">
            <w:pPr>
              <w:rPr>
                <w:moveTo w:id="7094" w:author="Lucy Lucy" w:date="2018-09-01T00:04:00Z"/>
              </w:rPr>
            </w:pPr>
          </w:p>
        </w:tc>
        <w:tc>
          <w:tcPr>
            <w:tcW w:w="330" w:type="pct"/>
          </w:tcPr>
          <w:p w14:paraId="188FE53D" w14:textId="77777777" w:rsidR="005B7459" w:rsidRPr="009C09B2" w:rsidRDefault="005B7459">
            <w:pPr>
              <w:rPr>
                <w:moveTo w:id="7095" w:author="Lucy Lucy" w:date="2018-09-01T00:04:00Z"/>
              </w:rPr>
            </w:pPr>
          </w:p>
        </w:tc>
        <w:tc>
          <w:tcPr>
            <w:tcW w:w="496" w:type="pct"/>
          </w:tcPr>
          <w:p w14:paraId="635A252F" w14:textId="77777777" w:rsidR="005B7459" w:rsidRPr="009C09B2" w:rsidRDefault="005B7459">
            <w:pPr>
              <w:rPr>
                <w:moveTo w:id="7096" w:author="Lucy Lucy" w:date="2018-09-01T00:04:00Z"/>
              </w:rPr>
            </w:pPr>
          </w:p>
        </w:tc>
        <w:tc>
          <w:tcPr>
            <w:tcW w:w="1243" w:type="pct"/>
          </w:tcPr>
          <w:p w14:paraId="1451559E" w14:textId="77777777" w:rsidR="005B7459" w:rsidRDefault="005B7459">
            <w:pPr>
              <w:rPr>
                <w:moveTo w:id="7097" w:author="Lucy Lucy" w:date="2018-09-01T00:04:00Z"/>
              </w:rPr>
            </w:pPr>
            <w:moveTo w:id="7098" w:author="Lucy Lucy" w:date="2018-09-01T00:04:00Z">
              <w:r>
                <w:t>Đặc tính hàng hóa</w:t>
              </w:r>
            </w:moveTo>
          </w:p>
        </w:tc>
      </w:tr>
      <w:tr w:rsidR="005B7459" w:rsidRPr="009C09B2" w14:paraId="7EF158B5" w14:textId="77777777" w:rsidTr="00CF568F">
        <w:tc>
          <w:tcPr>
            <w:tcW w:w="1643" w:type="pct"/>
          </w:tcPr>
          <w:p w14:paraId="489B1C0A" w14:textId="77777777" w:rsidR="005B7459" w:rsidRPr="007F117A" w:rsidRDefault="005B7459">
            <w:pPr>
              <w:rPr>
                <w:moveTo w:id="7099" w:author="Lucy Lucy" w:date="2018-09-01T00:04:00Z"/>
              </w:rPr>
            </w:pPr>
            <w:moveTo w:id="7100" w:author="Lucy Lucy" w:date="2018-09-01T00:04:00Z">
              <w:r w:rsidRPr="00410FBB">
                <w:t xml:space="preserve">COLOR   </w:t>
              </w:r>
            </w:moveTo>
          </w:p>
        </w:tc>
        <w:tc>
          <w:tcPr>
            <w:tcW w:w="946" w:type="pct"/>
          </w:tcPr>
          <w:p w14:paraId="018F785D" w14:textId="77777777" w:rsidR="005B7459" w:rsidRPr="007F117A" w:rsidRDefault="005B7459">
            <w:pPr>
              <w:rPr>
                <w:moveTo w:id="7101" w:author="Lucy Lucy" w:date="2018-09-01T00:04:00Z"/>
              </w:rPr>
            </w:pPr>
            <w:moveTo w:id="7102" w:author="Lucy Lucy" w:date="2018-09-01T00:04:00Z">
              <w:r w:rsidRPr="00410FBB">
                <w:t>VARCHAR2(200 CHAR)</w:t>
              </w:r>
            </w:moveTo>
          </w:p>
        </w:tc>
        <w:tc>
          <w:tcPr>
            <w:tcW w:w="342" w:type="pct"/>
          </w:tcPr>
          <w:p w14:paraId="78093B42" w14:textId="77777777" w:rsidR="005B7459" w:rsidRPr="009C09B2" w:rsidRDefault="005B7459">
            <w:pPr>
              <w:rPr>
                <w:moveTo w:id="7103" w:author="Lucy Lucy" w:date="2018-09-01T00:04:00Z"/>
              </w:rPr>
            </w:pPr>
          </w:p>
        </w:tc>
        <w:tc>
          <w:tcPr>
            <w:tcW w:w="330" w:type="pct"/>
          </w:tcPr>
          <w:p w14:paraId="15334B04" w14:textId="77777777" w:rsidR="005B7459" w:rsidRPr="009C09B2" w:rsidRDefault="005B7459">
            <w:pPr>
              <w:rPr>
                <w:moveTo w:id="7104" w:author="Lucy Lucy" w:date="2018-09-01T00:04:00Z"/>
              </w:rPr>
            </w:pPr>
          </w:p>
        </w:tc>
        <w:tc>
          <w:tcPr>
            <w:tcW w:w="496" w:type="pct"/>
          </w:tcPr>
          <w:p w14:paraId="6BD19704" w14:textId="77777777" w:rsidR="005B7459" w:rsidRPr="009C09B2" w:rsidRDefault="005B7459">
            <w:pPr>
              <w:rPr>
                <w:moveTo w:id="7105" w:author="Lucy Lucy" w:date="2018-09-01T00:04:00Z"/>
              </w:rPr>
            </w:pPr>
          </w:p>
        </w:tc>
        <w:tc>
          <w:tcPr>
            <w:tcW w:w="1243" w:type="pct"/>
          </w:tcPr>
          <w:p w14:paraId="629B67FE" w14:textId="77777777" w:rsidR="005B7459" w:rsidRDefault="005B7459">
            <w:pPr>
              <w:rPr>
                <w:moveTo w:id="7106" w:author="Lucy Lucy" w:date="2018-09-01T00:04:00Z"/>
              </w:rPr>
            </w:pPr>
            <w:moveTo w:id="7107" w:author="Lucy Lucy" w:date="2018-09-01T00:04:00Z">
              <w:r>
                <w:t>Mầu sấc</w:t>
              </w:r>
            </w:moveTo>
          </w:p>
        </w:tc>
      </w:tr>
      <w:tr w:rsidR="005B7459" w:rsidRPr="009C09B2" w14:paraId="091C185B" w14:textId="77777777" w:rsidTr="00CF568F">
        <w:tc>
          <w:tcPr>
            <w:tcW w:w="1643" w:type="pct"/>
          </w:tcPr>
          <w:p w14:paraId="0BE50501" w14:textId="77777777" w:rsidR="005B7459" w:rsidRPr="00410FBB" w:rsidRDefault="005B7459">
            <w:pPr>
              <w:rPr>
                <w:moveTo w:id="7108" w:author="Lucy Lucy" w:date="2018-09-01T00:04:00Z"/>
              </w:rPr>
            </w:pPr>
            <w:moveTo w:id="7109" w:author="Lucy Lucy" w:date="2018-09-01T00:04:00Z">
              <w:r w:rsidRPr="00EE0003">
                <w:t>DESCRIPTION   VARCHAR2(200 CHAR)</w:t>
              </w:r>
            </w:moveTo>
          </w:p>
        </w:tc>
        <w:tc>
          <w:tcPr>
            <w:tcW w:w="946" w:type="pct"/>
          </w:tcPr>
          <w:p w14:paraId="6BFDA48B" w14:textId="77777777" w:rsidR="005B7459" w:rsidRPr="00410FBB" w:rsidRDefault="005B7459">
            <w:pPr>
              <w:rPr>
                <w:moveTo w:id="7110" w:author="Lucy Lucy" w:date="2018-09-01T00:04:00Z"/>
              </w:rPr>
            </w:pPr>
          </w:p>
        </w:tc>
        <w:tc>
          <w:tcPr>
            <w:tcW w:w="342" w:type="pct"/>
          </w:tcPr>
          <w:p w14:paraId="7C9E56A3" w14:textId="77777777" w:rsidR="005B7459" w:rsidRPr="009C09B2" w:rsidRDefault="005B7459">
            <w:pPr>
              <w:rPr>
                <w:moveTo w:id="7111" w:author="Lucy Lucy" w:date="2018-09-01T00:04:00Z"/>
              </w:rPr>
            </w:pPr>
          </w:p>
        </w:tc>
        <w:tc>
          <w:tcPr>
            <w:tcW w:w="330" w:type="pct"/>
          </w:tcPr>
          <w:p w14:paraId="616EAC04" w14:textId="77777777" w:rsidR="005B7459" w:rsidRPr="009C09B2" w:rsidRDefault="005B7459">
            <w:pPr>
              <w:rPr>
                <w:moveTo w:id="7112" w:author="Lucy Lucy" w:date="2018-09-01T00:04:00Z"/>
              </w:rPr>
            </w:pPr>
          </w:p>
        </w:tc>
        <w:tc>
          <w:tcPr>
            <w:tcW w:w="496" w:type="pct"/>
          </w:tcPr>
          <w:p w14:paraId="6DC9F895" w14:textId="77777777" w:rsidR="005B7459" w:rsidRPr="009C09B2" w:rsidRDefault="005B7459">
            <w:pPr>
              <w:rPr>
                <w:moveTo w:id="7113" w:author="Lucy Lucy" w:date="2018-09-01T00:04:00Z"/>
              </w:rPr>
            </w:pPr>
          </w:p>
        </w:tc>
        <w:tc>
          <w:tcPr>
            <w:tcW w:w="1243" w:type="pct"/>
          </w:tcPr>
          <w:p w14:paraId="785251E1" w14:textId="77777777" w:rsidR="005B7459" w:rsidRDefault="005B7459">
            <w:pPr>
              <w:rPr>
                <w:moveTo w:id="7114" w:author="Lucy Lucy" w:date="2018-09-01T00:04:00Z"/>
              </w:rPr>
            </w:pPr>
          </w:p>
        </w:tc>
      </w:tr>
      <w:tr w:rsidR="005B7459" w:rsidRPr="009C09B2" w14:paraId="70809820" w14:textId="77777777" w:rsidTr="00CF568F">
        <w:tc>
          <w:tcPr>
            <w:tcW w:w="1643" w:type="pct"/>
          </w:tcPr>
          <w:p w14:paraId="15DF1907" w14:textId="77777777" w:rsidR="005B7459" w:rsidRPr="00EE0003" w:rsidRDefault="005B7459">
            <w:pPr>
              <w:rPr>
                <w:moveTo w:id="7115" w:author="Lucy Lucy" w:date="2018-09-01T00:04:00Z"/>
              </w:rPr>
            </w:pPr>
            <w:moveTo w:id="7116" w:author="Lucy Lucy" w:date="2018-09-01T00:04:00Z">
              <w:r w:rsidRPr="00EE0003">
                <w:t xml:space="preserve">HUONGQUYENUUTIEN   </w:t>
              </w:r>
              <w:proofErr w:type="gramStart"/>
              <w:r w:rsidRPr="00EE0003">
                <w:t>NUMBER(</w:t>
              </w:r>
              <w:proofErr w:type="gramEnd"/>
              <w:r w:rsidRPr="00EE0003">
                <w:t>1,0)</w:t>
              </w:r>
            </w:moveTo>
          </w:p>
        </w:tc>
        <w:tc>
          <w:tcPr>
            <w:tcW w:w="946" w:type="pct"/>
          </w:tcPr>
          <w:p w14:paraId="2ACFDD56" w14:textId="77777777" w:rsidR="005B7459" w:rsidRPr="00410FBB" w:rsidRDefault="005B7459">
            <w:pPr>
              <w:rPr>
                <w:moveTo w:id="7117" w:author="Lucy Lucy" w:date="2018-09-01T00:04:00Z"/>
              </w:rPr>
            </w:pPr>
          </w:p>
        </w:tc>
        <w:tc>
          <w:tcPr>
            <w:tcW w:w="342" w:type="pct"/>
          </w:tcPr>
          <w:p w14:paraId="036B0423" w14:textId="77777777" w:rsidR="005B7459" w:rsidRPr="009C09B2" w:rsidRDefault="005B7459">
            <w:pPr>
              <w:rPr>
                <w:moveTo w:id="7118" w:author="Lucy Lucy" w:date="2018-09-01T00:04:00Z"/>
              </w:rPr>
            </w:pPr>
          </w:p>
        </w:tc>
        <w:tc>
          <w:tcPr>
            <w:tcW w:w="330" w:type="pct"/>
          </w:tcPr>
          <w:p w14:paraId="3B8A68AA" w14:textId="77777777" w:rsidR="005B7459" w:rsidRPr="009C09B2" w:rsidRDefault="005B7459">
            <w:pPr>
              <w:rPr>
                <w:moveTo w:id="7119" w:author="Lucy Lucy" w:date="2018-09-01T00:04:00Z"/>
              </w:rPr>
            </w:pPr>
          </w:p>
        </w:tc>
        <w:tc>
          <w:tcPr>
            <w:tcW w:w="496" w:type="pct"/>
          </w:tcPr>
          <w:p w14:paraId="47DE1334" w14:textId="77777777" w:rsidR="005B7459" w:rsidRPr="009C09B2" w:rsidRDefault="005B7459">
            <w:pPr>
              <w:rPr>
                <w:moveTo w:id="7120" w:author="Lucy Lucy" w:date="2018-09-01T00:04:00Z"/>
              </w:rPr>
            </w:pPr>
          </w:p>
        </w:tc>
        <w:tc>
          <w:tcPr>
            <w:tcW w:w="1243" w:type="pct"/>
          </w:tcPr>
          <w:p w14:paraId="2D939CBD" w14:textId="77777777" w:rsidR="005B7459" w:rsidRDefault="005B7459">
            <w:pPr>
              <w:rPr>
                <w:moveTo w:id="7121" w:author="Lucy Lucy" w:date="2018-09-01T00:04:00Z"/>
              </w:rPr>
            </w:pPr>
            <w:moveTo w:id="7122" w:author="Lucy Lucy" w:date="2018-09-01T00:04:00Z">
              <w:r>
                <w:t>Hưởng quyền ưu tiên</w:t>
              </w:r>
            </w:moveTo>
          </w:p>
          <w:p w14:paraId="12F0D940" w14:textId="77777777" w:rsidR="005B7459" w:rsidRDefault="005B7459">
            <w:pPr>
              <w:rPr>
                <w:moveTo w:id="7123" w:author="Lucy Lucy" w:date="2018-09-01T00:04:00Z"/>
              </w:rPr>
            </w:pPr>
            <w:proofErr w:type="gramStart"/>
            <w:moveTo w:id="7124" w:author="Lucy Lucy" w:date="2018-09-01T00:04:00Z">
              <w:r>
                <w:t>NTVN :Nộp</w:t>
              </w:r>
              <w:proofErr w:type="gramEnd"/>
              <w:r>
                <w:t xml:space="preserve"> tại VN</w:t>
              </w:r>
            </w:moveTo>
          </w:p>
          <w:p w14:paraId="3CCB36E1" w14:textId="77777777" w:rsidR="005B7459" w:rsidRDefault="005B7459">
            <w:pPr>
              <w:rPr>
                <w:moveTo w:id="7125" w:author="Lucy Lucy" w:date="2018-09-01T00:04:00Z"/>
              </w:rPr>
            </w:pPr>
            <w:moveTo w:id="7126" w:author="Lucy Lucy" w:date="2018-09-01T00:04:00Z">
              <w:r>
                <w:t>CUPR: Công ước Paris</w:t>
              </w:r>
            </w:moveTo>
          </w:p>
          <w:p w14:paraId="5B052C47" w14:textId="77777777" w:rsidR="005B7459" w:rsidRDefault="005B7459">
            <w:pPr>
              <w:rPr>
                <w:moveTo w:id="7127" w:author="Lucy Lucy" w:date="2018-09-01T00:04:00Z"/>
              </w:rPr>
            </w:pPr>
            <w:proofErr w:type="gramStart"/>
            <w:moveTo w:id="7128" w:author="Lucy Lucy" w:date="2018-09-01T00:04:00Z">
              <w:r>
                <w:t>TTTK :Theo</w:t>
              </w:r>
              <w:proofErr w:type="gramEnd"/>
              <w:r>
                <w:t xml:space="preserve"> thỏa thuận khác</w:t>
              </w:r>
            </w:moveTo>
          </w:p>
        </w:tc>
      </w:tr>
      <w:tr w:rsidR="005B7459" w:rsidRPr="009C09B2" w14:paraId="099BBE33" w14:textId="77777777" w:rsidTr="00CF568F">
        <w:tc>
          <w:tcPr>
            <w:tcW w:w="1643" w:type="pct"/>
          </w:tcPr>
          <w:p w14:paraId="1058F8E4" w14:textId="77777777" w:rsidR="005B7459" w:rsidRPr="00EE0003" w:rsidRDefault="005B7459">
            <w:pPr>
              <w:rPr>
                <w:moveTo w:id="7129" w:author="Lucy Lucy" w:date="2018-09-01T00:04:00Z"/>
              </w:rPr>
            </w:pPr>
            <w:moveTo w:id="7130" w:author="Lucy Lucy" w:date="2018-09-01T00:04:00Z">
              <w:r w:rsidRPr="00EE0003">
                <w:t>SODON_UT   VARCHAR2(50 CHAR)</w:t>
              </w:r>
            </w:moveTo>
          </w:p>
        </w:tc>
        <w:tc>
          <w:tcPr>
            <w:tcW w:w="946" w:type="pct"/>
          </w:tcPr>
          <w:p w14:paraId="405100A5" w14:textId="77777777" w:rsidR="005B7459" w:rsidRPr="00410FBB" w:rsidRDefault="005B7459">
            <w:pPr>
              <w:rPr>
                <w:moveTo w:id="7131" w:author="Lucy Lucy" w:date="2018-09-01T00:04:00Z"/>
              </w:rPr>
            </w:pPr>
          </w:p>
        </w:tc>
        <w:tc>
          <w:tcPr>
            <w:tcW w:w="342" w:type="pct"/>
          </w:tcPr>
          <w:p w14:paraId="7E928E28" w14:textId="77777777" w:rsidR="005B7459" w:rsidRPr="009C09B2" w:rsidRDefault="005B7459">
            <w:pPr>
              <w:rPr>
                <w:moveTo w:id="7132" w:author="Lucy Lucy" w:date="2018-09-01T00:04:00Z"/>
              </w:rPr>
            </w:pPr>
          </w:p>
        </w:tc>
        <w:tc>
          <w:tcPr>
            <w:tcW w:w="330" w:type="pct"/>
          </w:tcPr>
          <w:p w14:paraId="57649B07" w14:textId="77777777" w:rsidR="005B7459" w:rsidRPr="009C09B2" w:rsidRDefault="005B7459">
            <w:pPr>
              <w:rPr>
                <w:moveTo w:id="7133" w:author="Lucy Lucy" w:date="2018-09-01T00:04:00Z"/>
              </w:rPr>
            </w:pPr>
          </w:p>
        </w:tc>
        <w:tc>
          <w:tcPr>
            <w:tcW w:w="496" w:type="pct"/>
          </w:tcPr>
          <w:p w14:paraId="499C372E" w14:textId="77777777" w:rsidR="005B7459" w:rsidRPr="009C09B2" w:rsidRDefault="005B7459">
            <w:pPr>
              <w:rPr>
                <w:moveTo w:id="7134" w:author="Lucy Lucy" w:date="2018-09-01T00:04:00Z"/>
              </w:rPr>
            </w:pPr>
          </w:p>
        </w:tc>
        <w:tc>
          <w:tcPr>
            <w:tcW w:w="1243" w:type="pct"/>
          </w:tcPr>
          <w:p w14:paraId="08FDBF2C" w14:textId="77777777" w:rsidR="005B7459" w:rsidRDefault="005B7459">
            <w:pPr>
              <w:rPr>
                <w:moveTo w:id="7135" w:author="Lucy Lucy" w:date="2018-09-01T00:04:00Z"/>
              </w:rPr>
            </w:pPr>
          </w:p>
        </w:tc>
      </w:tr>
      <w:tr w:rsidR="005B7459" w:rsidRPr="009C09B2" w14:paraId="6267C0EF" w14:textId="77777777" w:rsidTr="00CF568F">
        <w:tc>
          <w:tcPr>
            <w:tcW w:w="1643" w:type="pct"/>
          </w:tcPr>
          <w:p w14:paraId="36DC5B62" w14:textId="77777777" w:rsidR="005B7459" w:rsidRPr="00EE0003" w:rsidRDefault="005B7459">
            <w:pPr>
              <w:rPr>
                <w:moveTo w:id="7136" w:author="Lucy Lucy" w:date="2018-09-01T00:04:00Z"/>
              </w:rPr>
            </w:pPr>
            <w:moveTo w:id="7137" w:author="Lucy Lucy" w:date="2018-09-01T00:04:00Z">
              <w:r w:rsidRPr="00EE0003">
                <w:t>NGAYNOPDON_UT   DATE</w:t>
              </w:r>
            </w:moveTo>
          </w:p>
        </w:tc>
        <w:tc>
          <w:tcPr>
            <w:tcW w:w="946" w:type="pct"/>
          </w:tcPr>
          <w:p w14:paraId="3EAA8290" w14:textId="77777777" w:rsidR="005B7459" w:rsidRPr="00410FBB" w:rsidRDefault="005B7459">
            <w:pPr>
              <w:rPr>
                <w:moveTo w:id="7138" w:author="Lucy Lucy" w:date="2018-09-01T00:04:00Z"/>
              </w:rPr>
            </w:pPr>
          </w:p>
        </w:tc>
        <w:tc>
          <w:tcPr>
            <w:tcW w:w="342" w:type="pct"/>
          </w:tcPr>
          <w:p w14:paraId="2E5F9E7D" w14:textId="77777777" w:rsidR="005B7459" w:rsidRPr="009C09B2" w:rsidRDefault="005B7459">
            <w:pPr>
              <w:rPr>
                <w:moveTo w:id="7139" w:author="Lucy Lucy" w:date="2018-09-01T00:04:00Z"/>
              </w:rPr>
            </w:pPr>
          </w:p>
        </w:tc>
        <w:tc>
          <w:tcPr>
            <w:tcW w:w="330" w:type="pct"/>
          </w:tcPr>
          <w:p w14:paraId="254FE286" w14:textId="77777777" w:rsidR="005B7459" w:rsidRPr="009C09B2" w:rsidRDefault="005B7459">
            <w:pPr>
              <w:rPr>
                <w:moveTo w:id="7140" w:author="Lucy Lucy" w:date="2018-09-01T00:04:00Z"/>
              </w:rPr>
            </w:pPr>
          </w:p>
        </w:tc>
        <w:tc>
          <w:tcPr>
            <w:tcW w:w="496" w:type="pct"/>
          </w:tcPr>
          <w:p w14:paraId="04B2029A" w14:textId="77777777" w:rsidR="005B7459" w:rsidRPr="009C09B2" w:rsidRDefault="005B7459">
            <w:pPr>
              <w:rPr>
                <w:moveTo w:id="7141" w:author="Lucy Lucy" w:date="2018-09-01T00:04:00Z"/>
              </w:rPr>
            </w:pPr>
          </w:p>
        </w:tc>
        <w:tc>
          <w:tcPr>
            <w:tcW w:w="1243" w:type="pct"/>
          </w:tcPr>
          <w:p w14:paraId="3C1A9235" w14:textId="77777777" w:rsidR="005B7459" w:rsidRDefault="005B7459">
            <w:pPr>
              <w:rPr>
                <w:moveTo w:id="7142" w:author="Lucy Lucy" w:date="2018-09-01T00:04:00Z"/>
              </w:rPr>
            </w:pPr>
          </w:p>
        </w:tc>
      </w:tr>
      <w:tr w:rsidR="005B7459" w:rsidRPr="009C09B2" w14:paraId="7BBE5C0E" w14:textId="77777777" w:rsidTr="00CF568F">
        <w:tc>
          <w:tcPr>
            <w:tcW w:w="1643" w:type="pct"/>
          </w:tcPr>
          <w:p w14:paraId="41618E2E" w14:textId="77777777" w:rsidR="005B7459" w:rsidRPr="00EE0003" w:rsidRDefault="005B7459">
            <w:pPr>
              <w:rPr>
                <w:moveTo w:id="7143" w:author="Lucy Lucy" w:date="2018-09-01T00:04:00Z"/>
              </w:rPr>
            </w:pPr>
            <w:moveTo w:id="7144" w:author="Lucy Lucy" w:date="2018-09-01T00:04:00Z">
              <w:r w:rsidRPr="00EE0003">
                <w:t>NUOCNOPDON_UT   VARCHAR2(150 CHAR)</w:t>
              </w:r>
            </w:moveTo>
          </w:p>
        </w:tc>
        <w:tc>
          <w:tcPr>
            <w:tcW w:w="946" w:type="pct"/>
          </w:tcPr>
          <w:p w14:paraId="56985021" w14:textId="77777777" w:rsidR="005B7459" w:rsidRPr="00410FBB" w:rsidRDefault="005B7459">
            <w:pPr>
              <w:rPr>
                <w:moveTo w:id="7145" w:author="Lucy Lucy" w:date="2018-09-01T00:04:00Z"/>
              </w:rPr>
            </w:pPr>
          </w:p>
        </w:tc>
        <w:tc>
          <w:tcPr>
            <w:tcW w:w="342" w:type="pct"/>
          </w:tcPr>
          <w:p w14:paraId="2C46DE87" w14:textId="77777777" w:rsidR="005B7459" w:rsidRPr="009C09B2" w:rsidRDefault="005B7459">
            <w:pPr>
              <w:rPr>
                <w:moveTo w:id="7146" w:author="Lucy Lucy" w:date="2018-09-01T00:04:00Z"/>
              </w:rPr>
            </w:pPr>
          </w:p>
        </w:tc>
        <w:tc>
          <w:tcPr>
            <w:tcW w:w="330" w:type="pct"/>
          </w:tcPr>
          <w:p w14:paraId="35D3A108" w14:textId="77777777" w:rsidR="005B7459" w:rsidRPr="009C09B2" w:rsidRDefault="005B7459">
            <w:pPr>
              <w:rPr>
                <w:moveTo w:id="7147" w:author="Lucy Lucy" w:date="2018-09-01T00:04:00Z"/>
              </w:rPr>
            </w:pPr>
          </w:p>
        </w:tc>
        <w:tc>
          <w:tcPr>
            <w:tcW w:w="496" w:type="pct"/>
          </w:tcPr>
          <w:p w14:paraId="12D58E65" w14:textId="77777777" w:rsidR="005B7459" w:rsidRPr="009C09B2" w:rsidRDefault="005B7459">
            <w:pPr>
              <w:rPr>
                <w:moveTo w:id="7148" w:author="Lucy Lucy" w:date="2018-09-01T00:04:00Z"/>
              </w:rPr>
            </w:pPr>
          </w:p>
        </w:tc>
        <w:tc>
          <w:tcPr>
            <w:tcW w:w="1243" w:type="pct"/>
          </w:tcPr>
          <w:p w14:paraId="25C46E0B" w14:textId="77777777" w:rsidR="005B7459" w:rsidRDefault="005B7459">
            <w:pPr>
              <w:rPr>
                <w:moveTo w:id="7149" w:author="Lucy Lucy" w:date="2018-09-01T00:04:00Z"/>
              </w:rPr>
            </w:pPr>
            <w:moveTo w:id="7150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1BD1EE5E" w14:textId="77777777" w:rsidTr="00CF568F">
        <w:tc>
          <w:tcPr>
            <w:tcW w:w="1643" w:type="pct"/>
          </w:tcPr>
          <w:p w14:paraId="50DE90E7" w14:textId="77777777" w:rsidR="005B7459" w:rsidRPr="00EE0003" w:rsidRDefault="005B7459">
            <w:pPr>
              <w:rPr>
                <w:moveTo w:id="7151" w:author="Lucy Lucy" w:date="2018-09-01T00:04:00Z"/>
              </w:rPr>
            </w:pPr>
            <w:moveTo w:id="7152" w:author="Lucy Lucy" w:date="2018-09-01T00:04:00Z">
              <w:r w:rsidRPr="00F46A49">
                <w:t>LOAINHANHIEU</w:t>
              </w:r>
            </w:moveTo>
          </w:p>
        </w:tc>
        <w:tc>
          <w:tcPr>
            <w:tcW w:w="946" w:type="pct"/>
          </w:tcPr>
          <w:p w14:paraId="0569C5AA" w14:textId="77777777" w:rsidR="005B7459" w:rsidRPr="00410FBB" w:rsidRDefault="005B7459">
            <w:pPr>
              <w:rPr>
                <w:moveTo w:id="7153" w:author="Lucy Lucy" w:date="2018-09-01T00:04:00Z"/>
              </w:rPr>
            </w:pPr>
          </w:p>
        </w:tc>
        <w:tc>
          <w:tcPr>
            <w:tcW w:w="342" w:type="pct"/>
          </w:tcPr>
          <w:p w14:paraId="45D0B2C5" w14:textId="77777777" w:rsidR="005B7459" w:rsidRPr="009C09B2" w:rsidRDefault="005B7459">
            <w:pPr>
              <w:rPr>
                <w:moveTo w:id="7154" w:author="Lucy Lucy" w:date="2018-09-01T00:04:00Z"/>
              </w:rPr>
            </w:pPr>
          </w:p>
        </w:tc>
        <w:tc>
          <w:tcPr>
            <w:tcW w:w="330" w:type="pct"/>
          </w:tcPr>
          <w:p w14:paraId="72670941" w14:textId="77777777" w:rsidR="005B7459" w:rsidRPr="009C09B2" w:rsidRDefault="005B7459">
            <w:pPr>
              <w:rPr>
                <w:moveTo w:id="7155" w:author="Lucy Lucy" w:date="2018-09-01T00:04:00Z"/>
              </w:rPr>
            </w:pPr>
          </w:p>
        </w:tc>
        <w:tc>
          <w:tcPr>
            <w:tcW w:w="496" w:type="pct"/>
          </w:tcPr>
          <w:p w14:paraId="75DAECB5" w14:textId="77777777" w:rsidR="005B7459" w:rsidRPr="009C09B2" w:rsidRDefault="005B7459">
            <w:pPr>
              <w:rPr>
                <w:moveTo w:id="7156" w:author="Lucy Lucy" w:date="2018-09-01T00:04:00Z"/>
              </w:rPr>
            </w:pPr>
          </w:p>
        </w:tc>
        <w:tc>
          <w:tcPr>
            <w:tcW w:w="1243" w:type="pct"/>
          </w:tcPr>
          <w:p w14:paraId="6AB7E3BF" w14:textId="77777777" w:rsidR="005B7459" w:rsidRDefault="005B7459">
            <w:pPr>
              <w:rPr>
                <w:moveTo w:id="7157" w:author="Lucy Lucy" w:date="2018-09-01T00:04:00Z"/>
              </w:rPr>
            </w:pPr>
            <w:moveTo w:id="7158" w:author="Lucy Lucy" w:date="2018-09-01T00:04:00Z">
              <w:r>
                <w:t>NHTT: Nhãn hiệu tập thể</w:t>
              </w:r>
            </w:moveTo>
          </w:p>
          <w:p w14:paraId="2BA90A4D" w14:textId="77777777" w:rsidR="005B7459" w:rsidRDefault="005B7459">
            <w:pPr>
              <w:rPr>
                <w:moveTo w:id="7159" w:author="Lucy Lucy" w:date="2018-09-01T00:04:00Z"/>
              </w:rPr>
            </w:pPr>
            <w:proofErr w:type="gramStart"/>
            <w:moveTo w:id="7160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0EFD05BD" w14:textId="77777777" w:rsidR="005B7459" w:rsidRDefault="005B7459">
            <w:pPr>
              <w:rPr>
                <w:moveTo w:id="7161" w:author="Lucy Lucy" w:date="2018-09-01T00:04:00Z"/>
              </w:rPr>
            </w:pPr>
            <w:proofErr w:type="gramStart"/>
            <w:moveTo w:id="7162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tr w:rsidR="005B7459" w:rsidRPr="009C09B2" w14:paraId="75060670" w14:textId="77777777" w:rsidTr="00CF568F">
        <w:tc>
          <w:tcPr>
            <w:tcW w:w="1643" w:type="pct"/>
          </w:tcPr>
          <w:p w14:paraId="5FB2434B" w14:textId="77777777" w:rsidR="005B7459" w:rsidRPr="00794FAB" w:rsidRDefault="005B7459">
            <w:pPr>
              <w:rPr>
                <w:moveTo w:id="7163" w:author="Lucy Lucy" w:date="2018-09-01T00:04:00Z"/>
                <w:highlight w:val="yellow"/>
              </w:rPr>
            </w:pPr>
            <w:moveTo w:id="7164" w:author="Lucy Lucy" w:date="2018-09-01T00:04:00Z">
              <w:r w:rsidRPr="00794FAB">
                <w:rPr>
                  <w:highlight w:val="yellow"/>
                </w:rPr>
                <w:t>SODON_UT2   VARCHAR2(50 CHAR)</w:t>
              </w:r>
            </w:moveTo>
          </w:p>
        </w:tc>
        <w:tc>
          <w:tcPr>
            <w:tcW w:w="946" w:type="pct"/>
          </w:tcPr>
          <w:p w14:paraId="54CC8875" w14:textId="77777777" w:rsidR="005B7459" w:rsidRPr="00794FAB" w:rsidRDefault="005B7459">
            <w:pPr>
              <w:rPr>
                <w:moveTo w:id="7165" w:author="Lucy Lucy" w:date="2018-09-01T00:04:00Z"/>
                <w:highlight w:val="yellow"/>
              </w:rPr>
            </w:pPr>
          </w:p>
        </w:tc>
        <w:tc>
          <w:tcPr>
            <w:tcW w:w="342" w:type="pct"/>
          </w:tcPr>
          <w:p w14:paraId="459BE624" w14:textId="77777777" w:rsidR="005B7459" w:rsidRPr="00794FAB" w:rsidRDefault="005B7459">
            <w:pPr>
              <w:rPr>
                <w:moveTo w:id="7166" w:author="Lucy Lucy" w:date="2018-09-01T00:04:00Z"/>
                <w:highlight w:val="yellow"/>
              </w:rPr>
            </w:pPr>
          </w:p>
        </w:tc>
        <w:tc>
          <w:tcPr>
            <w:tcW w:w="330" w:type="pct"/>
          </w:tcPr>
          <w:p w14:paraId="08D8D3AA" w14:textId="77777777" w:rsidR="005B7459" w:rsidRPr="00794FAB" w:rsidRDefault="005B7459">
            <w:pPr>
              <w:rPr>
                <w:moveTo w:id="7167" w:author="Lucy Lucy" w:date="2018-09-01T00:04:00Z"/>
                <w:highlight w:val="yellow"/>
              </w:rPr>
            </w:pPr>
          </w:p>
        </w:tc>
        <w:tc>
          <w:tcPr>
            <w:tcW w:w="496" w:type="pct"/>
          </w:tcPr>
          <w:p w14:paraId="013CD968" w14:textId="77777777" w:rsidR="005B7459" w:rsidRPr="00794FAB" w:rsidRDefault="005B7459">
            <w:pPr>
              <w:rPr>
                <w:moveTo w:id="7168" w:author="Lucy Lucy" w:date="2018-09-01T00:04:00Z"/>
                <w:highlight w:val="yellow"/>
              </w:rPr>
            </w:pPr>
          </w:p>
        </w:tc>
        <w:tc>
          <w:tcPr>
            <w:tcW w:w="1243" w:type="pct"/>
          </w:tcPr>
          <w:p w14:paraId="166D2A8C" w14:textId="77777777" w:rsidR="005B7459" w:rsidRPr="00794FAB" w:rsidRDefault="005B7459">
            <w:pPr>
              <w:rPr>
                <w:moveTo w:id="7169" w:author="Lucy Lucy" w:date="2018-09-01T00:04:00Z"/>
                <w:highlight w:val="yellow"/>
              </w:rPr>
            </w:pPr>
            <w:moveTo w:id="7170" w:author="Lucy Lucy" w:date="2018-09-01T00:04:00Z">
              <w:r w:rsidRPr="00794FAB">
                <w:rPr>
                  <w:highlight w:val="yellow"/>
                </w:rPr>
                <w:t>Đơn số 2 fixed cứng là 2</w:t>
              </w:r>
            </w:moveTo>
          </w:p>
        </w:tc>
      </w:tr>
      <w:tr w:rsidR="005B7459" w:rsidRPr="009C09B2" w14:paraId="66B67D18" w14:textId="77777777" w:rsidTr="00CF568F">
        <w:tc>
          <w:tcPr>
            <w:tcW w:w="1643" w:type="pct"/>
          </w:tcPr>
          <w:p w14:paraId="0331EA45" w14:textId="77777777" w:rsidR="005B7459" w:rsidRPr="00EE0003" w:rsidRDefault="005B7459">
            <w:pPr>
              <w:rPr>
                <w:moveTo w:id="7171" w:author="Lucy Lucy" w:date="2018-09-01T00:04:00Z"/>
              </w:rPr>
            </w:pPr>
            <w:moveTo w:id="7172" w:author="Lucy Lucy" w:date="2018-09-01T00:04:00Z">
              <w:r w:rsidRPr="00EE0003">
                <w:t>NGAYNOPDON_UT</w:t>
              </w:r>
              <w:r>
                <w:t>2</w:t>
              </w:r>
              <w:r w:rsidRPr="00EE0003">
                <w:t xml:space="preserve">   DATE</w:t>
              </w:r>
            </w:moveTo>
          </w:p>
        </w:tc>
        <w:tc>
          <w:tcPr>
            <w:tcW w:w="946" w:type="pct"/>
          </w:tcPr>
          <w:p w14:paraId="2CF50068" w14:textId="77777777" w:rsidR="005B7459" w:rsidRPr="00410FBB" w:rsidRDefault="005B7459">
            <w:pPr>
              <w:rPr>
                <w:moveTo w:id="7173" w:author="Lucy Lucy" w:date="2018-09-01T00:04:00Z"/>
              </w:rPr>
            </w:pPr>
          </w:p>
        </w:tc>
        <w:tc>
          <w:tcPr>
            <w:tcW w:w="342" w:type="pct"/>
          </w:tcPr>
          <w:p w14:paraId="4E1D571F" w14:textId="77777777" w:rsidR="005B7459" w:rsidRPr="009C09B2" w:rsidRDefault="005B7459">
            <w:pPr>
              <w:rPr>
                <w:moveTo w:id="7174" w:author="Lucy Lucy" w:date="2018-09-01T00:04:00Z"/>
              </w:rPr>
            </w:pPr>
          </w:p>
        </w:tc>
        <w:tc>
          <w:tcPr>
            <w:tcW w:w="330" w:type="pct"/>
          </w:tcPr>
          <w:p w14:paraId="56A419BA" w14:textId="77777777" w:rsidR="005B7459" w:rsidRPr="009C09B2" w:rsidRDefault="005B7459">
            <w:pPr>
              <w:rPr>
                <w:moveTo w:id="7175" w:author="Lucy Lucy" w:date="2018-09-01T00:04:00Z"/>
              </w:rPr>
            </w:pPr>
          </w:p>
        </w:tc>
        <w:tc>
          <w:tcPr>
            <w:tcW w:w="496" w:type="pct"/>
          </w:tcPr>
          <w:p w14:paraId="707BC9C3" w14:textId="77777777" w:rsidR="005B7459" w:rsidRPr="009C09B2" w:rsidRDefault="005B7459">
            <w:pPr>
              <w:rPr>
                <w:moveTo w:id="7176" w:author="Lucy Lucy" w:date="2018-09-01T00:04:00Z"/>
              </w:rPr>
            </w:pPr>
          </w:p>
        </w:tc>
        <w:tc>
          <w:tcPr>
            <w:tcW w:w="1243" w:type="pct"/>
          </w:tcPr>
          <w:p w14:paraId="57F82BD5" w14:textId="77777777" w:rsidR="005B7459" w:rsidRDefault="005B7459">
            <w:pPr>
              <w:rPr>
                <w:moveTo w:id="7177" w:author="Lucy Lucy" w:date="2018-09-01T00:04:00Z"/>
              </w:rPr>
            </w:pPr>
          </w:p>
        </w:tc>
      </w:tr>
      <w:tr w:rsidR="005B7459" w:rsidRPr="009C09B2" w14:paraId="76E82CFB" w14:textId="77777777" w:rsidTr="00CF568F">
        <w:tc>
          <w:tcPr>
            <w:tcW w:w="1643" w:type="pct"/>
          </w:tcPr>
          <w:p w14:paraId="01E9DF15" w14:textId="77777777" w:rsidR="005B7459" w:rsidRPr="00EE0003" w:rsidRDefault="005B7459">
            <w:pPr>
              <w:rPr>
                <w:moveTo w:id="7178" w:author="Lucy Lucy" w:date="2018-09-01T00:04:00Z"/>
              </w:rPr>
            </w:pPr>
            <w:moveTo w:id="7179" w:author="Lucy Lucy" w:date="2018-09-01T00:04:00Z">
              <w:r w:rsidRPr="00EE0003">
                <w:lastRenderedPageBreak/>
                <w:t>NUOCNOPDON_UT</w:t>
              </w:r>
              <w:r>
                <w:t>2</w:t>
              </w:r>
              <w:r w:rsidRPr="00EE0003">
                <w:t xml:space="preserve">   VARCHAR2(150 CHAR)</w:t>
              </w:r>
            </w:moveTo>
          </w:p>
        </w:tc>
        <w:tc>
          <w:tcPr>
            <w:tcW w:w="946" w:type="pct"/>
          </w:tcPr>
          <w:p w14:paraId="041FE88C" w14:textId="77777777" w:rsidR="005B7459" w:rsidRPr="00410FBB" w:rsidRDefault="005B7459">
            <w:pPr>
              <w:rPr>
                <w:moveTo w:id="7180" w:author="Lucy Lucy" w:date="2018-09-01T00:04:00Z"/>
              </w:rPr>
            </w:pPr>
          </w:p>
        </w:tc>
        <w:tc>
          <w:tcPr>
            <w:tcW w:w="342" w:type="pct"/>
          </w:tcPr>
          <w:p w14:paraId="5728F403" w14:textId="77777777" w:rsidR="005B7459" w:rsidRPr="009C09B2" w:rsidRDefault="005B7459">
            <w:pPr>
              <w:rPr>
                <w:moveTo w:id="7181" w:author="Lucy Lucy" w:date="2018-09-01T00:04:00Z"/>
              </w:rPr>
            </w:pPr>
          </w:p>
        </w:tc>
        <w:tc>
          <w:tcPr>
            <w:tcW w:w="330" w:type="pct"/>
          </w:tcPr>
          <w:p w14:paraId="59260DEA" w14:textId="77777777" w:rsidR="005B7459" w:rsidRPr="009C09B2" w:rsidRDefault="005B7459">
            <w:pPr>
              <w:rPr>
                <w:moveTo w:id="7182" w:author="Lucy Lucy" w:date="2018-09-01T00:04:00Z"/>
              </w:rPr>
            </w:pPr>
          </w:p>
        </w:tc>
        <w:tc>
          <w:tcPr>
            <w:tcW w:w="496" w:type="pct"/>
          </w:tcPr>
          <w:p w14:paraId="23F0BE13" w14:textId="77777777" w:rsidR="005B7459" w:rsidRPr="009C09B2" w:rsidRDefault="005B7459">
            <w:pPr>
              <w:rPr>
                <w:moveTo w:id="7183" w:author="Lucy Lucy" w:date="2018-09-01T00:04:00Z"/>
              </w:rPr>
            </w:pPr>
          </w:p>
        </w:tc>
        <w:tc>
          <w:tcPr>
            <w:tcW w:w="1243" w:type="pct"/>
          </w:tcPr>
          <w:p w14:paraId="65B8A03D" w14:textId="77777777" w:rsidR="005B7459" w:rsidRDefault="005B7459">
            <w:pPr>
              <w:rPr>
                <w:moveTo w:id="7184" w:author="Lucy Lucy" w:date="2018-09-01T00:04:00Z"/>
              </w:rPr>
            </w:pPr>
            <w:moveTo w:id="7185" w:author="Lucy Lucy" w:date="2018-09-01T00:04:00Z">
              <w:r>
                <w:t>Nước nộp đơn ưu tiên</w:t>
              </w:r>
            </w:moveTo>
          </w:p>
        </w:tc>
      </w:tr>
      <w:tr w:rsidR="005B7459" w:rsidRPr="009C09B2" w14:paraId="731C13AD" w14:textId="77777777" w:rsidTr="00CF568F">
        <w:tc>
          <w:tcPr>
            <w:tcW w:w="1643" w:type="pct"/>
          </w:tcPr>
          <w:p w14:paraId="44129DCF" w14:textId="77777777" w:rsidR="005B7459" w:rsidRPr="00EE0003" w:rsidRDefault="005B7459">
            <w:pPr>
              <w:rPr>
                <w:moveTo w:id="7186" w:author="Lucy Lucy" w:date="2018-09-01T00:04:00Z"/>
              </w:rPr>
            </w:pPr>
            <w:moveTo w:id="7187" w:author="Lucy Lucy" w:date="2018-09-01T00:04:00Z">
              <w:r>
                <w:t>HUONGQUYENUUTIEN2</w:t>
              </w:r>
            </w:moveTo>
          </w:p>
        </w:tc>
        <w:tc>
          <w:tcPr>
            <w:tcW w:w="946" w:type="pct"/>
          </w:tcPr>
          <w:p w14:paraId="193CD529" w14:textId="77777777" w:rsidR="005B7459" w:rsidRPr="00410FBB" w:rsidRDefault="005B7459">
            <w:pPr>
              <w:rPr>
                <w:moveTo w:id="7188" w:author="Lucy Lucy" w:date="2018-09-01T00:04:00Z"/>
              </w:rPr>
            </w:pPr>
          </w:p>
        </w:tc>
        <w:tc>
          <w:tcPr>
            <w:tcW w:w="342" w:type="pct"/>
          </w:tcPr>
          <w:p w14:paraId="4DCA39E5" w14:textId="77777777" w:rsidR="005B7459" w:rsidRPr="009C09B2" w:rsidRDefault="005B7459">
            <w:pPr>
              <w:rPr>
                <w:moveTo w:id="7189" w:author="Lucy Lucy" w:date="2018-09-01T00:04:00Z"/>
              </w:rPr>
            </w:pPr>
          </w:p>
        </w:tc>
        <w:tc>
          <w:tcPr>
            <w:tcW w:w="330" w:type="pct"/>
          </w:tcPr>
          <w:p w14:paraId="621BE247" w14:textId="77777777" w:rsidR="005B7459" w:rsidRPr="009C09B2" w:rsidRDefault="005B7459">
            <w:pPr>
              <w:rPr>
                <w:moveTo w:id="7190" w:author="Lucy Lucy" w:date="2018-09-01T00:04:00Z"/>
              </w:rPr>
            </w:pPr>
          </w:p>
        </w:tc>
        <w:tc>
          <w:tcPr>
            <w:tcW w:w="496" w:type="pct"/>
          </w:tcPr>
          <w:p w14:paraId="62C4A0B2" w14:textId="77777777" w:rsidR="005B7459" w:rsidRPr="009C09B2" w:rsidRDefault="005B7459">
            <w:pPr>
              <w:rPr>
                <w:moveTo w:id="7191" w:author="Lucy Lucy" w:date="2018-09-01T00:04:00Z"/>
              </w:rPr>
            </w:pPr>
          </w:p>
        </w:tc>
        <w:tc>
          <w:tcPr>
            <w:tcW w:w="1243" w:type="pct"/>
          </w:tcPr>
          <w:p w14:paraId="2C55C3E0" w14:textId="77777777" w:rsidR="005B7459" w:rsidRDefault="005B7459">
            <w:pPr>
              <w:rPr>
                <w:moveTo w:id="7192" w:author="Lucy Lucy" w:date="2018-09-01T00:04:00Z"/>
              </w:rPr>
            </w:pPr>
            <w:moveTo w:id="7193" w:author="Lucy Lucy" w:date="2018-09-01T00:04:00Z">
              <w:r>
                <w:t>NHTT: Nhãn hiệu tập thể</w:t>
              </w:r>
            </w:moveTo>
          </w:p>
          <w:p w14:paraId="714841D6" w14:textId="77777777" w:rsidR="005B7459" w:rsidRDefault="005B7459">
            <w:pPr>
              <w:rPr>
                <w:moveTo w:id="7194" w:author="Lucy Lucy" w:date="2018-09-01T00:04:00Z"/>
              </w:rPr>
            </w:pPr>
            <w:proofErr w:type="gramStart"/>
            <w:moveTo w:id="7195" w:author="Lucy Lucy" w:date="2018-09-01T00:04:00Z">
              <w:r>
                <w:t>NHLK:Nhãn</w:t>
              </w:r>
              <w:proofErr w:type="gramEnd"/>
              <w:r>
                <w:t xml:space="preserve"> hiệu liên kết</w:t>
              </w:r>
            </w:moveTo>
          </w:p>
          <w:p w14:paraId="7C12AA4C" w14:textId="77777777" w:rsidR="005B7459" w:rsidRDefault="005B7459">
            <w:pPr>
              <w:rPr>
                <w:moveTo w:id="7196" w:author="Lucy Lucy" w:date="2018-09-01T00:04:00Z"/>
              </w:rPr>
            </w:pPr>
            <w:proofErr w:type="gramStart"/>
            <w:moveTo w:id="7197" w:author="Lucy Lucy" w:date="2018-09-01T00:04:00Z">
              <w:r>
                <w:t>NHCN:Nhãn</w:t>
              </w:r>
              <w:proofErr w:type="gramEnd"/>
              <w:r>
                <w:t xml:space="preserve"> hiệu chứng nhận</w:t>
              </w:r>
            </w:moveTo>
          </w:p>
        </w:tc>
      </w:tr>
      <w:moveToRangeEnd w:id="7009"/>
    </w:tbl>
    <w:p w14:paraId="5812938A" w14:textId="77777777" w:rsidR="005B7459" w:rsidRPr="005B7459" w:rsidRDefault="005B7459">
      <w:pPr>
        <w:rPr>
          <w:ins w:id="7198" w:author="Lucy Lucy" w:date="2018-09-01T00:03:00Z"/>
          <w:rPrChange w:id="7199" w:author="Lucy Lucy" w:date="2018-09-01T00:04:00Z">
            <w:rPr>
              <w:ins w:id="7200" w:author="Lucy Lucy" w:date="2018-09-01T00:03:00Z"/>
            </w:rPr>
          </w:rPrChange>
        </w:rPr>
        <w:pPrChange w:id="7201" w:author="Lucy Lucy" w:date="2018-09-01T00:05:00Z">
          <w:pPr>
            <w:pStyle w:val="u2"/>
          </w:pPr>
        </w:pPrChange>
      </w:pPr>
    </w:p>
    <w:p w14:paraId="5FD980B3" w14:textId="77777777" w:rsidR="005B7459" w:rsidRPr="009C09B2" w:rsidRDefault="005B7459">
      <w:pPr>
        <w:pStyle w:val="u3"/>
        <w:rPr>
          <w:ins w:id="7202" w:author="Lucy Lucy" w:date="2018-09-01T00:03:00Z"/>
        </w:rPr>
        <w:pPrChange w:id="7203" w:author="Lucy Lucy" w:date="2018-09-01T00:05:00Z">
          <w:pPr>
            <w:pStyle w:val="u2"/>
          </w:pPr>
        </w:pPrChange>
      </w:pPr>
      <w:bookmarkStart w:id="7204" w:name="_Toc523526416"/>
      <w:ins w:id="7205" w:author="Lucy Lucy" w:date="2018-09-01T00:03:00Z">
        <w:r>
          <w:t>App_DDSHCN</w:t>
        </w:r>
        <w:bookmarkEnd w:id="7204"/>
      </w:ins>
    </w:p>
    <w:p w14:paraId="362B3303" w14:textId="77777777" w:rsidR="005B7459" w:rsidRDefault="005B7459">
      <w:pPr>
        <w:pStyle w:val="oancuaDanhsach"/>
        <w:numPr>
          <w:ilvl w:val="0"/>
          <w:numId w:val="8"/>
        </w:numPr>
        <w:rPr>
          <w:ins w:id="7206" w:author="Lucy Lucy" w:date="2018-09-01T00:03:00Z"/>
        </w:rPr>
      </w:pPr>
      <w:ins w:id="7207" w:author="Lucy Lucy" w:date="2018-09-01T00:03:00Z">
        <w:r w:rsidRPr="009C09B2">
          <w:t xml:space="preserve">Mục đích: </w:t>
        </w:r>
        <w:r>
          <w:t>Lưu thông tin về đại diện sở hữu công nghiệp</w:t>
        </w:r>
      </w:ins>
    </w:p>
    <w:p w14:paraId="3250C7B7" w14:textId="77777777" w:rsidR="005B7459" w:rsidRDefault="005B7459">
      <w:pPr>
        <w:pStyle w:val="oancuaDanhsach"/>
        <w:ind w:left="360"/>
        <w:rPr>
          <w:ins w:id="7208" w:author="Lucy Lucy" w:date="2018-09-01T00:03:00Z"/>
        </w:rPr>
      </w:pPr>
      <w:ins w:id="7209" w:author="Lucy Lucy" w:date="2018-09-01T00:03:00Z">
        <w:r>
          <w:t>Chọn người ký trong đơn</w:t>
        </w:r>
      </w:ins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35FCE777" w14:textId="77777777" w:rsidTr="00CF568F">
        <w:trPr>
          <w:tblHeader/>
          <w:ins w:id="7210" w:author="Lucy Lucy" w:date="2018-09-01T00:03:00Z"/>
        </w:trPr>
        <w:tc>
          <w:tcPr>
            <w:tcW w:w="1421" w:type="pct"/>
            <w:shd w:val="clear" w:color="auto" w:fill="E6E6E6"/>
          </w:tcPr>
          <w:p w14:paraId="600A9836" w14:textId="77777777" w:rsidR="005B7459" w:rsidRPr="009C09B2" w:rsidRDefault="005B7459">
            <w:pPr>
              <w:rPr>
                <w:ins w:id="7211" w:author="Lucy Lucy" w:date="2018-09-01T00:03:00Z"/>
                <w:b/>
              </w:rPr>
            </w:pPr>
            <w:ins w:id="7212" w:author="Lucy Lucy" w:date="2018-09-01T00:03:00Z">
              <w:r w:rsidRPr="009C09B2">
                <w:rPr>
                  <w:b/>
                </w:rPr>
                <w:t>Tên trường</w:t>
              </w:r>
            </w:ins>
          </w:p>
        </w:tc>
        <w:tc>
          <w:tcPr>
            <w:tcW w:w="804" w:type="pct"/>
            <w:shd w:val="clear" w:color="auto" w:fill="E6E6E6"/>
          </w:tcPr>
          <w:p w14:paraId="117E3C91" w14:textId="77777777" w:rsidR="005B7459" w:rsidRPr="009C09B2" w:rsidRDefault="005B7459">
            <w:pPr>
              <w:rPr>
                <w:ins w:id="7213" w:author="Lucy Lucy" w:date="2018-09-01T00:03:00Z"/>
                <w:b/>
              </w:rPr>
            </w:pPr>
            <w:ins w:id="7214" w:author="Lucy Lucy" w:date="2018-09-01T00:03:00Z">
              <w:r w:rsidRPr="009C09B2">
                <w:rPr>
                  <w:b/>
                </w:rPr>
                <w:t>Kiểu dữ liệu</w:t>
              </w:r>
            </w:ins>
          </w:p>
        </w:tc>
        <w:tc>
          <w:tcPr>
            <w:tcW w:w="370" w:type="pct"/>
            <w:shd w:val="clear" w:color="auto" w:fill="E6E6E6"/>
          </w:tcPr>
          <w:p w14:paraId="32E63E33" w14:textId="77777777" w:rsidR="005B7459" w:rsidRPr="009C09B2" w:rsidRDefault="005B7459">
            <w:pPr>
              <w:rPr>
                <w:ins w:id="7215" w:author="Lucy Lucy" w:date="2018-09-01T00:03:00Z"/>
                <w:b/>
              </w:rPr>
            </w:pPr>
            <w:ins w:id="7216" w:author="Lucy Lucy" w:date="2018-09-01T00:03:00Z">
              <w:r w:rsidRPr="009C09B2">
                <w:rPr>
                  <w:b/>
                </w:rPr>
                <w:t>Size</w:t>
              </w:r>
            </w:ins>
          </w:p>
        </w:tc>
        <w:tc>
          <w:tcPr>
            <w:tcW w:w="371" w:type="pct"/>
            <w:shd w:val="clear" w:color="auto" w:fill="E6E6E6"/>
          </w:tcPr>
          <w:p w14:paraId="45ECF4DB" w14:textId="77777777" w:rsidR="005B7459" w:rsidRPr="009C09B2" w:rsidRDefault="005B7459">
            <w:pPr>
              <w:rPr>
                <w:ins w:id="7217" w:author="Lucy Lucy" w:date="2018-09-01T00:03:00Z"/>
                <w:b/>
              </w:rPr>
            </w:pPr>
            <w:ins w:id="7218" w:author="Lucy Lucy" w:date="2018-09-01T00:03:00Z">
              <w:r w:rsidRPr="009C09B2">
                <w:rPr>
                  <w:b/>
                </w:rPr>
                <w:t>Null</w:t>
              </w:r>
            </w:ins>
          </w:p>
        </w:tc>
        <w:tc>
          <w:tcPr>
            <w:tcW w:w="496" w:type="pct"/>
            <w:shd w:val="clear" w:color="auto" w:fill="E6E6E6"/>
          </w:tcPr>
          <w:p w14:paraId="2E7A5698" w14:textId="77777777" w:rsidR="005B7459" w:rsidRPr="009C09B2" w:rsidRDefault="005B7459">
            <w:pPr>
              <w:rPr>
                <w:ins w:id="7219" w:author="Lucy Lucy" w:date="2018-09-01T00:03:00Z"/>
                <w:b/>
              </w:rPr>
            </w:pPr>
            <w:ins w:id="7220" w:author="Lucy Lucy" w:date="2018-09-01T00:03:00Z">
              <w:r w:rsidRPr="009C09B2">
                <w:rPr>
                  <w:b/>
                </w:rPr>
                <w:t>Default</w:t>
              </w:r>
            </w:ins>
          </w:p>
        </w:tc>
        <w:tc>
          <w:tcPr>
            <w:tcW w:w="1537" w:type="pct"/>
            <w:shd w:val="clear" w:color="auto" w:fill="E6E6E6"/>
          </w:tcPr>
          <w:p w14:paraId="2658C150" w14:textId="77777777" w:rsidR="005B7459" w:rsidRPr="009C09B2" w:rsidRDefault="005B7459">
            <w:pPr>
              <w:jc w:val="left"/>
              <w:rPr>
                <w:ins w:id="7221" w:author="Lucy Lucy" w:date="2018-09-01T00:03:00Z"/>
                <w:b/>
              </w:rPr>
            </w:pPr>
            <w:ins w:id="7222" w:author="Lucy Lucy" w:date="2018-09-01T00:03:00Z">
              <w:r w:rsidRPr="009C09B2">
                <w:rPr>
                  <w:b/>
                </w:rPr>
                <w:t>Mô tả</w:t>
              </w:r>
            </w:ins>
          </w:p>
        </w:tc>
      </w:tr>
      <w:tr w:rsidR="005B7459" w:rsidRPr="009C09B2" w14:paraId="23E2F787" w14:textId="77777777" w:rsidTr="00CF568F">
        <w:trPr>
          <w:ins w:id="7223" w:author="Lucy Lucy" w:date="2018-09-01T00:03:00Z"/>
        </w:trPr>
        <w:tc>
          <w:tcPr>
            <w:tcW w:w="1421" w:type="pct"/>
          </w:tcPr>
          <w:p w14:paraId="42488C0F" w14:textId="77777777" w:rsidR="005B7459" w:rsidRPr="009C09B2" w:rsidRDefault="005B7459">
            <w:pPr>
              <w:rPr>
                <w:ins w:id="7224" w:author="Lucy Lucy" w:date="2018-09-01T00:03:00Z"/>
              </w:rPr>
            </w:pPr>
            <w:ins w:id="7225" w:author="Lucy Lucy" w:date="2018-09-01T00:03:00Z">
              <w:r w:rsidRPr="009C09B2">
                <w:t>ID</w:t>
              </w:r>
            </w:ins>
          </w:p>
        </w:tc>
        <w:tc>
          <w:tcPr>
            <w:tcW w:w="804" w:type="pct"/>
          </w:tcPr>
          <w:p w14:paraId="7431EE64" w14:textId="77777777" w:rsidR="005B7459" w:rsidRPr="009C09B2" w:rsidRDefault="005B7459">
            <w:pPr>
              <w:rPr>
                <w:ins w:id="7226" w:author="Lucy Lucy" w:date="2018-09-01T00:03:00Z"/>
              </w:rPr>
            </w:pPr>
            <w:ins w:id="7227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3A937574" w14:textId="77777777" w:rsidR="005B7459" w:rsidRPr="009C09B2" w:rsidRDefault="005B7459">
            <w:pPr>
              <w:rPr>
                <w:ins w:id="7228" w:author="Lucy Lucy" w:date="2018-09-01T00:03:00Z"/>
              </w:rPr>
            </w:pPr>
          </w:p>
        </w:tc>
        <w:tc>
          <w:tcPr>
            <w:tcW w:w="371" w:type="pct"/>
          </w:tcPr>
          <w:p w14:paraId="460DB82F" w14:textId="77777777" w:rsidR="005B7459" w:rsidRPr="009C09B2" w:rsidRDefault="005B7459">
            <w:pPr>
              <w:rPr>
                <w:ins w:id="7229" w:author="Lucy Lucy" w:date="2018-09-01T00:03:00Z"/>
              </w:rPr>
            </w:pPr>
          </w:p>
        </w:tc>
        <w:tc>
          <w:tcPr>
            <w:tcW w:w="496" w:type="pct"/>
          </w:tcPr>
          <w:p w14:paraId="175FC323" w14:textId="77777777" w:rsidR="005B7459" w:rsidRPr="009C09B2" w:rsidRDefault="005B7459">
            <w:pPr>
              <w:rPr>
                <w:ins w:id="7230" w:author="Lucy Lucy" w:date="2018-09-01T00:03:00Z"/>
              </w:rPr>
            </w:pPr>
          </w:p>
        </w:tc>
        <w:tc>
          <w:tcPr>
            <w:tcW w:w="1537" w:type="pct"/>
          </w:tcPr>
          <w:p w14:paraId="4FCDC3F2" w14:textId="77777777" w:rsidR="005B7459" w:rsidRPr="009C09B2" w:rsidRDefault="005B7459">
            <w:pPr>
              <w:rPr>
                <w:ins w:id="7231" w:author="Lucy Lucy" w:date="2018-09-01T00:03:00Z"/>
              </w:rPr>
            </w:pPr>
            <w:ins w:id="7232" w:author="Lucy Lucy" w:date="2018-09-01T00:03:00Z">
              <w:r w:rsidRPr="009C09B2">
                <w:t>ID tự tăng</w:t>
              </w:r>
            </w:ins>
          </w:p>
        </w:tc>
      </w:tr>
      <w:tr w:rsidR="005B7459" w:rsidRPr="009C09B2" w14:paraId="77D9CE64" w14:textId="77777777" w:rsidTr="00CF568F">
        <w:trPr>
          <w:ins w:id="7233" w:author="Lucy Lucy" w:date="2018-09-01T00:03:00Z"/>
        </w:trPr>
        <w:tc>
          <w:tcPr>
            <w:tcW w:w="1421" w:type="pct"/>
          </w:tcPr>
          <w:p w14:paraId="553EBD00" w14:textId="77777777" w:rsidR="005B7459" w:rsidRPr="009C09B2" w:rsidRDefault="005B7459">
            <w:pPr>
              <w:rPr>
                <w:ins w:id="7234" w:author="Lucy Lucy" w:date="2018-09-01T00:03:00Z"/>
              </w:rPr>
            </w:pPr>
            <w:ins w:id="7235" w:author="Lucy Lucy" w:date="2018-09-01T00:03:00Z">
              <w:r>
                <w:t>Name_VI</w:t>
              </w:r>
            </w:ins>
          </w:p>
        </w:tc>
        <w:tc>
          <w:tcPr>
            <w:tcW w:w="804" w:type="pct"/>
          </w:tcPr>
          <w:p w14:paraId="62E5835D" w14:textId="77777777" w:rsidR="005B7459" w:rsidRPr="009C09B2" w:rsidRDefault="005B7459">
            <w:pPr>
              <w:rPr>
                <w:ins w:id="7236" w:author="Lucy Lucy" w:date="2018-09-01T00:03:00Z"/>
              </w:rPr>
            </w:pPr>
            <w:ins w:id="7237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ED62E0" w14:textId="77777777" w:rsidR="005B7459" w:rsidRPr="009C09B2" w:rsidRDefault="005B7459">
            <w:pPr>
              <w:rPr>
                <w:ins w:id="7238" w:author="Lucy Lucy" w:date="2018-09-01T00:03:00Z"/>
              </w:rPr>
            </w:pPr>
            <w:ins w:id="7239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42F6E7EB" w14:textId="77777777" w:rsidR="005B7459" w:rsidRPr="009C09B2" w:rsidRDefault="005B7459">
            <w:pPr>
              <w:rPr>
                <w:ins w:id="7240" w:author="Lucy Lucy" w:date="2018-09-01T00:03:00Z"/>
              </w:rPr>
            </w:pPr>
          </w:p>
        </w:tc>
        <w:tc>
          <w:tcPr>
            <w:tcW w:w="496" w:type="pct"/>
          </w:tcPr>
          <w:p w14:paraId="152BF339" w14:textId="77777777" w:rsidR="005B7459" w:rsidRPr="009C09B2" w:rsidRDefault="005B7459">
            <w:pPr>
              <w:rPr>
                <w:ins w:id="7241" w:author="Lucy Lucy" w:date="2018-09-01T00:03:00Z"/>
              </w:rPr>
            </w:pPr>
          </w:p>
        </w:tc>
        <w:tc>
          <w:tcPr>
            <w:tcW w:w="1537" w:type="pct"/>
          </w:tcPr>
          <w:p w14:paraId="521E84CF" w14:textId="77777777" w:rsidR="005B7459" w:rsidRPr="009C09B2" w:rsidRDefault="005B7459">
            <w:pPr>
              <w:rPr>
                <w:ins w:id="7242" w:author="Lucy Lucy" w:date="2018-09-01T00:03:00Z"/>
              </w:rPr>
            </w:pPr>
            <w:ins w:id="7243" w:author="Lucy Lucy" w:date="2018-09-01T00:03:00Z">
              <w:r>
                <w:t>Tên đầy đủ</w:t>
              </w:r>
            </w:ins>
          </w:p>
        </w:tc>
      </w:tr>
      <w:tr w:rsidR="005B7459" w:rsidRPr="009C09B2" w14:paraId="3B505D25" w14:textId="77777777" w:rsidTr="00CF568F">
        <w:trPr>
          <w:ins w:id="7244" w:author="Lucy Lucy" w:date="2018-09-01T00:03:00Z"/>
        </w:trPr>
        <w:tc>
          <w:tcPr>
            <w:tcW w:w="1421" w:type="pct"/>
          </w:tcPr>
          <w:p w14:paraId="79CFC052" w14:textId="77777777" w:rsidR="005B7459" w:rsidRDefault="005B7459">
            <w:pPr>
              <w:rPr>
                <w:ins w:id="7245" w:author="Lucy Lucy" w:date="2018-09-01T00:03:00Z"/>
              </w:rPr>
            </w:pPr>
            <w:ins w:id="7246" w:author="Lucy Lucy" w:date="2018-09-01T00:03:00Z">
              <w:r>
                <w:t>Address_VI</w:t>
              </w:r>
            </w:ins>
          </w:p>
        </w:tc>
        <w:tc>
          <w:tcPr>
            <w:tcW w:w="804" w:type="pct"/>
          </w:tcPr>
          <w:p w14:paraId="3211FC81" w14:textId="77777777" w:rsidR="005B7459" w:rsidRDefault="005B7459">
            <w:pPr>
              <w:rPr>
                <w:ins w:id="7247" w:author="Lucy Lucy" w:date="2018-09-01T00:03:00Z"/>
              </w:rPr>
            </w:pPr>
            <w:ins w:id="7248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710BE4C" w14:textId="77777777" w:rsidR="005B7459" w:rsidRDefault="005B7459">
            <w:pPr>
              <w:rPr>
                <w:ins w:id="7249" w:author="Lucy Lucy" w:date="2018-09-01T00:03:00Z"/>
              </w:rPr>
            </w:pPr>
            <w:ins w:id="7250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586156DB" w14:textId="77777777" w:rsidR="005B7459" w:rsidRPr="009C09B2" w:rsidRDefault="005B7459">
            <w:pPr>
              <w:rPr>
                <w:ins w:id="7251" w:author="Lucy Lucy" w:date="2018-09-01T00:03:00Z"/>
              </w:rPr>
            </w:pPr>
          </w:p>
        </w:tc>
        <w:tc>
          <w:tcPr>
            <w:tcW w:w="496" w:type="pct"/>
          </w:tcPr>
          <w:p w14:paraId="294DE31B" w14:textId="77777777" w:rsidR="005B7459" w:rsidRPr="009C09B2" w:rsidRDefault="005B7459">
            <w:pPr>
              <w:rPr>
                <w:ins w:id="7252" w:author="Lucy Lucy" w:date="2018-09-01T00:03:00Z"/>
              </w:rPr>
            </w:pPr>
          </w:p>
        </w:tc>
        <w:tc>
          <w:tcPr>
            <w:tcW w:w="1537" w:type="pct"/>
          </w:tcPr>
          <w:p w14:paraId="2C0E4A97" w14:textId="77777777" w:rsidR="005B7459" w:rsidRDefault="005B7459">
            <w:pPr>
              <w:rPr>
                <w:ins w:id="7253" w:author="Lucy Lucy" w:date="2018-09-01T00:03:00Z"/>
              </w:rPr>
            </w:pPr>
            <w:ins w:id="7254" w:author="Lucy Lucy" w:date="2018-09-01T00:03:00Z">
              <w:r>
                <w:t>Địa chỉ</w:t>
              </w:r>
            </w:ins>
          </w:p>
        </w:tc>
      </w:tr>
      <w:tr w:rsidR="005B7459" w:rsidRPr="009C09B2" w14:paraId="281963F4" w14:textId="77777777" w:rsidTr="00CF568F">
        <w:trPr>
          <w:ins w:id="7255" w:author="Lucy Lucy" w:date="2018-09-01T00:03:00Z"/>
        </w:trPr>
        <w:tc>
          <w:tcPr>
            <w:tcW w:w="1421" w:type="pct"/>
          </w:tcPr>
          <w:p w14:paraId="15122990" w14:textId="77777777" w:rsidR="005B7459" w:rsidRDefault="005B7459">
            <w:pPr>
              <w:rPr>
                <w:ins w:id="7256" w:author="Lucy Lucy" w:date="2018-09-01T00:03:00Z"/>
              </w:rPr>
            </w:pPr>
            <w:ins w:id="7257" w:author="Lucy Lucy" w:date="2018-09-01T00:03:00Z">
              <w:r>
                <w:t>Name_EN</w:t>
              </w:r>
            </w:ins>
          </w:p>
        </w:tc>
        <w:tc>
          <w:tcPr>
            <w:tcW w:w="804" w:type="pct"/>
          </w:tcPr>
          <w:p w14:paraId="74D139F9" w14:textId="77777777" w:rsidR="005B7459" w:rsidRDefault="005B7459">
            <w:pPr>
              <w:rPr>
                <w:ins w:id="7258" w:author="Lucy Lucy" w:date="2018-09-01T00:03:00Z"/>
              </w:rPr>
            </w:pPr>
            <w:ins w:id="7259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19A9FC4C" w14:textId="77777777" w:rsidR="005B7459" w:rsidRDefault="005B7459">
            <w:pPr>
              <w:rPr>
                <w:ins w:id="7260" w:author="Lucy Lucy" w:date="2018-09-01T00:03:00Z"/>
              </w:rPr>
            </w:pPr>
            <w:ins w:id="7261" w:author="Lucy Lucy" w:date="2018-09-01T00:03:00Z">
              <w:r>
                <w:t>200</w:t>
              </w:r>
            </w:ins>
          </w:p>
        </w:tc>
        <w:tc>
          <w:tcPr>
            <w:tcW w:w="371" w:type="pct"/>
          </w:tcPr>
          <w:p w14:paraId="2940A662" w14:textId="77777777" w:rsidR="005B7459" w:rsidRPr="009C09B2" w:rsidRDefault="005B7459">
            <w:pPr>
              <w:rPr>
                <w:ins w:id="7262" w:author="Lucy Lucy" w:date="2018-09-01T00:03:00Z"/>
              </w:rPr>
            </w:pPr>
          </w:p>
        </w:tc>
        <w:tc>
          <w:tcPr>
            <w:tcW w:w="496" w:type="pct"/>
          </w:tcPr>
          <w:p w14:paraId="303BCEFA" w14:textId="77777777" w:rsidR="005B7459" w:rsidRPr="009C09B2" w:rsidRDefault="005B7459">
            <w:pPr>
              <w:rPr>
                <w:ins w:id="7263" w:author="Lucy Lucy" w:date="2018-09-01T00:03:00Z"/>
              </w:rPr>
            </w:pPr>
          </w:p>
        </w:tc>
        <w:tc>
          <w:tcPr>
            <w:tcW w:w="1537" w:type="pct"/>
          </w:tcPr>
          <w:p w14:paraId="01800A57" w14:textId="77777777" w:rsidR="005B7459" w:rsidRDefault="005B7459">
            <w:pPr>
              <w:rPr>
                <w:ins w:id="7264" w:author="Lucy Lucy" w:date="2018-09-01T00:03:00Z"/>
              </w:rPr>
            </w:pPr>
            <w:ins w:id="7265" w:author="Lucy Lucy" w:date="2018-09-01T00:03:00Z">
              <w:r>
                <w:t>Tên tiếng anh</w:t>
              </w:r>
            </w:ins>
          </w:p>
        </w:tc>
      </w:tr>
      <w:tr w:rsidR="005B7459" w:rsidRPr="009C09B2" w14:paraId="5B78E6F4" w14:textId="77777777" w:rsidTr="00CF568F">
        <w:trPr>
          <w:ins w:id="7266" w:author="Lucy Lucy" w:date="2018-09-01T00:03:00Z"/>
        </w:trPr>
        <w:tc>
          <w:tcPr>
            <w:tcW w:w="1421" w:type="pct"/>
          </w:tcPr>
          <w:p w14:paraId="711C51E5" w14:textId="77777777" w:rsidR="005B7459" w:rsidRDefault="005B7459">
            <w:pPr>
              <w:rPr>
                <w:ins w:id="7267" w:author="Lucy Lucy" w:date="2018-09-01T00:03:00Z"/>
              </w:rPr>
            </w:pPr>
            <w:ins w:id="7268" w:author="Lucy Lucy" w:date="2018-09-01T00:03:00Z">
              <w:r>
                <w:t>Address_EN</w:t>
              </w:r>
            </w:ins>
          </w:p>
        </w:tc>
        <w:tc>
          <w:tcPr>
            <w:tcW w:w="804" w:type="pct"/>
          </w:tcPr>
          <w:p w14:paraId="667EA3C1" w14:textId="77777777" w:rsidR="005B7459" w:rsidRDefault="005B7459">
            <w:pPr>
              <w:rPr>
                <w:ins w:id="7269" w:author="Lucy Lucy" w:date="2018-09-01T00:03:00Z"/>
              </w:rPr>
            </w:pPr>
            <w:ins w:id="7270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235D1861" w14:textId="77777777" w:rsidR="005B7459" w:rsidRDefault="005B7459">
            <w:pPr>
              <w:rPr>
                <w:ins w:id="7271" w:author="Lucy Lucy" w:date="2018-09-01T00:03:00Z"/>
              </w:rPr>
            </w:pPr>
            <w:ins w:id="7272" w:author="Lucy Lucy" w:date="2018-09-01T00:03:00Z">
              <w:r>
                <w:t>250</w:t>
              </w:r>
            </w:ins>
          </w:p>
        </w:tc>
        <w:tc>
          <w:tcPr>
            <w:tcW w:w="371" w:type="pct"/>
          </w:tcPr>
          <w:p w14:paraId="457CFEFB" w14:textId="77777777" w:rsidR="005B7459" w:rsidRPr="009C09B2" w:rsidRDefault="005B7459">
            <w:pPr>
              <w:rPr>
                <w:ins w:id="7273" w:author="Lucy Lucy" w:date="2018-09-01T00:03:00Z"/>
              </w:rPr>
            </w:pPr>
          </w:p>
        </w:tc>
        <w:tc>
          <w:tcPr>
            <w:tcW w:w="496" w:type="pct"/>
          </w:tcPr>
          <w:p w14:paraId="674EB06F" w14:textId="77777777" w:rsidR="005B7459" w:rsidRPr="009C09B2" w:rsidRDefault="005B7459">
            <w:pPr>
              <w:rPr>
                <w:ins w:id="7274" w:author="Lucy Lucy" w:date="2018-09-01T00:03:00Z"/>
              </w:rPr>
            </w:pPr>
          </w:p>
        </w:tc>
        <w:tc>
          <w:tcPr>
            <w:tcW w:w="1537" w:type="pct"/>
          </w:tcPr>
          <w:p w14:paraId="50D37694" w14:textId="77777777" w:rsidR="005B7459" w:rsidRDefault="005B7459">
            <w:pPr>
              <w:rPr>
                <w:ins w:id="7275" w:author="Lucy Lucy" w:date="2018-09-01T00:03:00Z"/>
              </w:rPr>
            </w:pPr>
            <w:ins w:id="7276" w:author="Lucy Lucy" w:date="2018-09-01T00:03:00Z">
              <w:r>
                <w:t>Tên tiếng việt</w:t>
              </w:r>
            </w:ins>
          </w:p>
        </w:tc>
      </w:tr>
      <w:tr w:rsidR="005B7459" w:rsidRPr="009C09B2" w14:paraId="17EE60E3" w14:textId="77777777" w:rsidTr="00CF568F">
        <w:trPr>
          <w:ins w:id="7277" w:author="Lucy Lucy" w:date="2018-09-01T00:03:00Z"/>
        </w:trPr>
        <w:tc>
          <w:tcPr>
            <w:tcW w:w="1421" w:type="pct"/>
          </w:tcPr>
          <w:p w14:paraId="4840FAA7" w14:textId="77777777" w:rsidR="005B7459" w:rsidRDefault="005B7459">
            <w:pPr>
              <w:rPr>
                <w:ins w:id="7278" w:author="Lucy Lucy" w:date="2018-09-01T00:03:00Z"/>
              </w:rPr>
            </w:pPr>
            <w:ins w:id="7279" w:author="Lucy Lucy" w:date="2018-09-01T00:03:00Z">
              <w:r>
                <w:t>Phone</w:t>
              </w:r>
            </w:ins>
          </w:p>
        </w:tc>
        <w:tc>
          <w:tcPr>
            <w:tcW w:w="804" w:type="pct"/>
          </w:tcPr>
          <w:p w14:paraId="7FDCB49A" w14:textId="77777777" w:rsidR="005B7459" w:rsidRDefault="005B7459">
            <w:pPr>
              <w:rPr>
                <w:ins w:id="7280" w:author="Lucy Lucy" w:date="2018-09-01T00:03:00Z"/>
              </w:rPr>
            </w:pPr>
            <w:ins w:id="7281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51097347" w14:textId="77777777" w:rsidR="005B7459" w:rsidRDefault="005B7459">
            <w:pPr>
              <w:rPr>
                <w:ins w:id="7282" w:author="Lucy Lucy" w:date="2018-09-01T00:03:00Z"/>
              </w:rPr>
            </w:pPr>
            <w:ins w:id="7283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72984408" w14:textId="77777777" w:rsidR="005B7459" w:rsidRPr="009C09B2" w:rsidRDefault="005B7459">
            <w:pPr>
              <w:rPr>
                <w:ins w:id="7284" w:author="Lucy Lucy" w:date="2018-09-01T00:03:00Z"/>
              </w:rPr>
            </w:pPr>
          </w:p>
        </w:tc>
        <w:tc>
          <w:tcPr>
            <w:tcW w:w="496" w:type="pct"/>
          </w:tcPr>
          <w:p w14:paraId="5676CD8F" w14:textId="77777777" w:rsidR="005B7459" w:rsidRPr="009C09B2" w:rsidRDefault="005B7459">
            <w:pPr>
              <w:rPr>
                <w:ins w:id="7285" w:author="Lucy Lucy" w:date="2018-09-01T00:03:00Z"/>
              </w:rPr>
            </w:pPr>
          </w:p>
        </w:tc>
        <w:tc>
          <w:tcPr>
            <w:tcW w:w="1537" w:type="pct"/>
          </w:tcPr>
          <w:p w14:paraId="26B8BB18" w14:textId="77777777" w:rsidR="005B7459" w:rsidRDefault="005B7459">
            <w:pPr>
              <w:rPr>
                <w:ins w:id="7286" w:author="Lucy Lucy" w:date="2018-09-01T00:03:00Z"/>
              </w:rPr>
            </w:pPr>
            <w:ins w:id="7287" w:author="Lucy Lucy" w:date="2018-09-01T00:03:00Z">
              <w:r>
                <w:t>Phone</w:t>
              </w:r>
            </w:ins>
          </w:p>
        </w:tc>
      </w:tr>
      <w:tr w:rsidR="005B7459" w:rsidRPr="009C09B2" w14:paraId="6B8C3AD3" w14:textId="77777777" w:rsidTr="00CF568F">
        <w:trPr>
          <w:ins w:id="7288" w:author="Lucy Lucy" w:date="2018-09-01T00:03:00Z"/>
        </w:trPr>
        <w:tc>
          <w:tcPr>
            <w:tcW w:w="1421" w:type="pct"/>
          </w:tcPr>
          <w:p w14:paraId="2F079DC9" w14:textId="77777777" w:rsidR="005B7459" w:rsidRDefault="005B7459">
            <w:pPr>
              <w:rPr>
                <w:ins w:id="7289" w:author="Lucy Lucy" w:date="2018-09-01T00:03:00Z"/>
              </w:rPr>
            </w:pPr>
            <w:ins w:id="7290" w:author="Lucy Lucy" w:date="2018-09-01T00:03:00Z">
              <w:r>
                <w:t>Fax</w:t>
              </w:r>
            </w:ins>
          </w:p>
        </w:tc>
        <w:tc>
          <w:tcPr>
            <w:tcW w:w="804" w:type="pct"/>
          </w:tcPr>
          <w:p w14:paraId="523D0022" w14:textId="77777777" w:rsidR="005B7459" w:rsidRDefault="005B7459">
            <w:pPr>
              <w:rPr>
                <w:ins w:id="7291" w:author="Lucy Lucy" w:date="2018-09-01T00:03:00Z"/>
              </w:rPr>
            </w:pPr>
            <w:ins w:id="7292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093B0992" w14:textId="77777777" w:rsidR="005B7459" w:rsidRDefault="005B7459">
            <w:pPr>
              <w:rPr>
                <w:ins w:id="7293" w:author="Lucy Lucy" w:date="2018-09-01T00:03:00Z"/>
              </w:rPr>
            </w:pPr>
            <w:ins w:id="7294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38EAEB20" w14:textId="77777777" w:rsidR="005B7459" w:rsidRPr="009C09B2" w:rsidRDefault="005B7459">
            <w:pPr>
              <w:rPr>
                <w:ins w:id="7295" w:author="Lucy Lucy" w:date="2018-09-01T00:03:00Z"/>
              </w:rPr>
            </w:pPr>
          </w:p>
        </w:tc>
        <w:tc>
          <w:tcPr>
            <w:tcW w:w="496" w:type="pct"/>
          </w:tcPr>
          <w:p w14:paraId="274AF03C" w14:textId="77777777" w:rsidR="005B7459" w:rsidRPr="009C09B2" w:rsidRDefault="005B7459">
            <w:pPr>
              <w:rPr>
                <w:ins w:id="7296" w:author="Lucy Lucy" w:date="2018-09-01T00:03:00Z"/>
              </w:rPr>
            </w:pPr>
          </w:p>
        </w:tc>
        <w:tc>
          <w:tcPr>
            <w:tcW w:w="1537" w:type="pct"/>
          </w:tcPr>
          <w:p w14:paraId="00EEFDD3" w14:textId="77777777" w:rsidR="005B7459" w:rsidRDefault="005B7459">
            <w:pPr>
              <w:rPr>
                <w:ins w:id="7297" w:author="Lucy Lucy" w:date="2018-09-01T00:03:00Z"/>
              </w:rPr>
            </w:pPr>
            <w:ins w:id="7298" w:author="Lucy Lucy" w:date="2018-09-01T00:03:00Z">
              <w:r>
                <w:t>Fax</w:t>
              </w:r>
            </w:ins>
          </w:p>
        </w:tc>
      </w:tr>
      <w:tr w:rsidR="005B7459" w:rsidRPr="009C09B2" w14:paraId="34169962" w14:textId="77777777" w:rsidTr="00CF568F">
        <w:trPr>
          <w:ins w:id="7299" w:author="Lucy Lucy" w:date="2018-09-01T00:03:00Z"/>
        </w:trPr>
        <w:tc>
          <w:tcPr>
            <w:tcW w:w="1421" w:type="pct"/>
          </w:tcPr>
          <w:p w14:paraId="7DB9B32D" w14:textId="77777777" w:rsidR="005B7459" w:rsidRDefault="005B7459">
            <w:pPr>
              <w:rPr>
                <w:ins w:id="7300" w:author="Lucy Lucy" w:date="2018-09-01T00:03:00Z"/>
              </w:rPr>
            </w:pPr>
            <w:ins w:id="7301" w:author="Lucy Lucy" w:date="2018-09-01T00:03:00Z">
              <w:r>
                <w:t>Email</w:t>
              </w:r>
            </w:ins>
          </w:p>
        </w:tc>
        <w:tc>
          <w:tcPr>
            <w:tcW w:w="804" w:type="pct"/>
          </w:tcPr>
          <w:p w14:paraId="581BBAC2" w14:textId="77777777" w:rsidR="005B7459" w:rsidRDefault="005B7459">
            <w:pPr>
              <w:rPr>
                <w:ins w:id="7302" w:author="Lucy Lucy" w:date="2018-09-01T00:03:00Z"/>
              </w:rPr>
            </w:pPr>
            <w:ins w:id="7303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AD89698" w14:textId="77777777" w:rsidR="005B7459" w:rsidRDefault="005B7459">
            <w:pPr>
              <w:rPr>
                <w:ins w:id="7304" w:author="Lucy Lucy" w:date="2018-09-01T00:03:00Z"/>
              </w:rPr>
            </w:pPr>
            <w:ins w:id="7305" w:author="Lucy Lucy" w:date="2018-09-01T00:03:00Z">
              <w:r>
                <w:t>150</w:t>
              </w:r>
            </w:ins>
          </w:p>
        </w:tc>
        <w:tc>
          <w:tcPr>
            <w:tcW w:w="371" w:type="pct"/>
          </w:tcPr>
          <w:p w14:paraId="22161133" w14:textId="77777777" w:rsidR="005B7459" w:rsidRPr="009C09B2" w:rsidRDefault="005B7459">
            <w:pPr>
              <w:rPr>
                <w:ins w:id="7306" w:author="Lucy Lucy" w:date="2018-09-01T00:03:00Z"/>
              </w:rPr>
            </w:pPr>
          </w:p>
        </w:tc>
        <w:tc>
          <w:tcPr>
            <w:tcW w:w="496" w:type="pct"/>
          </w:tcPr>
          <w:p w14:paraId="439E8C0C" w14:textId="77777777" w:rsidR="005B7459" w:rsidRPr="009C09B2" w:rsidRDefault="005B7459">
            <w:pPr>
              <w:rPr>
                <w:ins w:id="7307" w:author="Lucy Lucy" w:date="2018-09-01T00:03:00Z"/>
              </w:rPr>
            </w:pPr>
          </w:p>
        </w:tc>
        <w:tc>
          <w:tcPr>
            <w:tcW w:w="1537" w:type="pct"/>
          </w:tcPr>
          <w:p w14:paraId="346F7CE1" w14:textId="77777777" w:rsidR="005B7459" w:rsidRDefault="005B7459">
            <w:pPr>
              <w:rPr>
                <w:ins w:id="7308" w:author="Lucy Lucy" w:date="2018-09-01T00:03:00Z"/>
              </w:rPr>
            </w:pPr>
            <w:ins w:id="7309" w:author="Lucy Lucy" w:date="2018-09-01T00:03:00Z">
              <w:r>
                <w:t>Email</w:t>
              </w:r>
            </w:ins>
          </w:p>
        </w:tc>
      </w:tr>
      <w:tr w:rsidR="005B7459" w:rsidRPr="009C09B2" w14:paraId="2CFDF2DB" w14:textId="77777777" w:rsidTr="00CF568F">
        <w:trPr>
          <w:ins w:id="7310" w:author="Lucy Lucy" w:date="2018-09-01T00:03:00Z"/>
        </w:trPr>
        <w:tc>
          <w:tcPr>
            <w:tcW w:w="1421" w:type="pct"/>
          </w:tcPr>
          <w:p w14:paraId="62070FAE" w14:textId="77777777" w:rsidR="005B7459" w:rsidRDefault="005B7459">
            <w:pPr>
              <w:rPr>
                <w:ins w:id="7311" w:author="Lucy Lucy" w:date="2018-09-01T00:03:00Z"/>
              </w:rPr>
            </w:pPr>
            <w:ins w:id="7312" w:author="Lucy Lucy" w:date="2018-09-01T00:03:00Z">
              <w:r>
                <w:t>CreatedDate</w:t>
              </w:r>
            </w:ins>
          </w:p>
        </w:tc>
        <w:tc>
          <w:tcPr>
            <w:tcW w:w="804" w:type="pct"/>
          </w:tcPr>
          <w:p w14:paraId="43F16033" w14:textId="77777777" w:rsidR="005B7459" w:rsidRDefault="005B7459">
            <w:pPr>
              <w:rPr>
                <w:ins w:id="7313" w:author="Lucy Lucy" w:date="2018-09-01T00:03:00Z"/>
              </w:rPr>
            </w:pPr>
            <w:ins w:id="731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1E046423" w14:textId="77777777" w:rsidR="005B7459" w:rsidRDefault="005B7459">
            <w:pPr>
              <w:rPr>
                <w:ins w:id="7315" w:author="Lucy Lucy" w:date="2018-09-01T00:03:00Z"/>
              </w:rPr>
            </w:pPr>
            <w:ins w:id="731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298263DD" w14:textId="77777777" w:rsidR="005B7459" w:rsidRPr="009C09B2" w:rsidRDefault="005B7459">
            <w:pPr>
              <w:rPr>
                <w:ins w:id="7317" w:author="Lucy Lucy" w:date="2018-09-01T00:03:00Z"/>
              </w:rPr>
            </w:pPr>
          </w:p>
        </w:tc>
        <w:tc>
          <w:tcPr>
            <w:tcW w:w="496" w:type="pct"/>
          </w:tcPr>
          <w:p w14:paraId="0A3DE443" w14:textId="77777777" w:rsidR="005B7459" w:rsidRPr="009C09B2" w:rsidRDefault="005B7459">
            <w:pPr>
              <w:rPr>
                <w:ins w:id="7318" w:author="Lucy Lucy" w:date="2018-09-01T00:03:00Z"/>
              </w:rPr>
            </w:pPr>
          </w:p>
        </w:tc>
        <w:tc>
          <w:tcPr>
            <w:tcW w:w="1537" w:type="pct"/>
          </w:tcPr>
          <w:p w14:paraId="036AA30E" w14:textId="77777777" w:rsidR="005B7459" w:rsidRDefault="005B7459">
            <w:pPr>
              <w:rPr>
                <w:ins w:id="7319" w:author="Lucy Lucy" w:date="2018-09-01T00:03:00Z"/>
              </w:rPr>
            </w:pPr>
          </w:p>
        </w:tc>
      </w:tr>
      <w:tr w:rsidR="005B7459" w:rsidRPr="009C09B2" w14:paraId="63385D71" w14:textId="77777777" w:rsidTr="00CF568F">
        <w:trPr>
          <w:ins w:id="7320" w:author="Lucy Lucy" w:date="2018-09-01T00:03:00Z"/>
        </w:trPr>
        <w:tc>
          <w:tcPr>
            <w:tcW w:w="1421" w:type="pct"/>
          </w:tcPr>
          <w:p w14:paraId="255A79D3" w14:textId="77777777" w:rsidR="005B7459" w:rsidRDefault="005B7459">
            <w:pPr>
              <w:rPr>
                <w:ins w:id="7321" w:author="Lucy Lucy" w:date="2018-09-01T00:03:00Z"/>
              </w:rPr>
            </w:pPr>
            <w:ins w:id="7322" w:author="Lucy Lucy" w:date="2018-09-01T00:03:00Z">
              <w:r>
                <w:t>CreatedBy</w:t>
              </w:r>
            </w:ins>
          </w:p>
        </w:tc>
        <w:tc>
          <w:tcPr>
            <w:tcW w:w="804" w:type="pct"/>
          </w:tcPr>
          <w:p w14:paraId="1B006B52" w14:textId="77777777" w:rsidR="005B7459" w:rsidRDefault="005B7459">
            <w:pPr>
              <w:rPr>
                <w:ins w:id="7323" w:author="Lucy Lucy" w:date="2018-09-01T00:03:00Z"/>
              </w:rPr>
            </w:pPr>
            <w:ins w:id="732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7A21F031" w14:textId="77777777" w:rsidR="005B7459" w:rsidRDefault="005B7459">
            <w:pPr>
              <w:rPr>
                <w:ins w:id="7325" w:author="Lucy Lucy" w:date="2018-09-01T00:03:00Z"/>
              </w:rPr>
            </w:pPr>
            <w:ins w:id="732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03088BFA" w14:textId="77777777" w:rsidR="005B7459" w:rsidRPr="009C09B2" w:rsidRDefault="005B7459">
            <w:pPr>
              <w:rPr>
                <w:ins w:id="7327" w:author="Lucy Lucy" w:date="2018-09-01T00:03:00Z"/>
              </w:rPr>
            </w:pPr>
          </w:p>
        </w:tc>
        <w:tc>
          <w:tcPr>
            <w:tcW w:w="496" w:type="pct"/>
          </w:tcPr>
          <w:p w14:paraId="79EEB92D" w14:textId="77777777" w:rsidR="005B7459" w:rsidRPr="009C09B2" w:rsidRDefault="005B7459">
            <w:pPr>
              <w:rPr>
                <w:ins w:id="7328" w:author="Lucy Lucy" w:date="2018-09-01T00:03:00Z"/>
              </w:rPr>
            </w:pPr>
          </w:p>
        </w:tc>
        <w:tc>
          <w:tcPr>
            <w:tcW w:w="1537" w:type="pct"/>
          </w:tcPr>
          <w:p w14:paraId="5642FEDE" w14:textId="77777777" w:rsidR="005B7459" w:rsidRDefault="005B7459">
            <w:pPr>
              <w:rPr>
                <w:ins w:id="7329" w:author="Lucy Lucy" w:date="2018-09-01T00:03:00Z"/>
              </w:rPr>
            </w:pPr>
          </w:p>
        </w:tc>
      </w:tr>
      <w:tr w:rsidR="005B7459" w:rsidRPr="009C09B2" w14:paraId="18517FE4" w14:textId="77777777" w:rsidTr="00CF568F">
        <w:trPr>
          <w:ins w:id="7330" w:author="Lucy Lucy" w:date="2018-09-01T00:03:00Z"/>
        </w:trPr>
        <w:tc>
          <w:tcPr>
            <w:tcW w:w="1421" w:type="pct"/>
          </w:tcPr>
          <w:p w14:paraId="0465AD3E" w14:textId="77777777" w:rsidR="005B7459" w:rsidRDefault="005B7459">
            <w:pPr>
              <w:rPr>
                <w:ins w:id="7331" w:author="Lucy Lucy" w:date="2018-09-01T00:03:00Z"/>
              </w:rPr>
            </w:pPr>
            <w:ins w:id="7332" w:author="Lucy Lucy" w:date="2018-09-01T00:03:00Z">
              <w:r>
                <w:t>ModifiedDate</w:t>
              </w:r>
            </w:ins>
          </w:p>
        </w:tc>
        <w:tc>
          <w:tcPr>
            <w:tcW w:w="804" w:type="pct"/>
          </w:tcPr>
          <w:p w14:paraId="4BB3DA4C" w14:textId="77777777" w:rsidR="005B7459" w:rsidRDefault="005B7459">
            <w:pPr>
              <w:rPr>
                <w:ins w:id="7333" w:author="Lucy Lucy" w:date="2018-09-01T00:03:00Z"/>
              </w:rPr>
            </w:pPr>
            <w:ins w:id="7334" w:author="Lucy Lucy" w:date="2018-09-01T00:03:00Z">
              <w:r>
                <w:t>Date</w:t>
              </w:r>
            </w:ins>
          </w:p>
        </w:tc>
        <w:tc>
          <w:tcPr>
            <w:tcW w:w="370" w:type="pct"/>
          </w:tcPr>
          <w:p w14:paraId="4DCA66FB" w14:textId="77777777" w:rsidR="005B7459" w:rsidRDefault="005B7459">
            <w:pPr>
              <w:rPr>
                <w:ins w:id="7335" w:author="Lucy Lucy" w:date="2018-09-01T00:03:00Z"/>
              </w:rPr>
            </w:pPr>
            <w:ins w:id="7336" w:author="Lucy Lucy" w:date="2018-09-01T00:03:00Z">
              <w:r>
                <w:t>10</w:t>
              </w:r>
            </w:ins>
          </w:p>
        </w:tc>
        <w:tc>
          <w:tcPr>
            <w:tcW w:w="371" w:type="pct"/>
          </w:tcPr>
          <w:p w14:paraId="68DD8F10" w14:textId="77777777" w:rsidR="005B7459" w:rsidRPr="009C09B2" w:rsidRDefault="005B7459">
            <w:pPr>
              <w:rPr>
                <w:ins w:id="7337" w:author="Lucy Lucy" w:date="2018-09-01T00:03:00Z"/>
              </w:rPr>
            </w:pPr>
          </w:p>
        </w:tc>
        <w:tc>
          <w:tcPr>
            <w:tcW w:w="496" w:type="pct"/>
          </w:tcPr>
          <w:p w14:paraId="16C63786" w14:textId="77777777" w:rsidR="005B7459" w:rsidRPr="009C09B2" w:rsidRDefault="005B7459">
            <w:pPr>
              <w:rPr>
                <w:ins w:id="7338" w:author="Lucy Lucy" w:date="2018-09-01T00:03:00Z"/>
              </w:rPr>
            </w:pPr>
          </w:p>
        </w:tc>
        <w:tc>
          <w:tcPr>
            <w:tcW w:w="1537" w:type="pct"/>
          </w:tcPr>
          <w:p w14:paraId="4D4CD9EF" w14:textId="77777777" w:rsidR="005B7459" w:rsidRDefault="005B7459">
            <w:pPr>
              <w:rPr>
                <w:ins w:id="7339" w:author="Lucy Lucy" w:date="2018-09-01T00:03:00Z"/>
              </w:rPr>
            </w:pPr>
          </w:p>
        </w:tc>
      </w:tr>
      <w:tr w:rsidR="005B7459" w:rsidRPr="009C09B2" w14:paraId="72807353" w14:textId="77777777" w:rsidTr="00CF568F">
        <w:trPr>
          <w:ins w:id="7340" w:author="Lucy Lucy" w:date="2018-09-01T00:03:00Z"/>
        </w:trPr>
        <w:tc>
          <w:tcPr>
            <w:tcW w:w="1421" w:type="pct"/>
          </w:tcPr>
          <w:p w14:paraId="09A40E0C" w14:textId="77777777" w:rsidR="005B7459" w:rsidRDefault="005B7459">
            <w:pPr>
              <w:rPr>
                <w:ins w:id="7341" w:author="Lucy Lucy" w:date="2018-09-01T00:03:00Z"/>
              </w:rPr>
            </w:pPr>
            <w:ins w:id="7342" w:author="Lucy Lucy" w:date="2018-09-01T00:03:00Z">
              <w:r>
                <w:t>ModifiedBy</w:t>
              </w:r>
            </w:ins>
          </w:p>
        </w:tc>
        <w:tc>
          <w:tcPr>
            <w:tcW w:w="804" w:type="pct"/>
          </w:tcPr>
          <w:p w14:paraId="75BB8905" w14:textId="77777777" w:rsidR="005B7459" w:rsidRDefault="005B7459">
            <w:pPr>
              <w:rPr>
                <w:ins w:id="7343" w:author="Lucy Lucy" w:date="2018-09-01T00:03:00Z"/>
              </w:rPr>
            </w:pPr>
            <w:ins w:id="7344" w:author="Lucy Lucy" w:date="2018-09-01T00:03:00Z">
              <w:r>
                <w:t>Varchar2</w:t>
              </w:r>
            </w:ins>
          </w:p>
        </w:tc>
        <w:tc>
          <w:tcPr>
            <w:tcW w:w="370" w:type="pct"/>
          </w:tcPr>
          <w:p w14:paraId="36847A88" w14:textId="77777777" w:rsidR="005B7459" w:rsidRDefault="005B7459">
            <w:pPr>
              <w:rPr>
                <w:ins w:id="7345" w:author="Lucy Lucy" w:date="2018-09-01T00:03:00Z"/>
              </w:rPr>
            </w:pPr>
            <w:ins w:id="7346" w:author="Lucy Lucy" w:date="2018-09-01T00:03:00Z">
              <w:r>
                <w:t>50</w:t>
              </w:r>
            </w:ins>
          </w:p>
        </w:tc>
        <w:tc>
          <w:tcPr>
            <w:tcW w:w="371" w:type="pct"/>
          </w:tcPr>
          <w:p w14:paraId="135D74AC" w14:textId="77777777" w:rsidR="005B7459" w:rsidRPr="009C09B2" w:rsidRDefault="005B7459">
            <w:pPr>
              <w:rPr>
                <w:ins w:id="7347" w:author="Lucy Lucy" w:date="2018-09-01T00:03:00Z"/>
              </w:rPr>
            </w:pPr>
          </w:p>
        </w:tc>
        <w:tc>
          <w:tcPr>
            <w:tcW w:w="496" w:type="pct"/>
          </w:tcPr>
          <w:p w14:paraId="0351A5FB" w14:textId="77777777" w:rsidR="005B7459" w:rsidRPr="009C09B2" w:rsidRDefault="005B7459">
            <w:pPr>
              <w:rPr>
                <w:ins w:id="7348" w:author="Lucy Lucy" w:date="2018-09-01T00:03:00Z"/>
              </w:rPr>
            </w:pPr>
          </w:p>
        </w:tc>
        <w:tc>
          <w:tcPr>
            <w:tcW w:w="1537" w:type="pct"/>
          </w:tcPr>
          <w:p w14:paraId="6E594A33" w14:textId="77777777" w:rsidR="005B7459" w:rsidRDefault="005B7459">
            <w:pPr>
              <w:rPr>
                <w:ins w:id="7349" w:author="Lucy Lucy" w:date="2018-09-01T00:03:00Z"/>
              </w:rPr>
            </w:pPr>
          </w:p>
        </w:tc>
      </w:tr>
      <w:tr w:rsidR="005B7459" w:rsidRPr="009C09B2" w14:paraId="25106F25" w14:textId="77777777" w:rsidTr="00CF568F">
        <w:trPr>
          <w:ins w:id="7350" w:author="Lucy Lucy" w:date="2018-09-01T00:03:00Z"/>
        </w:trPr>
        <w:tc>
          <w:tcPr>
            <w:tcW w:w="1421" w:type="pct"/>
          </w:tcPr>
          <w:p w14:paraId="44D51E2E" w14:textId="77777777" w:rsidR="005B7459" w:rsidRDefault="005B7459">
            <w:pPr>
              <w:rPr>
                <w:ins w:id="7351" w:author="Lucy Lucy" w:date="2018-09-01T00:03:00Z"/>
              </w:rPr>
            </w:pPr>
            <w:ins w:id="7352" w:author="Lucy Lucy" w:date="2018-09-01T00:03:00Z">
              <w:r w:rsidRPr="009C09B2">
                <w:t>DELETED</w:t>
              </w:r>
            </w:ins>
          </w:p>
        </w:tc>
        <w:tc>
          <w:tcPr>
            <w:tcW w:w="804" w:type="pct"/>
          </w:tcPr>
          <w:p w14:paraId="3EF39B42" w14:textId="77777777" w:rsidR="005B7459" w:rsidRDefault="005B7459">
            <w:pPr>
              <w:rPr>
                <w:ins w:id="7353" w:author="Lucy Lucy" w:date="2018-09-01T00:03:00Z"/>
              </w:rPr>
            </w:pPr>
            <w:ins w:id="7354" w:author="Lucy Lucy" w:date="2018-09-01T00:03:00Z">
              <w:r w:rsidRPr="009C09B2">
                <w:t>Number</w:t>
              </w:r>
            </w:ins>
          </w:p>
        </w:tc>
        <w:tc>
          <w:tcPr>
            <w:tcW w:w="370" w:type="pct"/>
          </w:tcPr>
          <w:p w14:paraId="229816EF" w14:textId="77777777" w:rsidR="005B7459" w:rsidRDefault="005B7459">
            <w:pPr>
              <w:rPr>
                <w:ins w:id="7355" w:author="Lucy Lucy" w:date="2018-09-01T00:03:00Z"/>
              </w:rPr>
            </w:pPr>
            <w:ins w:id="7356" w:author="Lucy Lucy" w:date="2018-09-01T00:03:00Z">
              <w:r w:rsidRPr="009C09B2">
                <w:t>1</w:t>
              </w:r>
            </w:ins>
          </w:p>
        </w:tc>
        <w:tc>
          <w:tcPr>
            <w:tcW w:w="371" w:type="pct"/>
          </w:tcPr>
          <w:p w14:paraId="3FB48E24" w14:textId="77777777" w:rsidR="005B7459" w:rsidRPr="009C09B2" w:rsidRDefault="005B7459">
            <w:pPr>
              <w:rPr>
                <w:ins w:id="7357" w:author="Lucy Lucy" w:date="2018-09-01T00:03:00Z"/>
              </w:rPr>
            </w:pPr>
          </w:p>
        </w:tc>
        <w:tc>
          <w:tcPr>
            <w:tcW w:w="496" w:type="pct"/>
          </w:tcPr>
          <w:p w14:paraId="0CBDC137" w14:textId="77777777" w:rsidR="005B7459" w:rsidRPr="009C09B2" w:rsidRDefault="005B7459">
            <w:pPr>
              <w:rPr>
                <w:ins w:id="7358" w:author="Lucy Lucy" w:date="2018-09-01T00:03:00Z"/>
              </w:rPr>
            </w:pPr>
            <w:ins w:id="7359" w:author="Lucy Lucy" w:date="2018-09-01T00:03:00Z">
              <w:r w:rsidRPr="009C09B2">
                <w:t>0</w:t>
              </w:r>
            </w:ins>
          </w:p>
        </w:tc>
        <w:tc>
          <w:tcPr>
            <w:tcW w:w="1537" w:type="pct"/>
          </w:tcPr>
          <w:p w14:paraId="66AA0F0E" w14:textId="77777777" w:rsidR="005B7459" w:rsidRDefault="005B7459">
            <w:pPr>
              <w:rPr>
                <w:ins w:id="7360" w:author="Lucy Lucy" w:date="2018-09-01T00:03:00Z"/>
              </w:rPr>
            </w:pPr>
          </w:p>
        </w:tc>
      </w:tr>
    </w:tbl>
    <w:p w14:paraId="03A85BED" w14:textId="77777777" w:rsidR="005B7459" w:rsidRPr="009C09B2" w:rsidRDefault="005B7459">
      <w:pPr>
        <w:pStyle w:val="u3"/>
        <w:rPr>
          <w:moveTo w:id="7361" w:author="Lucy Lucy" w:date="2018-09-01T00:04:00Z"/>
        </w:rPr>
        <w:pPrChange w:id="7362" w:author="Lucy Lucy" w:date="2018-09-01T00:05:00Z">
          <w:pPr>
            <w:pStyle w:val="u2"/>
          </w:pPr>
        </w:pPrChange>
      </w:pPr>
      <w:bookmarkStart w:id="7363" w:name="_Toc523526417"/>
      <w:moveToRangeStart w:id="7364" w:author="Lucy Lucy" w:date="2018-09-01T00:04:00Z" w:name="move523523528"/>
      <w:moveTo w:id="7365" w:author="Lucy Lucy" w:date="2018-09-01T00:04:00Z">
        <w:r>
          <w:t>App_DDSHCN</w:t>
        </w:r>
        <w:bookmarkEnd w:id="7363"/>
      </w:moveTo>
    </w:p>
    <w:p w14:paraId="6CDB40CD" w14:textId="77777777" w:rsidR="005B7459" w:rsidRDefault="005B7459" w:rsidP="005B7459">
      <w:pPr>
        <w:pStyle w:val="oancuaDanhsach"/>
        <w:numPr>
          <w:ilvl w:val="0"/>
          <w:numId w:val="8"/>
        </w:numPr>
        <w:rPr>
          <w:moveTo w:id="7366" w:author="Lucy Lucy" w:date="2018-09-01T00:04:00Z"/>
        </w:rPr>
      </w:pPr>
      <w:moveTo w:id="7367" w:author="Lucy Lucy" w:date="2018-09-01T00:04:00Z">
        <w:r w:rsidRPr="009C09B2">
          <w:t xml:space="preserve">Mục đích: </w:t>
        </w:r>
        <w:r>
          <w:t>Lưu thông tin về đại diện sở hữu công nghiệp</w:t>
        </w:r>
      </w:moveTo>
    </w:p>
    <w:p w14:paraId="3251F109" w14:textId="77777777" w:rsidR="005B7459" w:rsidRDefault="005B7459" w:rsidP="005B7459">
      <w:pPr>
        <w:pStyle w:val="oancuaDanhsach"/>
        <w:ind w:left="360"/>
        <w:rPr>
          <w:moveTo w:id="7368" w:author="Lucy Lucy" w:date="2018-09-01T00:04:00Z"/>
        </w:rPr>
      </w:pPr>
      <w:moveTo w:id="7369" w:author="Lucy Lucy" w:date="2018-09-01T00:04:00Z">
        <w:r>
          <w:t>Chọn người ký trong đơn</w:t>
        </w:r>
      </w:moveTo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5B7459" w:rsidRPr="009C09B2" w14:paraId="64BCD098" w14:textId="77777777" w:rsidTr="00CF568F">
        <w:trPr>
          <w:tblHeader/>
        </w:trPr>
        <w:tc>
          <w:tcPr>
            <w:tcW w:w="1421" w:type="pct"/>
            <w:shd w:val="clear" w:color="auto" w:fill="E6E6E6"/>
          </w:tcPr>
          <w:p w14:paraId="0C98A3CA" w14:textId="77777777" w:rsidR="005B7459" w:rsidRPr="009C09B2" w:rsidRDefault="005B7459" w:rsidP="00CF568F">
            <w:pPr>
              <w:rPr>
                <w:moveTo w:id="7370" w:author="Lucy Lucy" w:date="2018-09-01T00:04:00Z"/>
                <w:b/>
              </w:rPr>
            </w:pPr>
            <w:moveTo w:id="7371" w:author="Lucy Lucy" w:date="2018-09-01T00:04:00Z">
              <w:r w:rsidRPr="009C09B2">
                <w:rPr>
                  <w:b/>
                </w:rPr>
                <w:t>Tên trường</w:t>
              </w:r>
            </w:moveTo>
          </w:p>
        </w:tc>
        <w:tc>
          <w:tcPr>
            <w:tcW w:w="804" w:type="pct"/>
            <w:shd w:val="clear" w:color="auto" w:fill="E6E6E6"/>
          </w:tcPr>
          <w:p w14:paraId="56D034BA" w14:textId="77777777" w:rsidR="005B7459" w:rsidRPr="009C09B2" w:rsidRDefault="005B7459" w:rsidP="00CF568F">
            <w:pPr>
              <w:rPr>
                <w:moveTo w:id="7372" w:author="Lucy Lucy" w:date="2018-09-01T00:04:00Z"/>
                <w:b/>
              </w:rPr>
            </w:pPr>
            <w:moveTo w:id="7373" w:author="Lucy Lucy" w:date="2018-09-01T00:04:00Z">
              <w:r w:rsidRPr="009C09B2">
                <w:rPr>
                  <w:b/>
                </w:rPr>
                <w:t>Kiểu dữ liệu</w:t>
              </w:r>
            </w:moveTo>
          </w:p>
        </w:tc>
        <w:tc>
          <w:tcPr>
            <w:tcW w:w="370" w:type="pct"/>
            <w:shd w:val="clear" w:color="auto" w:fill="E6E6E6"/>
          </w:tcPr>
          <w:p w14:paraId="0C83B431" w14:textId="77777777" w:rsidR="005B7459" w:rsidRPr="009C09B2" w:rsidRDefault="005B7459" w:rsidP="00CF568F">
            <w:pPr>
              <w:rPr>
                <w:moveTo w:id="7374" w:author="Lucy Lucy" w:date="2018-09-01T00:04:00Z"/>
                <w:b/>
              </w:rPr>
            </w:pPr>
            <w:moveTo w:id="7375" w:author="Lucy Lucy" w:date="2018-09-01T00:04:00Z">
              <w:r w:rsidRPr="009C09B2">
                <w:rPr>
                  <w:b/>
                </w:rPr>
                <w:t>Size</w:t>
              </w:r>
            </w:moveTo>
          </w:p>
        </w:tc>
        <w:tc>
          <w:tcPr>
            <w:tcW w:w="371" w:type="pct"/>
            <w:shd w:val="clear" w:color="auto" w:fill="E6E6E6"/>
          </w:tcPr>
          <w:p w14:paraId="33A46F81" w14:textId="77777777" w:rsidR="005B7459" w:rsidRPr="009C09B2" w:rsidRDefault="005B7459" w:rsidP="00CF568F">
            <w:pPr>
              <w:rPr>
                <w:moveTo w:id="7376" w:author="Lucy Lucy" w:date="2018-09-01T00:04:00Z"/>
                <w:b/>
              </w:rPr>
            </w:pPr>
            <w:moveTo w:id="7377" w:author="Lucy Lucy" w:date="2018-09-01T00:04:00Z">
              <w:r w:rsidRPr="009C09B2">
                <w:rPr>
                  <w:b/>
                </w:rPr>
                <w:t>Null</w:t>
              </w:r>
            </w:moveTo>
          </w:p>
        </w:tc>
        <w:tc>
          <w:tcPr>
            <w:tcW w:w="496" w:type="pct"/>
            <w:shd w:val="clear" w:color="auto" w:fill="E6E6E6"/>
          </w:tcPr>
          <w:p w14:paraId="46566814" w14:textId="77777777" w:rsidR="005B7459" w:rsidRPr="009C09B2" w:rsidRDefault="005B7459" w:rsidP="00CF568F">
            <w:pPr>
              <w:rPr>
                <w:moveTo w:id="7378" w:author="Lucy Lucy" w:date="2018-09-01T00:04:00Z"/>
                <w:b/>
              </w:rPr>
            </w:pPr>
            <w:moveTo w:id="7379" w:author="Lucy Lucy" w:date="2018-09-01T00:04:00Z">
              <w:r w:rsidRPr="009C09B2">
                <w:rPr>
                  <w:b/>
                </w:rPr>
                <w:t>Default</w:t>
              </w:r>
            </w:moveTo>
          </w:p>
        </w:tc>
        <w:tc>
          <w:tcPr>
            <w:tcW w:w="1537" w:type="pct"/>
            <w:shd w:val="clear" w:color="auto" w:fill="E6E6E6"/>
          </w:tcPr>
          <w:p w14:paraId="7BE3944A" w14:textId="77777777" w:rsidR="005B7459" w:rsidRPr="009C09B2" w:rsidRDefault="005B7459" w:rsidP="00CF568F">
            <w:pPr>
              <w:jc w:val="left"/>
              <w:rPr>
                <w:moveTo w:id="7380" w:author="Lucy Lucy" w:date="2018-09-01T00:04:00Z"/>
                <w:b/>
              </w:rPr>
            </w:pPr>
            <w:moveTo w:id="7381" w:author="Lucy Lucy" w:date="2018-09-01T00:04:00Z">
              <w:r w:rsidRPr="009C09B2">
                <w:rPr>
                  <w:b/>
                </w:rPr>
                <w:t>Mô tả</w:t>
              </w:r>
            </w:moveTo>
          </w:p>
        </w:tc>
      </w:tr>
      <w:tr w:rsidR="005B7459" w:rsidRPr="009C09B2" w14:paraId="67D86F55" w14:textId="77777777" w:rsidTr="00CF568F">
        <w:tc>
          <w:tcPr>
            <w:tcW w:w="1421" w:type="pct"/>
          </w:tcPr>
          <w:p w14:paraId="3A9B3ED8" w14:textId="77777777" w:rsidR="005B7459" w:rsidRPr="009C09B2" w:rsidRDefault="005B7459" w:rsidP="00CF568F">
            <w:pPr>
              <w:rPr>
                <w:moveTo w:id="7382" w:author="Lucy Lucy" w:date="2018-09-01T00:04:00Z"/>
              </w:rPr>
            </w:pPr>
            <w:moveTo w:id="7383" w:author="Lucy Lucy" w:date="2018-09-01T00:04:00Z">
              <w:r w:rsidRPr="009C09B2">
                <w:t>ID</w:t>
              </w:r>
            </w:moveTo>
          </w:p>
        </w:tc>
        <w:tc>
          <w:tcPr>
            <w:tcW w:w="804" w:type="pct"/>
          </w:tcPr>
          <w:p w14:paraId="70C6C653" w14:textId="77777777" w:rsidR="005B7459" w:rsidRPr="009C09B2" w:rsidRDefault="005B7459" w:rsidP="00CF568F">
            <w:pPr>
              <w:rPr>
                <w:moveTo w:id="7384" w:author="Lucy Lucy" w:date="2018-09-01T00:04:00Z"/>
              </w:rPr>
            </w:pPr>
            <w:moveTo w:id="7385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14B34089" w14:textId="77777777" w:rsidR="005B7459" w:rsidRPr="009C09B2" w:rsidRDefault="005B7459" w:rsidP="00CF568F">
            <w:pPr>
              <w:rPr>
                <w:moveTo w:id="7386" w:author="Lucy Lucy" w:date="2018-09-01T00:04:00Z"/>
              </w:rPr>
            </w:pPr>
          </w:p>
        </w:tc>
        <w:tc>
          <w:tcPr>
            <w:tcW w:w="371" w:type="pct"/>
          </w:tcPr>
          <w:p w14:paraId="3BBF8E47" w14:textId="77777777" w:rsidR="005B7459" w:rsidRPr="009C09B2" w:rsidRDefault="005B7459" w:rsidP="00CF568F">
            <w:pPr>
              <w:rPr>
                <w:moveTo w:id="7387" w:author="Lucy Lucy" w:date="2018-09-01T00:04:00Z"/>
              </w:rPr>
            </w:pPr>
          </w:p>
        </w:tc>
        <w:tc>
          <w:tcPr>
            <w:tcW w:w="496" w:type="pct"/>
          </w:tcPr>
          <w:p w14:paraId="3EC210B6" w14:textId="77777777" w:rsidR="005B7459" w:rsidRPr="009C09B2" w:rsidRDefault="005B7459" w:rsidP="00CF568F">
            <w:pPr>
              <w:rPr>
                <w:moveTo w:id="7388" w:author="Lucy Lucy" w:date="2018-09-01T00:04:00Z"/>
              </w:rPr>
            </w:pPr>
          </w:p>
        </w:tc>
        <w:tc>
          <w:tcPr>
            <w:tcW w:w="1537" w:type="pct"/>
          </w:tcPr>
          <w:p w14:paraId="3607E491" w14:textId="77777777" w:rsidR="005B7459" w:rsidRPr="009C09B2" w:rsidRDefault="005B7459" w:rsidP="00CF568F">
            <w:pPr>
              <w:rPr>
                <w:moveTo w:id="7389" w:author="Lucy Lucy" w:date="2018-09-01T00:04:00Z"/>
              </w:rPr>
            </w:pPr>
            <w:moveTo w:id="7390" w:author="Lucy Lucy" w:date="2018-09-01T00:04:00Z">
              <w:r w:rsidRPr="009C09B2">
                <w:t>ID tự tăng</w:t>
              </w:r>
            </w:moveTo>
          </w:p>
        </w:tc>
      </w:tr>
      <w:tr w:rsidR="005B7459" w:rsidRPr="009C09B2" w14:paraId="1810C805" w14:textId="77777777" w:rsidTr="00CF568F">
        <w:tc>
          <w:tcPr>
            <w:tcW w:w="1421" w:type="pct"/>
          </w:tcPr>
          <w:p w14:paraId="7533F5DA" w14:textId="77777777" w:rsidR="005B7459" w:rsidRPr="009C09B2" w:rsidRDefault="005B7459" w:rsidP="00CF568F">
            <w:pPr>
              <w:rPr>
                <w:moveTo w:id="7391" w:author="Lucy Lucy" w:date="2018-09-01T00:04:00Z"/>
              </w:rPr>
            </w:pPr>
            <w:moveTo w:id="7392" w:author="Lucy Lucy" w:date="2018-09-01T00:04:00Z">
              <w:r>
                <w:t>Name_VI</w:t>
              </w:r>
            </w:moveTo>
          </w:p>
        </w:tc>
        <w:tc>
          <w:tcPr>
            <w:tcW w:w="804" w:type="pct"/>
          </w:tcPr>
          <w:p w14:paraId="656BB490" w14:textId="77777777" w:rsidR="005B7459" w:rsidRPr="009C09B2" w:rsidRDefault="005B7459" w:rsidP="00CF568F">
            <w:pPr>
              <w:rPr>
                <w:moveTo w:id="7393" w:author="Lucy Lucy" w:date="2018-09-01T00:04:00Z"/>
              </w:rPr>
            </w:pPr>
            <w:moveTo w:id="739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6FFAE8A1" w14:textId="77777777" w:rsidR="005B7459" w:rsidRPr="009C09B2" w:rsidRDefault="005B7459" w:rsidP="00CF568F">
            <w:pPr>
              <w:rPr>
                <w:moveTo w:id="7395" w:author="Lucy Lucy" w:date="2018-09-01T00:04:00Z"/>
              </w:rPr>
            </w:pPr>
            <w:moveTo w:id="739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07BB4D0C" w14:textId="77777777" w:rsidR="005B7459" w:rsidRPr="009C09B2" w:rsidRDefault="005B7459" w:rsidP="00CF568F">
            <w:pPr>
              <w:rPr>
                <w:moveTo w:id="7397" w:author="Lucy Lucy" w:date="2018-09-01T00:04:00Z"/>
              </w:rPr>
            </w:pPr>
          </w:p>
        </w:tc>
        <w:tc>
          <w:tcPr>
            <w:tcW w:w="496" w:type="pct"/>
          </w:tcPr>
          <w:p w14:paraId="37876FD8" w14:textId="77777777" w:rsidR="005B7459" w:rsidRPr="009C09B2" w:rsidRDefault="005B7459" w:rsidP="00CF568F">
            <w:pPr>
              <w:rPr>
                <w:moveTo w:id="7398" w:author="Lucy Lucy" w:date="2018-09-01T00:04:00Z"/>
              </w:rPr>
            </w:pPr>
          </w:p>
        </w:tc>
        <w:tc>
          <w:tcPr>
            <w:tcW w:w="1537" w:type="pct"/>
          </w:tcPr>
          <w:p w14:paraId="61DA8AEE" w14:textId="77777777" w:rsidR="005B7459" w:rsidRPr="009C09B2" w:rsidRDefault="005B7459" w:rsidP="00CF568F">
            <w:pPr>
              <w:rPr>
                <w:moveTo w:id="7399" w:author="Lucy Lucy" w:date="2018-09-01T00:04:00Z"/>
              </w:rPr>
            </w:pPr>
            <w:moveTo w:id="7400" w:author="Lucy Lucy" w:date="2018-09-01T00:04:00Z">
              <w:r>
                <w:t>Tên đầy đủ</w:t>
              </w:r>
            </w:moveTo>
          </w:p>
        </w:tc>
      </w:tr>
      <w:tr w:rsidR="005B7459" w:rsidRPr="009C09B2" w14:paraId="6A462C86" w14:textId="77777777" w:rsidTr="00CF568F">
        <w:tc>
          <w:tcPr>
            <w:tcW w:w="1421" w:type="pct"/>
          </w:tcPr>
          <w:p w14:paraId="56D62F72" w14:textId="77777777" w:rsidR="005B7459" w:rsidRDefault="005B7459" w:rsidP="00CF568F">
            <w:pPr>
              <w:rPr>
                <w:moveTo w:id="7401" w:author="Lucy Lucy" w:date="2018-09-01T00:04:00Z"/>
              </w:rPr>
            </w:pPr>
            <w:moveTo w:id="7402" w:author="Lucy Lucy" w:date="2018-09-01T00:04:00Z">
              <w:r>
                <w:lastRenderedPageBreak/>
                <w:t>Address_VI</w:t>
              </w:r>
            </w:moveTo>
          </w:p>
        </w:tc>
        <w:tc>
          <w:tcPr>
            <w:tcW w:w="804" w:type="pct"/>
          </w:tcPr>
          <w:p w14:paraId="71E71B20" w14:textId="77777777" w:rsidR="005B7459" w:rsidRDefault="005B7459" w:rsidP="00CF568F">
            <w:pPr>
              <w:rPr>
                <w:moveTo w:id="7403" w:author="Lucy Lucy" w:date="2018-09-01T00:04:00Z"/>
              </w:rPr>
            </w:pPr>
            <w:moveTo w:id="740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A089E59" w14:textId="77777777" w:rsidR="005B7459" w:rsidRDefault="005B7459" w:rsidP="00CF568F">
            <w:pPr>
              <w:rPr>
                <w:moveTo w:id="7405" w:author="Lucy Lucy" w:date="2018-09-01T00:04:00Z"/>
              </w:rPr>
            </w:pPr>
            <w:moveTo w:id="740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47AFA2C2" w14:textId="77777777" w:rsidR="005B7459" w:rsidRPr="009C09B2" w:rsidRDefault="005B7459" w:rsidP="00CF568F">
            <w:pPr>
              <w:rPr>
                <w:moveTo w:id="7407" w:author="Lucy Lucy" w:date="2018-09-01T00:04:00Z"/>
              </w:rPr>
            </w:pPr>
          </w:p>
        </w:tc>
        <w:tc>
          <w:tcPr>
            <w:tcW w:w="496" w:type="pct"/>
          </w:tcPr>
          <w:p w14:paraId="3803D1EE" w14:textId="77777777" w:rsidR="005B7459" w:rsidRPr="009C09B2" w:rsidRDefault="005B7459" w:rsidP="00CF568F">
            <w:pPr>
              <w:rPr>
                <w:moveTo w:id="7408" w:author="Lucy Lucy" w:date="2018-09-01T00:04:00Z"/>
              </w:rPr>
            </w:pPr>
          </w:p>
        </w:tc>
        <w:tc>
          <w:tcPr>
            <w:tcW w:w="1537" w:type="pct"/>
          </w:tcPr>
          <w:p w14:paraId="05996F0E" w14:textId="77777777" w:rsidR="005B7459" w:rsidRDefault="005B7459" w:rsidP="00CF568F">
            <w:pPr>
              <w:rPr>
                <w:moveTo w:id="7409" w:author="Lucy Lucy" w:date="2018-09-01T00:04:00Z"/>
              </w:rPr>
            </w:pPr>
            <w:moveTo w:id="7410" w:author="Lucy Lucy" w:date="2018-09-01T00:04:00Z">
              <w:r>
                <w:t>Địa chỉ</w:t>
              </w:r>
            </w:moveTo>
          </w:p>
        </w:tc>
      </w:tr>
      <w:tr w:rsidR="005B7459" w:rsidRPr="009C09B2" w14:paraId="4A52601E" w14:textId="77777777" w:rsidTr="00CF568F">
        <w:tc>
          <w:tcPr>
            <w:tcW w:w="1421" w:type="pct"/>
          </w:tcPr>
          <w:p w14:paraId="2126F29D" w14:textId="77777777" w:rsidR="005B7459" w:rsidRDefault="005B7459" w:rsidP="00CF568F">
            <w:pPr>
              <w:rPr>
                <w:moveTo w:id="7411" w:author="Lucy Lucy" w:date="2018-09-01T00:04:00Z"/>
              </w:rPr>
            </w:pPr>
            <w:moveTo w:id="7412" w:author="Lucy Lucy" w:date="2018-09-01T00:04:00Z">
              <w:r>
                <w:t>Name_EN</w:t>
              </w:r>
            </w:moveTo>
          </w:p>
        </w:tc>
        <w:tc>
          <w:tcPr>
            <w:tcW w:w="804" w:type="pct"/>
          </w:tcPr>
          <w:p w14:paraId="6E363405" w14:textId="77777777" w:rsidR="005B7459" w:rsidRDefault="005B7459" w:rsidP="00CF568F">
            <w:pPr>
              <w:rPr>
                <w:moveTo w:id="7413" w:author="Lucy Lucy" w:date="2018-09-01T00:04:00Z"/>
              </w:rPr>
            </w:pPr>
            <w:moveTo w:id="741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0768C7E" w14:textId="77777777" w:rsidR="005B7459" w:rsidRDefault="005B7459" w:rsidP="00CF568F">
            <w:pPr>
              <w:rPr>
                <w:moveTo w:id="7415" w:author="Lucy Lucy" w:date="2018-09-01T00:04:00Z"/>
              </w:rPr>
            </w:pPr>
            <w:moveTo w:id="7416" w:author="Lucy Lucy" w:date="2018-09-01T00:04:00Z">
              <w:r>
                <w:t>200</w:t>
              </w:r>
            </w:moveTo>
          </w:p>
        </w:tc>
        <w:tc>
          <w:tcPr>
            <w:tcW w:w="371" w:type="pct"/>
          </w:tcPr>
          <w:p w14:paraId="4EF88E2C" w14:textId="77777777" w:rsidR="005B7459" w:rsidRPr="009C09B2" w:rsidRDefault="005B7459" w:rsidP="00CF568F">
            <w:pPr>
              <w:rPr>
                <w:moveTo w:id="7417" w:author="Lucy Lucy" w:date="2018-09-01T00:04:00Z"/>
              </w:rPr>
            </w:pPr>
          </w:p>
        </w:tc>
        <w:tc>
          <w:tcPr>
            <w:tcW w:w="496" w:type="pct"/>
          </w:tcPr>
          <w:p w14:paraId="30730401" w14:textId="77777777" w:rsidR="005B7459" w:rsidRPr="009C09B2" w:rsidRDefault="005B7459" w:rsidP="00CF568F">
            <w:pPr>
              <w:rPr>
                <w:moveTo w:id="7418" w:author="Lucy Lucy" w:date="2018-09-01T00:04:00Z"/>
              </w:rPr>
            </w:pPr>
          </w:p>
        </w:tc>
        <w:tc>
          <w:tcPr>
            <w:tcW w:w="1537" w:type="pct"/>
          </w:tcPr>
          <w:p w14:paraId="476D61EB" w14:textId="77777777" w:rsidR="005B7459" w:rsidRDefault="005B7459" w:rsidP="00CF568F">
            <w:pPr>
              <w:rPr>
                <w:moveTo w:id="7419" w:author="Lucy Lucy" w:date="2018-09-01T00:04:00Z"/>
              </w:rPr>
            </w:pPr>
            <w:moveTo w:id="7420" w:author="Lucy Lucy" w:date="2018-09-01T00:04:00Z">
              <w:r>
                <w:t>Tên tiếng anh</w:t>
              </w:r>
            </w:moveTo>
          </w:p>
        </w:tc>
      </w:tr>
      <w:tr w:rsidR="005B7459" w:rsidRPr="009C09B2" w14:paraId="2D75B275" w14:textId="77777777" w:rsidTr="00CF568F">
        <w:tc>
          <w:tcPr>
            <w:tcW w:w="1421" w:type="pct"/>
          </w:tcPr>
          <w:p w14:paraId="553E4061" w14:textId="77777777" w:rsidR="005B7459" w:rsidRDefault="005B7459" w:rsidP="00CF568F">
            <w:pPr>
              <w:rPr>
                <w:moveTo w:id="7421" w:author="Lucy Lucy" w:date="2018-09-01T00:04:00Z"/>
              </w:rPr>
            </w:pPr>
            <w:moveTo w:id="7422" w:author="Lucy Lucy" w:date="2018-09-01T00:04:00Z">
              <w:r>
                <w:t>Address_EN</w:t>
              </w:r>
            </w:moveTo>
          </w:p>
        </w:tc>
        <w:tc>
          <w:tcPr>
            <w:tcW w:w="804" w:type="pct"/>
          </w:tcPr>
          <w:p w14:paraId="5038AF24" w14:textId="77777777" w:rsidR="005B7459" w:rsidRDefault="005B7459" w:rsidP="00CF568F">
            <w:pPr>
              <w:rPr>
                <w:moveTo w:id="7423" w:author="Lucy Lucy" w:date="2018-09-01T00:04:00Z"/>
              </w:rPr>
            </w:pPr>
            <w:moveTo w:id="742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29A3D31E" w14:textId="77777777" w:rsidR="005B7459" w:rsidRDefault="005B7459" w:rsidP="00CF568F">
            <w:pPr>
              <w:rPr>
                <w:moveTo w:id="7425" w:author="Lucy Lucy" w:date="2018-09-01T00:04:00Z"/>
              </w:rPr>
            </w:pPr>
            <w:moveTo w:id="7426" w:author="Lucy Lucy" w:date="2018-09-01T00:04:00Z">
              <w:r>
                <w:t>250</w:t>
              </w:r>
            </w:moveTo>
          </w:p>
        </w:tc>
        <w:tc>
          <w:tcPr>
            <w:tcW w:w="371" w:type="pct"/>
          </w:tcPr>
          <w:p w14:paraId="0CE6F3FA" w14:textId="77777777" w:rsidR="005B7459" w:rsidRPr="009C09B2" w:rsidRDefault="005B7459" w:rsidP="00CF568F">
            <w:pPr>
              <w:rPr>
                <w:moveTo w:id="7427" w:author="Lucy Lucy" w:date="2018-09-01T00:04:00Z"/>
              </w:rPr>
            </w:pPr>
          </w:p>
        </w:tc>
        <w:tc>
          <w:tcPr>
            <w:tcW w:w="496" w:type="pct"/>
          </w:tcPr>
          <w:p w14:paraId="132A7BA4" w14:textId="77777777" w:rsidR="005B7459" w:rsidRPr="009C09B2" w:rsidRDefault="005B7459" w:rsidP="00CF568F">
            <w:pPr>
              <w:rPr>
                <w:moveTo w:id="7428" w:author="Lucy Lucy" w:date="2018-09-01T00:04:00Z"/>
              </w:rPr>
            </w:pPr>
          </w:p>
        </w:tc>
        <w:tc>
          <w:tcPr>
            <w:tcW w:w="1537" w:type="pct"/>
          </w:tcPr>
          <w:p w14:paraId="5FD5F06F" w14:textId="77777777" w:rsidR="005B7459" w:rsidRDefault="005B7459" w:rsidP="00CF568F">
            <w:pPr>
              <w:rPr>
                <w:moveTo w:id="7429" w:author="Lucy Lucy" w:date="2018-09-01T00:04:00Z"/>
              </w:rPr>
            </w:pPr>
            <w:moveTo w:id="7430" w:author="Lucy Lucy" w:date="2018-09-01T00:04:00Z">
              <w:r>
                <w:t>Tên tiếng việt</w:t>
              </w:r>
            </w:moveTo>
          </w:p>
        </w:tc>
      </w:tr>
      <w:tr w:rsidR="005B7459" w:rsidRPr="009C09B2" w14:paraId="54DD0064" w14:textId="77777777" w:rsidTr="00CF568F">
        <w:tc>
          <w:tcPr>
            <w:tcW w:w="1421" w:type="pct"/>
          </w:tcPr>
          <w:p w14:paraId="174C0E12" w14:textId="77777777" w:rsidR="005B7459" w:rsidRDefault="005B7459" w:rsidP="00CF568F">
            <w:pPr>
              <w:rPr>
                <w:moveTo w:id="7431" w:author="Lucy Lucy" w:date="2018-09-01T00:04:00Z"/>
              </w:rPr>
            </w:pPr>
            <w:moveTo w:id="7432" w:author="Lucy Lucy" w:date="2018-09-01T00:04:00Z">
              <w:r>
                <w:t>Phone</w:t>
              </w:r>
            </w:moveTo>
          </w:p>
        </w:tc>
        <w:tc>
          <w:tcPr>
            <w:tcW w:w="804" w:type="pct"/>
          </w:tcPr>
          <w:p w14:paraId="5BC47AAA" w14:textId="77777777" w:rsidR="005B7459" w:rsidRDefault="005B7459" w:rsidP="00CF568F">
            <w:pPr>
              <w:rPr>
                <w:moveTo w:id="7433" w:author="Lucy Lucy" w:date="2018-09-01T00:04:00Z"/>
              </w:rPr>
            </w:pPr>
            <w:moveTo w:id="743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1BA2B975" w14:textId="77777777" w:rsidR="005B7459" w:rsidRDefault="005B7459" w:rsidP="00CF568F">
            <w:pPr>
              <w:rPr>
                <w:moveTo w:id="7435" w:author="Lucy Lucy" w:date="2018-09-01T00:04:00Z"/>
              </w:rPr>
            </w:pPr>
            <w:moveTo w:id="743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CB16DFB" w14:textId="77777777" w:rsidR="005B7459" w:rsidRPr="009C09B2" w:rsidRDefault="005B7459" w:rsidP="00CF568F">
            <w:pPr>
              <w:rPr>
                <w:moveTo w:id="7437" w:author="Lucy Lucy" w:date="2018-09-01T00:04:00Z"/>
              </w:rPr>
            </w:pPr>
          </w:p>
        </w:tc>
        <w:tc>
          <w:tcPr>
            <w:tcW w:w="496" w:type="pct"/>
          </w:tcPr>
          <w:p w14:paraId="4DD52407" w14:textId="77777777" w:rsidR="005B7459" w:rsidRPr="009C09B2" w:rsidRDefault="005B7459" w:rsidP="00CF568F">
            <w:pPr>
              <w:rPr>
                <w:moveTo w:id="7438" w:author="Lucy Lucy" w:date="2018-09-01T00:04:00Z"/>
              </w:rPr>
            </w:pPr>
          </w:p>
        </w:tc>
        <w:tc>
          <w:tcPr>
            <w:tcW w:w="1537" w:type="pct"/>
          </w:tcPr>
          <w:p w14:paraId="04D40553" w14:textId="77777777" w:rsidR="005B7459" w:rsidRDefault="005B7459" w:rsidP="00CF568F">
            <w:pPr>
              <w:rPr>
                <w:moveTo w:id="7439" w:author="Lucy Lucy" w:date="2018-09-01T00:04:00Z"/>
              </w:rPr>
            </w:pPr>
            <w:moveTo w:id="7440" w:author="Lucy Lucy" w:date="2018-09-01T00:04:00Z">
              <w:r>
                <w:t>Phone</w:t>
              </w:r>
            </w:moveTo>
          </w:p>
        </w:tc>
      </w:tr>
      <w:tr w:rsidR="005B7459" w:rsidRPr="009C09B2" w14:paraId="21AAFA8B" w14:textId="77777777" w:rsidTr="00CF568F">
        <w:tc>
          <w:tcPr>
            <w:tcW w:w="1421" w:type="pct"/>
          </w:tcPr>
          <w:p w14:paraId="3D64E1DB" w14:textId="77777777" w:rsidR="005B7459" w:rsidRDefault="005B7459" w:rsidP="00CF568F">
            <w:pPr>
              <w:rPr>
                <w:moveTo w:id="7441" w:author="Lucy Lucy" w:date="2018-09-01T00:04:00Z"/>
              </w:rPr>
            </w:pPr>
            <w:moveTo w:id="7442" w:author="Lucy Lucy" w:date="2018-09-01T00:04:00Z">
              <w:r>
                <w:t>Fax</w:t>
              </w:r>
            </w:moveTo>
          </w:p>
        </w:tc>
        <w:tc>
          <w:tcPr>
            <w:tcW w:w="804" w:type="pct"/>
          </w:tcPr>
          <w:p w14:paraId="62396D1E" w14:textId="77777777" w:rsidR="005B7459" w:rsidRDefault="005B7459" w:rsidP="00CF568F">
            <w:pPr>
              <w:rPr>
                <w:moveTo w:id="7443" w:author="Lucy Lucy" w:date="2018-09-01T00:04:00Z"/>
              </w:rPr>
            </w:pPr>
            <w:moveTo w:id="744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501BFA94" w14:textId="77777777" w:rsidR="005B7459" w:rsidRDefault="005B7459" w:rsidP="00CF568F">
            <w:pPr>
              <w:rPr>
                <w:moveTo w:id="7445" w:author="Lucy Lucy" w:date="2018-09-01T00:04:00Z"/>
              </w:rPr>
            </w:pPr>
            <w:moveTo w:id="7446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5C68E212" w14:textId="77777777" w:rsidR="005B7459" w:rsidRPr="009C09B2" w:rsidRDefault="005B7459" w:rsidP="00CF568F">
            <w:pPr>
              <w:rPr>
                <w:moveTo w:id="7447" w:author="Lucy Lucy" w:date="2018-09-01T00:04:00Z"/>
              </w:rPr>
            </w:pPr>
          </w:p>
        </w:tc>
        <w:tc>
          <w:tcPr>
            <w:tcW w:w="496" w:type="pct"/>
          </w:tcPr>
          <w:p w14:paraId="3EB5B25E" w14:textId="77777777" w:rsidR="005B7459" w:rsidRPr="009C09B2" w:rsidRDefault="005B7459" w:rsidP="00CF568F">
            <w:pPr>
              <w:rPr>
                <w:moveTo w:id="7448" w:author="Lucy Lucy" w:date="2018-09-01T00:04:00Z"/>
              </w:rPr>
            </w:pPr>
          </w:p>
        </w:tc>
        <w:tc>
          <w:tcPr>
            <w:tcW w:w="1537" w:type="pct"/>
          </w:tcPr>
          <w:p w14:paraId="5B889437" w14:textId="77777777" w:rsidR="005B7459" w:rsidRDefault="005B7459" w:rsidP="00CF568F">
            <w:pPr>
              <w:rPr>
                <w:moveTo w:id="7449" w:author="Lucy Lucy" w:date="2018-09-01T00:04:00Z"/>
              </w:rPr>
            </w:pPr>
            <w:moveTo w:id="7450" w:author="Lucy Lucy" w:date="2018-09-01T00:04:00Z">
              <w:r>
                <w:t>Fax</w:t>
              </w:r>
            </w:moveTo>
          </w:p>
        </w:tc>
      </w:tr>
      <w:tr w:rsidR="005B7459" w:rsidRPr="009C09B2" w14:paraId="18E4F61C" w14:textId="77777777" w:rsidTr="00CF568F">
        <w:tc>
          <w:tcPr>
            <w:tcW w:w="1421" w:type="pct"/>
          </w:tcPr>
          <w:p w14:paraId="375A63F0" w14:textId="77777777" w:rsidR="005B7459" w:rsidRDefault="005B7459" w:rsidP="00CF568F">
            <w:pPr>
              <w:rPr>
                <w:moveTo w:id="7451" w:author="Lucy Lucy" w:date="2018-09-01T00:04:00Z"/>
              </w:rPr>
            </w:pPr>
            <w:moveTo w:id="7452" w:author="Lucy Lucy" w:date="2018-09-01T00:04:00Z">
              <w:r>
                <w:t>Email</w:t>
              </w:r>
            </w:moveTo>
          </w:p>
        </w:tc>
        <w:tc>
          <w:tcPr>
            <w:tcW w:w="804" w:type="pct"/>
          </w:tcPr>
          <w:p w14:paraId="21B8C5EE" w14:textId="77777777" w:rsidR="005B7459" w:rsidRDefault="005B7459" w:rsidP="00CF568F">
            <w:pPr>
              <w:rPr>
                <w:moveTo w:id="7453" w:author="Lucy Lucy" w:date="2018-09-01T00:04:00Z"/>
              </w:rPr>
            </w:pPr>
            <w:moveTo w:id="7454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488E09D6" w14:textId="77777777" w:rsidR="005B7459" w:rsidRDefault="005B7459" w:rsidP="00CF568F">
            <w:pPr>
              <w:rPr>
                <w:moveTo w:id="7455" w:author="Lucy Lucy" w:date="2018-09-01T00:04:00Z"/>
              </w:rPr>
            </w:pPr>
            <w:moveTo w:id="7456" w:author="Lucy Lucy" w:date="2018-09-01T00:04:00Z">
              <w:r>
                <w:t>150</w:t>
              </w:r>
            </w:moveTo>
          </w:p>
        </w:tc>
        <w:tc>
          <w:tcPr>
            <w:tcW w:w="371" w:type="pct"/>
          </w:tcPr>
          <w:p w14:paraId="0C1C306F" w14:textId="77777777" w:rsidR="005B7459" w:rsidRPr="009C09B2" w:rsidRDefault="005B7459" w:rsidP="00CF568F">
            <w:pPr>
              <w:rPr>
                <w:moveTo w:id="7457" w:author="Lucy Lucy" w:date="2018-09-01T00:04:00Z"/>
              </w:rPr>
            </w:pPr>
          </w:p>
        </w:tc>
        <w:tc>
          <w:tcPr>
            <w:tcW w:w="496" w:type="pct"/>
          </w:tcPr>
          <w:p w14:paraId="307AD610" w14:textId="77777777" w:rsidR="005B7459" w:rsidRPr="009C09B2" w:rsidRDefault="005B7459" w:rsidP="00CF568F">
            <w:pPr>
              <w:rPr>
                <w:moveTo w:id="7458" w:author="Lucy Lucy" w:date="2018-09-01T00:04:00Z"/>
              </w:rPr>
            </w:pPr>
          </w:p>
        </w:tc>
        <w:tc>
          <w:tcPr>
            <w:tcW w:w="1537" w:type="pct"/>
          </w:tcPr>
          <w:p w14:paraId="7372DF14" w14:textId="77777777" w:rsidR="005B7459" w:rsidRDefault="005B7459" w:rsidP="00CF568F">
            <w:pPr>
              <w:rPr>
                <w:moveTo w:id="7459" w:author="Lucy Lucy" w:date="2018-09-01T00:04:00Z"/>
              </w:rPr>
            </w:pPr>
            <w:moveTo w:id="7460" w:author="Lucy Lucy" w:date="2018-09-01T00:04:00Z">
              <w:r>
                <w:t>Email</w:t>
              </w:r>
            </w:moveTo>
          </w:p>
        </w:tc>
      </w:tr>
      <w:tr w:rsidR="005B7459" w:rsidRPr="009C09B2" w14:paraId="198B7540" w14:textId="77777777" w:rsidTr="00CF568F">
        <w:tc>
          <w:tcPr>
            <w:tcW w:w="1421" w:type="pct"/>
          </w:tcPr>
          <w:p w14:paraId="22C23CC2" w14:textId="77777777" w:rsidR="005B7459" w:rsidRDefault="005B7459" w:rsidP="00CF568F">
            <w:pPr>
              <w:rPr>
                <w:moveTo w:id="7461" w:author="Lucy Lucy" w:date="2018-09-01T00:04:00Z"/>
              </w:rPr>
            </w:pPr>
            <w:moveTo w:id="7462" w:author="Lucy Lucy" w:date="2018-09-01T00:04:00Z">
              <w:r>
                <w:t>CreatedDate</w:t>
              </w:r>
            </w:moveTo>
          </w:p>
        </w:tc>
        <w:tc>
          <w:tcPr>
            <w:tcW w:w="804" w:type="pct"/>
          </w:tcPr>
          <w:p w14:paraId="10A194E1" w14:textId="77777777" w:rsidR="005B7459" w:rsidRDefault="005B7459" w:rsidP="00CF568F">
            <w:pPr>
              <w:rPr>
                <w:moveTo w:id="7463" w:author="Lucy Lucy" w:date="2018-09-01T00:04:00Z"/>
              </w:rPr>
            </w:pPr>
            <w:moveTo w:id="7464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21D92A45" w14:textId="77777777" w:rsidR="005B7459" w:rsidRDefault="005B7459" w:rsidP="00CF568F">
            <w:pPr>
              <w:rPr>
                <w:moveTo w:id="7465" w:author="Lucy Lucy" w:date="2018-09-01T00:04:00Z"/>
              </w:rPr>
            </w:pPr>
            <w:moveTo w:id="7466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23376B31" w14:textId="77777777" w:rsidR="005B7459" w:rsidRPr="009C09B2" w:rsidRDefault="005B7459" w:rsidP="00CF568F">
            <w:pPr>
              <w:rPr>
                <w:moveTo w:id="7467" w:author="Lucy Lucy" w:date="2018-09-01T00:04:00Z"/>
              </w:rPr>
            </w:pPr>
          </w:p>
        </w:tc>
        <w:tc>
          <w:tcPr>
            <w:tcW w:w="496" w:type="pct"/>
          </w:tcPr>
          <w:p w14:paraId="2017ED47" w14:textId="77777777" w:rsidR="005B7459" w:rsidRPr="009C09B2" w:rsidRDefault="005B7459" w:rsidP="00CF568F">
            <w:pPr>
              <w:rPr>
                <w:moveTo w:id="7468" w:author="Lucy Lucy" w:date="2018-09-01T00:04:00Z"/>
              </w:rPr>
            </w:pPr>
          </w:p>
        </w:tc>
        <w:tc>
          <w:tcPr>
            <w:tcW w:w="1537" w:type="pct"/>
          </w:tcPr>
          <w:p w14:paraId="50F6724B" w14:textId="77777777" w:rsidR="005B7459" w:rsidRDefault="005B7459" w:rsidP="00CF568F">
            <w:pPr>
              <w:rPr>
                <w:moveTo w:id="7469" w:author="Lucy Lucy" w:date="2018-09-01T00:04:00Z"/>
              </w:rPr>
            </w:pPr>
          </w:p>
        </w:tc>
      </w:tr>
      <w:tr w:rsidR="005B7459" w:rsidRPr="009C09B2" w14:paraId="3C8AD45C" w14:textId="77777777" w:rsidTr="00CF568F">
        <w:tc>
          <w:tcPr>
            <w:tcW w:w="1421" w:type="pct"/>
          </w:tcPr>
          <w:p w14:paraId="161DCF1A" w14:textId="77777777" w:rsidR="005B7459" w:rsidRDefault="005B7459" w:rsidP="00CF568F">
            <w:pPr>
              <w:rPr>
                <w:moveTo w:id="7470" w:author="Lucy Lucy" w:date="2018-09-01T00:04:00Z"/>
              </w:rPr>
            </w:pPr>
            <w:moveTo w:id="7471" w:author="Lucy Lucy" w:date="2018-09-01T00:04:00Z">
              <w:r>
                <w:t>CreatedBy</w:t>
              </w:r>
            </w:moveTo>
          </w:p>
        </w:tc>
        <w:tc>
          <w:tcPr>
            <w:tcW w:w="804" w:type="pct"/>
          </w:tcPr>
          <w:p w14:paraId="109ECA6D" w14:textId="77777777" w:rsidR="005B7459" w:rsidRDefault="005B7459" w:rsidP="00CF568F">
            <w:pPr>
              <w:rPr>
                <w:moveTo w:id="7472" w:author="Lucy Lucy" w:date="2018-09-01T00:04:00Z"/>
              </w:rPr>
            </w:pPr>
            <w:moveTo w:id="7473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36C870FE" w14:textId="77777777" w:rsidR="005B7459" w:rsidRDefault="005B7459" w:rsidP="00CF568F">
            <w:pPr>
              <w:rPr>
                <w:moveTo w:id="7474" w:author="Lucy Lucy" w:date="2018-09-01T00:04:00Z"/>
              </w:rPr>
            </w:pPr>
            <w:moveTo w:id="7475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42A39F5C" w14:textId="77777777" w:rsidR="005B7459" w:rsidRPr="009C09B2" w:rsidRDefault="005B7459" w:rsidP="00CF568F">
            <w:pPr>
              <w:rPr>
                <w:moveTo w:id="7476" w:author="Lucy Lucy" w:date="2018-09-01T00:04:00Z"/>
              </w:rPr>
            </w:pPr>
          </w:p>
        </w:tc>
        <w:tc>
          <w:tcPr>
            <w:tcW w:w="496" w:type="pct"/>
          </w:tcPr>
          <w:p w14:paraId="1A255328" w14:textId="77777777" w:rsidR="005B7459" w:rsidRPr="009C09B2" w:rsidRDefault="005B7459" w:rsidP="00CF568F">
            <w:pPr>
              <w:rPr>
                <w:moveTo w:id="7477" w:author="Lucy Lucy" w:date="2018-09-01T00:04:00Z"/>
              </w:rPr>
            </w:pPr>
          </w:p>
        </w:tc>
        <w:tc>
          <w:tcPr>
            <w:tcW w:w="1537" w:type="pct"/>
          </w:tcPr>
          <w:p w14:paraId="24F3EAFE" w14:textId="77777777" w:rsidR="005B7459" w:rsidRDefault="005B7459" w:rsidP="00CF568F">
            <w:pPr>
              <w:rPr>
                <w:moveTo w:id="7478" w:author="Lucy Lucy" w:date="2018-09-01T00:04:00Z"/>
              </w:rPr>
            </w:pPr>
          </w:p>
        </w:tc>
      </w:tr>
      <w:tr w:rsidR="005B7459" w:rsidRPr="009C09B2" w14:paraId="4DD631F1" w14:textId="77777777" w:rsidTr="00CF568F">
        <w:tc>
          <w:tcPr>
            <w:tcW w:w="1421" w:type="pct"/>
          </w:tcPr>
          <w:p w14:paraId="3501AF34" w14:textId="77777777" w:rsidR="005B7459" w:rsidRDefault="005B7459" w:rsidP="00CF568F">
            <w:pPr>
              <w:rPr>
                <w:moveTo w:id="7479" w:author="Lucy Lucy" w:date="2018-09-01T00:04:00Z"/>
              </w:rPr>
            </w:pPr>
            <w:moveTo w:id="7480" w:author="Lucy Lucy" w:date="2018-09-01T00:04:00Z">
              <w:r>
                <w:t>ModifiedDate</w:t>
              </w:r>
            </w:moveTo>
          </w:p>
        </w:tc>
        <w:tc>
          <w:tcPr>
            <w:tcW w:w="804" w:type="pct"/>
          </w:tcPr>
          <w:p w14:paraId="1CAB394E" w14:textId="77777777" w:rsidR="005B7459" w:rsidRDefault="005B7459" w:rsidP="00CF568F">
            <w:pPr>
              <w:rPr>
                <w:moveTo w:id="7481" w:author="Lucy Lucy" w:date="2018-09-01T00:04:00Z"/>
              </w:rPr>
            </w:pPr>
            <w:moveTo w:id="7482" w:author="Lucy Lucy" w:date="2018-09-01T00:04:00Z">
              <w:r>
                <w:t>Date</w:t>
              </w:r>
            </w:moveTo>
          </w:p>
        </w:tc>
        <w:tc>
          <w:tcPr>
            <w:tcW w:w="370" w:type="pct"/>
          </w:tcPr>
          <w:p w14:paraId="6FC22FE3" w14:textId="77777777" w:rsidR="005B7459" w:rsidRDefault="005B7459" w:rsidP="00CF568F">
            <w:pPr>
              <w:rPr>
                <w:moveTo w:id="7483" w:author="Lucy Lucy" w:date="2018-09-01T00:04:00Z"/>
              </w:rPr>
            </w:pPr>
            <w:moveTo w:id="7484" w:author="Lucy Lucy" w:date="2018-09-01T00:04:00Z">
              <w:r>
                <w:t>10</w:t>
              </w:r>
            </w:moveTo>
          </w:p>
        </w:tc>
        <w:tc>
          <w:tcPr>
            <w:tcW w:w="371" w:type="pct"/>
          </w:tcPr>
          <w:p w14:paraId="07B40D68" w14:textId="77777777" w:rsidR="005B7459" w:rsidRPr="009C09B2" w:rsidRDefault="005B7459" w:rsidP="00CF568F">
            <w:pPr>
              <w:rPr>
                <w:moveTo w:id="7485" w:author="Lucy Lucy" w:date="2018-09-01T00:04:00Z"/>
              </w:rPr>
            </w:pPr>
          </w:p>
        </w:tc>
        <w:tc>
          <w:tcPr>
            <w:tcW w:w="496" w:type="pct"/>
          </w:tcPr>
          <w:p w14:paraId="2172FEAA" w14:textId="77777777" w:rsidR="005B7459" w:rsidRPr="009C09B2" w:rsidRDefault="005B7459" w:rsidP="00CF568F">
            <w:pPr>
              <w:rPr>
                <w:moveTo w:id="7486" w:author="Lucy Lucy" w:date="2018-09-01T00:04:00Z"/>
              </w:rPr>
            </w:pPr>
          </w:p>
        </w:tc>
        <w:tc>
          <w:tcPr>
            <w:tcW w:w="1537" w:type="pct"/>
          </w:tcPr>
          <w:p w14:paraId="53A075DB" w14:textId="77777777" w:rsidR="005B7459" w:rsidRDefault="005B7459" w:rsidP="00CF568F">
            <w:pPr>
              <w:rPr>
                <w:moveTo w:id="7487" w:author="Lucy Lucy" w:date="2018-09-01T00:04:00Z"/>
              </w:rPr>
            </w:pPr>
          </w:p>
        </w:tc>
      </w:tr>
      <w:tr w:rsidR="005B7459" w:rsidRPr="009C09B2" w14:paraId="132FC062" w14:textId="77777777" w:rsidTr="00CF568F">
        <w:tc>
          <w:tcPr>
            <w:tcW w:w="1421" w:type="pct"/>
          </w:tcPr>
          <w:p w14:paraId="2D46CD28" w14:textId="77777777" w:rsidR="005B7459" w:rsidRDefault="005B7459" w:rsidP="00CF568F">
            <w:pPr>
              <w:rPr>
                <w:moveTo w:id="7488" w:author="Lucy Lucy" w:date="2018-09-01T00:04:00Z"/>
              </w:rPr>
            </w:pPr>
            <w:moveTo w:id="7489" w:author="Lucy Lucy" w:date="2018-09-01T00:04:00Z">
              <w:r>
                <w:t>ModifiedBy</w:t>
              </w:r>
            </w:moveTo>
          </w:p>
        </w:tc>
        <w:tc>
          <w:tcPr>
            <w:tcW w:w="804" w:type="pct"/>
          </w:tcPr>
          <w:p w14:paraId="103952DF" w14:textId="77777777" w:rsidR="005B7459" w:rsidRDefault="005B7459" w:rsidP="00CF568F">
            <w:pPr>
              <w:rPr>
                <w:moveTo w:id="7490" w:author="Lucy Lucy" w:date="2018-09-01T00:04:00Z"/>
              </w:rPr>
            </w:pPr>
            <w:moveTo w:id="7491" w:author="Lucy Lucy" w:date="2018-09-01T00:04:00Z">
              <w:r>
                <w:t>Varchar2</w:t>
              </w:r>
            </w:moveTo>
          </w:p>
        </w:tc>
        <w:tc>
          <w:tcPr>
            <w:tcW w:w="370" w:type="pct"/>
          </w:tcPr>
          <w:p w14:paraId="022CF89A" w14:textId="77777777" w:rsidR="005B7459" w:rsidRDefault="005B7459" w:rsidP="00CF568F">
            <w:pPr>
              <w:rPr>
                <w:moveTo w:id="7492" w:author="Lucy Lucy" w:date="2018-09-01T00:04:00Z"/>
              </w:rPr>
            </w:pPr>
            <w:moveTo w:id="7493" w:author="Lucy Lucy" w:date="2018-09-01T00:04:00Z">
              <w:r>
                <w:t>50</w:t>
              </w:r>
            </w:moveTo>
          </w:p>
        </w:tc>
        <w:tc>
          <w:tcPr>
            <w:tcW w:w="371" w:type="pct"/>
          </w:tcPr>
          <w:p w14:paraId="1249D948" w14:textId="77777777" w:rsidR="005B7459" w:rsidRPr="009C09B2" w:rsidRDefault="005B7459" w:rsidP="00CF568F">
            <w:pPr>
              <w:rPr>
                <w:moveTo w:id="7494" w:author="Lucy Lucy" w:date="2018-09-01T00:04:00Z"/>
              </w:rPr>
            </w:pPr>
          </w:p>
        </w:tc>
        <w:tc>
          <w:tcPr>
            <w:tcW w:w="496" w:type="pct"/>
          </w:tcPr>
          <w:p w14:paraId="36214E84" w14:textId="77777777" w:rsidR="005B7459" w:rsidRPr="009C09B2" w:rsidRDefault="005B7459" w:rsidP="00CF568F">
            <w:pPr>
              <w:rPr>
                <w:moveTo w:id="7495" w:author="Lucy Lucy" w:date="2018-09-01T00:04:00Z"/>
              </w:rPr>
            </w:pPr>
          </w:p>
        </w:tc>
        <w:tc>
          <w:tcPr>
            <w:tcW w:w="1537" w:type="pct"/>
          </w:tcPr>
          <w:p w14:paraId="36CDE0A4" w14:textId="77777777" w:rsidR="005B7459" w:rsidRDefault="005B7459" w:rsidP="00CF568F">
            <w:pPr>
              <w:rPr>
                <w:moveTo w:id="7496" w:author="Lucy Lucy" w:date="2018-09-01T00:04:00Z"/>
              </w:rPr>
            </w:pPr>
          </w:p>
        </w:tc>
      </w:tr>
      <w:tr w:rsidR="005B7459" w:rsidRPr="009C09B2" w14:paraId="01188391" w14:textId="77777777" w:rsidTr="00CF568F">
        <w:tc>
          <w:tcPr>
            <w:tcW w:w="1421" w:type="pct"/>
          </w:tcPr>
          <w:p w14:paraId="29F42A0C" w14:textId="77777777" w:rsidR="005B7459" w:rsidRDefault="005B7459" w:rsidP="00CF568F">
            <w:pPr>
              <w:rPr>
                <w:moveTo w:id="7497" w:author="Lucy Lucy" w:date="2018-09-01T00:04:00Z"/>
              </w:rPr>
            </w:pPr>
            <w:moveTo w:id="7498" w:author="Lucy Lucy" w:date="2018-09-01T00:04:00Z">
              <w:r w:rsidRPr="009C09B2">
                <w:t>DELETED</w:t>
              </w:r>
            </w:moveTo>
          </w:p>
        </w:tc>
        <w:tc>
          <w:tcPr>
            <w:tcW w:w="804" w:type="pct"/>
          </w:tcPr>
          <w:p w14:paraId="16FDDBEA" w14:textId="77777777" w:rsidR="005B7459" w:rsidRDefault="005B7459" w:rsidP="00CF568F">
            <w:pPr>
              <w:rPr>
                <w:moveTo w:id="7499" w:author="Lucy Lucy" w:date="2018-09-01T00:04:00Z"/>
              </w:rPr>
            </w:pPr>
            <w:moveTo w:id="7500" w:author="Lucy Lucy" w:date="2018-09-01T00:04:00Z">
              <w:r w:rsidRPr="009C09B2">
                <w:t>Number</w:t>
              </w:r>
            </w:moveTo>
          </w:p>
        </w:tc>
        <w:tc>
          <w:tcPr>
            <w:tcW w:w="370" w:type="pct"/>
          </w:tcPr>
          <w:p w14:paraId="23EA5369" w14:textId="77777777" w:rsidR="005B7459" w:rsidRDefault="005B7459" w:rsidP="00CF568F">
            <w:pPr>
              <w:rPr>
                <w:moveTo w:id="7501" w:author="Lucy Lucy" w:date="2018-09-01T00:04:00Z"/>
              </w:rPr>
            </w:pPr>
            <w:moveTo w:id="7502" w:author="Lucy Lucy" w:date="2018-09-01T00:04:00Z">
              <w:r w:rsidRPr="009C09B2">
                <w:t>1</w:t>
              </w:r>
            </w:moveTo>
          </w:p>
        </w:tc>
        <w:tc>
          <w:tcPr>
            <w:tcW w:w="371" w:type="pct"/>
          </w:tcPr>
          <w:p w14:paraId="6F8EADD8" w14:textId="77777777" w:rsidR="005B7459" w:rsidRPr="009C09B2" w:rsidRDefault="005B7459" w:rsidP="00CF568F">
            <w:pPr>
              <w:rPr>
                <w:moveTo w:id="7503" w:author="Lucy Lucy" w:date="2018-09-01T00:04:00Z"/>
              </w:rPr>
            </w:pPr>
          </w:p>
        </w:tc>
        <w:tc>
          <w:tcPr>
            <w:tcW w:w="496" w:type="pct"/>
          </w:tcPr>
          <w:p w14:paraId="4FB03B58" w14:textId="77777777" w:rsidR="005B7459" w:rsidRPr="009C09B2" w:rsidRDefault="005B7459" w:rsidP="00CF568F">
            <w:pPr>
              <w:rPr>
                <w:moveTo w:id="7504" w:author="Lucy Lucy" w:date="2018-09-01T00:04:00Z"/>
              </w:rPr>
            </w:pPr>
            <w:moveTo w:id="7505" w:author="Lucy Lucy" w:date="2018-09-01T00:04:00Z">
              <w:r w:rsidRPr="009C09B2">
                <w:t>0</w:t>
              </w:r>
            </w:moveTo>
          </w:p>
        </w:tc>
        <w:tc>
          <w:tcPr>
            <w:tcW w:w="1537" w:type="pct"/>
          </w:tcPr>
          <w:p w14:paraId="36E16CD2" w14:textId="77777777" w:rsidR="005B7459" w:rsidRDefault="005B7459" w:rsidP="00CF568F">
            <w:pPr>
              <w:rPr>
                <w:moveTo w:id="7506" w:author="Lucy Lucy" w:date="2018-09-01T00:04:00Z"/>
              </w:rPr>
            </w:pPr>
          </w:p>
        </w:tc>
      </w:tr>
      <w:moveToRangeEnd w:id="7364"/>
    </w:tbl>
    <w:p w14:paraId="57B6979E" w14:textId="77777777" w:rsidR="005B7459" w:rsidRPr="005B7459" w:rsidRDefault="005B7459">
      <w:pPr>
        <w:rPr>
          <w:ins w:id="7507" w:author="Lucy Lucy" w:date="2018-09-01T00:03:00Z"/>
          <w:rPrChange w:id="7508" w:author="Lucy Lucy" w:date="2018-09-01T00:03:00Z">
            <w:rPr>
              <w:ins w:id="7509" w:author="Lucy Lucy" w:date="2018-09-01T00:03:00Z"/>
            </w:rPr>
          </w:rPrChange>
        </w:rPr>
        <w:pPrChange w:id="7510" w:author="Lucy Lucy" w:date="2018-09-01T00:03:00Z">
          <w:pPr>
            <w:pStyle w:val="u2"/>
          </w:pPr>
        </w:pPrChange>
      </w:pPr>
    </w:p>
    <w:p w14:paraId="0F2D4305" w14:textId="38B0DA09" w:rsidR="00FB2947" w:rsidRPr="009C09B2" w:rsidRDefault="00FB2947" w:rsidP="00FB2947">
      <w:pPr>
        <w:pStyle w:val="u2"/>
      </w:pPr>
      <w:bookmarkStart w:id="7511" w:name="_Toc523526418"/>
      <w:r w:rsidRPr="009C09B2">
        <w:t>Danh sách các bảng liên quan tới cấu hình phân quyền hệ thống</w:t>
      </w:r>
      <w:bookmarkEnd w:id="7511"/>
    </w:p>
    <w:p w14:paraId="2EDF1CA2" w14:textId="0660375A" w:rsidR="00AB2E80" w:rsidRPr="009C09B2" w:rsidRDefault="00AB2E80">
      <w:pPr>
        <w:pStyle w:val="u3"/>
      </w:pPr>
      <w:bookmarkStart w:id="7512" w:name="_Toc523526419"/>
      <w:r w:rsidRPr="009C09B2">
        <w:t>S_User</w:t>
      </w:r>
      <w:bookmarkEnd w:id="7512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lastRenderedPageBreak/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9E2673" w:rsidRPr="009C09B2" w14:paraId="42C81D53" w14:textId="77777777" w:rsidTr="00254C1C">
        <w:tc>
          <w:tcPr>
            <w:tcW w:w="1432" w:type="pct"/>
          </w:tcPr>
          <w:p w14:paraId="19BD1C42" w14:textId="4B4B4E56" w:rsidR="009E2673" w:rsidRPr="009C09B2" w:rsidRDefault="009E2673" w:rsidP="009E2673">
            <w:r w:rsidRPr="009C09B2">
              <w:t>PHONE</w:t>
            </w:r>
          </w:p>
        </w:tc>
        <w:tc>
          <w:tcPr>
            <w:tcW w:w="743" w:type="pct"/>
          </w:tcPr>
          <w:p w14:paraId="06F1C04F" w14:textId="31379686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036B5040" w14:textId="6F5E380D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9E2673" w:rsidRPr="009C09B2" w:rsidRDefault="009E2673" w:rsidP="009E2673"/>
        </w:tc>
        <w:tc>
          <w:tcPr>
            <w:tcW w:w="497" w:type="pct"/>
          </w:tcPr>
          <w:p w14:paraId="57AF8459" w14:textId="77777777" w:rsidR="009E2673" w:rsidRPr="009C09B2" w:rsidRDefault="009E2673" w:rsidP="009E2673"/>
        </w:tc>
        <w:tc>
          <w:tcPr>
            <w:tcW w:w="1553" w:type="pct"/>
          </w:tcPr>
          <w:p w14:paraId="037536E8" w14:textId="6BD44632" w:rsidR="009E2673" w:rsidRPr="009C09B2" w:rsidRDefault="009E2673" w:rsidP="009E2673">
            <w:r w:rsidRPr="009C09B2">
              <w:t>Số điện thoại</w:t>
            </w:r>
          </w:p>
        </w:tc>
      </w:tr>
      <w:tr w:rsidR="009E2673" w:rsidRPr="009C09B2" w14:paraId="2478F327" w14:textId="77777777" w:rsidTr="00254C1C">
        <w:tc>
          <w:tcPr>
            <w:tcW w:w="1432" w:type="pct"/>
          </w:tcPr>
          <w:p w14:paraId="0D6F6021" w14:textId="45BE8F4C" w:rsidR="009E2673" w:rsidRPr="009C09B2" w:rsidRDefault="009E2673" w:rsidP="009E2673">
            <w:r>
              <w:t>FAX</w:t>
            </w:r>
          </w:p>
        </w:tc>
        <w:tc>
          <w:tcPr>
            <w:tcW w:w="743" w:type="pct"/>
          </w:tcPr>
          <w:p w14:paraId="04C78BD6" w14:textId="294C125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64C4CE8" w14:textId="6668A530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682F5B03" w14:textId="77777777" w:rsidR="009E2673" w:rsidRPr="009C09B2" w:rsidRDefault="009E2673" w:rsidP="009E2673"/>
        </w:tc>
        <w:tc>
          <w:tcPr>
            <w:tcW w:w="497" w:type="pct"/>
          </w:tcPr>
          <w:p w14:paraId="7BC3704E" w14:textId="77777777" w:rsidR="009E2673" w:rsidRPr="009C09B2" w:rsidRDefault="009E2673" w:rsidP="009E2673"/>
        </w:tc>
        <w:tc>
          <w:tcPr>
            <w:tcW w:w="1553" w:type="pct"/>
          </w:tcPr>
          <w:p w14:paraId="13B867F6" w14:textId="1B1771F0" w:rsidR="009E2673" w:rsidRPr="009C09B2" w:rsidRDefault="009E2673" w:rsidP="009E2673">
            <w:r w:rsidRPr="009C09B2">
              <w:t xml:space="preserve">Số </w:t>
            </w:r>
            <w:r>
              <w:t>fax</w:t>
            </w:r>
          </w:p>
        </w:tc>
      </w:tr>
      <w:tr w:rsidR="009E2673" w:rsidRPr="009C09B2" w14:paraId="23400D8E" w14:textId="77777777" w:rsidTr="00254C1C">
        <w:tc>
          <w:tcPr>
            <w:tcW w:w="1432" w:type="pct"/>
          </w:tcPr>
          <w:p w14:paraId="1219D817" w14:textId="3CF0C244" w:rsidR="009E2673" w:rsidRPr="009C09B2" w:rsidRDefault="009E2673" w:rsidP="009E2673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9E2673" w:rsidRPr="009C09B2" w:rsidRDefault="009E2673" w:rsidP="009E2673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9E2673" w:rsidRPr="009C09B2" w:rsidRDefault="009E2673" w:rsidP="009E2673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9E2673" w:rsidRPr="009C09B2" w:rsidRDefault="009E2673" w:rsidP="009E2673"/>
        </w:tc>
        <w:tc>
          <w:tcPr>
            <w:tcW w:w="497" w:type="pct"/>
          </w:tcPr>
          <w:p w14:paraId="3CC6F728" w14:textId="77777777" w:rsidR="009E2673" w:rsidRPr="009C09B2" w:rsidRDefault="009E2673" w:rsidP="009E2673"/>
        </w:tc>
        <w:tc>
          <w:tcPr>
            <w:tcW w:w="1553" w:type="pct"/>
          </w:tcPr>
          <w:p w14:paraId="42E9A3D8" w14:textId="5768C278" w:rsidR="009E2673" w:rsidRPr="009C09B2" w:rsidRDefault="009E2673" w:rsidP="009E2673">
            <w:r w:rsidRPr="009C09B2">
              <w:t>Trạng thái</w:t>
            </w:r>
          </w:p>
          <w:p w14:paraId="68F96B9B" w14:textId="50D59F2C" w:rsidR="009E2673" w:rsidRPr="009C09B2" w:rsidRDefault="009E2673" w:rsidP="009E2673">
            <w:r w:rsidRPr="009C09B2">
              <w:t>0: Mới tạo, chưa confirm</w:t>
            </w:r>
          </w:p>
          <w:p w14:paraId="34C863BA" w14:textId="4DA9AC98" w:rsidR="009E2673" w:rsidRPr="009C09B2" w:rsidRDefault="009E2673" w:rsidP="009E2673">
            <w:r w:rsidRPr="009C09B2">
              <w:t>1: Bình thường, đã confrim</w:t>
            </w:r>
          </w:p>
          <w:p w14:paraId="380497CB" w14:textId="34E761B0" w:rsidR="009E2673" w:rsidRPr="009C09B2" w:rsidRDefault="009E2673" w:rsidP="009E2673">
            <w:r w:rsidRPr="009C09B2">
              <w:t>2: Khóa</w:t>
            </w:r>
          </w:p>
        </w:tc>
      </w:tr>
      <w:tr w:rsidR="009E2673" w:rsidRPr="009C09B2" w14:paraId="5342AF0A" w14:textId="77777777" w:rsidTr="00254C1C">
        <w:tc>
          <w:tcPr>
            <w:tcW w:w="1432" w:type="pct"/>
          </w:tcPr>
          <w:p w14:paraId="6C97C050" w14:textId="76EFAB99" w:rsidR="009E2673" w:rsidRPr="009C09B2" w:rsidRDefault="009E2673" w:rsidP="009E2673">
            <w:r>
              <w:t>DELTED</w:t>
            </w:r>
          </w:p>
        </w:tc>
        <w:tc>
          <w:tcPr>
            <w:tcW w:w="743" w:type="pct"/>
          </w:tcPr>
          <w:p w14:paraId="14B9AE48" w14:textId="61CE4FC7" w:rsidR="009E2673" w:rsidRPr="009C09B2" w:rsidRDefault="009E2673" w:rsidP="009E2673">
            <w:r>
              <w:t>NUMBER</w:t>
            </w:r>
          </w:p>
        </w:tc>
        <w:tc>
          <w:tcPr>
            <w:tcW w:w="396" w:type="pct"/>
          </w:tcPr>
          <w:p w14:paraId="325FC551" w14:textId="42D76281" w:rsidR="009E2673" w:rsidRPr="009C09B2" w:rsidRDefault="009E2673" w:rsidP="009E2673">
            <w:r>
              <w:t>1</w:t>
            </w:r>
          </w:p>
        </w:tc>
        <w:tc>
          <w:tcPr>
            <w:tcW w:w="379" w:type="pct"/>
          </w:tcPr>
          <w:p w14:paraId="1F218101" w14:textId="77777777" w:rsidR="009E2673" w:rsidRPr="009C09B2" w:rsidRDefault="009E2673" w:rsidP="009E2673"/>
        </w:tc>
        <w:tc>
          <w:tcPr>
            <w:tcW w:w="497" w:type="pct"/>
          </w:tcPr>
          <w:p w14:paraId="635ECF44" w14:textId="5BEAC734" w:rsidR="009E2673" w:rsidRPr="009C09B2" w:rsidRDefault="009E2673" w:rsidP="009E2673">
            <w:r>
              <w:t>0</w:t>
            </w:r>
          </w:p>
        </w:tc>
        <w:tc>
          <w:tcPr>
            <w:tcW w:w="1553" w:type="pct"/>
          </w:tcPr>
          <w:p w14:paraId="4E650FAF" w14:textId="77777777" w:rsidR="009E2673" w:rsidRDefault="009E2673" w:rsidP="009E2673">
            <w:r>
              <w:t>0: binh thường</w:t>
            </w:r>
          </w:p>
          <w:p w14:paraId="47423D9E" w14:textId="007953DD" w:rsidR="009E2673" w:rsidRPr="009C09B2" w:rsidRDefault="009E2673" w:rsidP="009E2673">
            <w:r>
              <w:t>1 đã xóa</w:t>
            </w:r>
          </w:p>
        </w:tc>
      </w:tr>
      <w:tr w:rsidR="009E2673" w:rsidRPr="009C09B2" w14:paraId="6654689C" w14:textId="77777777" w:rsidTr="00254C1C">
        <w:tc>
          <w:tcPr>
            <w:tcW w:w="1432" w:type="pct"/>
          </w:tcPr>
          <w:p w14:paraId="6B54CD03" w14:textId="3A0E88C2" w:rsidR="009E2673" w:rsidRPr="009C09B2" w:rsidRDefault="009E2673" w:rsidP="009E2673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9E2673" w:rsidRPr="009C09B2" w:rsidRDefault="009E2673" w:rsidP="009E2673"/>
        </w:tc>
        <w:tc>
          <w:tcPr>
            <w:tcW w:w="497" w:type="pct"/>
          </w:tcPr>
          <w:p w14:paraId="6C6C4F86" w14:textId="77777777" w:rsidR="009E2673" w:rsidRPr="009C09B2" w:rsidRDefault="009E2673" w:rsidP="009E2673"/>
        </w:tc>
        <w:tc>
          <w:tcPr>
            <w:tcW w:w="1553" w:type="pct"/>
          </w:tcPr>
          <w:p w14:paraId="1233BFDE" w14:textId="41C9C66B" w:rsidR="009E2673" w:rsidRPr="009C09B2" w:rsidRDefault="009E2673" w:rsidP="009E2673">
            <w:r w:rsidRPr="009C09B2">
              <w:t>Người tạo</w:t>
            </w:r>
          </w:p>
        </w:tc>
      </w:tr>
      <w:tr w:rsidR="009E2673" w:rsidRPr="009C09B2" w14:paraId="5DE01782" w14:textId="77777777" w:rsidTr="00254C1C">
        <w:tc>
          <w:tcPr>
            <w:tcW w:w="1432" w:type="pct"/>
          </w:tcPr>
          <w:p w14:paraId="62560334" w14:textId="74CDD487" w:rsidR="009E2673" w:rsidRPr="009C09B2" w:rsidRDefault="009E2673" w:rsidP="009E2673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9E2673" w:rsidRPr="009C09B2" w:rsidRDefault="009E2673" w:rsidP="009E2673"/>
        </w:tc>
        <w:tc>
          <w:tcPr>
            <w:tcW w:w="379" w:type="pct"/>
          </w:tcPr>
          <w:p w14:paraId="34EF51F1" w14:textId="77777777" w:rsidR="009E2673" w:rsidRPr="009C09B2" w:rsidRDefault="009E2673" w:rsidP="009E2673"/>
        </w:tc>
        <w:tc>
          <w:tcPr>
            <w:tcW w:w="497" w:type="pct"/>
          </w:tcPr>
          <w:p w14:paraId="5C27569A" w14:textId="77777777" w:rsidR="009E2673" w:rsidRPr="009C09B2" w:rsidRDefault="009E2673" w:rsidP="009E2673"/>
        </w:tc>
        <w:tc>
          <w:tcPr>
            <w:tcW w:w="1553" w:type="pct"/>
          </w:tcPr>
          <w:p w14:paraId="6C3239CB" w14:textId="3C54E246" w:rsidR="009E2673" w:rsidRPr="009C09B2" w:rsidRDefault="009E2673" w:rsidP="009E2673">
            <w:r w:rsidRPr="009C09B2">
              <w:t>Ngày tạo</w:t>
            </w:r>
          </w:p>
        </w:tc>
      </w:tr>
      <w:tr w:rsidR="009E2673" w:rsidRPr="009C09B2" w14:paraId="26BF11B7" w14:textId="77777777" w:rsidTr="00254C1C">
        <w:tc>
          <w:tcPr>
            <w:tcW w:w="1432" w:type="pct"/>
          </w:tcPr>
          <w:p w14:paraId="255B822F" w14:textId="1F79595E" w:rsidR="009E2673" w:rsidRPr="009C09B2" w:rsidRDefault="009E2673" w:rsidP="009E2673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9E2673" w:rsidRPr="009C09B2" w:rsidRDefault="009E2673" w:rsidP="009E2673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9E2673" w:rsidRPr="009C09B2" w:rsidRDefault="009E2673" w:rsidP="009E2673"/>
        </w:tc>
        <w:tc>
          <w:tcPr>
            <w:tcW w:w="497" w:type="pct"/>
          </w:tcPr>
          <w:p w14:paraId="5E5E4280" w14:textId="77777777" w:rsidR="009E2673" w:rsidRPr="009C09B2" w:rsidRDefault="009E2673" w:rsidP="009E2673"/>
        </w:tc>
        <w:tc>
          <w:tcPr>
            <w:tcW w:w="1553" w:type="pct"/>
          </w:tcPr>
          <w:p w14:paraId="612A16F1" w14:textId="4FD16944" w:rsidR="009E2673" w:rsidRPr="009C09B2" w:rsidRDefault="009E2673" w:rsidP="009E2673">
            <w:r w:rsidRPr="009C09B2">
              <w:t>Người sửa</w:t>
            </w:r>
          </w:p>
        </w:tc>
      </w:tr>
      <w:tr w:rsidR="009E2673" w:rsidRPr="009C09B2" w14:paraId="2059EA96" w14:textId="77777777" w:rsidTr="00254C1C">
        <w:tc>
          <w:tcPr>
            <w:tcW w:w="1432" w:type="pct"/>
          </w:tcPr>
          <w:p w14:paraId="00797F8C" w14:textId="2FC02C52" w:rsidR="009E2673" w:rsidRPr="009C09B2" w:rsidRDefault="009E2673" w:rsidP="009E2673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9E2673" w:rsidRPr="009C09B2" w:rsidRDefault="009E2673" w:rsidP="009E2673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9E2673" w:rsidRPr="009C09B2" w:rsidRDefault="009E2673" w:rsidP="009E2673"/>
        </w:tc>
        <w:tc>
          <w:tcPr>
            <w:tcW w:w="379" w:type="pct"/>
          </w:tcPr>
          <w:p w14:paraId="151554A4" w14:textId="77777777" w:rsidR="009E2673" w:rsidRPr="009C09B2" w:rsidRDefault="009E2673" w:rsidP="009E2673"/>
        </w:tc>
        <w:tc>
          <w:tcPr>
            <w:tcW w:w="497" w:type="pct"/>
          </w:tcPr>
          <w:p w14:paraId="6E5CD4F1" w14:textId="77777777" w:rsidR="009E2673" w:rsidRPr="009C09B2" w:rsidRDefault="009E2673" w:rsidP="009E2673"/>
        </w:tc>
        <w:tc>
          <w:tcPr>
            <w:tcW w:w="1553" w:type="pct"/>
          </w:tcPr>
          <w:p w14:paraId="7A6218AF" w14:textId="60B4B6B6" w:rsidR="009E2673" w:rsidRPr="009C09B2" w:rsidRDefault="009E2673" w:rsidP="009E2673">
            <w:r w:rsidRPr="009C09B2">
              <w:t>Ngày sửa</w:t>
            </w:r>
          </w:p>
        </w:tc>
      </w:tr>
      <w:tr w:rsidR="009E2673" w:rsidRPr="009C09B2" w14:paraId="22A2CA6A" w14:textId="77777777" w:rsidTr="00254C1C">
        <w:tc>
          <w:tcPr>
            <w:tcW w:w="1432" w:type="pct"/>
          </w:tcPr>
          <w:p w14:paraId="25DF2056" w14:textId="1A06A2B6" w:rsidR="009E2673" w:rsidRPr="009C09B2" w:rsidRDefault="009E2673" w:rsidP="009E2673">
            <w:r w:rsidRPr="009E2673">
              <w:t>COUNTRY</w:t>
            </w:r>
          </w:p>
        </w:tc>
        <w:tc>
          <w:tcPr>
            <w:tcW w:w="743" w:type="pct"/>
          </w:tcPr>
          <w:p w14:paraId="7BE83D3C" w14:textId="705E5F1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7821744" w14:textId="35DF23F4" w:rsidR="009E2673" w:rsidRPr="009C09B2" w:rsidRDefault="009E2673" w:rsidP="009E2673">
            <w:r>
              <w:t>10</w:t>
            </w:r>
          </w:p>
        </w:tc>
        <w:tc>
          <w:tcPr>
            <w:tcW w:w="379" w:type="pct"/>
          </w:tcPr>
          <w:p w14:paraId="74C357E7" w14:textId="77777777" w:rsidR="009E2673" w:rsidRPr="009C09B2" w:rsidRDefault="009E2673" w:rsidP="009E2673"/>
        </w:tc>
        <w:tc>
          <w:tcPr>
            <w:tcW w:w="497" w:type="pct"/>
          </w:tcPr>
          <w:p w14:paraId="05102EB6" w14:textId="77777777" w:rsidR="009E2673" w:rsidRPr="009C09B2" w:rsidRDefault="009E2673" w:rsidP="009E2673"/>
        </w:tc>
        <w:tc>
          <w:tcPr>
            <w:tcW w:w="1553" w:type="pct"/>
          </w:tcPr>
          <w:p w14:paraId="58DC9DE9" w14:textId="4DF36E89" w:rsidR="009E2673" w:rsidRPr="009C09B2" w:rsidRDefault="009E2673" w:rsidP="009E2673">
            <w:r>
              <w:t>ID Quốc gia, link vs bảng country</w:t>
            </w:r>
          </w:p>
        </w:tc>
      </w:tr>
      <w:tr w:rsidR="009E2673" w:rsidRPr="009C09B2" w14:paraId="30383C65" w14:textId="77777777" w:rsidTr="00254C1C">
        <w:tc>
          <w:tcPr>
            <w:tcW w:w="1432" w:type="pct"/>
          </w:tcPr>
          <w:p w14:paraId="03319ABC" w14:textId="3C240BA5" w:rsidR="009E2673" w:rsidRPr="009C09B2" w:rsidRDefault="009E2673" w:rsidP="009E2673">
            <w:r w:rsidRPr="009E2673">
              <w:t>COMPANY_NAME</w:t>
            </w:r>
          </w:p>
        </w:tc>
        <w:tc>
          <w:tcPr>
            <w:tcW w:w="743" w:type="pct"/>
          </w:tcPr>
          <w:p w14:paraId="2109D1B3" w14:textId="7E3550BA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10BE8ABD" w14:textId="6F444A8D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78DD1C72" w14:textId="77777777" w:rsidR="009E2673" w:rsidRPr="009C09B2" w:rsidRDefault="009E2673" w:rsidP="009E2673"/>
        </w:tc>
        <w:tc>
          <w:tcPr>
            <w:tcW w:w="497" w:type="pct"/>
          </w:tcPr>
          <w:p w14:paraId="55992C8F" w14:textId="77777777" w:rsidR="009E2673" w:rsidRPr="009C09B2" w:rsidRDefault="009E2673" w:rsidP="009E2673"/>
        </w:tc>
        <w:tc>
          <w:tcPr>
            <w:tcW w:w="1553" w:type="pct"/>
          </w:tcPr>
          <w:p w14:paraId="704F608F" w14:textId="02FC82C9" w:rsidR="009E2673" w:rsidRPr="009C09B2" w:rsidRDefault="009E2673" w:rsidP="009E2673">
            <w:r w:rsidRPr="009E2673">
              <w:t>Tên công ty</w:t>
            </w:r>
          </w:p>
        </w:tc>
      </w:tr>
      <w:tr w:rsidR="009E2673" w:rsidRPr="009C09B2" w14:paraId="59DBA7F5" w14:textId="77777777" w:rsidTr="00254C1C">
        <w:tc>
          <w:tcPr>
            <w:tcW w:w="1432" w:type="pct"/>
          </w:tcPr>
          <w:p w14:paraId="0714B7E1" w14:textId="36453D42" w:rsidR="009E2673" w:rsidRPr="009C09B2" w:rsidRDefault="009E2673" w:rsidP="009E2673">
            <w:r w:rsidRPr="009E2673">
              <w:t>MAIN_BUSINESS</w:t>
            </w:r>
          </w:p>
        </w:tc>
        <w:tc>
          <w:tcPr>
            <w:tcW w:w="743" w:type="pct"/>
          </w:tcPr>
          <w:p w14:paraId="40DEF49A" w14:textId="7C665E1C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45A84D2" w14:textId="057C1404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5FA65410" w14:textId="77777777" w:rsidR="009E2673" w:rsidRPr="009C09B2" w:rsidRDefault="009E2673" w:rsidP="009E2673"/>
        </w:tc>
        <w:tc>
          <w:tcPr>
            <w:tcW w:w="497" w:type="pct"/>
          </w:tcPr>
          <w:p w14:paraId="0AF3D99C" w14:textId="77777777" w:rsidR="009E2673" w:rsidRPr="009C09B2" w:rsidRDefault="009E2673" w:rsidP="009E2673"/>
        </w:tc>
        <w:tc>
          <w:tcPr>
            <w:tcW w:w="1553" w:type="pct"/>
          </w:tcPr>
          <w:p w14:paraId="47EFE972" w14:textId="6F370CA8" w:rsidR="009E2673" w:rsidRPr="009C09B2" w:rsidRDefault="009E2673" w:rsidP="009E2673">
            <w:r w:rsidRPr="009E2673">
              <w:t>Ngành nghề chính</w:t>
            </w:r>
          </w:p>
        </w:tc>
      </w:tr>
      <w:tr w:rsidR="009E2673" w:rsidRPr="009C09B2" w14:paraId="583F5EA4" w14:textId="77777777" w:rsidTr="00254C1C">
        <w:tc>
          <w:tcPr>
            <w:tcW w:w="1432" w:type="pct"/>
          </w:tcPr>
          <w:p w14:paraId="224E0C84" w14:textId="225D75B9" w:rsidR="009E2673" w:rsidRPr="009C09B2" w:rsidRDefault="009E2673" w:rsidP="009E2673">
            <w:r w:rsidRPr="009E2673">
              <w:t>TITLE</w:t>
            </w:r>
          </w:p>
        </w:tc>
        <w:tc>
          <w:tcPr>
            <w:tcW w:w="743" w:type="pct"/>
          </w:tcPr>
          <w:p w14:paraId="2742EE22" w14:textId="5B879B87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4DB66172" w14:textId="0F3D6D27" w:rsidR="009E2673" w:rsidRPr="009C09B2" w:rsidRDefault="009E2673" w:rsidP="009E2673">
            <w:r>
              <w:t>500</w:t>
            </w:r>
          </w:p>
        </w:tc>
        <w:tc>
          <w:tcPr>
            <w:tcW w:w="379" w:type="pct"/>
          </w:tcPr>
          <w:p w14:paraId="68C53D1C" w14:textId="77777777" w:rsidR="009E2673" w:rsidRPr="009C09B2" w:rsidRDefault="009E2673" w:rsidP="009E2673"/>
        </w:tc>
        <w:tc>
          <w:tcPr>
            <w:tcW w:w="497" w:type="pct"/>
          </w:tcPr>
          <w:p w14:paraId="71C64E2F" w14:textId="77777777" w:rsidR="009E2673" w:rsidRPr="009C09B2" w:rsidRDefault="009E2673" w:rsidP="009E2673"/>
        </w:tc>
        <w:tc>
          <w:tcPr>
            <w:tcW w:w="1553" w:type="pct"/>
          </w:tcPr>
          <w:p w14:paraId="5FB25A4E" w14:textId="1C3AB55C" w:rsidR="009E2673" w:rsidRPr="009C09B2" w:rsidRDefault="009E2673" w:rsidP="009E2673">
            <w:r w:rsidRPr="009E2673">
              <w:t>Chức vụ</w:t>
            </w:r>
          </w:p>
        </w:tc>
      </w:tr>
      <w:tr w:rsidR="009E2673" w:rsidRPr="009C09B2" w14:paraId="6A5A045A" w14:textId="77777777" w:rsidTr="00254C1C">
        <w:tc>
          <w:tcPr>
            <w:tcW w:w="1432" w:type="pct"/>
          </w:tcPr>
          <w:p w14:paraId="465CB8CD" w14:textId="72CBF210" w:rsidR="009E2673" w:rsidRPr="009C09B2" w:rsidRDefault="009E2673" w:rsidP="009E2673">
            <w:r w:rsidRPr="009E2673">
              <w:t>COPYTO</w:t>
            </w:r>
          </w:p>
        </w:tc>
        <w:tc>
          <w:tcPr>
            <w:tcW w:w="743" w:type="pct"/>
          </w:tcPr>
          <w:p w14:paraId="6E2A5FAB" w14:textId="5F9E6B4F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AA52319" w14:textId="0313E36A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5C405936" w14:textId="77777777" w:rsidR="009E2673" w:rsidRPr="009C09B2" w:rsidRDefault="009E2673" w:rsidP="009E2673"/>
        </w:tc>
        <w:tc>
          <w:tcPr>
            <w:tcW w:w="497" w:type="pct"/>
          </w:tcPr>
          <w:p w14:paraId="2BAB525F" w14:textId="77777777" w:rsidR="009E2673" w:rsidRPr="009C09B2" w:rsidRDefault="009E2673" w:rsidP="009E2673"/>
        </w:tc>
        <w:tc>
          <w:tcPr>
            <w:tcW w:w="1553" w:type="pct"/>
          </w:tcPr>
          <w:p w14:paraId="6683D39C" w14:textId="693D45ED" w:rsidR="009E2673" w:rsidRPr="009C09B2" w:rsidRDefault="009E2673" w:rsidP="009E2673">
            <w:r w:rsidRPr="009E2673">
              <w:t>Người quản lý</w:t>
            </w:r>
          </w:p>
        </w:tc>
      </w:tr>
      <w:tr w:rsidR="009E2673" w:rsidRPr="009C09B2" w14:paraId="7DCAAFF1" w14:textId="77777777" w:rsidTr="00254C1C">
        <w:tc>
          <w:tcPr>
            <w:tcW w:w="1432" w:type="pct"/>
          </w:tcPr>
          <w:p w14:paraId="57B7FB08" w14:textId="61AF9D98" w:rsidR="009E2673" w:rsidRPr="009E2673" w:rsidRDefault="009E2673" w:rsidP="009E2673">
            <w:r w:rsidRPr="009E2673">
              <w:t>FACE_LINK</w:t>
            </w:r>
          </w:p>
        </w:tc>
        <w:tc>
          <w:tcPr>
            <w:tcW w:w="743" w:type="pct"/>
          </w:tcPr>
          <w:p w14:paraId="48263441" w14:textId="7F6EFA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7CAF6CFD" w14:textId="6FC2849D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70F51BC5" w14:textId="77777777" w:rsidR="009E2673" w:rsidRPr="009C09B2" w:rsidRDefault="009E2673" w:rsidP="009E2673"/>
        </w:tc>
        <w:tc>
          <w:tcPr>
            <w:tcW w:w="497" w:type="pct"/>
          </w:tcPr>
          <w:p w14:paraId="06374A22" w14:textId="77777777" w:rsidR="009E2673" w:rsidRPr="009C09B2" w:rsidRDefault="009E2673" w:rsidP="009E2673"/>
        </w:tc>
        <w:tc>
          <w:tcPr>
            <w:tcW w:w="1553" w:type="pct"/>
          </w:tcPr>
          <w:p w14:paraId="1223ADAE" w14:textId="2E0F1476" w:rsidR="009E2673" w:rsidRPr="009C09B2" w:rsidRDefault="009E2673" w:rsidP="009E2673">
            <w:r>
              <w:t>Link tài khoản face</w:t>
            </w:r>
          </w:p>
        </w:tc>
      </w:tr>
      <w:tr w:rsidR="009E2673" w:rsidRPr="009C09B2" w14:paraId="132ECA31" w14:textId="77777777" w:rsidTr="00254C1C">
        <w:tc>
          <w:tcPr>
            <w:tcW w:w="1432" w:type="pct"/>
          </w:tcPr>
          <w:p w14:paraId="23866E11" w14:textId="677AB00D" w:rsidR="009E2673" w:rsidRPr="009E2673" w:rsidRDefault="009E2673" w:rsidP="009E2673">
            <w:r w:rsidRPr="009E2673">
              <w:t>LINKEDIN_LINK</w:t>
            </w:r>
          </w:p>
        </w:tc>
        <w:tc>
          <w:tcPr>
            <w:tcW w:w="743" w:type="pct"/>
          </w:tcPr>
          <w:p w14:paraId="77393C64" w14:textId="1C3D86F4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9CECDB3" w14:textId="2B177532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DB63228" w14:textId="77777777" w:rsidR="009E2673" w:rsidRPr="009C09B2" w:rsidRDefault="009E2673" w:rsidP="009E2673"/>
        </w:tc>
        <w:tc>
          <w:tcPr>
            <w:tcW w:w="497" w:type="pct"/>
          </w:tcPr>
          <w:p w14:paraId="11AEF21D" w14:textId="77777777" w:rsidR="009E2673" w:rsidRPr="009C09B2" w:rsidRDefault="009E2673" w:rsidP="009E2673"/>
        </w:tc>
        <w:tc>
          <w:tcPr>
            <w:tcW w:w="1553" w:type="pct"/>
          </w:tcPr>
          <w:p w14:paraId="7F8B043E" w14:textId="350E3B88" w:rsidR="009E2673" w:rsidRPr="009C09B2" w:rsidRDefault="009E2673" w:rsidP="009E2673">
            <w:r>
              <w:t>Link tài khoản linkein</w:t>
            </w:r>
          </w:p>
        </w:tc>
      </w:tr>
      <w:tr w:rsidR="009E2673" w:rsidRPr="009C09B2" w14:paraId="17C1E76B" w14:textId="77777777" w:rsidTr="00254C1C">
        <w:tc>
          <w:tcPr>
            <w:tcW w:w="1432" w:type="pct"/>
          </w:tcPr>
          <w:p w14:paraId="5CFF91E6" w14:textId="74F8F0DA" w:rsidR="009E2673" w:rsidRPr="009E2673" w:rsidRDefault="009E2673" w:rsidP="009E2673">
            <w:r w:rsidRPr="009E2673">
              <w:t>WECHAT_LINK</w:t>
            </w:r>
          </w:p>
        </w:tc>
        <w:tc>
          <w:tcPr>
            <w:tcW w:w="743" w:type="pct"/>
          </w:tcPr>
          <w:p w14:paraId="538CFE78" w14:textId="6DA98AC5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630B1A3B" w14:textId="3DF7CF90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3BFA4511" w14:textId="77777777" w:rsidR="009E2673" w:rsidRPr="009C09B2" w:rsidRDefault="009E2673" w:rsidP="009E2673"/>
        </w:tc>
        <w:tc>
          <w:tcPr>
            <w:tcW w:w="497" w:type="pct"/>
          </w:tcPr>
          <w:p w14:paraId="0B386BC7" w14:textId="77777777" w:rsidR="009E2673" w:rsidRPr="009C09B2" w:rsidRDefault="009E2673" w:rsidP="009E2673"/>
        </w:tc>
        <w:tc>
          <w:tcPr>
            <w:tcW w:w="1553" w:type="pct"/>
          </w:tcPr>
          <w:p w14:paraId="0E8B7987" w14:textId="7583FBCA" w:rsidR="009E2673" w:rsidRPr="009C09B2" w:rsidRDefault="009E2673" w:rsidP="009E2673">
            <w:r>
              <w:t>Link tài khoản wechat</w:t>
            </w:r>
          </w:p>
        </w:tc>
      </w:tr>
      <w:tr w:rsidR="009E2673" w:rsidRPr="009C09B2" w14:paraId="6BF2CEB9" w14:textId="77777777" w:rsidTr="00254C1C">
        <w:tc>
          <w:tcPr>
            <w:tcW w:w="1432" w:type="pct"/>
          </w:tcPr>
          <w:p w14:paraId="70BD0251" w14:textId="566B8B2C" w:rsidR="009E2673" w:rsidRPr="009E2673" w:rsidRDefault="009E2673" w:rsidP="009E2673">
            <w:r w:rsidRPr="009E2673">
              <w:t>OTHER_LINK</w:t>
            </w:r>
          </w:p>
        </w:tc>
        <w:tc>
          <w:tcPr>
            <w:tcW w:w="743" w:type="pct"/>
          </w:tcPr>
          <w:p w14:paraId="1E0EC08F" w14:textId="7FB213A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36FDED6A" w14:textId="66E29D54" w:rsidR="009E2673" w:rsidRPr="009C09B2" w:rsidRDefault="009E2673" w:rsidP="009E2673">
            <w:r>
              <w:t>200</w:t>
            </w:r>
          </w:p>
        </w:tc>
        <w:tc>
          <w:tcPr>
            <w:tcW w:w="379" w:type="pct"/>
          </w:tcPr>
          <w:p w14:paraId="4689CF94" w14:textId="77777777" w:rsidR="009E2673" w:rsidRPr="009C09B2" w:rsidRDefault="009E2673" w:rsidP="009E2673"/>
        </w:tc>
        <w:tc>
          <w:tcPr>
            <w:tcW w:w="497" w:type="pct"/>
          </w:tcPr>
          <w:p w14:paraId="2FED32F7" w14:textId="77777777" w:rsidR="009E2673" w:rsidRPr="009C09B2" w:rsidRDefault="009E2673" w:rsidP="009E2673"/>
        </w:tc>
        <w:tc>
          <w:tcPr>
            <w:tcW w:w="1553" w:type="pct"/>
          </w:tcPr>
          <w:p w14:paraId="39C8EB2C" w14:textId="651F5362" w:rsidR="009E2673" w:rsidRPr="009C09B2" w:rsidRDefault="009E2673" w:rsidP="009E2673">
            <w:r>
              <w:t>Link tài khoản khác</w:t>
            </w:r>
          </w:p>
        </w:tc>
      </w:tr>
      <w:tr w:rsidR="009E2673" w:rsidRPr="009C09B2" w14:paraId="58A0363E" w14:textId="77777777" w:rsidTr="00254C1C">
        <w:tc>
          <w:tcPr>
            <w:tcW w:w="1432" w:type="pct"/>
          </w:tcPr>
          <w:p w14:paraId="32E207AE" w14:textId="4559BF5A" w:rsidR="009E2673" w:rsidRPr="009E2673" w:rsidRDefault="009E2673" w:rsidP="009E2673">
            <w:r w:rsidRPr="009E2673">
              <w:t>REASON_SELECT</w:t>
            </w:r>
          </w:p>
        </w:tc>
        <w:tc>
          <w:tcPr>
            <w:tcW w:w="743" w:type="pct"/>
          </w:tcPr>
          <w:p w14:paraId="244D7F18" w14:textId="77777777" w:rsidR="009E2673" w:rsidRPr="009C09B2" w:rsidRDefault="009E2673" w:rsidP="009E2673"/>
        </w:tc>
        <w:tc>
          <w:tcPr>
            <w:tcW w:w="396" w:type="pct"/>
          </w:tcPr>
          <w:p w14:paraId="4C11903D" w14:textId="77777777" w:rsidR="009E2673" w:rsidRPr="009C09B2" w:rsidRDefault="009E2673" w:rsidP="009E2673"/>
        </w:tc>
        <w:tc>
          <w:tcPr>
            <w:tcW w:w="379" w:type="pct"/>
          </w:tcPr>
          <w:p w14:paraId="58D749CD" w14:textId="77777777" w:rsidR="009E2673" w:rsidRPr="009C09B2" w:rsidRDefault="009E2673" w:rsidP="009E2673"/>
        </w:tc>
        <w:tc>
          <w:tcPr>
            <w:tcW w:w="497" w:type="pct"/>
          </w:tcPr>
          <w:p w14:paraId="56372EEA" w14:textId="77777777" w:rsidR="009E2673" w:rsidRPr="009C09B2" w:rsidRDefault="009E2673" w:rsidP="009E2673"/>
        </w:tc>
        <w:tc>
          <w:tcPr>
            <w:tcW w:w="1553" w:type="pct"/>
          </w:tcPr>
          <w:p w14:paraId="59B6A9A2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Lý do dùng ipace</w:t>
            </w:r>
          </w:p>
          <w:p w14:paraId="1BAEB1E7" w14:textId="023E1689" w:rsidR="009E2673" w:rsidRPr="006B366A" w:rsidRDefault="009E2673" w:rsidP="009E2673">
            <w:pPr>
              <w:spacing w:before="0" w:line="240" w:lineRule="auto"/>
            </w:pPr>
            <w:r w:rsidRPr="006B366A">
              <w:t>1:</w:t>
            </w:r>
            <w:r>
              <w:t xml:space="preserve"> </w:t>
            </w:r>
            <w:r w:rsidRPr="006B366A">
              <w:t>Law group/Network</w:t>
            </w:r>
          </w:p>
          <w:p w14:paraId="536E3528" w14:textId="0164A80C" w:rsidR="009E2673" w:rsidRPr="006B366A" w:rsidRDefault="009E2673" w:rsidP="009E2673">
            <w:pPr>
              <w:spacing w:before="0" w:line="240" w:lineRule="auto"/>
            </w:pPr>
            <w:r w:rsidRPr="006B366A">
              <w:t>2:</w:t>
            </w:r>
            <w:r>
              <w:t xml:space="preserve"> </w:t>
            </w:r>
            <w:r w:rsidRPr="006B366A">
              <w:t>Continuing Relationship</w:t>
            </w:r>
          </w:p>
          <w:p w14:paraId="2B092CDB" w14:textId="6549F107" w:rsidR="009E2673" w:rsidRPr="006B366A" w:rsidRDefault="009E2673" w:rsidP="009E2673">
            <w:pPr>
              <w:spacing w:before="0" w:line="240" w:lineRule="auto"/>
            </w:pPr>
            <w:r w:rsidRPr="006B366A">
              <w:t>3:</w:t>
            </w:r>
            <w:r>
              <w:t xml:space="preserve"> </w:t>
            </w:r>
            <w:r w:rsidRPr="006B366A">
              <w:t>Referred by client/friends</w:t>
            </w:r>
          </w:p>
          <w:p w14:paraId="1E0FA100" w14:textId="218C60F1" w:rsidR="009E2673" w:rsidRPr="006B366A" w:rsidRDefault="009E2673" w:rsidP="009E2673">
            <w:pPr>
              <w:spacing w:before="0" w:line="240" w:lineRule="auto"/>
            </w:pPr>
            <w:r w:rsidRPr="006B366A">
              <w:t>4:</w:t>
            </w:r>
            <w:r>
              <w:t xml:space="preserve"> </w:t>
            </w:r>
            <w:r w:rsidRPr="006B366A">
              <w:t>Marketing (Ad., Brochure, Articles, Speaker, Seminar, etc.)</w:t>
            </w:r>
          </w:p>
        </w:tc>
      </w:tr>
      <w:tr w:rsidR="009E2673" w:rsidRPr="009C09B2" w14:paraId="62708823" w14:textId="77777777" w:rsidTr="00254C1C">
        <w:tc>
          <w:tcPr>
            <w:tcW w:w="1432" w:type="pct"/>
          </w:tcPr>
          <w:p w14:paraId="1A2DA881" w14:textId="68C821F0" w:rsidR="009E2673" w:rsidRPr="009E2673" w:rsidRDefault="009E2673" w:rsidP="009E2673">
            <w:r w:rsidRPr="009E2673">
              <w:t>REQUEST_CREDIT</w:t>
            </w:r>
          </w:p>
        </w:tc>
        <w:tc>
          <w:tcPr>
            <w:tcW w:w="743" w:type="pct"/>
          </w:tcPr>
          <w:p w14:paraId="64A60F10" w14:textId="77777777" w:rsidR="009E2673" w:rsidRPr="009C09B2" w:rsidRDefault="009E2673" w:rsidP="009E2673"/>
        </w:tc>
        <w:tc>
          <w:tcPr>
            <w:tcW w:w="396" w:type="pct"/>
          </w:tcPr>
          <w:p w14:paraId="519CCD7A" w14:textId="77777777" w:rsidR="009E2673" w:rsidRPr="009C09B2" w:rsidRDefault="009E2673" w:rsidP="009E2673"/>
        </w:tc>
        <w:tc>
          <w:tcPr>
            <w:tcW w:w="379" w:type="pct"/>
          </w:tcPr>
          <w:p w14:paraId="0783940B" w14:textId="77777777" w:rsidR="009E2673" w:rsidRPr="009C09B2" w:rsidRDefault="009E2673" w:rsidP="009E2673"/>
        </w:tc>
        <w:tc>
          <w:tcPr>
            <w:tcW w:w="497" w:type="pct"/>
          </w:tcPr>
          <w:p w14:paraId="5DD331DA" w14:textId="77777777" w:rsidR="009E2673" w:rsidRPr="009C09B2" w:rsidRDefault="009E2673" w:rsidP="009E2673"/>
        </w:tc>
        <w:tc>
          <w:tcPr>
            <w:tcW w:w="1553" w:type="pct"/>
          </w:tcPr>
          <w:p w14:paraId="5881E1B3" w14:textId="77777777" w:rsidR="009E2673" w:rsidRDefault="009E2673" w:rsidP="009E2673">
            <w:r w:rsidRPr="009E2673">
              <w:t>Thông tin YÊU CẦU CHÍNH SÁCH GIÁ ĐẶC BIỆT</w:t>
            </w:r>
          </w:p>
          <w:p w14:paraId="3C38A1E7" w14:textId="77777777" w:rsidR="009E2673" w:rsidRDefault="009E2673" w:rsidP="009E2673">
            <w:r>
              <w:t xml:space="preserve">1: </w:t>
            </w:r>
            <w:r w:rsidRPr="009E2673">
              <w:t>New Client</w:t>
            </w:r>
          </w:p>
          <w:p w14:paraId="6C896C88" w14:textId="7B194E4D" w:rsidR="009E2673" w:rsidRDefault="009E2673" w:rsidP="009E2673">
            <w:r>
              <w:lastRenderedPageBreak/>
              <w:t xml:space="preserve">2: </w:t>
            </w:r>
            <w:r w:rsidRPr="009E2673">
              <w:t>Pharmaceutical Company</w:t>
            </w:r>
          </w:p>
          <w:p w14:paraId="18202B8C" w14:textId="0993B3DF" w:rsidR="009E2673" w:rsidRDefault="009E2673" w:rsidP="009E2673">
            <w:r>
              <w:t xml:space="preserve">3: </w:t>
            </w:r>
            <w:r w:rsidRPr="009E2673">
              <w:t>ICT Company</w:t>
            </w:r>
          </w:p>
          <w:p w14:paraId="0A2C5975" w14:textId="1FD26691" w:rsidR="009E2673" w:rsidRPr="009C09B2" w:rsidRDefault="009E2673" w:rsidP="009E2673">
            <w:r>
              <w:t>4: Others</w:t>
            </w:r>
          </w:p>
        </w:tc>
      </w:tr>
      <w:tr w:rsidR="009E2673" w:rsidRPr="009C09B2" w14:paraId="6CDCC19A" w14:textId="77777777" w:rsidTr="00254C1C">
        <w:tc>
          <w:tcPr>
            <w:tcW w:w="1432" w:type="pct"/>
          </w:tcPr>
          <w:p w14:paraId="3BA1B55C" w14:textId="68738DC1" w:rsidR="009E2673" w:rsidRPr="009E2673" w:rsidRDefault="009E2673" w:rsidP="009E2673">
            <w:r w:rsidRPr="009E2673">
              <w:lastRenderedPageBreak/>
              <w:t>CUSTOMER_CODE</w:t>
            </w:r>
          </w:p>
        </w:tc>
        <w:tc>
          <w:tcPr>
            <w:tcW w:w="743" w:type="pct"/>
          </w:tcPr>
          <w:p w14:paraId="45B74EFB" w14:textId="7F7D299B" w:rsidR="009E2673" w:rsidRPr="009C09B2" w:rsidRDefault="009E2673" w:rsidP="009E2673">
            <w:r w:rsidRPr="009C09B2">
              <w:t>VARCHAR2</w:t>
            </w:r>
          </w:p>
        </w:tc>
        <w:tc>
          <w:tcPr>
            <w:tcW w:w="396" w:type="pct"/>
          </w:tcPr>
          <w:p w14:paraId="245DD4BE" w14:textId="75D0C711" w:rsidR="009E2673" w:rsidRPr="009C09B2" w:rsidRDefault="009E2673" w:rsidP="009E2673">
            <w:r>
              <w:t>50</w:t>
            </w:r>
          </w:p>
        </w:tc>
        <w:tc>
          <w:tcPr>
            <w:tcW w:w="379" w:type="pct"/>
          </w:tcPr>
          <w:p w14:paraId="3EB74388" w14:textId="77777777" w:rsidR="009E2673" w:rsidRPr="009C09B2" w:rsidRDefault="009E2673" w:rsidP="009E2673"/>
        </w:tc>
        <w:tc>
          <w:tcPr>
            <w:tcW w:w="497" w:type="pct"/>
          </w:tcPr>
          <w:p w14:paraId="17A68F53" w14:textId="77777777" w:rsidR="009E2673" w:rsidRPr="009C09B2" w:rsidRDefault="009E2673" w:rsidP="009E2673"/>
        </w:tc>
        <w:tc>
          <w:tcPr>
            <w:tcW w:w="1553" w:type="pct"/>
          </w:tcPr>
          <w:p w14:paraId="6BD5319A" w14:textId="77BDC0F6" w:rsidR="009E2673" w:rsidRPr="009C09B2" w:rsidRDefault="009E2673" w:rsidP="009E2673">
            <w:r>
              <w:t>Mã khách hàng</w:t>
            </w:r>
          </w:p>
        </w:tc>
      </w:tr>
      <w:tr w:rsidR="009E2673" w:rsidRPr="009C09B2" w14:paraId="1DDD2F1F" w14:textId="77777777" w:rsidTr="00254C1C">
        <w:tc>
          <w:tcPr>
            <w:tcW w:w="1432" w:type="pct"/>
          </w:tcPr>
          <w:p w14:paraId="6EF2997A" w14:textId="004EF7F1" w:rsidR="009E2673" w:rsidRPr="009E2673" w:rsidRDefault="009E2673" w:rsidP="009E2673">
            <w:r w:rsidRPr="009E2673">
              <w:t>OTHER_TYPE</w:t>
            </w:r>
          </w:p>
        </w:tc>
        <w:tc>
          <w:tcPr>
            <w:tcW w:w="743" w:type="pct"/>
          </w:tcPr>
          <w:p w14:paraId="6BF6E157" w14:textId="77777777" w:rsidR="009E2673" w:rsidRPr="009C09B2" w:rsidRDefault="009E2673" w:rsidP="009E2673"/>
        </w:tc>
        <w:tc>
          <w:tcPr>
            <w:tcW w:w="396" w:type="pct"/>
          </w:tcPr>
          <w:p w14:paraId="792FC8E7" w14:textId="77777777" w:rsidR="009E2673" w:rsidRPr="009C09B2" w:rsidRDefault="009E2673" w:rsidP="009E2673"/>
        </w:tc>
        <w:tc>
          <w:tcPr>
            <w:tcW w:w="379" w:type="pct"/>
          </w:tcPr>
          <w:p w14:paraId="393B4153" w14:textId="77777777" w:rsidR="009E2673" w:rsidRPr="009C09B2" w:rsidRDefault="009E2673" w:rsidP="009E2673"/>
        </w:tc>
        <w:tc>
          <w:tcPr>
            <w:tcW w:w="497" w:type="pct"/>
          </w:tcPr>
          <w:p w14:paraId="3145ED49" w14:textId="77777777" w:rsidR="009E2673" w:rsidRPr="009C09B2" w:rsidRDefault="009E2673" w:rsidP="009E2673"/>
        </w:tc>
        <w:tc>
          <w:tcPr>
            <w:tcW w:w="1553" w:type="pct"/>
          </w:tcPr>
          <w:p w14:paraId="71A6715D" w14:textId="77777777" w:rsidR="009E2673" w:rsidRDefault="009E2673" w:rsidP="009E2673">
            <w:r>
              <w:t>Loại luật sư</w:t>
            </w:r>
          </w:p>
          <w:p w14:paraId="420E2361" w14:textId="77777777" w:rsidR="009E2673" w:rsidRDefault="009E2673" w:rsidP="009E2673">
            <w:r>
              <w:t>1: trademark</w:t>
            </w:r>
          </w:p>
          <w:p w14:paraId="62ACE515" w14:textId="4D743ECB" w:rsidR="009E2673" w:rsidRPr="009C09B2" w:rsidRDefault="009E2673" w:rsidP="009E2673">
            <w:r>
              <w:t>2: patent</w:t>
            </w:r>
          </w:p>
        </w:tc>
      </w:tr>
      <w:tr w:rsidR="009E2673" w:rsidRPr="009C09B2" w14:paraId="17BC2414" w14:textId="77777777" w:rsidTr="00254C1C">
        <w:tc>
          <w:tcPr>
            <w:tcW w:w="1432" w:type="pct"/>
          </w:tcPr>
          <w:p w14:paraId="3BF006A2" w14:textId="2FA4FA22" w:rsidR="009E2673" w:rsidRPr="009E2673" w:rsidRDefault="009E2673" w:rsidP="009E2673">
            <w:r w:rsidRPr="009E2673">
              <w:t>HOURLY_RATE</w:t>
            </w:r>
          </w:p>
        </w:tc>
        <w:tc>
          <w:tcPr>
            <w:tcW w:w="743" w:type="pct"/>
          </w:tcPr>
          <w:p w14:paraId="023B57B0" w14:textId="77777777" w:rsidR="009E2673" w:rsidRPr="009C09B2" w:rsidRDefault="009E2673" w:rsidP="009E2673"/>
        </w:tc>
        <w:tc>
          <w:tcPr>
            <w:tcW w:w="396" w:type="pct"/>
          </w:tcPr>
          <w:p w14:paraId="399F9E74" w14:textId="77777777" w:rsidR="009E2673" w:rsidRPr="009C09B2" w:rsidRDefault="009E2673" w:rsidP="009E2673"/>
        </w:tc>
        <w:tc>
          <w:tcPr>
            <w:tcW w:w="379" w:type="pct"/>
          </w:tcPr>
          <w:p w14:paraId="3B8EA5BB" w14:textId="77777777" w:rsidR="009E2673" w:rsidRPr="009C09B2" w:rsidRDefault="009E2673" w:rsidP="009E2673"/>
        </w:tc>
        <w:tc>
          <w:tcPr>
            <w:tcW w:w="497" w:type="pct"/>
          </w:tcPr>
          <w:p w14:paraId="6A78BC64" w14:textId="77777777" w:rsidR="009E2673" w:rsidRPr="009C09B2" w:rsidRDefault="009E2673" w:rsidP="009E2673"/>
        </w:tc>
        <w:tc>
          <w:tcPr>
            <w:tcW w:w="1553" w:type="pct"/>
          </w:tcPr>
          <w:p w14:paraId="4066672A" w14:textId="77777777" w:rsidR="009E2673" w:rsidRPr="006B366A" w:rsidRDefault="009E2673" w:rsidP="009E2673">
            <w:pPr>
              <w:spacing w:before="0" w:line="240" w:lineRule="auto"/>
            </w:pPr>
            <w:r w:rsidRPr="006B366A">
              <w:t>Số tiền / 1 giờ</w:t>
            </w:r>
          </w:p>
          <w:p w14:paraId="34E030C7" w14:textId="77777777" w:rsidR="009E2673" w:rsidRPr="009C09B2" w:rsidRDefault="009E2673" w:rsidP="009E2673"/>
        </w:tc>
      </w:tr>
      <w:tr w:rsidR="006B4F19" w:rsidRPr="009C09B2" w14:paraId="28E953EA" w14:textId="77777777" w:rsidTr="00254C1C">
        <w:tc>
          <w:tcPr>
            <w:tcW w:w="1432" w:type="pct"/>
          </w:tcPr>
          <w:p w14:paraId="20D65D20" w14:textId="5C3D0CA4" w:rsidR="006B4F19" w:rsidRPr="009E2673" w:rsidRDefault="006B4F19" w:rsidP="009E2673">
            <w:r>
              <w:t>CONTACT_PERSON</w:t>
            </w:r>
          </w:p>
        </w:tc>
        <w:tc>
          <w:tcPr>
            <w:tcW w:w="743" w:type="pct"/>
          </w:tcPr>
          <w:p w14:paraId="5ABF4C25" w14:textId="7C680918" w:rsidR="006B4F19" w:rsidRPr="009C09B2" w:rsidRDefault="006B4F19" w:rsidP="009E2673">
            <w:r w:rsidRPr="009C09B2">
              <w:t>VARCHAR2</w:t>
            </w:r>
          </w:p>
        </w:tc>
        <w:tc>
          <w:tcPr>
            <w:tcW w:w="396" w:type="pct"/>
          </w:tcPr>
          <w:p w14:paraId="77D91821" w14:textId="18BFA835" w:rsidR="006B4F19" w:rsidRPr="009C09B2" w:rsidRDefault="006B4F19" w:rsidP="009E2673">
            <w:r>
              <w:t>10</w:t>
            </w:r>
          </w:p>
        </w:tc>
        <w:tc>
          <w:tcPr>
            <w:tcW w:w="379" w:type="pct"/>
          </w:tcPr>
          <w:p w14:paraId="5E7FB162" w14:textId="77777777" w:rsidR="006B4F19" w:rsidRPr="009C09B2" w:rsidRDefault="006B4F19" w:rsidP="009E2673"/>
        </w:tc>
        <w:tc>
          <w:tcPr>
            <w:tcW w:w="497" w:type="pct"/>
          </w:tcPr>
          <w:p w14:paraId="63C4DF21" w14:textId="77777777" w:rsidR="006B4F19" w:rsidRPr="009C09B2" w:rsidRDefault="006B4F19" w:rsidP="009E2673"/>
        </w:tc>
        <w:tc>
          <w:tcPr>
            <w:tcW w:w="1553" w:type="pct"/>
          </w:tcPr>
          <w:p w14:paraId="12B0EFB9" w14:textId="0347FDDE" w:rsidR="006B4F19" w:rsidRPr="006B366A" w:rsidRDefault="006B4F19" w:rsidP="009E2673">
            <w:pPr>
              <w:spacing w:before="0" w:line="240" w:lineRule="auto"/>
            </w:pPr>
            <w:r>
              <w:t>Mr/Ms/Miss…</w:t>
            </w:r>
          </w:p>
        </w:tc>
      </w:tr>
      <w:tr w:rsidR="00115061" w:rsidRPr="009C09B2" w14:paraId="7CA400A5" w14:textId="77777777" w:rsidTr="005E559D">
        <w:trPr>
          <w:trHeight w:val="320"/>
        </w:trPr>
        <w:tc>
          <w:tcPr>
            <w:tcW w:w="1432" w:type="pct"/>
          </w:tcPr>
          <w:p w14:paraId="32CC5477" w14:textId="4F3AD266" w:rsidR="00115061" w:rsidRDefault="00115061" w:rsidP="009E2673">
            <w:r>
              <w:t>Rating</w:t>
            </w:r>
          </w:p>
        </w:tc>
        <w:tc>
          <w:tcPr>
            <w:tcW w:w="743" w:type="pct"/>
          </w:tcPr>
          <w:p w14:paraId="63D1297A" w14:textId="1CCA63E9" w:rsidR="00115061" w:rsidRPr="009C09B2" w:rsidRDefault="00115061" w:rsidP="009E2673">
            <w:r>
              <w:t>Number</w:t>
            </w:r>
          </w:p>
        </w:tc>
        <w:tc>
          <w:tcPr>
            <w:tcW w:w="396" w:type="pct"/>
          </w:tcPr>
          <w:p w14:paraId="6A311BC3" w14:textId="77777777" w:rsidR="00115061" w:rsidRDefault="00115061" w:rsidP="009E2673"/>
        </w:tc>
        <w:tc>
          <w:tcPr>
            <w:tcW w:w="379" w:type="pct"/>
          </w:tcPr>
          <w:p w14:paraId="7902FE00" w14:textId="77777777" w:rsidR="00115061" w:rsidRPr="009C09B2" w:rsidRDefault="00115061" w:rsidP="009E2673"/>
        </w:tc>
        <w:tc>
          <w:tcPr>
            <w:tcW w:w="497" w:type="pct"/>
          </w:tcPr>
          <w:p w14:paraId="02D73100" w14:textId="77777777" w:rsidR="00115061" w:rsidRPr="009C09B2" w:rsidRDefault="00115061" w:rsidP="009E2673"/>
        </w:tc>
        <w:tc>
          <w:tcPr>
            <w:tcW w:w="1553" w:type="pct"/>
          </w:tcPr>
          <w:p w14:paraId="147F8F2A" w14:textId="3E790052" w:rsidR="00115061" w:rsidRDefault="00115061" w:rsidP="009E2673">
            <w:pPr>
              <w:spacing w:before="0" w:line="240" w:lineRule="auto"/>
            </w:pPr>
            <w:r>
              <w:t>Tổng điểm đánh giá bài viết chung của luật sư.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7513" w:name="_Toc523526420"/>
      <w:r w:rsidRPr="009C09B2">
        <w:t>S_Function</w:t>
      </w:r>
      <w:bookmarkEnd w:id="7513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7514" w:name="_Toc523526421"/>
      <w:r w:rsidRPr="009C09B2">
        <w:lastRenderedPageBreak/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7514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7515" w:name="_Toc523526422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7515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7516" w:name="_Toc523526423"/>
      <w:r w:rsidRPr="009C09B2">
        <w:t>S_G</w:t>
      </w:r>
      <w:r w:rsidR="000B4F06" w:rsidRPr="009C09B2">
        <w:t>roups</w:t>
      </w:r>
      <w:bookmarkEnd w:id="7516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7517" w:name="_Toc523526424"/>
      <w:r w:rsidRPr="009C09B2">
        <w:t>S_Menu</w:t>
      </w:r>
      <w:bookmarkEnd w:id="7517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lastRenderedPageBreak/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171BD496" w14:textId="77777777" w:rsidR="00AD58CA" w:rsidRPr="009C09B2" w:rsidRDefault="00AD58CA" w:rsidP="00AD58CA">
      <w:pPr>
        <w:pStyle w:val="u3"/>
      </w:pPr>
      <w:bookmarkStart w:id="7518" w:name="_Toc523526425"/>
      <w:r w:rsidRPr="009C09B2">
        <w:t>S_Group_User</w:t>
      </w:r>
      <w:bookmarkEnd w:id="7518"/>
    </w:p>
    <w:p w14:paraId="21B74813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0F54C29E" w14:textId="77777777" w:rsidR="00AD58CA" w:rsidRPr="009C09B2" w:rsidRDefault="00AD58CA" w:rsidP="00AD58CA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D58CA" w:rsidRPr="009C09B2" w14:paraId="1CF88984" w14:textId="77777777" w:rsidTr="008A1236">
        <w:trPr>
          <w:tblHeader/>
        </w:trPr>
        <w:tc>
          <w:tcPr>
            <w:tcW w:w="1432" w:type="pct"/>
            <w:shd w:val="clear" w:color="auto" w:fill="E6E6E6"/>
          </w:tcPr>
          <w:p w14:paraId="41BAE657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A236143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571004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90E70FF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11D71B" w14:textId="77777777" w:rsidR="00AD58CA" w:rsidRPr="009C09B2" w:rsidRDefault="00AD58CA" w:rsidP="008A123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5975F302" w14:textId="77777777" w:rsidR="00AD58CA" w:rsidRPr="009C09B2" w:rsidRDefault="00AD58CA" w:rsidP="008A123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D58CA" w:rsidRPr="009C09B2" w14:paraId="437ABD7D" w14:textId="77777777" w:rsidTr="008A1236">
        <w:tc>
          <w:tcPr>
            <w:tcW w:w="1432" w:type="pct"/>
          </w:tcPr>
          <w:p w14:paraId="05C0551D" w14:textId="77777777" w:rsidR="00AD58CA" w:rsidRPr="009C09B2" w:rsidRDefault="00AD58CA" w:rsidP="008A1236">
            <w:r w:rsidRPr="009C09B2">
              <w:t>GROUPID</w:t>
            </w:r>
          </w:p>
        </w:tc>
        <w:tc>
          <w:tcPr>
            <w:tcW w:w="743" w:type="pct"/>
          </w:tcPr>
          <w:p w14:paraId="3E8DE9F0" w14:textId="77777777" w:rsidR="00AD58CA" w:rsidRPr="009C09B2" w:rsidRDefault="00AD58CA" w:rsidP="008A1236">
            <w:r w:rsidRPr="009C09B2">
              <w:t>NUMBER</w:t>
            </w:r>
          </w:p>
        </w:tc>
        <w:tc>
          <w:tcPr>
            <w:tcW w:w="396" w:type="pct"/>
          </w:tcPr>
          <w:p w14:paraId="65548310" w14:textId="77777777" w:rsidR="00AD58CA" w:rsidRPr="009C09B2" w:rsidRDefault="00AD58CA" w:rsidP="008A1236"/>
        </w:tc>
        <w:tc>
          <w:tcPr>
            <w:tcW w:w="379" w:type="pct"/>
          </w:tcPr>
          <w:p w14:paraId="7634E5B6" w14:textId="77777777" w:rsidR="00AD58CA" w:rsidRPr="009C09B2" w:rsidRDefault="00AD58CA" w:rsidP="008A1236"/>
        </w:tc>
        <w:tc>
          <w:tcPr>
            <w:tcW w:w="497" w:type="pct"/>
          </w:tcPr>
          <w:p w14:paraId="665D5C58" w14:textId="77777777" w:rsidR="00AD58CA" w:rsidRPr="009C09B2" w:rsidRDefault="00AD58CA" w:rsidP="008A1236"/>
        </w:tc>
        <w:tc>
          <w:tcPr>
            <w:tcW w:w="1553" w:type="pct"/>
          </w:tcPr>
          <w:p w14:paraId="26AC8518" w14:textId="77777777" w:rsidR="00AD58CA" w:rsidRPr="009C09B2" w:rsidRDefault="00AD58CA" w:rsidP="008A1236">
            <w:r w:rsidRPr="009C09B2">
              <w:t>ID bảng group</w:t>
            </w:r>
          </w:p>
        </w:tc>
      </w:tr>
    </w:tbl>
    <w:p w14:paraId="271DECD8" w14:textId="032DBE2F" w:rsidR="00AD58CA" w:rsidRPr="009C09B2" w:rsidDel="005B7459" w:rsidRDefault="00AD58CA" w:rsidP="00AD58CA">
      <w:pPr>
        <w:pStyle w:val="u2"/>
        <w:rPr>
          <w:moveFrom w:id="7519" w:author="Lucy Lucy" w:date="2018-09-01T00:25:00Z"/>
        </w:rPr>
      </w:pPr>
      <w:moveFromRangeStart w:id="7520" w:author="Lucy Lucy" w:date="2018-09-01T00:25:00Z" w:name="move523523524"/>
      <w:moveFrom w:id="7521" w:author="Lucy Lucy" w:date="2018-09-01T00:25:00Z">
        <w:r w:rsidDel="005B7459">
          <w:t>App_Document_Others</w:t>
        </w:r>
        <w:r w:rsidRPr="009C09B2" w:rsidDel="005B7459">
          <w:tab/>
        </w:r>
      </w:moveFrom>
    </w:p>
    <w:p w14:paraId="10CA20CF" w14:textId="614903F9" w:rsidR="00AD58CA" w:rsidRPr="009C09B2" w:rsidDel="005B7459" w:rsidRDefault="00AD58CA" w:rsidP="00D96744">
      <w:pPr>
        <w:pStyle w:val="oancuaDanhsach"/>
        <w:numPr>
          <w:ilvl w:val="0"/>
          <w:numId w:val="8"/>
        </w:numPr>
        <w:rPr>
          <w:moveFrom w:id="7522" w:author="Lucy Lucy" w:date="2018-09-01T00:25:00Z"/>
        </w:rPr>
      </w:pPr>
      <w:moveFrom w:id="7523" w:author="Lucy Lucy" w:date="2018-09-01T00:25:00Z">
        <w:r w:rsidRPr="009C09B2" w:rsidDel="005B7459">
          <w:t xml:space="preserve">Mục đích: </w:t>
        </w:r>
        <w:r w:rsidR="00D96744" w:rsidDel="005B7459">
          <w:t xml:space="preserve">Lưu trữ thông tin  các tài liệu khác đính trong đơn 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AD58CA" w:rsidRPr="009C09B2" w:rsidDel="005B7459" w14:paraId="49DB3E0D" w14:textId="7937D6AE" w:rsidTr="008A1236">
        <w:trPr>
          <w:tblHeader/>
        </w:trPr>
        <w:tc>
          <w:tcPr>
            <w:tcW w:w="1421" w:type="pct"/>
            <w:shd w:val="clear" w:color="auto" w:fill="E6E6E6"/>
          </w:tcPr>
          <w:p w14:paraId="3559572D" w14:textId="492A5839" w:rsidR="00AD58CA" w:rsidRPr="009C09B2" w:rsidDel="005B7459" w:rsidRDefault="00AD58CA" w:rsidP="008A1236">
            <w:pPr>
              <w:rPr>
                <w:moveFrom w:id="7524" w:author="Lucy Lucy" w:date="2018-09-01T00:25:00Z"/>
                <w:b/>
              </w:rPr>
            </w:pPr>
            <w:moveFrom w:id="7525" w:author="Lucy Lucy" w:date="2018-09-01T00:25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3F72391B" w14:textId="7E158016" w:rsidR="00AD58CA" w:rsidRPr="009C09B2" w:rsidDel="005B7459" w:rsidRDefault="00AD58CA" w:rsidP="008A1236">
            <w:pPr>
              <w:rPr>
                <w:moveFrom w:id="7526" w:author="Lucy Lucy" w:date="2018-09-01T00:25:00Z"/>
                <w:b/>
              </w:rPr>
            </w:pPr>
            <w:moveFrom w:id="7527" w:author="Lucy Lucy" w:date="2018-09-01T00:25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C059FE5" w14:textId="19DFC035" w:rsidR="00AD58CA" w:rsidRPr="009C09B2" w:rsidDel="005B7459" w:rsidRDefault="00AD58CA" w:rsidP="008A1236">
            <w:pPr>
              <w:rPr>
                <w:moveFrom w:id="7528" w:author="Lucy Lucy" w:date="2018-09-01T00:25:00Z"/>
                <w:b/>
              </w:rPr>
            </w:pPr>
            <w:moveFrom w:id="7529" w:author="Lucy Lucy" w:date="2018-09-01T00:25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1ED3DAED" w14:textId="37DD809B" w:rsidR="00AD58CA" w:rsidRPr="009C09B2" w:rsidDel="005B7459" w:rsidRDefault="00AD58CA" w:rsidP="008A1236">
            <w:pPr>
              <w:rPr>
                <w:moveFrom w:id="7530" w:author="Lucy Lucy" w:date="2018-09-01T00:25:00Z"/>
                <w:b/>
              </w:rPr>
            </w:pPr>
            <w:moveFrom w:id="7531" w:author="Lucy Lucy" w:date="2018-09-01T00:25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40827B8E" w14:textId="479B7B7F" w:rsidR="00AD58CA" w:rsidRPr="009C09B2" w:rsidDel="005B7459" w:rsidRDefault="00AD58CA" w:rsidP="008A1236">
            <w:pPr>
              <w:rPr>
                <w:moveFrom w:id="7532" w:author="Lucy Lucy" w:date="2018-09-01T00:25:00Z"/>
                <w:b/>
              </w:rPr>
            </w:pPr>
            <w:moveFrom w:id="7533" w:author="Lucy Lucy" w:date="2018-09-01T00:25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8CADF09" w14:textId="32DD9207" w:rsidR="00AD58CA" w:rsidRPr="009C09B2" w:rsidDel="005B7459" w:rsidRDefault="00AD58CA" w:rsidP="008A1236">
            <w:pPr>
              <w:jc w:val="left"/>
              <w:rPr>
                <w:moveFrom w:id="7534" w:author="Lucy Lucy" w:date="2018-09-01T00:25:00Z"/>
                <w:b/>
              </w:rPr>
            </w:pPr>
            <w:moveFrom w:id="7535" w:author="Lucy Lucy" w:date="2018-09-01T00:25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AD58CA" w:rsidRPr="009C09B2" w:rsidDel="005B7459" w14:paraId="33BCB2EC" w14:textId="2EBB8D19" w:rsidTr="008A1236">
        <w:tc>
          <w:tcPr>
            <w:tcW w:w="1421" w:type="pct"/>
          </w:tcPr>
          <w:p w14:paraId="7AE85422" w14:textId="6E33BDA1" w:rsidR="00AD58CA" w:rsidRPr="009C09B2" w:rsidDel="005B7459" w:rsidRDefault="00AD58CA" w:rsidP="008A1236">
            <w:pPr>
              <w:rPr>
                <w:moveFrom w:id="7536" w:author="Lucy Lucy" w:date="2018-09-01T00:25:00Z"/>
              </w:rPr>
            </w:pPr>
            <w:moveFrom w:id="7537" w:author="Lucy Lucy" w:date="2018-09-01T00:25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3DF08D45" w14:textId="51FEC365" w:rsidR="00AD58CA" w:rsidRPr="009C09B2" w:rsidDel="005B7459" w:rsidRDefault="00AD58CA" w:rsidP="008A1236">
            <w:pPr>
              <w:rPr>
                <w:moveFrom w:id="7538" w:author="Lucy Lucy" w:date="2018-09-01T00:25:00Z"/>
              </w:rPr>
            </w:pPr>
            <w:moveFrom w:id="7539" w:author="Lucy Lucy" w:date="2018-09-01T00:25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50685FB7" w14:textId="359AE7E9" w:rsidR="00AD58CA" w:rsidRPr="009C09B2" w:rsidDel="005B7459" w:rsidRDefault="00AD58CA" w:rsidP="008A1236">
            <w:pPr>
              <w:rPr>
                <w:moveFrom w:id="7540" w:author="Lucy Lucy" w:date="2018-09-01T00:25:00Z"/>
              </w:rPr>
            </w:pPr>
          </w:p>
        </w:tc>
        <w:tc>
          <w:tcPr>
            <w:tcW w:w="371" w:type="pct"/>
          </w:tcPr>
          <w:p w14:paraId="4F2CCC8A" w14:textId="12BFB6E8" w:rsidR="00AD58CA" w:rsidRPr="009C09B2" w:rsidDel="005B7459" w:rsidRDefault="00AD58CA" w:rsidP="008A1236">
            <w:pPr>
              <w:rPr>
                <w:moveFrom w:id="7541" w:author="Lucy Lucy" w:date="2018-09-01T00:25:00Z"/>
              </w:rPr>
            </w:pPr>
          </w:p>
        </w:tc>
        <w:tc>
          <w:tcPr>
            <w:tcW w:w="496" w:type="pct"/>
          </w:tcPr>
          <w:p w14:paraId="04AFBAE7" w14:textId="5FD88CEA" w:rsidR="00AD58CA" w:rsidRPr="009C09B2" w:rsidDel="005B7459" w:rsidRDefault="00AD58CA" w:rsidP="008A1236">
            <w:pPr>
              <w:rPr>
                <w:moveFrom w:id="7542" w:author="Lucy Lucy" w:date="2018-09-01T00:25:00Z"/>
              </w:rPr>
            </w:pPr>
          </w:p>
        </w:tc>
        <w:tc>
          <w:tcPr>
            <w:tcW w:w="1537" w:type="pct"/>
          </w:tcPr>
          <w:p w14:paraId="64A1F18E" w14:textId="11A2D469" w:rsidR="00AD58CA" w:rsidRPr="009C09B2" w:rsidDel="005B7459" w:rsidRDefault="00AD58CA" w:rsidP="008A1236">
            <w:pPr>
              <w:rPr>
                <w:moveFrom w:id="7543" w:author="Lucy Lucy" w:date="2018-09-01T00:25:00Z"/>
              </w:rPr>
            </w:pPr>
            <w:moveFrom w:id="7544" w:author="Lucy Lucy" w:date="2018-09-01T00:25:00Z">
              <w:r w:rsidRPr="009C09B2" w:rsidDel="005B7459">
                <w:t>ID tự tăng</w:t>
              </w:r>
            </w:moveFrom>
          </w:p>
        </w:tc>
      </w:tr>
      <w:tr w:rsidR="00AD58CA" w:rsidRPr="009C09B2" w:rsidDel="005B7459" w14:paraId="156AA6BD" w14:textId="201D4C27" w:rsidTr="008A1236">
        <w:tc>
          <w:tcPr>
            <w:tcW w:w="1421" w:type="pct"/>
          </w:tcPr>
          <w:p w14:paraId="6928D582" w14:textId="3F845A8A" w:rsidR="00AD58CA" w:rsidRPr="009C09B2" w:rsidDel="005B7459" w:rsidRDefault="00553258" w:rsidP="008A1236">
            <w:pPr>
              <w:rPr>
                <w:moveFrom w:id="7545" w:author="Lucy Lucy" w:date="2018-09-01T00:25:00Z"/>
              </w:rPr>
            </w:pPr>
            <w:moveFrom w:id="7546" w:author="Lucy Lucy" w:date="2018-09-01T00:25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5E93CAE5" w14:textId="53923AB8" w:rsidR="00AD58CA" w:rsidRPr="009C09B2" w:rsidDel="005B7459" w:rsidRDefault="00AD58CA" w:rsidP="008A1236">
            <w:pPr>
              <w:rPr>
                <w:moveFrom w:id="7547" w:author="Lucy Lucy" w:date="2018-09-01T00:25:00Z"/>
              </w:rPr>
            </w:pPr>
            <w:moveFrom w:id="7548" w:author="Lucy Lucy" w:date="2018-09-01T00:25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66DB97E5" w14:textId="54F80949" w:rsidR="00AD58CA" w:rsidRPr="009C09B2" w:rsidDel="005B7459" w:rsidRDefault="00553258" w:rsidP="008A1236">
            <w:pPr>
              <w:rPr>
                <w:moveFrom w:id="7549" w:author="Lucy Lucy" w:date="2018-09-01T00:25:00Z"/>
              </w:rPr>
            </w:pPr>
            <w:moveFrom w:id="7550" w:author="Lucy Lucy" w:date="2018-09-01T00:25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115F0AD4" w14:textId="4A89077E" w:rsidR="00AD58CA" w:rsidRPr="009C09B2" w:rsidDel="005B7459" w:rsidRDefault="00AD58CA" w:rsidP="008A1236">
            <w:pPr>
              <w:rPr>
                <w:moveFrom w:id="7551" w:author="Lucy Lucy" w:date="2018-09-01T00:25:00Z"/>
              </w:rPr>
            </w:pPr>
          </w:p>
        </w:tc>
        <w:tc>
          <w:tcPr>
            <w:tcW w:w="496" w:type="pct"/>
          </w:tcPr>
          <w:p w14:paraId="062F2A4E" w14:textId="05F13BAD" w:rsidR="00AD58CA" w:rsidRPr="009C09B2" w:rsidDel="005B7459" w:rsidRDefault="00AD58CA" w:rsidP="008A1236">
            <w:pPr>
              <w:rPr>
                <w:moveFrom w:id="7552" w:author="Lucy Lucy" w:date="2018-09-01T00:25:00Z"/>
              </w:rPr>
            </w:pPr>
          </w:p>
        </w:tc>
        <w:tc>
          <w:tcPr>
            <w:tcW w:w="1537" w:type="pct"/>
          </w:tcPr>
          <w:p w14:paraId="5A76AA28" w14:textId="20EF8711" w:rsidR="00AD58CA" w:rsidRPr="009C09B2" w:rsidDel="005B7459" w:rsidRDefault="00AD58CA" w:rsidP="00553258">
            <w:pPr>
              <w:rPr>
                <w:moveFrom w:id="7553" w:author="Lucy Lucy" w:date="2018-09-01T00:25:00Z"/>
              </w:rPr>
            </w:pPr>
            <w:moveFrom w:id="7554" w:author="Lucy Lucy" w:date="2018-09-01T00:25:00Z">
              <w:r w:rsidRPr="009C09B2" w:rsidDel="005B7459">
                <w:t>Mã đơn</w:t>
              </w:r>
              <w:r w:rsidR="00553258" w:rsidDel="005B7459">
                <w:t xml:space="preserve"> </w:t>
              </w:r>
            </w:moveFrom>
          </w:p>
        </w:tc>
      </w:tr>
      <w:tr w:rsidR="00553258" w:rsidRPr="009C09B2" w:rsidDel="005B7459" w14:paraId="0DE43943" w14:textId="7945114C" w:rsidTr="008A1236">
        <w:tc>
          <w:tcPr>
            <w:tcW w:w="1421" w:type="pct"/>
          </w:tcPr>
          <w:p w14:paraId="4A9A6282" w14:textId="1EFF37C1" w:rsidR="00553258" w:rsidDel="005B7459" w:rsidRDefault="00553258" w:rsidP="008A1236">
            <w:pPr>
              <w:rPr>
                <w:moveFrom w:id="7555" w:author="Lucy Lucy" w:date="2018-09-01T00:25:00Z"/>
              </w:rPr>
            </w:pPr>
            <w:moveFrom w:id="7556" w:author="Lucy Lucy" w:date="2018-09-01T00:25:00Z">
              <w:r w:rsidDel="005B7459">
                <w:t>DocumentName</w:t>
              </w:r>
            </w:moveFrom>
          </w:p>
        </w:tc>
        <w:tc>
          <w:tcPr>
            <w:tcW w:w="804" w:type="pct"/>
          </w:tcPr>
          <w:p w14:paraId="1FC1EF5E" w14:textId="76AD6CEA" w:rsidR="00553258" w:rsidRPr="009C09B2" w:rsidDel="005B7459" w:rsidRDefault="00553258" w:rsidP="008A1236">
            <w:pPr>
              <w:rPr>
                <w:moveFrom w:id="7557" w:author="Lucy Lucy" w:date="2018-09-01T00:25:00Z"/>
              </w:rPr>
            </w:pPr>
            <w:moveFrom w:id="755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E08B054" w14:textId="7638456A" w:rsidR="00553258" w:rsidDel="005B7459" w:rsidRDefault="00553258" w:rsidP="008A1236">
            <w:pPr>
              <w:rPr>
                <w:moveFrom w:id="7559" w:author="Lucy Lucy" w:date="2018-09-01T00:25:00Z"/>
              </w:rPr>
            </w:pPr>
            <w:moveFrom w:id="756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6175C8" w14:textId="67CBEFD0" w:rsidR="00553258" w:rsidRPr="009C09B2" w:rsidDel="005B7459" w:rsidRDefault="00553258" w:rsidP="008A1236">
            <w:pPr>
              <w:rPr>
                <w:moveFrom w:id="7561" w:author="Lucy Lucy" w:date="2018-09-01T00:25:00Z"/>
              </w:rPr>
            </w:pPr>
          </w:p>
        </w:tc>
        <w:tc>
          <w:tcPr>
            <w:tcW w:w="496" w:type="pct"/>
          </w:tcPr>
          <w:p w14:paraId="5BF06FD1" w14:textId="15BBE598" w:rsidR="00553258" w:rsidRPr="009C09B2" w:rsidDel="005B7459" w:rsidRDefault="00553258" w:rsidP="008A1236">
            <w:pPr>
              <w:rPr>
                <w:moveFrom w:id="7562" w:author="Lucy Lucy" w:date="2018-09-01T00:25:00Z"/>
              </w:rPr>
            </w:pPr>
          </w:p>
        </w:tc>
        <w:tc>
          <w:tcPr>
            <w:tcW w:w="1537" w:type="pct"/>
          </w:tcPr>
          <w:p w14:paraId="31FE8FED" w14:textId="5D574D80" w:rsidR="00553258" w:rsidRPr="009C09B2" w:rsidDel="005B7459" w:rsidRDefault="00553258" w:rsidP="00553258">
            <w:pPr>
              <w:rPr>
                <w:moveFrom w:id="7563" w:author="Lucy Lucy" w:date="2018-09-01T00:25:00Z"/>
              </w:rPr>
            </w:pPr>
            <w:moveFrom w:id="7564" w:author="Lucy Lucy" w:date="2018-09-01T00:25:00Z">
              <w:r w:rsidDel="005B7459">
                <w:t>Nội dung do người dùng tự đánh</w:t>
              </w:r>
            </w:moveFrom>
          </w:p>
        </w:tc>
      </w:tr>
      <w:tr w:rsidR="00553258" w:rsidRPr="009C09B2" w:rsidDel="005B7459" w14:paraId="434D0877" w14:textId="758CE679" w:rsidTr="008A1236">
        <w:tc>
          <w:tcPr>
            <w:tcW w:w="1421" w:type="pct"/>
          </w:tcPr>
          <w:p w14:paraId="2FC50441" w14:textId="69B57CBB" w:rsidR="00553258" w:rsidDel="005B7459" w:rsidRDefault="00553258" w:rsidP="008A1236">
            <w:pPr>
              <w:rPr>
                <w:moveFrom w:id="7565" w:author="Lucy Lucy" w:date="2018-09-01T00:25:00Z"/>
              </w:rPr>
            </w:pPr>
            <w:moveFrom w:id="7566" w:author="Lucy Lucy" w:date="2018-09-01T00:25:00Z">
              <w:r w:rsidDel="005B7459">
                <w:t>FileName</w:t>
              </w:r>
            </w:moveFrom>
          </w:p>
        </w:tc>
        <w:tc>
          <w:tcPr>
            <w:tcW w:w="804" w:type="pct"/>
          </w:tcPr>
          <w:p w14:paraId="344101CA" w14:textId="727EEFF7" w:rsidR="00553258" w:rsidDel="005B7459" w:rsidRDefault="00553258" w:rsidP="008A1236">
            <w:pPr>
              <w:rPr>
                <w:moveFrom w:id="7567" w:author="Lucy Lucy" w:date="2018-09-01T00:25:00Z"/>
              </w:rPr>
            </w:pPr>
            <w:moveFrom w:id="7568" w:author="Lucy Lucy" w:date="2018-09-01T00:25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3CEE637F" w14:textId="0AC8D55D" w:rsidR="00553258" w:rsidDel="005B7459" w:rsidRDefault="00553258" w:rsidP="008A1236">
            <w:pPr>
              <w:rPr>
                <w:moveFrom w:id="7569" w:author="Lucy Lucy" w:date="2018-09-01T00:25:00Z"/>
              </w:rPr>
            </w:pPr>
            <w:moveFrom w:id="7570" w:author="Lucy Lucy" w:date="2018-09-01T00:25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206BD30F" w14:textId="55AE035C" w:rsidR="00553258" w:rsidRPr="009C09B2" w:rsidDel="005B7459" w:rsidRDefault="00553258" w:rsidP="008A1236">
            <w:pPr>
              <w:rPr>
                <w:moveFrom w:id="7571" w:author="Lucy Lucy" w:date="2018-09-01T00:25:00Z"/>
              </w:rPr>
            </w:pPr>
          </w:p>
        </w:tc>
        <w:tc>
          <w:tcPr>
            <w:tcW w:w="496" w:type="pct"/>
          </w:tcPr>
          <w:p w14:paraId="638CAAB5" w14:textId="0FC3D191" w:rsidR="00553258" w:rsidRPr="009C09B2" w:rsidDel="005B7459" w:rsidRDefault="00553258" w:rsidP="008A1236">
            <w:pPr>
              <w:rPr>
                <w:moveFrom w:id="7572" w:author="Lucy Lucy" w:date="2018-09-01T00:25:00Z"/>
              </w:rPr>
            </w:pPr>
          </w:p>
        </w:tc>
        <w:tc>
          <w:tcPr>
            <w:tcW w:w="1537" w:type="pct"/>
          </w:tcPr>
          <w:p w14:paraId="267DCDCD" w14:textId="664B65CA" w:rsidR="00553258" w:rsidDel="005B7459" w:rsidRDefault="00553258" w:rsidP="00553258">
            <w:pPr>
              <w:rPr>
                <w:moveFrom w:id="7573" w:author="Lucy Lucy" w:date="2018-09-01T00:25:00Z"/>
              </w:rPr>
            </w:pPr>
            <w:moveFrom w:id="7574" w:author="Lucy Lucy" w:date="2018-09-01T00:25:00Z">
              <w:r w:rsidDel="005B7459">
                <w:t>Tên file đường dẫn tới file</w:t>
              </w:r>
            </w:moveFrom>
          </w:p>
        </w:tc>
      </w:tr>
      <w:tr w:rsidR="00553258" w:rsidRPr="009C09B2" w:rsidDel="005B7459" w14:paraId="25E54F76" w14:textId="146D5A8F" w:rsidTr="008A1236">
        <w:tc>
          <w:tcPr>
            <w:tcW w:w="1421" w:type="pct"/>
          </w:tcPr>
          <w:p w14:paraId="5281878A" w14:textId="3972A5F8" w:rsidR="00553258" w:rsidDel="005B7459" w:rsidRDefault="00553258" w:rsidP="008A1236">
            <w:pPr>
              <w:rPr>
                <w:moveFrom w:id="7575" w:author="Lucy Lucy" w:date="2018-09-01T00:25:00Z"/>
              </w:rPr>
            </w:pPr>
            <w:moveFrom w:id="7576" w:author="Lucy Lucy" w:date="2018-09-01T00:25:00Z">
              <w:r w:rsidDel="005B7459">
                <w:t>Deleted</w:t>
              </w:r>
            </w:moveFrom>
          </w:p>
        </w:tc>
        <w:tc>
          <w:tcPr>
            <w:tcW w:w="804" w:type="pct"/>
          </w:tcPr>
          <w:p w14:paraId="4E39A64E" w14:textId="7E55F83A" w:rsidR="00553258" w:rsidDel="005B7459" w:rsidRDefault="00553258" w:rsidP="008A1236">
            <w:pPr>
              <w:rPr>
                <w:moveFrom w:id="7577" w:author="Lucy Lucy" w:date="2018-09-01T00:25:00Z"/>
              </w:rPr>
            </w:pPr>
            <w:moveFrom w:id="7578" w:author="Lucy Lucy" w:date="2018-09-01T00:25:00Z">
              <w:r w:rsidDel="005B7459">
                <w:t>Number</w:t>
              </w:r>
            </w:moveFrom>
          </w:p>
        </w:tc>
        <w:tc>
          <w:tcPr>
            <w:tcW w:w="370" w:type="pct"/>
          </w:tcPr>
          <w:p w14:paraId="14ADCAC4" w14:textId="4320C0CE" w:rsidR="00553258" w:rsidDel="005B7459" w:rsidRDefault="00553258" w:rsidP="008A1236">
            <w:pPr>
              <w:rPr>
                <w:moveFrom w:id="7579" w:author="Lucy Lucy" w:date="2018-09-01T00:25:00Z"/>
              </w:rPr>
            </w:pPr>
            <w:moveFrom w:id="7580" w:author="Lucy Lucy" w:date="2018-09-01T00:25:00Z">
              <w:r w:rsidDel="005B7459">
                <w:t>1</w:t>
              </w:r>
            </w:moveFrom>
          </w:p>
        </w:tc>
        <w:tc>
          <w:tcPr>
            <w:tcW w:w="371" w:type="pct"/>
          </w:tcPr>
          <w:p w14:paraId="6A487F2B" w14:textId="5A9182DD" w:rsidR="00553258" w:rsidRPr="009C09B2" w:rsidDel="005B7459" w:rsidRDefault="00553258" w:rsidP="008A1236">
            <w:pPr>
              <w:rPr>
                <w:moveFrom w:id="7581" w:author="Lucy Lucy" w:date="2018-09-01T00:25:00Z"/>
              </w:rPr>
            </w:pPr>
          </w:p>
        </w:tc>
        <w:tc>
          <w:tcPr>
            <w:tcW w:w="496" w:type="pct"/>
          </w:tcPr>
          <w:p w14:paraId="7A4376C6" w14:textId="1B5644EF" w:rsidR="00553258" w:rsidRPr="009C09B2" w:rsidDel="005B7459" w:rsidRDefault="00553258" w:rsidP="008A1236">
            <w:pPr>
              <w:rPr>
                <w:moveFrom w:id="7582" w:author="Lucy Lucy" w:date="2018-09-01T00:25:00Z"/>
              </w:rPr>
            </w:pPr>
          </w:p>
        </w:tc>
        <w:tc>
          <w:tcPr>
            <w:tcW w:w="1537" w:type="pct"/>
          </w:tcPr>
          <w:p w14:paraId="09308830" w14:textId="579F46D6" w:rsidR="00553258" w:rsidDel="005B7459" w:rsidRDefault="00553258" w:rsidP="00553258">
            <w:pPr>
              <w:rPr>
                <w:moveFrom w:id="7583" w:author="Lucy Lucy" w:date="2018-09-01T00:25:00Z"/>
              </w:rPr>
            </w:pPr>
            <w:moveFrom w:id="7584" w:author="Lucy Lucy" w:date="2018-09-01T00:25:00Z">
              <w:r w:rsidDel="005B7459">
                <w:t>0:bình thương 1:xóa</w:t>
              </w:r>
            </w:moveFrom>
          </w:p>
        </w:tc>
      </w:tr>
    </w:tbl>
    <w:p w14:paraId="31A81138" w14:textId="21E15E7E" w:rsidR="007755ED" w:rsidRPr="009C09B2" w:rsidDel="005B7459" w:rsidRDefault="007755ED" w:rsidP="007755ED">
      <w:pPr>
        <w:pStyle w:val="u2"/>
        <w:rPr>
          <w:moveFrom w:id="7585" w:author="Lucy Lucy" w:date="2018-09-01T00:26:00Z"/>
        </w:rPr>
      </w:pPr>
      <w:moveFromRangeStart w:id="7586" w:author="Lucy Lucy" w:date="2018-09-01T00:26:00Z" w:name="move523523526"/>
      <w:moveFromRangeEnd w:id="7520"/>
      <w:moveFrom w:id="7587" w:author="Lucy Lucy" w:date="2018-09-01T00:26:00Z">
        <w:r w:rsidDel="005B7459">
          <w:t>App_Class_Detail</w:t>
        </w:r>
      </w:moveFrom>
    </w:p>
    <w:p w14:paraId="7510CCDB" w14:textId="45484970" w:rsidR="007755ED" w:rsidDel="005B7459" w:rsidRDefault="007755ED" w:rsidP="007755ED">
      <w:pPr>
        <w:pStyle w:val="oancuaDanhsach"/>
        <w:numPr>
          <w:ilvl w:val="0"/>
          <w:numId w:val="8"/>
        </w:numPr>
        <w:rPr>
          <w:moveFrom w:id="7588" w:author="Lucy Lucy" w:date="2018-09-01T00:26:00Z"/>
        </w:rPr>
      </w:pPr>
      <w:moveFrom w:id="7589" w:author="Lucy Lucy" w:date="2018-09-01T00:26:00Z">
        <w:r w:rsidRPr="009C09B2" w:rsidDel="005B7459">
          <w:t xml:space="preserve">Mục đích: </w:t>
        </w:r>
        <w:r w:rsidDel="005B7459">
          <w:t>Lưu thông tin chi tiết của đơn chọn theo các loại hàng hóa nào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7755ED" w:rsidRPr="009C09B2" w:rsidDel="005B7459" w14:paraId="55F237C2" w14:textId="44FA5D1A" w:rsidTr="008A1236">
        <w:trPr>
          <w:tblHeader/>
        </w:trPr>
        <w:tc>
          <w:tcPr>
            <w:tcW w:w="1421" w:type="pct"/>
            <w:shd w:val="clear" w:color="auto" w:fill="E6E6E6"/>
          </w:tcPr>
          <w:p w14:paraId="7367D867" w14:textId="013625E2" w:rsidR="007755ED" w:rsidRPr="009C09B2" w:rsidDel="005B7459" w:rsidRDefault="007755ED" w:rsidP="008A1236">
            <w:pPr>
              <w:rPr>
                <w:moveFrom w:id="7590" w:author="Lucy Lucy" w:date="2018-09-01T00:26:00Z"/>
                <w:b/>
              </w:rPr>
            </w:pPr>
            <w:moveFrom w:id="7591" w:author="Lucy Lucy" w:date="2018-09-01T00:26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71E5E06D" w14:textId="1557FA90" w:rsidR="007755ED" w:rsidRPr="009C09B2" w:rsidDel="005B7459" w:rsidRDefault="007755ED" w:rsidP="008A1236">
            <w:pPr>
              <w:rPr>
                <w:moveFrom w:id="7592" w:author="Lucy Lucy" w:date="2018-09-01T00:26:00Z"/>
                <w:b/>
              </w:rPr>
            </w:pPr>
            <w:moveFrom w:id="7593" w:author="Lucy Lucy" w:date="2018-09-01T00:26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1ADF9CED" w14:textId="6B342746" w:rsidR="007755ED" w:rsidRPr="009C09B2" w:rsidDel="005B7459" w:rsidRDefault="007755ED" w:rsidP="008A1236">
            <w:pPr>
              <w:rPr>
                <w:moveFrom w:id="7594" w:author="Lucy Lucy" w:date="2018-09-01T00:26:00Z"/>
                <w:b/>
              </w:rPr>
            </w:pPr>
            <w:moveFrom w:id="7595" w:author="Lucy Lucy" w:date="2018-09-01T00:26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0F93F629" w14:textId="4AD3A047" w:rsidR="007755ED" w:rsidRPr="009C09B2" w:rsidDel="005B7459" w:rsidRDefault="007755ED" w:rsidP="008A1236">
            <w:pPr>
              <w:rPr>
                <w:moveFrom w:id="7596" w:author="Lucy Lucy" w:date="2018-09-01T00:26:00Z"/>
                <w:b/>
              </w:rPr>
            </w:pPr>
            <w:moveFrom w:id="7597" w:author="Lucy Lucy" w:date="2018-09-01T00:26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3A573001" w14:textId="33B89EFB" w:rsidR="007755ED" w:rsidRPr="009C09B2" w:rsidDel="005B7459" w:rsidRDefault="007755ED" w:rsidP="008A1236">
            <w:pPr>
              <w:rPr>
                <w:moveFrom w:id="7598" w:author="Lucy Lucy" w:date="2018-09-01T00:26:00Z"/>
                <w:b/>
              </w:rPr>
            </w:pPr>
            <w:moveFrom w:id="7599" w:author="Lucy Lucy" w:date="2018-09-01T00:26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3DD9572D" w14:textId="4CB7DF32" w:rsidR="007755ED" w:rsidRPr="009C09B2" w:rsidDel="005B7459" w:rsidRDefault="007755ED" w:rsidP="008A1236">
            <w:pPr>
              <w:jc w:val="left"/>
              <w:rPr>
                <w:moveFrom w:id="7600" w:author="Lucy Lucy" w:date="2018-09-01T00:26:00Z"/>
                <w:b/>
              </w:rPr>
            </w:pPr>
            <w:moveFrom w:id="7601" w:author="Lucy Lucy" w:date="2018-09-01T00:26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7755ED" w:rsidRPr="009C09B2" w:rsidDel="005B7459" w14:paraId="4F5664A7" w14:textId="23C5DD56" w:rsidTr="008A1236">
        <w:tc>
          <w:tcPr>
            <w:tcW w:w="1421" w:type="pct"/>
          </w:tcPr>
          <w:p w14:paraId="4851E238" w14:textId="53D2836A" w:rsidR="007755ED" w:rsidRPr="009C09B2" w:rsidDel="005B7459" w:rsidRDefault="007755ED" w:rsidP="008A1236">
            <w:pPr>
              <w:rPr>
                <w:moveFrom w:id="7602" w:author="Lucy Lucy" w:date="2018-09-01T00:26:00Z"/>
              </w:rPr>
            </w:pPr>
            <w:moveFrom w:id="7603" w:author="Lucy Lucy" w:date="2018-09-01T00:26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086068E5" w14:textId="4E085299" w:rsidR="007755ED" w:rsidRPr="009C09B2" w:rsidDel="005B7459" w:rsidRDefault="007755ED" w:rsidP="008A1236">
            <w:pPr>
              <w:rPr>
                <w:moveFrom w:id="7604" w:author="Lucy Lucy" w:date="2018-09-01T00:26:00Z"/>
              </w:rPr>
            </w:pPr>
            <w:moveFrom w:id="7605" w:author="Lucy Lucy" w:date="2018-09-01T00:26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75A4D7E7" w14:textId="3055904C" w:rsidR="007755ED" w:rsidRPr="009C09B2" w:rsidDel="005B7459" w:rsidRDefault="007755ED" w:rsidP="008A1236">
            <w:pPr>
              <w:rPr>
                <w:moveFrom w:id="7606" w:author="Lucy Lucy" w:date="2018-09-01T00:26:00Z"/>
              </w:rPr>
            </w:pPr>
          </w:p>
        </w:tc>
        <w:tc>
          <w:tcPr>
            <w:tcW w:w="371" w:type="pct"/>
          </w:tcPr>
          <w:p w14:paraId="4FFBBA65" w14:textId="5D8D8FD8" w:rsidR="007755ED" w:rsidRPr="009C09B2" w:rsidDel="005B7459" w:rsidRDefault="007755ED" w:rsidP="008A1236">
            <w:pPr>
              <w:rPr>
                <w:moveFrom w:id="7607" w:author="Lucy Lucy" w:date="2018-09-01T00:26:00Z"/>
              </w:rPr>
            </w:pPr>
          </w:p>
        </w:tc>
        <w:tc>
          <w:tcPr>
            <w:tcW w:w="496" w:type="pct"/>
          </w:tcPr>
          <w:p w14:paraId="072A89BD" w14:textId="1AD44250" w:rsidR="007755ED" w:rsidRPr="009C09B2" w:rsidDel="005B7459" w:rsidRDefault="007755ED" w:rsidP="008A1236">
            <w:pPr>
              <w:rPr>
                <w:moveFrom w:id="7608" w:author="Lucy Lucy" w:date="2018-09-01T00:26:00Z"/>
              </w:rPr>
            </w:pPr>
          </w:p>
        </w:tc>
        <w:tc>
          <w:tcPr>
            <w:tcW w:w="1537" w:type="pct"/>
          </w:tcPr>
          <w:p w14:paraId="05F2D15C" w14:textId="5C00BFAB" w:rsidR="007755ED" w:rsidRPr="009C09B2" w:rsidDel="005B7459" w:rsidRDefault="007755ED" w:rsidP="008A1236">
            <w:pPr>
              <w:rPr>
                <w:moveFrom w:id="7609" w:author="Lucy Lucy" w:date="2018-09-01T00:26:00Z"/>
              </w:rPr>
            </w:pPr>
            <w:moveFrom w:id="7610" w:author="Lucy Lucy" w:date="2018-09-01T00:26:00Z">
              <w:r w:rsidRPr="009C09B2" w:rsidDel="005B7459">
                <w:t>ID tự tăng</w:t>
              </w:r>
            </w:moveFrom>
          </w:p>
        </w:tc>
      </w:tr>
      <w:tr w:rsidR="007755ED" w:rsidRPr="009C09B2" w:rsidDel="005B7459" w14:paraId="78A22E0B" w14:textId="3FB8849D" w:rsidTr="008A1236">
        <w:tc>
          <w:tcPr>
            <w:tcW w:w="1421" w:type="pct"/>
          </w:tcPr>
          <w:p w14:paraId="71D169FF" w14:textId="513AB97A" w:rsidR="007755ED" w:rsidRPr="009C09B2" w:rsidDel="005B7459" w:rsidRDefault="007755ED" w:rsidP="008A1236">
            <w:pPr>
              <w:rPr>
                <w:moveFrom w:id="7611" w:author="Lucy Lucy" w:date="2018-09-01T00:26:00Z"/>
              </w:rPr>
            </w:pPr>
            <w:moveFrom w:id="7612" w:author="Lucy Lucy" w:date="2018-09-01T00:26:00Z">
              <w:r w:rsidDel="005B7459">
                <w:t>TextInput</w:t>
              </w:r>
            </w:moveFrom>
          </w:p>
        </w:tc>
        <w:tc>
          <w:tcPr>
            <w:tcW w:w="804" w:type="pct"/>
          </w:tcPr>
          <w:p w14:paraId="09DC4F08" w14:textId="3BAEA21F" w:rsidR="007755ED" w:rsidRPr="009C09B2" w:rsidDel="005B7459" w:rsidRDefault="007755ED" w:rsidP="008A1236">
            <w:pPr>
              <w:rPr>
                <w:moveFrom w:id="7613" w:author="Lucy Lucy" w:date="2018-09-01T00:26:00Z"/>
              </w:rPr>
            </w:pPr>
            <w:moveFrom w:id="7614" w:author="Lucy Lucy" w:date="2018-09-01T00:26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3D08EE4" w14:textId="2F7BDD73" w:rsidR="007755ED" w:rsidRPr="009C09B2" w:rsidDel="005B7459" w:rsidRDefault="007755ED" w:rsidP="008A1236">
            <w:pPr>
              <w:rPr>
                <w:moveFrom w:id="7615" w:author="Lucy Lucy" w:date="2018-09-01T00:26:00Z"/>
              </w:rPr>
            </w:pPr>
            <w:moveFrom w:id="7616" w:author="Lucy Lucy" w:date="2018-09-01T00:26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306A861" w14:textId="3DEB46F1" w:rsidR="007755ED" w:rsidRPr="009C09B2" w:rsidDel="005B7459" w:rsidRDefault="007755ED" w:rsidP="008A1236">
            <w:pPr>
              <w:rPr>
                <w:moveFrom w:id="7617" w:author="Lucy Lucy" w:date="2018-09-01T00:26:00Z"/>
              </w:rPr>
            </w:pPr>
          </w:p>
        </w:tc>
        <w:tc>
          <w:tcPr>
            <w:tcW w:w="496" w:type="pct"/>
          </w:tcPr>
          <w:p w14:paraId="41766C20" w14:textId="060D4DF1" w:rsidR="007755ED" w:rsidRPr="009C09B2" w:rsidDel="005B7459" w:rsidRDefault="007755ED" w:rsidP="008A1236">
            <w:pPr>
              <w:rPr>
                <w:moveFrom w:id="7618" w:author="Lucy Lucy" w:date="2018-09-01T00:26:00Z"/>
              </w:rPr>
            </w:pPr>
          </w:p>
        </w:tc>
        <w:tc>
          <w:tcPr>
            <w:tcW w:w="1537" w:type="pct"/>
          </w:tcPr>
          <w:p w14:paraId="771EEE20" w14:textId="4773C77B" w:rsidR="007755ED" w:rsidRPr="009C09B2" w:rsidDel="005B7459" w:rsidRDefault="007755ED" w:rsidP="008A1236">
            <w:pPr>
              <w:rPr>
                <w:moveFrom w:id="7619" w:author="Lucy Lucy" w:date="2018-09-01T00:26:00Z"/>
              </w:rPr>
            </w:pPr>
          </w:p>
        </w:tc>
      </w:tr>
      <w:tr w:rsidR="000D6255" w:rsidRPr="009C09B2" w:rsidDel="005B7459" w14:paraId="7DA526BB" w14:textId="3225CB2A" w:rsidTr="008A1236">
        <w:tc>
          <w:tcPr>
            <w:tcW w:w="1421" w:type="pct"/>
          </w:tcPr>
          <w:p w14:paraId="50C88C6A" w14:textId="18E7FED8" w:rsidR="000D6255" w:rsidRPr="009C09B2" w:rsidDel="005B7459" w:rsidRDefault="000D6255" w:rsidP="000D6255">
            <w:pPr>
              <w:rPr>
                <w:moveFrom w:id="7620" w:author="Lucy Lucy" w:date="2018-09-01T00:26:00Z"/>
              </w:rPr>
            </w:pPr>
            <w:moveFrom w:id="7621" w:author="Lucy Lucy" w:date="2018-09-01T00:26:00Z">
              <w:r w:rsidDel="005B7459">
                <w:t>Code</w:t>
              </w:r>
            </w:moveFrom>
          </w:p>
        </w:tc>
        <w:tc>
          <w:tcPr>
            <w:tcW w:w="804" w:type="pct"/>
          </w:tcPr>
          <w:p w14:paraId="38BFA0E4" w14:textId="172874DF" w:rsidR="000D6255" w:rsidRPr="009C09B2" w:rsidDel="005B7459" w:rsidRDefault="000D6255" w:rsidP="000D6255">
            <w:pPr>
              <w:rPr>
                <w:moveFrom w:id="7622" w:author="Lucy Lucy" w:date="2018-09-01T00:26:00Z"/>
              </w:rPr>
            </w:pPr>
            <w:moveFrom w:id="762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2A8C1143" w14:textId="1C32F199" w:rsidR="000D6255" w:rsidRPr="009C09B2" w:rsidDel="005B7459" w:rsidRDefault="00D1243F" w:rsidP="000D6255">
            <w:pPr>
              <w:rPr>
                <w:moveFrom w:id="7624" w:author="Lucy Lucy" w:date="2018-09-01T00:26:00Z"/>
              </w:rPr>
            </w:pPr>
            <w:moveFrom w:id="7625" w:author="Lucy Lucy" w:date="2018-09-01T00:26:00Z">
              <w:r w:rsidDel="005B7459">
                <w:t>3</w:t>
              </w:r>
              <w:r w:rsidR="000D6255" w:rsidDel="005B7459">
                <w:t>0</w:t>
              </w:r>
            </w:moveFrom>
          </w:p>
        </w:tc>
        <w:tc>
          <w:tcPr>
            <w:tcW w:w="371" w:type="pct"/>
          </w:tcPr>
          <w:p w14:paraId="5A7F0749" w14:textId="696B35D9" w:rsidR="000D6255" w:rsidRPr="009C09B2" w:rsidDel="005B7459" w:rsidRDefault="000D6255" w:rsidP="000D6255">
            <w:pPr>
              <w:rPr>
                <w:moveFrom w:id="7626" w:author="Lucy Lucy" w:date="2018-09-01T00:26:00Z"/>
              </w:rPr>
            </w:pPr>
          </w:p>
        </w:tc>
        <w:tc>
          <w:tcPr>
            <w:tcW w:w="496" w:type="pct"/>
          </w:tcPr>
          <w:p w14:paraId="56477474" w14:textId="50FDB9AC" w:rsidR="000D6255" w:rsidRPr="009C09B2" w:rsidDel="005B7459" w:rsidRDefault="000D6255" w:rsidP="000D6255">
            <w:pPr>
              <w:rPr>
                <w:moveFrom w:id="7627" w:author="Lucy Lucy" w:date="2018-09-01T00:26:00Z"/>
              </w:rPr>
            </w:pPr>
          </w:p>
        </w:tc>
        <w:tc>
          <w:tcPr>
            <w:tcW w:w="1537" w:type="pct"/>
          </w:tcPr>
          <w:p w14:paraId="0E4B666D" w14:textId="33147052" w:rsidR="000D6255" w:rsidRPr="009C09B2" w:rsidDel="005B7459" w:rsidRDefault="000D6255" w:rsidP="000D6255">
            <w:pPr>
              <w:rPr>
                <w:moveFrom w:id="7628" w:author="Lucy Lucy" w:date="2018-09-01T00:26:00Z"/>
              </w:rPr>
            </w:pPr>
            <w:moveFrom w:id="762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  <w:tr w:rsidR="007755ED" w:rsidRPr="009C09B2" w:rsidDel="005B7459" w14:paraId="70575DBD" w14:textId="420B6155" w:rsidTr="008A1236">
        <w:tc>
          <w:tcPr>
            <w:tcW w:w="1421" w:type="pct"/>
          </w:tcPr>
          <w:p w14:paraId="4D70A6D9" w14:textId="6EEFC7C5" w:rsidR="007755ED" w:rsidDel="005B7459" w:rsidRDefault="007755ED" w:rsidP="007755ED">
            <w:pPr>
              <w:rPr>
                <w:moveFrom w:id="7630" w:author="Lucy Lucy" w:date="2018-09-01T00:26:00Z"/>
              </w:rPr>
            </w:pPr>
            <w:moveFrom w:id="7631" w:author="Lucy Lucy" w:date="2018-09-01T00:26:00Z">
              <w:r w:rsidDel="005B7459">
                <w:t>App_header_id</w:t>
              </w:r>
            </w:moveFrom>
          </w:p>
        </w:tc>
        <w:tc>
          <w:tcPr>
            <w:tcW w:w="804" w:type="pct"/>
          </w:tcPr>
          <w:p w14:paraId="75BDA52D" w14:textId="7FCFD5A3" w:rsidR="007755ED" w:rsidRPr="009C09B2" w:rsidDel="005B7459" w:rsidRDefault="007755ED" w:rsidP="007755ED">
            <w:pPr>
              <w:rPr>
                <w:moveFrom w:id="7632" w:author="Lucy Lucy" w:date="2018-09-01T00:26:00Z"/>
              </w:rPr>
            </w:pPr>
            <w:moveFrom w:id="7633" w:author="Lucy Lucy" w:date="2018-09-01T00:26:00Z">
              <w:r w:rsidRPr="009C09B2" w:rsidDel="005B7459">
                <w:t>VARCHAR2</w:t>
              </w:r>
            </w:moveFrom>
          </w:p>
        </w:tc>
        <w:tc>
          <w:tcPr>
            <w:tcW w:w="370" w:type="pct"/>
          </w:tcPr>
          <w:p w14:paraId="0776A118" w14:textId="38FCCB85" w:rsidR="007755ED" w:rsidRPr="009C09B2" w:rsidDel="005B7459" w:rsidRDefault="007755ED" w:rsidP="007755ED">
            <w:pPr>
              <w:rPr>
                <w:moveFrom w:id="7634" w:author="Lucy Lucy" w:date="2018-09-01T00:26:00Z"/>
              </w:rPr>
            </w:pPr>
            <w:moveFrom w:id="7635" w:author="Lucy Lucy" w:date="2018-09-01T00:26:00Z">
              <w:r w:rsidDel="005B7459">
                <w:t>20</w:t>
              </w:r>
            </w:moveFrom>
          </w:p>
        </w:tc>
        <w:tc>
          <w:tcPr>
            <w:tcW w:w="371" w:type="pct"/>
          </w:tcPr>
          <w:p w14:paraId="6D0EBF00" w14:textId="5518747F" w:rsidR="007755ED" w:rsidRPr="009C09B2" w:rsidDel="005B7459" w:rsidRDefault="007755ED" w:rsidP="007755ED">
            <w:pPr>
              <w:rPr>
                <w:moveFrom w:id="7636" w:author="Lucy Lucy" w:date="2018-09-01T00:26:00Z"/>
              </w:rPr>
            </w:pPr>
          </w:p>
        </w:tc>
        <w:tc>
          <w:tcPr>
            <w:tcW w:w="496" w:type="pct"/>
          </w:tcPr>
          <w:p w14:paraId="69C2666C" w14:textId="263A1B68" w:rsidR="007755ED" w:rsidRPr="009C09B2" w:rsidDel="005B7459" w:rsidRDefault="007755ED" w:rsidP="007755ED">
            <w:pPr>
              <w:rPr>
                <w:moveFrom w:id="7637" w:author="Lucy Lucy" w:date="2018-09-01T00:26:00Z"/>
              </w:rPr>
            </w:pPr>
          </w:p>
        </w:tc>
        <w:tc>
          <w:tcPr>
            <w:tcW w:w="1537" w:type="pct"/>
          </w:tcPr>
          <w:p w14:paraId="61E02E26" w14:textId="3E4A4379" w:rsidR="007755ED" w:rsidRPr="009C09B2" w:rsidDel="005B7459" w:rsidRDefault="007755ED" w:rsidP="007755ED">
            <w:pPr>
              <w:rPr>
                <w:moveFrom w:id="7638" w:author="Lucy Lucy" w:date="2018-09-01T00:26:00Z"/>
              </w:rPr>
            </w:pPr>
            <w:moveFrom w:id="7639" w:author="Lucy Lucy" w:date="2018-09-01T00:26:00Z">
              <w:r w:rsidRPr="009C09B2" w:rsidDel="005B7459">
                <w:t>Mã đơn</w:t>
              </w:r>
              <w:r w:rsidDel="005B7459">
                <w:t xml:space="preserve"> </w:t>
              </w:r>
            </w:moveFrom>
          </w:p>
        </w:tc>
      </w:tr>
    </w:tbl>
    <w:p w14:paraId="17A96FC2" w14:textId="49A1D4B1" w:rsidR="007755ED" w:rsidRPr="009C09B2" w:rsidDel="005B7459" w:rsidRDefault="007755ED" w:rsidP="007755ED">
      <w:pPr>
        <w:rPr>
          <w:moveFrom w:id="7640" w:author="Lucy Lucy" w:date="2018-09-01T00:26:00Z"/>
        </w:rPr>
      </w:pPr>
    </w:p>
    <w:p w14:paraId="43D26129" w14:textId="71AE4660" w:rsidR="00D06FE5" w:rsidRPr="009C09B2" w:rsidDel="005B7459" w:rsidRDefault="00D06FE5" w:rsidP="00D06FE5">
      <w:pPr>
        <w:pStyle w:val="u2"/>
        <w:rPr>
          <w:moveFrom w:id="7641" w:author="Lucy Lucy" w:date="2018-09-01T00:04:00Z"/>
        </w:rPr>
      </w:pPr>
      <w:moveFromRangeStart w:id="7642" w:author="Lucy Lucy" w:date="2018-09-01T00:04:00Z" w:name="move523523528"/>
      <w:moveFromRangeEnd w:id="7586"/>
      <w:moveFrom w:id="7643" w:author="Lucy Lucy" w:date="2018-09-01T00:04:00Z">
        <w:r w:rsidDel="005B7459">
          <w:t>App_DDSHCN</w:t>
        </w:r>
      </w:moveFrom>
    </w:p>
    <w:p w14:paraId="78E6495E" w14:textId="537532A5" w:rsidR="00D06FE5" w:rsidDel="005B7459" w:rsidRDefault="00D06FE5" w:rsidP="00D06FE5">
      <w:pPr>
        <w:pStyle w:val="oancuaDanhsach"/>
        <w:numPr>
          <w:ilvl w:val="0"/>
          <w:numId w:val="8"/>
        </w:numPr>
        <w:rPr>
          <w:moveFrom w:id="7644" w:author="Lucy Lucy" w:date="2018-09-01T00:04:00Z"/>
        </w:rPr>
      </w:pPr>
      <w:moveFrom w:id="7645" w:author="Lucy Lucy" w:date="2018-09-01T00:04:00Z">
        <w:r w:rsidRPr="009C09B2" w:rsidDel="005B7459">
          <w:t xml:space="preserve">Mục đích: </w:t>
        </w:r>
        <w:r w:rsidR="0051668C" w:rsidDel="005B7459">
          <w:t>Lưu thông tin về đại diện sở hữu công nghiệp</w:t>
        </w:r>
      </w:moveFrom>
    </w:p>
    <w:p w14:paraId="6A325015" w14:textId="5224D635" w:rsidR="00D368D4" w:rsidDel="005B7459" w:rsidRDefault="00D368D4" w:rsidP="00D368D4">
      <w:pPr>
        <w:pStyle w:val="oancuaDanhsach"/>
        <w:ind w:left="360"/>
        <w:rPr>
          <w:moveFrom w:id="7646" w:author="Lucy Lucy" w:date="2018-09-01T00:04:00Z"/>
        </w:rPr>
      </w:pPr>
      <w:moveFrom w:id="7647" w:author="Lucy Lucy" w:date="2018-09-01T00:04:00Z">
        <w:r w:rsidDel="005B7459">
          <w:t>Chọn người ký trong đơn</w:t>
        </w:r>
      </w:moveFrom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D06FE5" w:rsidRPr="009C09B2" w:rsidDel="005B7459" w14:paraId="16AD71BA" w14:textId="6F7AABBE" w:rsidTr="00541CAA">
        <w:trPr>
          <w:tblHeader/>
        </w:trPr>
        <w:tc>
          <w:tcPr>
            <w:tcW w:w="1421" w:type="pct"/>
            <w:shd w:val="clear" w:color="auto" w:fill="E6E6E6"/>
          </w:tcPr>
          <w:p w14:paraId="3599956F" w14:textId="6A3A892A" w:rsidR="00D06FE5" w:rsidRPr="009C09B2" w:rsidDel="005B7459" w:rsidRDefault="00D06FE5" w:rsidP="00541CAA">
            <w:pPr>
              <w:rPr>
                <w:moveFrom w:id="7648" w:author="Lucy Lucy" w:date="2018-09-01T00:04:00Z"/>
                <w:b/>
              </w:rPr>
            </w:pPr>
            <w:moveFrom w:id="7649" w:author="Lucy Lucy" w:date="2018-09-01T00:04:00Z">
              <w:r w:rsidRPr="009C09B2" w:rsidDel="005B7459">
                <w:rPr>
                  <w:b/>
                </w:rPr>
                <w:t>Tên trường</w:t>
              </w:r>
            </w:moveFrom>
          </w:p>
        </w:tc>
        <w:tc>
          <w:tcPr>
            <w:tcW w:w="804" w:type="pct"/>
            <w:shd w:val="clear" w:color="auto" w:fill="E6E6E6"/>
          </w:tcPr>
          <w:p w14:paraId="60068795" w14:textId="62AD0F42" w:rsidR="00D06FE5" w:rsidRPr="009C09B2" w:rsidDel="005B7459" w:rsidRDefault="00D06FE5" w:rsidP="00541CAA">
            <w:pPr>
              <w:rPr>
                <w:moveFrom w:id="7650" w:author="Lucy Lucy" w:date="2018-09-01T00:04:00Z"/>
                <w:b/>
              </w:rPr>
            </w:pPr>
            <w:moveFrom w:id="7651" w:author="Lucy Lucy" w:date="2018-09-01T00:04:00Z">
              <w:r w:rsidRPr="009C09B2" w:rsidDel="005B7459">
                <w:rPr>
                  <w:b/>
                </w:rPr>
                <w:t>Kiểu dữ liệu</w:t>
              </w:r>
            </w:moveFrom>
          </w:p>
        </w:tc>
        <w:tc>
          <w:tcPr>
            <w:tcW w:w="370" w:type="pct"/>
            <w:shd w:val="clear" w:color="auto" w:fill="E6E6E6"/>
          </w:tcPr>
          <w:p w14:paraId="758C4B2C" w14:textId="242F529C" w:rsidR="00D06FE5" w:rsidRPr="009C09B2" w:rsidDel="005B7459" w:rsidRDefault="00D06FE5" w:rsidP="00541CAA">
            <w:pPr>
              <w:rPr>
                <w:moveFrom w:id="7652" w:author="Lucy Lucy" w:date="2018-09-01T00:04:00Z"/>
                <w:b/>
              </w:rPr>
            </w:pPr>
            <w:moveFrom w:id="7653" w:author="Lucy Lucy" w:date="2018-09-01T00:04:00Z">
              <w:r w:rsidRPr="009C09B2" w:rsidDel="005B7459">
                <w:rPr>
                  <w:b/>
                </w:rPr>
                <w:t>Size</w:t>
              </w:r>
            </w:moveFrom>
          </w:p>
        </w:tc>
        <w:tc>
          <w:tcPr>
            <w:tcW w:w="371" w:type="pct"/>
            <w:shd w:val="clear" w:color="auto" w:fill="E6E6E6"/>
          </w:tcPr>
          <w:p w14:paraId="222CD457" w14:textId="4680F946" w:rsidR="00D06FE5" w:rsidRPr="009C09B2" w:rsidDel="005B7459" w:rsidRDefault="00D06FE5" w:rsidP="00541CAA">
            <w:pPr>
              <w:rPr>
                <w:moveFrom w:id="7654" w:author="Lucy Lucy" w:date="2018-09-01T00:04:00Z"/>
                <w:b/>
              </w:rPr>
            </w:pPr>
            <w:moveFrom w:id="7655" w:author="Lucy Lucy" w:date="2018-09-01T00:04:00Z">
              <w:r w:rsidRPr="009C09B2" w:rsidDel="005B7459">
                <w:rPr>
                  <w:b/>
                </w:rPr>
                <w:t>Null</w:t>
              </w:r>
            </w:moveFrom>
          </w:p>
        </w:tc>
        <w:tc>
          <w:tcPr>
            <w:tcW w:w="496" w:type="pct"/>
            <w:shd w:val="clear" w:color="auto" w:fill="E6E6E6"/>
          </w:tcPr>
          <w:p w14:paraId="2CDAE31A" w14:textId="5CE7BAA9" w:rsidR="00D06FE5" w:rsidRPr="009C09B2" w:rsidDel="005B7459" w:rsidRDefault="00D06FE5" w:rsidP="00541CAA">
            <w:pPr>
              <w:rPr>
                <w:moveFrom w:id="7656" w:author="Lucy Lucy" w:date="2018-09-01T00:04:00Z"/>
                <w:b/>
              </w:rPr>
            </w:pPr>
            <w:moveFrom w:id="7657" w:author="Lucy Lucy" w:date="2018-09-01T00:04:00Z">
              <w:r w:rsidRPr="009C09B2" w:rsidDel="005B7459">
                <w:rPr>
                  <w:b/>
                </w:rPr>
                <w:t>Default</w:t>
              </w:r>
            </w:moveFrom>
          </w:p>
        </w:tc>
        <w:tc>
          <w:tcPr>
            <w:tcW w:w="1537" w:type="pct"/>
            <w:shd w:val="clear" w:color="auto" w:fill="E6E6E6"/>
          </w:tcPr>
          <w:p w14:paraId="64471996" w14:textId="40F0C321" w:rsidR="00D06FE5" w:rsidRPr="009C09B2" w:rsidDel="005B7459" w:rsidRDefault="00D06FE5" w:rsidP="00541CAA">
            <w:pPr>
              <w:jc w:val="left"/>
              <w:rPr>
                <w:moveFrom w:id="7658" w:author="Lucy Lucy" w:date="2018-09-01T00:04:00Z"/>
                <w:b/>
              </w:rPr>
            </w:pPr>
            <w:moveFrom w:id="7659" w:author="Lucy Lucy" w:date="2018-09-01T00:04:00Z">
              <w:r w:rsidRPr="009C09B2" w:rsidDel="005B7459">
                <w:rPr>
                  <w:b/>
                </w:rPr>
                <w:t>Mô tả</w:t>
              </w:r>
            </w:moveFrom>
          </w:p>
        </w:tc>
      </w:tr>
      <w:tr w:rsidR="00D06FE5" w:rsidRPr="009C09B2" w:rsidDel="005B7459" w14:paraId="5A2E9AEF" w14:textId="63FF81C1" w:rsidTr="00541CAA">
        <w:tc>
          <w:tcPr>
            <w:tcW w:w="1421" w:type="pct"/>
          </w:tcPr>
          <w:p w14:paraId="16F0A512" w14:textId="501B814C" w:rsidR="00D06FE5" w:rsidRPr="009C09B2" w:rsidDel="005B7459" w:rsidRDefault="00D06FE5" w:rsidP="00541CAA">
            <w:pPr>
              <w:rPr>
                <w:moveFrom w:id="7660" w:author="Lucy Lucy" w:date="2018-09-01T00:04:00Z"/>
              </w:rPr>
            </w:pPr>
            <w:moveFrom w:id="7661" w:author="Lucy Lucy" w:date="2018-09-01T00:04:00Z">
              <w:r w:rsidRPr="009C09B2" w:rsidDel="005B7459">
                <w:t>ID</w:t>
              </w:r>
            </w:moveFrom>
          </w:p>
        </w:tc>
        <w:tc>
          <w:tcPr>
            <w:tcW w:w="804" w:type="pct"/>
          </w:tcPr>
          <w:p w14:paraId="28F9555E" w14:textId="4A3C2264" w:rsidR="00D06FE5" w:rsidRPr="009C09B2" w:rsidDel="005B7459" w:rsidRDefault="00D06FE5" w:rsidP="00541CAA">
            <w:pPr>
              <w:rPr>
                <w:moveFrom w:id="7662" w:author="Lucy Lucy" w:date="2018-09-01T00:04:00Z"/>
              </w:rPr>
            </w:pPr>
            <w:moveFrom w:id="7663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004CC8F9" w14:textId="000031BF" w:rsidR="00D06FE5" w:rsidRPr="009C09B2" w:rsidDel="005B7459" w:rsidRDefault="00D06FE5" w:rsidP="00541CAA">
            <w:pPr>
              <w:rPr>
                <w:moveFrom w:id="7664" w:author="Lucy Lucy" w:date="2018-09-01T00:04:00Z"/>
              </w:rPr>
            </w:pPr>
          </w:p>
        </w:tc>
        <w:tc>
          <w:tcPr>
            <w:tcW w:w="371" w:type="pct"/>
          </w:tcPr>
          <w:p w14:paraId="1CC6B96C" w14:textId="22811094" w:rsidR="00D06FE5" w:rsidRPr="009C09B2" w:rsidDel="005B7459" w:rsidRDefault="00D06FE5" w:rsidP="00541CAA">
            <w:pPr>
              <w:rPr>
                <w:moveFrom w:id="7665" w:author="Lucy Lucy" w:date="2018-09-01T00:04:00Z"/>
              </w:rPr>
            </w:pPr>
          </w:p>
        </w:tc>
        <w:tc>
          <w:tcPr>
            <w:tcW w:w="496" w:type="pct"/>
          </w:tcPr>
          <w:p w14:paraId="0EC42A39" w14:textId="4C65CD57" w:rsidR="00D06FE5" w:rsidRPr="009C09B2" w:rsidDel="005B7459" w:rsidRDefault="00D06FE5" w:rsidP="00541CAA">
            <w:pPr>
              <w:rPr>
                <w:moveFrom w:id="7666" w:author="Lucy Lucy" w:date="2018-09-01T00:04:00Z"/>
              </w:rPr>
            </w:pPr>
          </w:p>
        </w:tc>
        <w:tc>
          <w:tcPr>
            <w:tcW w:w="1537" w:type="pct"/>
          </w:tcPr>
          <w:p w14:paraId="1694813C" w14:textId="7883667B" w:rsidR="00D06FE5" w:rsidRPr="009C09B2" w:rsidDel="005B7459" w:rsidRDefault="00D06FE5" w:rsidP="00541CAA">
            <w:pPr>
              <w:rPr>
                <w:moveFrom w:id="7667" w:author="Lucy Lucy" w:date="2018-09-01T00:04:00Z"/>
              </w:rPr>
            </w:pPr>
            <w:moveFrom w:id="7668" w:author="Lucy Lucy" w:date="2018-09-01T00:04:00Z">
              <w:r w:rsidRPr="009C09B2" w:rsidDel="005B7459">
                <w:t>ID tự tăng</w:t>
              </w:r>
            </w:moveFrom>
          </w:p>
        </w:tc>
      </w:tr>
      <w:tr w:rsidR="00B9198E" w:rsidRPr="009C09B2" w:rsidDel="005B7459" w14:paraId="38B46AB5" w14:textId="5B3AFD64" w:rsidTr="00541CAA">
        <w:tc>
          <w:tcPr>
            <w:tcW w:w="1421" w:type="pct"/>
          </w:tcPr>
          <w:p w14:paraId="71EF1E37" w14:textId="14DF1500" w:rsidR="00B9198E" w:rsidRPr="009C09B2" w:rsidDel="005B7459" w:rsidRDefault="00547050" w:rsidP="00541CAA">
            <w:pPr>
              <w:rPr>
                <w:moveFrom w:id="7669" w:author="Lucy Lucy" w:date="2018-09-01T00:04:00Z"/>
              </w:rPr>
            </w:pPr>
            <w:moveFrom w:id="7670" w:author="Lucy Lucy" w:date="2018-09-01T00:04:00Z">
              <w:r w:rsidDel="005B7459">
                <w:t>Name_VI</w:t>
              </w:r>
            </w:moveFrom>
          </w:p>
        </w:tc>
        <w:tc>
          <w:tcPr>
            <w:tcW w:w="804" w:type="pct"/>
          </w:tcPr>
          <w:p w14:paraId="7D670CE0" w14:textId="13DF4803" w:rsidR="00B9198E" w:rsidRPr="009C09B2" w:rsidDel="005B7459" w:rsidRDefault="00B9198E" w:rsidP="00541CAA">
            <w:pPr>
              <w:rPr>
                <w:moveFrom w:id="7671" w:author="Lucy Lucy" w:date="2018-09-01T00:04:00Z"/>
              </w:rPr>
            </w:pPr>
            <w:moveFrom w:id="767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7565F8F7" w14:textId="0B727475" w:rsidR="00B9198E" w:rsidRPr="009C09B2" w:rsidDel="005B7459" w:rsidRDefault="00B9198E" w:rsidP="00541CAA">
            <w:pPr>
              <w:rPr>
                <w:moveFrom w:id="7673" w:author="Lucy Lucy" w:date="2018-09-01T00:04:00Z"/>
              </w:rPr>
            </w:pPr>
            <w:moveFrom w:id="767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40D04DA" w14:textId="40EA612E" w:rsidR="00B9198E" w:rsidRPr="009C09B2" w:rsidDel="005B7459" w:rsidRDefault="00B9198E" w:rsidP="00541CAA">
            <w:pPr>
              <w:rPr>
                <w:moveFrom w:id="7675" w:author="Lucy Lucy" w:date="2018-09-01T00:04:00Z"/>
              </w:rPr>
            </w:pPr>
          </w:p>
        </w:tc>
        <w:tc>
          <w:tcPr>
            <w:tcW w:w="496" w:type="pct"/>
          </w:tcPr>
          <w:p w14:paraId="62801967" w14:textId="7A9EEFC8" w:rsidR="00B9198E" w:rsidRPr="009C09B2" w:rsidDel="005B7459" w:rsidRDefault="00B9198E" w:rsidP="00541CAA">
            <w:pPr>
              <w:rPr>
                <w:moveFrom w:id="7676" w:author="Lucy Lucy" w:date="2018-09-01T00:04:00Z"/>
              </w:rPr>
            </w:pPr>
          </w:p>
        </w:tc>
        <w:tc>
          <w:tcPr>
            <w:tcW w:w="1537" w:type="pct"/>
          </w:tcPr>
          <w:p w14:paraId="675B6812" w14:textId="4A6336D2" w:rsidR="00B9198E" w:rsidRPr="009C09B2" w:rsidDel="005B7459" w:rsidRDefault="00B9198E" w:rsidP="00541CAA">
            <w:pPr>
              <w:rPr>
                <w:moveFrom w:id="7677" w:author="Lucy Lucy" w:date="2018-09-01T00:04:00Z"/>
              </w:rPr>
            </w:pPr>
            <w:moveFrom w:id="7678" w:author="Lucy Lucy" w:date="2018-09-01T00:04:00Z">
              <w:r w:rsidDel="005B7459">
                <w:t>Tên đầy đủ</w:t>
              </w:r>
            </w:moveFrom>
          </w:p>
        </w:tc>
      </w:tr>
      <w:tr w:rsidR="00BD4D35" w:rsidRPr="009C09B2" w:rsidDel="005B7459" w14:paraId="417FBE4F" w14:textId="2C9D3F64" w:rsidTr="00541CAA">
        <w:tc>
          <w:tcPr>
            <w:tcW w:w="1421" w:type="pct"/>
          </w:tcPr>
          <w:p w14:paraId="4238B1A8" w14:textId="68E42822" w:rsidR="00BD4D35" w:rsidDel="005B7459" w:rsidRDefault="00BD4D35" w:rsidP="00541CAA">
            <w:pPr>
              <w:rPr>
                <w:moveFrom w:id="7679" w:author="Lucy Lucy" w:date="2018-09-01T00:04:00Z"/>
              </w:rPr>
            </w:pPr>
            <w:moveFrom w:id="7680" w:author="Lucy Lucy" w:date="2018-09-01T00:04:00Z">
              <w:r w:rsidDel="005B7459">
                <w:t>Address</w:t>
              </w:r>
              <w:r w:rsidR="00A02636" w:rsidDel="005B7459">
                <w:t>_VI</w:t>
              </w:r>
            </w:moveFrom>
          </w:p>
        </w:tc>
        <w:tc>
          <w:tcPr>
            <w:tcW w:w="804" w:type="pct"/>
          </w:tcPr>
          <w:p w14:paraId="140457FF" w14:textId="13E49475" w:rsidR="00BD4D35" w:rsidDel="005B7459" w:rsidRDefault="00BD4D35" w:rsidP="00541CAA">
            <w:pPr>
              <w:rPr>
                <w:moveFrom w:id="7681" w:author="Lucy Lucy" w:date="2018-09-01T00:04:00Z"/>
              </w:rPr>
            </w:pPr>
            <w:moveFrom w:id="768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B07C93" w14:textId="431FFE1B" w:rsidR="00BD4D35" w:rsidDel="005B7459" w:rsidRDefault="00BD4D35" w:rsidP="00541CAA">
            <w:pPr>
              <w:rPr>
                <w:moveFrom w:id="7683" w:author="Lucy Lucy" w:date="2018-09-01T00:04:00Z"/>
              </w:rPr>
            </w:pPr>
            <w:moveFrom w:id="768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5EA7C9F3" w14:textId="3D643517" w:rsidR="00BD4D35" w:rsidRPr="009C09B2" w:rsidDel="005B7459" w:rsidRDefault="00BD4D35" w:rsidP="00541CAA">
            <w:pPr>
              <w:rPr>
                <w:moveFrom w:id="7685" w:author="Lucy Lucy" w:date="2018-09-01T00:04:00Z"/>
              </w:rPr>
            </w:pPr>
          </w:p>
        </w:tc>
        <w:tc>
          <w:tcPr>
            <w:tcW w:w="496" w:type="pct"/>
          </w:tcPr>
          <w:p w14:paraId="65FB521B" w14:textId="485580AE" w:rsidR="00BD4D35" w:rsidRPr="009C09B2" w:rsidDel="005B7459" w:rsidRDefault="00BD4D35" w:rsidP="00541CAA">
            <w:pPr>
              <w:rPr>
                <w:moveFrom w:id="7686" w:author="Lucy Lucy" w:date="2018-09-01T00:04:00Z"/>
              </w:rPr>
            </w:pPr>
          </w:p>
        </w:tc>
        <w:tc>
          <w:tcPr>
            <w:tcW w:w="1537" w:type="pct"/>
          </w:tcPr>
          <w:p w14:paraId="7589C60C" w14:textId="13367E70" w:rsidR="00BD4D35" w:rsidDel="005B7459" w:rsidRDefault="00BD4D35" w:rsidP="00541CAA">
            <w:pPr>
              <w:rPr>
                <w:moveFrom w:id="7687" w:author="Lucy Lucy" w:date="2018-09-01T00:04:00Z"/>
              </w:rPr>
            </w:pPr>
            <w:moveFrom w:id="7688" w:author="Lucy Lucy" w:date="2018-09-01T00:04:00Z">
              <w:r w:rsidDel="005B7459">
                <w:t>Địa chỉ</w:t>
              </w:r>
            </w:moveFrom>
          </w:p>
        </w:tc>
      </w:tr>
      <w:tr w:rsidR="00DB0F31" w:rsidRPr="009C09B2" w:rsidDel="005B7459" w14:paraId="15C81C51" w14:textId="77B6B49C" w:rsidTr="00541CAA">
        <w:tc>
          <w:tcPr>
            <w:tcW w:w="1421" w:type="pct"/>
          </w:tcPr>
          <w:p w14:paraId="5D431F50" w14:textId="2795BBB7" w:rsidR="00DB0F31" w:rsidDel="005B7459" w:rsidRDefault="00DB0F31" w:rsidP="00541CAA">
            <w:pPr>
              <w:rPr>
                <w:moveFrom w:id="7689" w:author="Lucy Lucy" w:date="2018-09-01T00:04:00Z"/>
              </w:rPr>
            </w:pPr>
            <w:moveFrom w:id="7690" w:author="Lucy Lucy" w:date="2018-09-01T00:04:00Z">
              <w:r w:rsidDel="005B7459">
                <w:t>Name_EN</w:t>
              </w:r>
            </w:moveFrom>
          </w:p>
        </w:tc>
        <w:tc>
          <w:tcPr>
            <w:tcW w:w="804" w:type="pct"/>
          </w:tcPr>
          <w:p w14:paraId="73152D15" w14:textId="1786BEEC" w:rsidR="00DB0F31" w:rsidDel="005B7459" w:rsidRDefault="006B2474" w:rsidP="00541CAA">
            <w:pPr>
              <w:rPr>
                <w:moveFrom w:id="7691" w:author="Lucy Lucy" w:date="2018-09-01T00:04:00Z"/>
              </w:rPr>
            </w:pPr>
            <w:moveFrom w:id="769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E6F637C" w14:textId="534D6259" w:rsidR="00DB0F31" w:rsidDel="005B7459" w:rsidRDefault="006B2474" w:rsidP="00541CAA">
            <w:pPr>
              <w:rPr>
                <w:moveFrom w:id="7693" w:author="Lucy Lucy" w:date="2018-09-01T00:04:00Z"/>
              </w:rPr>
            </w:pPr>
            <w:moveFrom w:id="7694" w:author="Lucy Lucy" w:date="2018-09-01T00:04:00Z">
              <w:r w:rsidDel="005B7459">
                <w:t>200</w:t>
              </w:r>
            </w:moveFrom>
          </w:p>
        </w:tc>
        <w:tc>
          <w:tcPr>
            <w:tcW w:w="371" w:type="pct"/>
          </w:tcPr>
          <w:p w14:paraId="62485267" w14:textId="5AC2D8A2" w:rsidR="00DB0F31" w:rsidRPr="009C09B2" w:rsidDel="005B7459" w:rsidRDefault="00DB0F31" w:rsidP="00541CAA">
            <w:pPr>
              <w:rPr>
                <w:moveFrom w:id="7695" w:author="Lucy Lucy" w:date="2018-09-01T00:04:00Z"/>
              </w:rPr>
            </w:pPr>
          </w:p>
        </w:tc>
        <w:tc>
          <w:tcPr>
            <w:tcW w:w="496" w:type="pct"/>
          </w:tcPr>
          <w:p w14:paraId="0B8E28C4" w14:textId="7FFD92B1" w:rsidR="00DB0F31" w:rsidRPr="009C09B2" w:rsidDel="005B7459" w:rsidRDefault="00DB0F31" w:rsidP="00541CAA">
            <w:pPr>
              <w:rPr>
                <w:moveFrom w:id="7696" w:author="Lucy Lucy" w:date="2018-09-01T00:04:00Z"/>
              </w:rPr>
            </w:pPr>
          </w:p>
        </w:tc>
        <w:tc>
          <w:tcPr>
            <w:tcW w:w="1537" w:type="pct"/>
          </w:tcPr>
          <w:p w14:paraId="67BE9788" w14:textId="137B2E95" w:rsidR="00DB0F31" w:rsidDel="005B7459" w:rsidRDefault="004510AF" w:rsidP="00541CAA">
            <w:pPr>
              <w:rPr>
                <w:moveFrom w:id="7697" w:author="Lucy Lucy" w:date="2018-09-01T00:04:00Z"/>
              </w:rPr>
            </w:pPr>
            <w:moveFrom w:id="7698" w:author="Lucy Lucy" w:date="2018-09-01T00:04:00Z">
              <w:r w:rsidDel="005B7459">
                <w:t>Tên tiếng anh</w:t>
              </w:r>
            </w:moveFrom>
          </w:p>
        </w:tc>
      </w:tr>
      <w:tr w:rsidR="00DB0F31" w:rsidRPr="009C09B2" w:rsidDel="005B7459" w14:paraId="052DA640" w14:textId="66A791AD" w:rsidTr="00541CAA">
        <w:tc>
          <w:tcPr>
            <w:tcW w:w="1421" w:type="pct"/>
          </w:tcPr>
          <w:p w14:paraId="7EFC5276" w14:textId="373BC480" w:rsidR="00DB0F31" w:rsidDel="005B7459" w:rsidRDefault="00DB0F31" w:rsidP="00541CAA">
            <w:pPr>
              <w:rPr>
                <w:moveFrom w:id="7699" w:author="Lucy Lucy" w:date="2018-09-01T00:04:00Z"/>
              </w:rPr>
            </w:pPr>
            <w:moveFrom w:id="7700" w:author="Lucy Lucy" w:date="2018-09-01T00:04:00Z">
              <w:r w:rsidDel="005B7459">
                <w:t>Address_EN</w:t>
              </w:r>
            </w:moveFrom>
          </w:p>
        </w:tc>
        <w:tc>
          <w:tcPr>
            <w:tcW w:w="804" w:type="pct"/>
          </w:tcPr>
          <w:p w14:paraId="30F468E3" w14:textId="6FE12F09" w:rsidR="00DB0F31" w:rsidDel="005B7459" w:rsidRDefault="006B2474" w:rsidP="00541CAA">
            <w:pPr>
              <w:rPr>
                <w:moveFrom w:id="7701" w:author="Lucy Lucy" w:date="2018-09-01T00:04:00Z"/>
              </w:rPr>
            </w:pPr>
            <w:moveFrom w:id="770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2B689539" w14:textId="35CA9536" w:rsidR="00DB0F31" w:rsidDel="005B7459" w:rsidRDefault="006B2474" w:rsidP="00541CAA">
            <w:pPr>
              <w:rPr>
                <w:moveFrom w:id="7703" w:author="Lucy Lucy" w:date="2018-09-01T00:04:00Z"/>
              </w:rPr>
            </w:pPr>
            <w:moveFrom w:id="7704" w:author="Lucy Lucy" w:date="2018-09-01T00:04:00Z">
              <w:r w:rsidDel="005B7459">
                <w:t>250</w:t>
              </w:r>
            </w:moveFrom>
          </w:p>
        </w:tc>
        <w:tc>
          <w:tcPr>
            <w:tcW w:w="371" w:type="pct"/>
          </w:tcPr>
          <w:p w14:paraId="66316D7E" w14:textId="37CAF875" w:rsidR="00DB0F31" w:rsidRPr="009C09B2" w:rsidDel="005B7459" w:rsidRDefault="00DB0F31" w:rsidP="00541CAA">
            <w:pPr>
              <w:rPr>
                <w:moveFrom w:id="7705" w:author="Lucy Lucy" w:date="2018-09-01T00:04:00Z"/>
              </w:rPr>
            </w:pPr>
          </w:p>
        </w:tc>
        <w:tc>
          <w:tcPr>
            <w:tcW w:w="496" w:type="pct"/>
          </w:tcPr>
          <w:p w14:paraId="1142670C" w14:textId="00AA710E" w:rsidR="00DB0F31" w:rsidRPr="009C09B2" w:rsidDel="005B7459" w:rsidRDefault="00DB0F31" w:rsidP="00541CAA">
            <w:pPr>
              <w:rPr>
                <w:moveFrom w:id="7706" w:author="Lucy Lucy" w:date="2018-09-01T00:04:00Z"/>
              </w:rPr>
            </w:pPr>
          </w:p>
        </w:tc>
        <w:tc>
          <w:tcPr>
            <w:tcW w:w="1537" w:type="pct"/>
          </w:tcPr>
          <w:p w14:paraId="3B77FCE5" w14:textId="4D8E4987" w:rsidR="00DB0F31" w:rsidDel="005B7459" w:rsidRDefault="004510AF" w:rsidP="00541CAA">
            <w:pPr>
              <w:rPr>
                <w:moveFrom w:id="7707" w:author="Lucy Lucy" w:date="2018-09-01T00:04:00Z"/>
              </w:rPr>
            </w:pPr>
            <w:moveFrom w:id="7708" w:author="Lucy Lucy" w:date="2018-09-01T00:04:00Z">
              <w:r w:rsidDel="005B7459">
                <w:t>Tên tiếng việt</w:t>
              </w:r>
            </w:moveFrom>
          </w:p>
        </w:tc>
      </w:tr>
      <w:tr w:rsidR="0022146F" w:rsidRPr="009C09B2" w:rsidDel="005B7459" w14:paraId="5A715FE9" w14:textId="7399FA1A" w:rsidTr="00541CAA">
        <w:tc>
          <w:tcPr>
            <w:tcW w:w="1421" w:type="pct"/>
          </w:tcPr>
          <w:p w14:paraId="1B266662" w14:textId="458C82E6" w:rsidR="0022146F" w:rsidDel="005B7459" w:rsidRDefault="0022146F" w:rsidP="00541CAA">
            <w:pPr>
              <w:rPr>
                <w:moveFrom w:id="7709" w:author="Lucy Lucy" w:date="2018-09-01T00:04:00Z"/>
              </w:rPr>
            </w:pPr>
            <w:moveFrom w:id="7710" w:author="Lucy Lucy" w:date="2018-09-01T00:04:00Z">
              <w:r w:rsidDel="005B7459">
                <w:t>Phone</w:t>
              </w:r>
            </w:moveFrom>
          </w:p>
        </w:tc>
        <w:tc>
          <w:tcPr>
            <w:tcW w:w="804" w:type="pct"/>
          </w:tcPr>
          <w:p w14:paraId="2B3277F9" w14:textId="3A867E5B" w:rsidR="0022146F" w:rsidDel="005B7459" w:rsidRDefault="0022146F" w:rsidP="00541CAA">
            <w:pPr>
              <w:rPr>
                <w:moveFrom w:id="7711" w:author="Lucy Lucy" w:date="2018-09-01T00:04:00Z"/>
              </w:rPr>
            </w:pPr>
            <w:moveFrom w:id="771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A31520A" w14:textId="54AA49DD" w:rsidR="0022146F" w:rsidDel="005B7459" w:rsidRDefault="0022146F" w:rsidP="00541CAA">
            <w:pPr>
              <w:rPr>
                <w:moveFrom w:id="7713" w:author="Lucy Lucy" w:date="2018-09-01T00:04:00Z"/>
              </w:rPr>
            </w:pPr>
            <w:moveFrom w:id="771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61252784" w14:textId="23E09734" w:rsidR="0022146F" w:rsidRPr="009C09B2" w:rsidDel="005B7459" w:rsidRDefault="0022146F" w:rsidP="00541CAA">
            <w:pPr>
              <w:rPr>
                <w:moveFrom w:id="7715" w:author="Lucy Lucy" w:date="2018-09-01T00:04:00Z"/>
              </w:rPr>
            </w:pPr>
          </w:p>
        </w:tc>
        <w:tc>
          <w:tcPr>
            <w:tcW w:w="496" w:type="pct"/>
          </w:tcPr>
          <w:p w14:paraId="6969E3A5" w14:textId="7A15594A" w:rsidR="0022146F" w:rsidRPr="009C09B2" w:rsidDel="005B7459" w:rsidRDefault="0022146F" w:rsidP="00541CAA">
            <w:pPr>
              <w:rPr>
                <w:moveFrom w:id="7716" w:author="Lucy Lucy" w:date="2018-09-01T00:04:00Z"/>
              </w:rPr>
            </w:pPr>
          </w:p>
        </w:tc>
        <w:tc>
          <w:tcPr>
            <w:tcW w:w="1537" w:type="pct"/>
          </w:tcPr>
          <w:p w14:paraId="1E4F11FA" w14:textId="086DB3DE" w:rsidR="0022146F" w:rsidDel="005B7459" w:rsidRDefault="00DA3EB9" w:rsidP="00541CAA">
            <w:pPr>
              <w:rPr>
                <w:moveFrom w:id="7717" w:author="Lucy Lucy" w:date="2018-09-01T00:04:00Z"/>
              </w:rPr>
            </w:pPr>
            <w:moveFrom w:id="7718" w:author="Lucy Lucy" w:date="2018-09-01T00:04:00Z">
              <w:r w:rsidDel="005B7459">
                <w:t>Phone</w:t>
              </w:r>
            </w:moveFrom>
          </w:p>
        </w:tc>
      </w:tr>
      <w:tr w:rsidR="0022146F" w:rsidRPr="009C09B2" w:rsidDel="005B7459" w14:paraId="7ABDEF44" w14:textId="63865C7A" w:rsidTr="00541CAA">
        <w:tc>
          <w:tcPr>
            <w:tcW w:w="1421" w:type="pct"/>
          </w:tcPr>
          <w:p w14:paraId="0613FC86" w14:textId="751CA8F5" w:rsidR="0022146F" w:rsidDel="005B7459" w:rsidRDefault="0022146F" w:rsidP="00541CAA">
            <w:pPr>
              <w:rPr>
                <w:moveFrom w:id="7719" w:author="Lucy Lucy" w:date="2018-09-01T00:04:00Z"/>
              </w:rPr>
            </w:pPr>
            <w:moveFrom w:id="7720" w:author="Lucy Lucy" w:date="2018-09-01T00:04:00Z">
              <w:r w:rsidDel="005B7459">
                <w:t>Fax</w:t>
              </w:r>
            </w:moveFrom>
          </w:p>
        </w:tc>
        <w:tc>
          <w:tcPr>
            <w:tcW w:w="804" w:type="pct"/>
          </w:tcPr>
          <w:p w14:paraId="47CB5A60" w14:textId="678AC666" w:rsidR="0022146F" w:rsidDel="005B7459" w:rsidRDefault="0022146F" w:rsidP="00541CAA">
            <w:pPr>
              <w:rPr>
                <w:moveFrom w:id="7721" w:author="Lucy Lucy" w:date="2018-09-01T00:04:00Z"/>
              </w:rPr>
            </w:pPr>
            <w:moveFrom w:id="772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5F56E978" w14:textId="1CE463DD" w:rsidR="0022146F" w:rsidDel="005B7459" w:rsidRDefault="00DA3EB9" w:rsidP="00541CAA">
            <w:pPr>
              <w:rPr>
                <w:moveFrom w:id="7723" w:author="Lucy Lucy" w:date="2018-09-01T00:04:00Z"/>
              </w:rPr>
            </w:pPr>
            <w:moveFrom w:id="7724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24477D35" w14:textId="00D7DCFF" w:rsidR="0022146F" w:rsidRPr="009C09B2" w:rsidDel="005B7459" w:rsidRDefault="0022146F" w:rsidP="00541CAA">
            <w:pPr>
              <w:rPr>
                <w:moveFrom w:id="7725" w:author="Lucy Lucy" w:date="2018-09-01T00:04:00Z"/>
              </w:rPr>
            </w:pPr>
          </w:p>
        </w:tc>
        <w:tc>
          <w:tcPr>
            <w:tcW w:w="496" w:type="pct"/>
          </w:tcPr>
          <w:p w14:paraId="659B2136" w14:textId="7445CF97" w:rsidR="0022146F" w:rsidRPr="009C09B2" w:rsidDel="005B7459" w:rsidRDefault="0022146F" w:rsidP="00541CAA">
            <w:pPr>
              <w:rPr>
                <w:moveFrom w:id="7726" w:author="Lucy Lucy" w:date="2018-09-01T00:04:00Z"/>
              </w:rPr>
            </w:pPr>
          </w:p>
        </w:tc>
        <w:tc>
          <w:tcPr>
            <w:tcW w:w="1537" w:type="pct"/>
          </w:tcPr>
          <w:p w14:paraId="0B55EEFC" w14:textId="067221C6" w:rsidR="0022146F" w:rsidDel="005B7459" w:rsidRDefault="00DA3EB9" w:rsidP="00541CAA">
            <w:pPr>
              <w:rPr>
                <w:moveFrom w:id="7727" w:author="Lucy Lucy" w:date="2018-09-01T00:04:00Z"/>
              </w:rPr>
            </w:pPr>
            <w:moveFrom w:id="7728" w:author="Lucy Lucy" w:date="2018-09-01T00:04:00Z">
              <w:r w:rsidDel="005B7459">
                <w:t>Fax</w:t>
              </w:r>
            </w:moveFrom>
          </w:p>
        </w:tc>
      </w:tr>
      <w:tr w:rsidR="0022146F" w:rsidRPr="009C09B2" w:rsidDel="005B7459" w14:paraId="165D5329" w14:textId="7896EDA5" w:rsidTr="00541CAA">
        <w:tc>
          <w:tcPr>
            <w:tcW w:w="1421" w:type="pct"/>
          </w:tcPr>
          <w:p w14:paraId="0BBE3313" w14:textId="3496B353" w:rsidR="0022146F" w:rsidDel="005B7459" w:rsidRDefault="0022146F" w:rsidP="00541CAA">
            <w:pPr>
              <w:rPr>
                <w:moveFrom w:id="7729" w:author="Lucy Lucy" w:date="2018-09-01T00:04:00Z"/>
              </w:rPr>
            </w:pPr>
            <w:moveFrom w:id="7730" w:author="Lucy Lucy" w:date="2018-09-01T00:04:00Z">
              <w:r w:rsidDel="005B7459">
                <w:t>Email</w:t>
              </w:r>
            </w:moveFrom>
          </w:p>
        </w:tc>
        <w:tc>
          <w:tcPr>
            <w:tcW w:w="804" w:type="pct"/>
          </w:tcPr>
          <w:p w14:paraId="1ABA164E" w14:textId="146A4C6C" w:rsidR="0022146F" w:rsidDel="005B7459" w:rsidRDefault="0022146F" w:rsidP="00541CAA">
            <w:pPr>
              <w:rPr>
                <w:moveFrom w:id="7731" w:author="Lucy Lucy" w:date="2018-09-01T00:04:00Z"/>
              </w:rPr>
            </w:pPr>
            <w:moveFrom w:id="7732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6FF65CDD" w14:textId="2BB22432" w:rsidR="0022146F" w:rsidDel="005B7459" w:rsidRDefault="00007803" w:rsidP="00541CAA">
            <w:pPr>
              <w:rPr>
                <w:moveFrom w:id="7733" w:author="Lucy Lucy" w:date="2018-09-01T00:04:00Z"/>
              </w:rPr>
            </w:pPr>
            <w:moveFrom w:id="7734" w:author="Lucy Lucy" w:date="2018-09-01T00:04:00Z">
              <w:r w:rsidDel="005B7459">
                <w:t>15</w:t>
              </w:r>
              <w:r w:rsidR="00DA3EB9" w:rsidDel="005B7459">
                <w:t>0</w:t>
              </w:r>
            </w:moveFrom>
          </w:p>
        </w:tc>
        <w:tc>
          <w:tcPr>
            <w:tcW w:w="371" w:type="pct"/>
          </w:tcPr>
          <w:p w14:paraId="595582C5" w14:textId="6C234EA1" w:rsidR="0022146F" w:rsidRPr="009C09B2" w:rsidDel="005B7459" w:rsidRDefault="0022146F" w:rsidP="00541CAA">
            <w:pPr>
              <w:rPr>
                <w:moveFrom w:id="7735" w:author="Lucy Lucy" w:date="2018-09-01T00:04:00Z"/>
              </w:rPr>
            </w:pPr>
          </w:p>
        </w:tc>
        <w:tc>
          <w:tcPr>
            <w:tcW w:w="496" w:type="pct"/>
          </w:tcPr>
          <w:p w14:paraId="40869C67" w14:textId="218C66BC" w:rsidR="0022146F" w:rsidRPr="009C09B2" w:rsidDel="005B7459" w:rsidRDefault="0022146F" w:rsidP="00541CAA">
            <w:pPr>
              <w:rPr>
                <w:moveFrom w:id="7736" w:author="Lucy Lucy" w:date="2018-09-01T00:04:00Z"/>
              </w:rPr>
            </w:pPr>
          </w:p>
        </w:tc>
        <w:tc>
          <w:tcPr>
            <w:tcW w:w="1537" w:type="pct"/>
          </w:tcPr>
          <w:p w14:paraId="072AF749" w14:textId="233D0FE1" w:rsidR="0022146F" w:rsidDel="005B7459" w:rsidRDefault="00DA3EB9" w:rsidP="00541CAA">
            <w:pPr>
              <w:rPr>
                <w:moveFrom w:id="7737" w:author="Lucy Lucy" w:date="2018-09-01T00:04:00Z"/>
              </w:rPr>
            </w:pPr>
            <w:moveFrom w:id="7738" w:author="Lucy Lucy" w:date="2018-09-01T00:04:00Z">
              <w:r w:rsidDel="005B7459">
                <w:t>Email</w:t>
              </w:r>
            </w:moveFrom>
          </w:p>
        </w:tc>
      </w:tr>
      <w:tr w:rsidR="004807BF" w:rsidRPr="009C09B2" w:rsidDel="005B7459" w14:paraId="2A9805A1" w14:textId="2A56C629" w:rsidTr="00541CAA">
        <w:tc>
          <w:tcPr>
            <w:tcW w:w="1421" w:type="pct"/>
          </w:tcPr>
          <w:p w14:paraId="01E45FEF" w14:textId="0109D68A" w:rsidR="004807BF" w:rsidDel="005B7459" w:rsidRDefault="00D46CC2" w:rsidP="00541CAA">
            <w:pPr>
              <w:rPr>
                <w:moveFrom w:id="7739" w:author="Lucy Lucy" w:date="2018-09-01T00:04:00Z"/>
              </w:rPr>
            </w:pPr>
            <w:moveFrom w:id="7740" w:author="Lucy Lucy" w:date="2018-09-01T00:04:00Z">
              <w:r w:rsidDel="005B7459">
                <w:t>CreatedDate</w:t>
              </w:r>
            </w:moveFrom>
          </w:p>
        </w:tc>
        <w:tc>
          <w:tcPr>
            <w:tcW w:w="804" w:type="pct"/>
          </w:tcPr>
          <w:p w14:paraId="314107D3" w14:textId="26B5289E" w:rsidR="004807BF" w:rsidDel="005B7459" w:rsidRDefault="0032087B" w:rsidP="00541CAA">
            <w:pPr>
              <w:rPr>
                <w:moveFrom w:id="7741" w:author="Lucy Lucy" w:date="2018-09-01T00:04:00Z"/>
              </w:rPr>
            </w:pPr>
            <w:moveFrom w:id="7742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26D605BE" w14:textId="5A1E9763" w:rsidR="004807BF" w:rsidDel="005B7459" w:rsidRDefault="0032087B" w:rsidP="00541CAA">
            <w:pPr>
              <w:rPr>
                <w:moveFrom w:id="7743" w:author="Lucy Lucy" w:date="2018-09-01T00:04:00Z"/>
              </w:rPr>
            </w:pPr>
            <w:moveFrom w:id="7744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7BA71D91" w14:textId="62A2A421" w:rsidR="004807BF" w:rsidRPr="009C09B2" w:rsidDel="005B7459" w:rsidRDefault="004807BF" w:rsidP="00541CAA">
            <w:pPr>
              <w:rPr>
                <w:moveFrom w:id="7745" w:author="Lucy Lucy" w:date="2018-09-01T00:04:00Z"/>
              </w:rPr>
            </w:pPr>
          </w:p>
        </w:tc>
        <w:tc>
          <w:tcPr>
            <w:tcW w:w="496" w:type="pct"/>
          </w:tcPr>
          <w:p w14:paraId="552631D2" w14:textId="147F66CC" w:rsidR="004807BF" w:rsidRPr="009C09B2" w:rsidDel="005B7459" w:rsidRDefault="004807BF" w:rsidP="00541CAA">
            <w:pPr>
              <w:rPr>
                <w:moveFrom w:id="7746" w:author="Lucy Lucy" w:date="2018-09-01T00:04:00Z"/>
              </w:rPr>
            </w:pPr>
          </w:p>
        </w:tc>
        <w:tc>
          <w:tcPr>
            <w:tcW w:w="1537" w:type="pct"/>
          </w:tcPr>
          <w:p w14:paraId="35521FBA" w14:textId="76976DA8" w:rsidR="004807BF" w:rsidDel="005B7459" w:rsidRDefault="004807BF" w:rsidP="00541CAA">
            <w:pPr>
              <w:rPr>
                <w:moveFrom w:id="7747" w:author="Lucy Lucy" w:date="2018-09-01T00:04:00Z"/>
              </w:rPr>
            </w:pPr>
          </w:p>
        </w:tc>
      </w:tr>
      <w:tr w:rsidR="004807BF" w:rsidRPr="009C09B2" w:rsidDel="005B7459" w14:paraId="407E4027" w14:textId="49FAFC08" w:rsidTr="00541CAA">
        <w:tc>
          <w:tcPr>
            <w:tcW w:w="1421" w:type="pct"/>
          </w:tcPr>
          <w:p w14:paraId="3E60BE01" w14:textId="48D3D3D5" w:rsidR="004807BF" w:rsidDel="005B7459" w:rsidRDefault="00D46CC2" w:rsidP="00541CAA">
            <w:pPr>
              <w:rPr>
                <w:moveFrom w:id="7748" w:author="Lucy Lucy" w:date="2018-09-01T00:04:00Z"/>
              </w:rPr>
            </w:pPr>
            <w:moveFrom w:id="7749" w:author="Lucy Lucy" w:date="2018-09-01T00:04:00Z">
              <w:r w:rsidDel="005B7459">
                <w:t>CreatedBy</w:t>
              </w:r>
            </w:moveFrom>
          </w:p>
        </w:tc>
        <w:tc>
          <w:tcPr>
            <w:tcW w:w="804" w:type="pct"/>
          </w:tcPr>
          <w:p w14:paraId="2066089A" w14:textId="206612B9" w:rsidR="004807BF" w:rsidDel="005B7459" w:rsidRDefault="00D46CC2" w:rsidP="00541CAA">
            <w:pPr>
              <w:rPr>
                <w:moveFrom w:id="7750" w:author="Lucy Lucy" w:date="2018-09-01T00:04:00Z"/>
              </w:rPr>
            </w:pPr>
            <w:moveFrom w:id="7751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0564C66E" w14:textId="3240F544" w:rsidR="004807BF" w:rsidDel="005B7459" w:rsidRDefault="0032087B" w:rsidP="00541CAA">
            <w:pPr>
              <w:rPr>
                <w:moveFrom w:id="7752" w:author="Lucy Lucy" w:date="2018-09-01T00:04:00Z"/>
              </w:rPr>
            </w:pPr>
            <w:moveFrom w:id="7753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061D0C35" w14:textId="010E03DE" w:rsidR="004807BF" w:rsidRPr="009C09B2" w:rsidDel="005B7459" w:rsidRDefault="004807BF" w:rsidP="00541CAA">
            <w:pPr>
              <w:rPr>
                <w:moveFrom w:id="7754" w:author="Lucy Lucy" w:date="2018-09-01T00:04:00Z"/>
              </w:rPr>
            </w:pPr>
          </w:p>
        </w:tc>
        <w:tc>
          <w:tcPr>
            <w:tcW w:w="496" w:type="pct"/>
          </w:tcPr>
          <w:p w14:paraId="236A011B" w14:textId="11B7026D" w:rsidR="004807BF" w:rsidRPr="009C09B2" w:rsidDel="005B7459" w:rsidRDefault="004807BF" w:rsidP="00541CAA">
            <w:pPr>
              <w:rPr>
                <w:moveFrom w:id="7755" w:author="Lucy Lucy" w:date="2018-09-01T00:04:00Z"/>
              </w:rPr>
            </w:pPr>
          </w:p>
        </w:tc>
        <w:tc>
          <w:tcPr>
            <w:tcW w:w="1537" w:type="pct"/>
          </w:tcPr>
          <w:p w14:paraId="34B936F6" w14:textId="34E4D638" w:rsidR="004807BF" w:rsidDel="005B7459" w:rsidRDefault="004807BF" w:rsidP="00541CAA">
            <w:pPr>
              <w:rPr>
                <w:moveFrom w:id="7756" w:author="Lucy Lucy" w:date="2018-09-01T00:04:00Z"/>
              </w:rPr>
            </w:pPr>
          </w:p>
        </w:tc>
      </w:tr>
      <w:tr w:rsidR="004807BF" w:rsidRPr="009C09B2" w:rsidDel="005B7459" w14:paraId="3C3BF96E" w14:textId="7F33E417" w:rsidTr="00541CAA">
        <w:tc>
          <w:tcPr>
            <w:tcW w:w="1421" w:type="pct"/>
          </w:tcPr>
          <w:p w14:paraId="6935CB99" w14:textId="6D976CFE" w:rsidR="004807BF" w:rsidDel="005B7459" w:rsidRDefault="00D46CC2" w:rsidP="00541CAA">
            <w:pPr>
              <w:rPr>
                <w:moveFrom w:id="7757" w:author="Lucy Lucy" w:date="2018-09-01T00:04:00Z"/>
              </w:rPr>
            </w:pPr>
            <w:moveFrom w:id="7758" w:author="Lucy Lucy" w:date="2018-09-01T00:04:00Z">
              <w:r w:rsidDel="005B7459">
                <w:t>ModifiedDate</w:t>
              </w:r>
            </w:moveFrom>
          </w:p>
        </w:tc>
        <w:tc>
          <w:tcPr>
            <w:tcW w:w="804" w:type="pct"/>
          </w:tcPr>
          <w:p w14:paraId="4FD093AF" w14:textId="79D16B7A" w:rsidR="004807BF" w:rsidDel="005B7459" w:rsidRDefault="0032087B" w:rsidP="00541CAA">
            <w:pPr>
              <w:rPr>
                <w:moveFrom w:id="7759" w:author="Lucy Lucy" w:date="2018-09-01T00:04:00Z"/>
              </w:rPr>
            </w:pPr>
            <w:moveFrom w:id="7760" w:author="Lucy Lucy" w:date="2018-09-01T00:04:00Z">
              <w:r w:rsidDel="005B7459">
                <w:t>Date</w:t>
              </w:r>
            </w:moveFrom>
          </w:p>
        </w:tc>
        <w:tc>
          <w:tcPr>
            <w:tcW w:w="370" w:type="pct"/>
          </w:tcPr>
          <w:p w14:paraId="0FBE7805" w14:textId="310A2C75" w:rsidR="004807BF" w:rsidDel="005B7459" w:rsidRDefault="0032087B" w:rsidP="00541CAA">
            <w:pPr>
              <w:rPr>
                <w:moveFrom w:id="7761" w:author="Lucy Lucy" w:date="2018-09-01T00:04:00Z"/>
              </w:rPr>
            </w:pPr>
            <w:moveFrom w:id="7762" w:author="Lucy Lucy" w:date="2018-09-01T00:04:00Z">
              <w:r w:rsidDel="005B7459">
                <w:t>10</w:t>
              </w:r>
            </w:moveFrom>
          </w:p>
        </w:tc>
        <w:tc>
          <w:tcPr>
            <w:tcW w:w="371" w:type="pct"/>
          </w:tcPr>
          <w:p w14:paraId="190F0A52" w14:textId="6E5864A2" w:rsidR="004807BF" w:rsidRPr="009C09B2" w:rsidDel="005B7459" w:rsidRDefault="004807BF" w:rsidP="00541CAA">
            <w:pPr>
              <w:rPr>
                <w:moveFrom w:id="7763" w:author="Lucy Lucy" w:date="2018-09-01T00:04:00Z"/>
              </w:rPr>
            </w:pPr>
          </w:p>
        </w:tc>
        <w:tc>
          <w:tcPr>
            <w:tcW w:w="496" w:type="pct"/>
          </w:tcPr>
          <w:p w14:paraId="710BAF99" w14:textId="50199CC7" w:rsidR="004807BF" w:rsidRPr="009C09B2" w:rsidDel="005B7459" w:rsidRDefault="004807BF" w:rsidP="00541CAA">
            <w:pPr>
              <w:rPr>
                <w:moveFrom w:id="7764" w:author="Lucy Lucy" w:date="2018-09-01T00:04:00Z"/>
              </w:rPr>
            </w:pPr>
          </w:p>
        </w:tc>
        <w:tc>
          <w:tcPr>
            <w:tcW w:w="1537" w:type="pct"/>
          </w:tcPr>
          <w:p w14:paraId="685C692E" w14:textId="01A056F0" w:rsidR="004807BF" w:rsidDel="005B7459" w:rsidRDefault="004807BF" w:rsidP="00541CAA">
            <w:pPr>
              <w:rPr>
                <w:moveFrom w:id="7765" w:author="Lucy Lucy" w:date="2018-09-01T00:04:00Z"/>
              </w:rPr>
            </w:pPr>
          </w:p>
        </w:tc>
      </w:tr>
      <w:tr w:rsidR="00D46CC2" w:rsidRPr="009C09B2" w:rsidDel="005B7459" w14:paraId="0647422D" w14:textId="6A871D9C" w:rsidTr="00541CAA">
        <w:tc>
          <w:tcPr>
            <w:tcW w:w="1421" w:type="pct"/>
          </w:tcPr>
          <w:p w14:paraId="5AA49747" w14:textId="04C23B53" w:rsidR="00D46CC2" w:rsidDel="005B7459" w:rsidRDefault="00D46CC2" w:rsidP="00541CAA">
            <w:pPr>
              <w:rPr>
                <w:moveFrom w:id="7766" w:author="Lucy Lucy" w:date="2018-09-01T00:04:00Z"/>
              </w:rPr>
            </w:pPr>
            <w:moveFrom w:id="7767" w:author="Lucy Lucy" w:date="2018-09-01T00:04:00Z">
              <w:r w:rsidDel="005B7459">
                <w:t>ModifiedBy</w:t>
              </w:r>
            </w:moveFrom>
          </w:p>
        </w:tc>
        <w:tc>
          <w:tcPr>
            <w:tcW w:w="804" w:type="pct"/>
          </w:tcPr>
          <w:p w14:paraId="774C60A5" w14:textId="2A6A8CA3" w:rsidR="00D46CC2" w:rsidDel="005B7459" w:rsidRDefault="00D46CC2" w:rsidP="00541CAA">
            <w:pPr>
              <w:rPr>
                <w:moveFrom w:id="7768" w:author="Lucy Lucy" w:date="2018-09-01T00:04:00Z"/>
              </w:rPr>
            </w:pPr>
            <w:moveFrom w:id="7769" w:author="Lucy Lucy" w:date="2018-09-01T00:04:00Z">
              <w:r w:rsidDel="005B7459">
                <w:t>Varchar2</w:t>
              </w:r>
            </w:moveFrom>
          </w:p>
        </w:tc>
        <w:tc>
          <w:tcPr>
            <w:tcW w:w="370" w:type="pct"/>
          </w:tcPr>
          <w:p w14:paraId="4824A2AF" w14:textId="66E07307" w:rsidR="00D46CC2" w:rsidDel="005B7459" w:rsidRDefault="00D7506E" w:rsidP="00541CAA">
            <w:pPr>
              <w:rPr>
                <w:moveFrom w:id="7770" w:author="Lucy Lucy" w:date="2018-09-01T00:04:00Z"/>
              </w:rPr>
            </w:pPr>
            <w:moveFrom w:id="7771" w:author="Lucy Lucy" w:date="2018-09-01T00:04:00Z">
              <w:r w:rsidDel="005B7459">
                <w:t>50</w:t>
              </w:r>
            </w:moveFrom>
          </w:p>
        </w:tc>
        <w:tc>
          <w:tcPr>
            <w:tcW w:w="371" w:type="pct"/>
          </w:tcPr>
          <w:p w14:paraId="40820072" w14:textId="4BA9D086" w:rsidR="00D46CC2" w:rsidRPr="009C09B2" w:rsidDel="005B7459" w:rsidRDefault="00D46CC2" w:rsidP="00541CAA">
            <w:pPr>
              <w:rPr>
                <w:moveFrom w:id="7772" w:author="Lucy Lucy" w:date="2018-09-01T00:04:00Z"/>
              </w:rPr>
            </w:pPr>
          </w:p>
        </w:tc>
        <w:tc>
          <w:tcPr>
            <w:tcW w:w="496" w:type="pct"/>
          </w:tcPr>
          <w:p w14:paraId="5657EC54" w14:textId="4CB17D9E" w:rsidR="00D46CC2" w:rsidRPr="009C09B2" w:rsidDel="005B7459" w:rsidRDefault="00D46CC2" w:rsidP="00541CAA">
            <w:pPr>
              <w:rPr>
                <w:moveFrom w:id="7773" w:author="Lucy Lucy" w:date="2018-09-01T00:04:00Z"/>
              </w:rPr>
            </w:pPr>
          </w:p>
        </w:tc>
        <w:tc>
          <w:tcPr>
            <w:tcW w:w="1537" w:type="pct"/>
          </w:tcPr>
          <w:p w14:paraId="06124755" w14:textId="502D078A" w:rsidR="00D46CC2" w:rsidDel="005B7459" w:rsidRDefault="00D46CC2" w:rsidP="00541CAA">
            <w:pPr>
              <w:rPr>
                <w:moveFrom w:id="7774" w:author="Lucy Lucy" w:date="2018-09-01T00:04:00Z"/>
              </w:rPr>
            </w:pPr>
          </w:p>
        </w:tc>
      </w:tr>
      <w:tr w:rsidR="00D46CC2" w:rsidRPr="009C09B2" w:rsidDel="005B7459" w14:paraId="124B480C" w14:textId="49AC1D0A" w:rsidTr="00541CAA">
        <w:tc>
          <w:tcPr>
            <w:tcW w:w="1421" w:type="pct"/>
          </w:tcPr>
          <w:p w14:paraId="0AAEEA7A" w14:textId="62BA03DA" w:rsidR="00D46CC2" w:rsidDel="005B7459" w:rsidRDefault="00D46CC2" w:rsidP="00D46CC2">
            <w:pPr>
              <w:rPr>
                <w:moveFrom w:id="7775" w:author="Lucy Lucy" w:date="2018-09-01T00:04:00Z"/>
              </w:rPr>
            </w:pPr>
            <w:moveFrom w:id="7776" w:author="Lucy Lucy" w:date="2018-09-01T00:04:00Z">
              <w:r w:rsidRPr="009C09B2" w:rsidDel="005B7459">
                <w:t>DELETED</w:t>
              </w:r>
            </w:moveFrom>
          </w:p>
        </w:tc>
        <w:tc>
          <w:tcPr>
            <w:tcW w:w="804" w:type="pct"/>
          </w:tcPr>
          <w:p w14:paraId="73660104" w14:textId="52147161" w:rsidR="00D46CC2" w:rsidDel="005B7459" w:rsidRDefault="00D46CC2" w:rsidP="00D46CC2">
            <w:pPr>
              <w:rPr>
                <w:moveFrom w:id="7777" w:author="Lucy Lucy" w:date="2018-09-01T00:04:00Z"/>
              </w:rPr>
            </w:pPr>
            <w:moveFrom w:id="7778" w:author="Lucy Lucy" w:date="2018-09-01T00:04:00Z">
              <w:r w:rsidRPr="009C09B2" w:rsidDel="005B7459">
                <w:t>Number</w:t>
              </w:r>
            </w:moveFrom>
          </w:p>
        </w:tc>
        <w:tc>
          <w:tcPr>
            <w:tcW w:w="370" w:type="pct"/>
          </w:tcPr>
          <w:p w14:paraId="2B41E739" w14:textId="5F4DC87E" w:rsidR="00D46CC2" w:rsidDel="005B7459" w:rsidRDefault="00D46CC2" w:rsidP="00D46CC2">
            <w:pPr>
              <w:rPr>
                <w:moveFrom w:id="7779" w:author="Lucy Lucy" w:date="2018-09-01T00:04:00Z"/>
              </w:rPr>
            </w:pPr>
            <w:moveFrom w:id="7780" w:author="Lucy Lucy" w:date="2018-09-01T00:04:00Z">
              <w:r w:rsidRPr="009C09B2" w:rsidDel="005B7459">
                <w:t>1</w:t>
              </w:r>
            </w:moveFrom>
          </w:p>
        </w:tc>
        <w:tc>
          <w:tcPr>
            <w:tcW w:w="371" w:type="pct"/>
          </w:tcPr>
          <w:p w14:paraId="1A50376C" w14:textId="46117DFD" w:rsidR="00D46CC2" w:rsidRPr="009C09B2" w:rsidDel="005B7459" w:rsidRDefault="00D46CC2" w:rsidP="00D46CC2">
            <w:pPr>
              <w:rPr>
                <w:moveFrom w:id="7781" w:author="Lucy Lucy" w:date="2018-09-01T00:04:00Z"/>
              </w:rPr>
            </w:pPr>
          </w:p>
        </w:tc>
        <w:tc>
          <w:tcPr>
            <w:tcW w:w="496" w:type="pct"/>
          </w:tcPr>
          <w:p w14:paraId="126AE92D" w14:textId="281B2230" w:rsidR="00D46CC2" w:rsidRPr="009C09B2" w:rsidDel="005B7459" w:rsidRDefault="00D46CC2" w:rsidP="00D46CC2">
            <w:pPr>
              <w:rPr>
                <w:moveFrom w:id="7782" w:author="Lucy Lucy" w:date="2018-09-01T00:04:00Z"/>
              </w:rPr>
            </w:pPr>
            <w:moveFrom w:id="7783" w:author="Lucy Lucy" w:date="2018-09-01T00:04:00Z">
              <w:r w:rsidRPr="009C09B2" w:rsidDel="005B7459">
                <w:t>0</w:t>
              </w:r>
            </w:moveFrom>
          </w:p>
        </w:tc>
        <w:tc>
          <w:tcPr>
            <w:tcW w:w="1537" w:type="pct"/>
          </w:tcPr>
          <w:p w14:paraId="2A802D01" w14:textId="33FB45A8" w:rsidR="00D46CC2" w:rsidDel="005B7459" w:rsidRDefault="00D46CC2" w:rsidP="00D46CC2">
            <w:pPr>
              <w:rPr>
                <w:moveFrom w:id="7784" w:author="Lucy Lucy" w:date="2018-09-01T00:04:00Z"/>
              </w:rPr>
            </w:pPr>
          </w:p>
        </w:tc>
      </w:tr>
      <w:moveFromRangeEnd w:id="7642"/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94" w:author="Lucy Lucy" w:date="2018-09-01T00:02:00Z" w:initials="LL">
    <w:p w14:paraId="51EDDBC8" w14:textId="7FD6DB5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011" w:author="Lucy Lucy" w:date="2018-09-01T00:02:00Z" w:initials="LL">
    <w:p w14:paraId="06C86070" w14:textId="77777777" w:rsidR="00D84579" w:rsidRDefault="00D84579" w:rsidP="00714622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  <w:p w14:paraId="377654B7" w14:textId="519CC898" w:rsidR="00D84579" w:rsidRDefault="00D84579">
      <w:pPr>
        <w:pStyle w:val="VnbanChuthich"/>
      </w:pPr>
    </w:p>
  </w:comment>
  <w:comment w:id="6022" w:author="Lucy Lucy" w:date="2018-09-01T00:01:00Z" w:initials="LL">
    <w:p w14:paraId="561C54B7" w14:textId="67307A9C" w:rsidR="00D84579" w:rsidRDefault="00D84579">
      <w:pPr>
        <w:pStyle w:val="VnbanChuthich"/>
      </w:pPr>
      <w:r>
        <w:rPr>
          <w:rStyle w:val="ThamchiuChuthich"/>
        </w:rPr>
        <w:annotationRef/>
      </w:r>
      <w:r>
        <w:t>Chỉ hiện thị đối với khách hàng là người nước ngoài</w:t>
      </w:r>
    </w:p>
  </w:comment>
  <w:comment w:id="6944" w:author="Le Tuyen" w:date="2018-06-06T22:38:00Z" w:initials="LT">
    <w:p w14:paraId="11448AC8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và số trang (từ trang thứ 7) để tính phí ở mục 5</w:t>
      </w:r>
    </w:p>
  </w:comment>
  <w:comment w:id="6947" w:author="Le Tuyen" w:date="2018-06-06T22:38:00Z" w:initials="LT">
    <w:p w14:paraId="0D8CC61E" w14:textId="77777777" w:rsidR="00D84579" w:rsidRDefault="00D84579" w:rsidP="005B7459">
      <w:pPr>
        <w:pStyle w:val="VnbanChuthich"/>
      </w:pPr>
      <w:r>
        <w:rPr>
          <w:rStyle w:val="ThamchiuChuthich"/>
        </w:rPr>
        <w:annotationRef/>
      </w:r>
      <w:r>
        <w:t>Tích vào mục này thì thêm 2 checkbox số hình (từ hình thứ 2) để tính phí ở mục 5</w:t>
      </w:r>
    </w:p>
    <w:p w14:paraId="6C992DDC" w14:textId="77777777" w:rsidR="00D84579" w:rsidRDefault="00D84579" w:rsidP="005B7459">
      <w:pPr>
        <w:pStyle w:val="VnbanChuthich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DDBC8" w15:done="0"/>
  <w15:commentEx w15:paraId="377654B7" w15:done="0"/>
  <w15:commentEx w15:paraId="561C54B7" w15:done="0"/>
  <w15:commentEx w15:paraId="11448AC8" w15:done="0"/>
  <w15:commentEx w15:paraId="6C992D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DDBC8" w16cid:durableId="1F3455AB"/>
  <w16cid:commentId w16cid:paraId="377654B7" w16cid:durableId="1F345596"/>
  <w16cid:commentId w16cid:paraId="561C54B7" w16cid:durableId="1F345573"/>
  <w16cid:commentId w16cid:paraId="11448AC8" w16cid:durableId="173E12AC"/>
  <w16cid:commentId w16cid:paraId="6C992DDC" w16cid:durableId="173E12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77457" w14:textId="77777777" w:rsidR="00B91872" w:rsidRDefault="00B91872">
      <w:r>
        <w:separator/>
      </w:r>
    </w:p>
  </w:endnote>
  <w:endnote w:type="continuationSeparator" w:id="0">
    <w:p w14:paraId="41A37A6B" w14:textId="77777777" w:rsidR="00B91872" w:rsidRDefault="00B91872">
      <w:r>
        <w:continuationSeparator/>
      </w:r>
    </w:p>
  </w:endnote>
  <w:endnote w:type="continuationNotice" w:id="1">
    <w:p w14:paraId="0084C5F0" w14:textId="77777777" w:rsidR="00B91872" w:rsidRDefault="00B9187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07F41550" w:rsidR="00D84579" w:rsidRPr="00BF5369" w:rsidRDefault="00D84579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del w:id="7787" w:author="Lucy Lucy" w:date="2018-08-31T22:30:00Z">
      <w:r w:rsidDel="000E5912">
        <w:delText>33-BM/PM/HDCV/NAV</w:delText>
      </w:r>
      <w:r w:rsidRPr="00853389" w:rsidDel="000E5912">
        <w:delText>IS</w:delText>
      </w:r>
      <w:r w:rsidDel="000E5912">
        <w:delText>OFT</w:delText>
      </w:r>
    </w:del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A20E14">
      <w:rPr>
        <w:rStyle w:val="Strang"/>
        <w:noProof/>
      </w:rPr>
      <w:t>24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 w:rsidR="00A20E14">
      <w:rPr>
        <w:rStyle w:val="Strang"/>
        <w:noProof/>
      </w:rPr>
      <w:t>31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AC9AB" w14:textId="77777777" w:rsidR="00B91872" w:rsidRDefault="00B91872">
      <w:r>
        <w:separator/>
      </w:r>
    </w:p>
  </w:footnote>
  <w:footnote w:type="continuationSeparator" w:id="0">
    <w:p w14:paraId="7889571B" w14:textId="77777777" w:rsidR="00B91872" w:rsidRDefault="00B91872">
      <w:r>
        <w:continuationSeparator/>
      </w:r>
    </w:p>
  </w:footnote>
  <w:footnote w:type="continuationNotice" w:id="1">
    <w:p w14:paraId="6B83FF7C" w14:textId="77777777" w:rsidR="00B91872" w:rsidRDefault="00B91872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34008B5A" w:rsidR="00D84579" w:rsidRPr="00660D9E" w:rsidRDefault="00D84579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del w:id="7785" w:author="Lucy Lucy" w:date="2018-08-31T22:30:00Z">
      <w:r w:rsidDel="000E5912">
        <w:delText>HNX_CORE</w:delText>
      </w:r>
    </w:del>
    <w:ins w:id="7786" w:author="Lucy Lucy" w:date="2018-08-31T22:30:00Z">
      <w:r>
        <w:t>LEGALTECH</w:t>
      </w:r>
    </w:ins>
    <w:r>
      <w:t xml:space="preserve">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13328D"/>
    <w:multiLevelType w:val="hybridMultilevel"/>
    <w:tmpl w:val="A26A29D6"/>
    <w:lvl w:ilvl="0" w:tplc="AC805F7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1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28"/>
  </w:num>
  <w:num w:numId="18">
    <w:abstractNumId w:val="7"/>
  </w:num>
  <w:num w:numId="19">
    <w:abstractNumId w:val="19"/>
  </w:num>
  <w:num w:numId="20">
    <w:abstractNumId w:val="6"/>
  </w:num>
  <w:num w:numId="21">
    <w:abstractNumId w:val="26"/>
  </w:num>
  <w:num w:numId="22">
    <w:abstractNumId w:val="23"/>
  </w:num>
  <w:num w:numId="23">
    <w:abstractNumId w:val="17"/>
  </w:num>
  <w:num w:numId="24">
    <w:abstractNumId w:val="2"/>
  </w:num>
  <w:num w:numId="25">
    <w:abstractNumId w:val="18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5"/>
  </w:num>
  <w:num w:numId="32">
    <w:abstractNumId w:val="27"/>
  </w:num>
  <w:num w:numId="33">
    <w:abstractNumId w:val="20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  <w15:person w15:author="sangdd">
    <w15:presenceInfo w15:providerId="Windows Live" w15:userId="3710d9d011fa16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07803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5EFA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AFF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6FA"/>
    <w:rsid w:val="000D4A4A"/>
    <w:rsid w:val="000D5075"/>
    <w:rsid w:val="000D57E0"/>
    <w:rsid w:val="000D6255"/>
    <w:rsid w:val="000D711F"/>
    <w:rsid w:val="000D7EA5"/>
    <w:rsid w:val="000E0CF0"/>
    <w:rsid w:val="000E18CC"/>
    <w:rsid w:val="000E1D48"/>
    <w:rsid w:val="000E2E6A"/>
    <w:rsid w:val="000E43D5"/>
    <w:rsid w:val="000E4A7B"/>
    <w:rsid w:val="000E4B50"/>
    <w:rsid w:val="000E5912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E12"/>
    <w:rsid w:val="00106FBD"/>
    <w:rsid w:val="00107C9C"/>
    <w:rsid w:val="0011000C"/>
    <w:rsid w:val="001105F8"/>
    <w:rsid w:val="00111164"/>
    <w:rsid w:val="0011147A"/>
    <w:rsid w:val="00112E20"/>
    <w:rsid w:val="00112E52"/>
    <w:rsid w:val="00115061"/>
    <w:rsid w:val="00115959"/>
    <w:rsid w:val="00115D28"/>
    <w:rsid w:val="0011753D"/>
    <w:rsid w:val="001176DF"/>
    <w:rsid w:val="0011778B"/>
    <w:rsid w:val="00117A05"/>
    <w:rsid w:val="0012085A"/>
    <w:rsid w:val="00121576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06F6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2889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3E6A"/>
    <w:rsid w:val="002044B8"/>
    <w:rsid w:val="002048E5"/>
    <w:rsid w:val="00205210"/>
    <w:rsid w:val="002060F5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146F"/>
    <w:rsid w:val="002222B7"/>
    <w:rsid w:val="002228E8"/>
    <w:rsid w:val="0022436C"/>
    <w:rsid w:val="00225729"/>
    <w:rsid w:val="0022621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6E60"/>
    <w:rsid w:val="002374E2"/>
    <w:rsid w:val="0023757A"/>
    <w:rsid w:val="00237A37"/>
    <w:rsid w:val="00237B1B"/>
    <w:rsid w:val="002419C1"/>
    <w:rsid w:val="002421E8"/>
    <w:rsid w:val="00242EB6"/>
    <w:rsid w:val="00244162"/>
    <w:rsid w:val="00244CEE"/>
    <w:rsid w:val="00246003"/>
    <w:rsid w:val="002461A1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279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1F48"/>
    <w:rsid w:val="003022E9"/>
    <w:rsid w:val="00304931"/>
    <w:rsid w:val="00304D5C"/>
    <w:rsid w:val="00305E31"/>
    <w:rsid w:val="00306071"/>
    <w:rsid w:val="00306B52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17D1E"/>
    <w:rsid w:val="00320554"/>
    <w:rsid w:val="0032087B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993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3CC8"/>
    <w:rsid w:val="00355C97"/>
    <w:rsid w:val="00356FED"/>
    <w:rsid w:val="00357446"/>
    <w:rsid w:val="0036050B"/>
    <w:rsid w:val="00360DBB"/>
    <w:rsid w:val="003614E7"/>
    <w:rsid w:val="00361CA5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6F37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6E0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58E0"/>
    <w:rsid w:val="003E60CA"/>
    <w:rsid w:val="003E7ACA"/>
    <w:rsid w:val="003F02E2"/>
    <w:rsid w:val="003F2010"/>
    <w:rsid w:val="003F448A"/>
    <w:rsid w:val="003F468D"/>
    <w:rsid w:val="003F4743"/>
    <w:rsid w:val="003F4EDC"/>
    <w:rsid w:val="003F503F"/>
    <w:rsid w:val="003F553B"/>
    <w:rsid w:val="003F6FC2"/>
    <w:rsid w:val="003F7D33"/>
    <w:rsid w:val="00400481"/>
    <w:rsid w:val="00400B1E"/>
    <w:rsid w:val="00402207"/>
    <w:rsid w:val="004072AB"/>
    <w:rsid w:val="00410FB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4A39"/>
    <w:rsid w:val="0044786E"/>
    <w:rsid w:val="00447A4B"/>
    <w:rsid w:val="00447B22"/>
    <w:rsid w:val="00447C34"/>
    <w:rsid w:val="004510AF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501"/>
    <w:rsid w:val="00465C01"/>
    <w:rsid w:val="00466FDA"/>
    <w:rsid w:val="00467170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07BF"/>
    <w:rsid w:val="004841FF"/>
    <w:rsid w:val="004847C7"/>
    <w:rsid w:val="00484E97"/>
    <w:rsid w:val="00485BF7"/>
    <w:rsid w:val="00486528"/>
    <w:rsid w:val="0048698E"/>
    <w:rsid w:val="00490117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41"/>
    <w:rsid w:val="004A1EE9"/>
    <w:rsid w:val="004A20D6"/>
    <w:rsid w:val="004A391E"/>
    <w:rsid w:val="004A5120"/>
    <w:rsid w:val="004A78AE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0C46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68C"/>
    <w:rsid w:val="00516BC0"/>
    <w:rsid w:val="00516E93"/>
    <w:rsid w:val="00517095"/>
    <w:rsid w:val="005170D7"/>
    <w:rsid w:val="005176EA"/>
    <w:rsid w:val="0052013D"/>
    <w:rsid w:val="00520A4D"/>
    <w:rsid w:val="0052277C"/>
    <w:rsid w:val="00522AD9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1CAA"/>
    <w:rsid w:val="00543C4E"/>
    <w:rsid w:val="00544AC6"/>
    <w:rsid w:val="005453ED"/>
    <w:rsid w:val="0054551B"/>
    <w:rsid w:val="00545898"/>
    <w:rsid w:val="00547050"/>
    <w:rsid w:val="00547AE1"/>
    <w:rsid w:val="00547EC1"/>
    <w:rsid w:val="005520BA"/>
    <w:rsid w:val="00552602"/>
    <w:rsid w:val="00552E50"/>
    <w:rsid w:val="00553258"/>
    <w:rsid w:val="00553498"/>
    <w:rsid w:val="00553B6C"/>
    <w:rsid w:val="00555218"/>
    <w:rsid w:val="005555AA"/>
    <w:rsid w:val="00555CA9"/>
    <w:rsid w:val="00557081"/>
    <w:rsid w:val="005606C4"/>
    <w:rsid w:val="00561057"/>
    <w:rsid w:val="005619AE"/>
    <w:rsid w:val="00562438"/>
    <w:rsid w:val="00562AC8"/>
    <w:rsid w:val="005632B9"/>
    <w:rsid w:val="0056331B"/>
    <w:rsid w:val="00564FA4"/>
    <w:rsid w:val="00565662"/>
    <w:rsid w:val="00566462"/>
    <w:rsid w:val="005664CF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59"/>
    <w:rsid w:val="005B749D"/>
    <w:rsid w:val="005C2FEA"/>
    <w:rsid w:val="005C3BB5"/>
    <w:rsid w:val="005C451C"/>
    <w:rsid w:val="005C4DB8"/>
    <w:rsid w:val="005C4F91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19D2"/>
    <w:rsid w:val="005E3048"/>
    <w:rsid w:val="005E4A55"/>
    <w:rsid w:val="005E559D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2F2A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54F3"/>
    <w:rsid w:val="0061653D"/>
    <w:rsid w:val="00617DF9"/>
    <w:rsid w:val="00617EA0"/>
    <w:rsid w:val="006206D9"/>
    <w:rsid w:val="006211AE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673C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2AD4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474"/>
    <w:rsid w:val="006B267E"/>
    <w:rsid w:val="006B366A"/>
    <w:rsid w:val="006B4F19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24FE"/>
    <w:rsid w:val="00712EB7"/>
    <w:rsid w:val="00714259"/>
    <w:rsid w:val="00714622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585"/>
    <w:rsid w:val="00767A44"/>
    <w:rsid w:val="00771D0C"/>
    <w:rsid w:val="0077201A"/>
    <w:rsid w:val="00774FAF"/>
    <w:rsid w:val="007755ED"/>
    <w:rsid w:val="007816B7"/>
    <w:rsid w:val="007818E4"/>
    <w:rsid w:val="007839A6"/>
    <w:rsid w:val="00786F56"/>
    <w:rsid w:val="0078734E"/>
    <w:rsid w:val="0079076D"/>
    <w:rsid w:val="00790FA7"/>
    <w:rsid w:val="00793768"/>
    <w:rsid w:val="00794FAB"/>
    <w:rsid w:val="007953ED"/>
    <w:rsid w:val="007A0109"/>
    <w:rsid w:val="007A138E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97F"/>
    <w:rsid w:val="007D1E9E"/>
    <w:rsid w:val="007D491D"/>
    <w:rsid w:val="007D5296"/>
    <w:rsid w:val="007D58FA"/>
    <w:rsid w:val="007D5DE2"/>
    <w:rsid w:val="007D5FBD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117A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0793B"/>
    <w:rsid w:val="008127AF"/>
    <w:rsid w:val="00813BFF"/>
    <w:rsid w:val="00814720"/>
    <w:rsid w:val="00816EDA"/>
    <w:rsid w:val="008200B0"/>
    <w:rsid w:val="008208CB"/>
    <w:rsid w:val="008210A5"/>
    <w:rsid w:val="00824B9B"/>
    <w:rsid w:val="00824ED2"/>
    <w:rsid w:val="00825AEE"/>
    <w:rsid w:val="00825CA2"/>
    <w:rsid w:val="0082622A"/>
    <w:rsid w:val="008306FC"/>
    <w:rsid w:val="008307D1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13B6"/>
    <w:rsid w:val="0086151F"/>
    <w:rsid w:val="00863032"/>
    <w:rsid w:val="00864C69"/>
    <w:rsid w:val="00866B31"/>
    <w:rsid w:val="00867C29"/>
    <w:rsid w:val="00870AD5"/>
    <w:rsid w:val="008715C7"/>
    <w:rsid w:val="00872FE2"/>
    <w:rsid w:val="0087455F"/>
    <w:rsid w:val="008746C5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1236"/>
    <w:rsid w:val="008A20AD"/>
    <w:rsid w:val="008A284A"/>
    <w:rsid w:val="008A4412"/>
    <w:rsid w:val="008A44C2"/>
    <w:rsid w:val="008A5449"/>
    <w:rsid w:val="008A758E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1BAB"/>
    <w:rsid w:val="008C34FA"/>
    <w:rsid w:val="008C3601"/>
    <w:rsid w:val="008C3882"/>
    <w:rsid w:val="008C49AE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4C7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2C6"/>
    <w:rsid w:val="00965739"/>
    <w:rsid w:val="00966077"/>
    <w:rsid w:val="009660D1"/>
    <w:rsid w:val="009702C4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0CD7"/>
    <w:rsid w:val="009A21B7"/>
    <w:rsid w:val="009A30B3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C7C0D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225"/>
    <w:rsid w:val="009E2673"/>
    <w:rsid w:val="009E2792"/>
    <w:rsid w:val="009E3703"/>
    <w:rsid w:val="009E4A09"/>
    <w:rsid w:val="009E5566"/>
    <w:rsid w:val="009E6E8C"/>
    <w:rsid w:val="009F08EE"/>
    <w:rsid w:val="009F169D"/>
    <w:rsid w:val="009F42B9"/>
    <w:rsid w:val="009F5246"/>
    <w:rsid w:val="009F5AE2"/>
    <w:rsid w:val="009F658B"/>
    <w:rsid w:val="00A00ADA"/>
    <w:rsid w:val="00A0222B"/>
    <w:rsid w:val="00A02636"/>
    <w:rsid w:val="00A04D7A"/>
    <w:rsid w:val="00A053AF"/>
    <w:rsid w:val="00A10AA4"/>
    <w:rsid w:val="00A111A4"/>
    <w:rsid w:val="00A13BAE"/>
    <w:rsid w:val="00A15077"/>
    <w:rsid w:val="00A15710"/>
    <w:rsid w:val="00A17148"/>
    <w:rsid w:val="00A20064"/>
    <w:rsid w:val="00A20976"/>
    <w:rsid w:val="00A20E14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17D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5A7F"/>
    <w:rsid w:val="00A56635"/>
    <w:rsid w:val="00A57036"/>
    <w:rsid w:val="00A62035"/>
    <w:rsid w:val="00A636C4"/>
    <w:rsid w:val="00A63FD0"/>
    <w:rsid w:val="00A65F33"/>
    <w:rsid w:val="00A6677D"/>
    <w:rsid w:val="00A67FA6"/>
    <w:rsid w:val="00A67FBB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41F6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C7B7D"/>
    <w:rsid w:val="00AD0DFA"/>
    <w:rsid w:val="00AD264B"/>
    <w:rsid w:val="00AD3A1F"/>
    <w:rsid w:val="00AD4861"/>
    <w:rsid w:val="00AD4B06"/>
    <w:rsid w:val="00AD574D"/>
    <w:rsid w:val="00AD58CA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2DDB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87E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1872"/>
    <w:rsid w:val="00B9198E"/>
    <w:rsid w:val="00B92F20"/>
    <w:rsid w:val="00B937D9"/>
    <w:rsid w:val="00B94621"/>
    <w:rsid w:val="00B9464A"/>
    <w:rsid w:val="00B9474E"/>
    <w:rsid w:val="00B94E62"/>
    <w:rsid w:val="00B95431"/>
    <w:rsid w:val="00BA0070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A7F59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449F"/>
    <w:rsid w:val="00BC5690"/>
    <w:rsid w:val="00BC5A6E"/>
    <w:rsid w:val="00BC5BAE"/>
    <w:rsid w:val="00BD0443"/>
    <w:rsid w:val="00BD0F55"/>
    <w:rsid w:val="00BD36BA"/>
    <w:rsid w:val="00BD3ABF"/>
    <w:rsid w:val="00BD415C"/>
    <w:rsid w:val="00BD4D35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2862"/>
    <w:rsid w:val="00BF4B4C"/>
    <w:rsid w:val="00BF52B7"/>
    <w:rsid w:val="00BF5369"/>
    <w:rsid w:val="00BF593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6C98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555E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4E1D"/>
    <w:rsid w:val="00C455C5"/>
    <w:rsid w:val="00C456EE"/>
    <w:rsid w:val="00C50C25"/>
    <w:rsid w:val="00C50FA8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6579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482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447B"/>
    <w:rsid w:val="00CB711A"/>
    <w:rsid w:val="00CB744F"/>
    <w:rsid w:val="00CB7DCF"/>
    <w:rsid w:val="00CC06AA"/>
    <w:rsid w:val="00CC090B"/>
    <w:rsid w:val="00CC0B8A"/>
    <w:rsid w:val="00CC3155"/>
    <w:rsid w:val="00CC53A6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568F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06FE5"/>
    <w:rsid w:val="00D1045C"/>
    <w:rsid w:val="00D106FD"/>
    <w:rsid w:val="00D111B8"/>
    <w:rsid w:val="00D11DEC"/>
    <w:rsid w:val="00D1243F"/>
    <w:rsid w:val="00D12B44"/>
    <w:rsid w:val="00D13505"/>
    <w:rsid w:val="00D13C1A"/>
    <w:rsid w:val="00D14136"/>
    <w:rsid w:val="00D147C9"/>
    <w:rsid w:val="00D14A9B"/>
    <w:rsid w:val="00D15377"/>
    <w:rsid w:val="00D16D9E"/>
    <w:rsid w:val="00D174BC"/>
    <w:rsid w:val="00D177FB"/>
    <w:rsid w:val="00D17CAF"/>
    <w:rsid w:val="00D17D65"/>
    <w:rsid w:val="00D208CC"/>
    <w:rsid w:val="00D212D5"/>
    <w:rsid w:val="00D2199C"/>
    <w:rsid w:val="00D22205"/>
    <w:rsid w:val="00D2489E"/>
    <w:rsid w:val="00D249ED"/>
    <w:rsid w:val="00D3078D"/>
    <w:rsid w:val="00D30A3C"/>
    <w:rsid w:val="00D30F98"/>
    <w:rsid w:val="00D32628"/>
    <w:rsid w:val="00D33D21"/>
    <w:rsid w:val="00D34FC8"/>
    <w:rsid w:val="00D368D4"/>
    <w:rsid w:val="00D407E4"/>
    <w:rsid w:val="00D40F42"/>
    <w:rsid w:val="00D4280A"/>
    <w:rsid w:val="00D42D53"/>
    <w:rsid w:val="00D43AF9"/>
    <w:rsid w:val="00D44AD1"/>
    <w:rsid w:val="00D44C8F"/>
    <w:rsid w:val="00D46CC2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506E"/>
    <w:rsid w:val="00D76921"/>
    <w:rsid w:val="00D83BD1"/>
    <w:rsid w:val="00D84579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744"/>
    <w:rsid w:val="00D96BB2"/>
    <w:rsid w:val="00D970EA"/>
    <w:rsid w:val="00D9761E"/>
    <w:rsid w:val="00D97F84"/>
    <w:rsid w:val="00DA02C8"/>
    <w:rsid w:val="00DA19FE"/>
    <w:rsid w:val="00DA2AE6"/>
    <w:rsid w:val="00DA34D8"/>
    <w:rsid w:val="00DA3EB9"/>
    <w:rsid w:val="00DA4F88"/>
    <w:rsid w:val="00DA5A34"/>
    <w:rsid w:val="00DA5EAF"/>
    <w:rsid w:val="00DA60D6"/>
    <w:rsid w:val="00DA7425"/>
    <w:rsid w:val="00DA76B3"/>
    <w:rsid w:val="00DA7BD3"/>
    <w:rsid w:val="00DB0F31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3FF0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4EB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9D4"/>
    <w:rsid w:val="00E13F52"/>
    <w:rsid w:val="00E14E86"/>
    <w:rsid w:val="00E15D0B"/>
    <w:rsid w:val="00E1797D"/>
    <w:rsid w:val="00E1797F"/>
    <w:rsid w:val="00E17D79"/>
    <w:rsid w:val="00E21DF8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42C7"/>
    <w:rsid w:val="00E34E08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5F8E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1259"/>
    <w:rsid w:val="00E719E6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0591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068"/>
    <w:rsid w:val="00EC6853"/>
    <w:rsid w:val="00ED12A1"/>
    <w:rsid w:val="00ED2079"/>
    <w:rsid w:val="00ED3830"/>
    <w:rsid w:val="00ED3F4D"/>
    <w:rsid w:val="00ED6B96"/>
    <w:rsid w:val="00ED7692"/>
    <w:rsid w:val="00ED7BD2"/>
    <w:rsid w:val="00EE0003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25C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A49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AC5FC-DED9-4951-8197-0F4016558C02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3ED492A0-99E2-4D9C-ADA7-3F89A2BF90E2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8819C0C-B904-424C-8F56-44AE735A9911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28F80988-926A-4A38-A301-2584A813589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D62702BC-715B-412C-B24B-88F8CAD9A719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1CCD1F04-4E16-4836-8460-55BE86C9B131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39B5D86-A4C6-43BD-A0CF-D324A8E6BFDB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15109C5F-AD0D-4AEC-811A-64EAB77AF422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7B5FC440-FE10-4AA0-818C-785D2E68D9B5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DA473DD6-1066-4A88-A183-53B4799A2C17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4E0D8A47-53F6-4162-9AA8-D2F063165E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BC3294-C7DD-441E-A34E-DE63DF987B00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9EE93727-1685-432B-92B9-6F99D8FF7C0B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15C0F18D-C5A2-4E67-A8BA-223318CFC522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16FECDB7-2E52-49BB-B8C7-10A4E5282D2E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90609019-525E-4D22-9CFD-EBCC242EEB36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87AF7499-AE43-4955-9FC8-9317F0233B9D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99EA69C8-D81C-43E5-82B3-BC63BF3FB1A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2A2E618-A232-4102-A364-BC37C07A8E0F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36CA7381-9B9F-40DA-8024-C6CB116C9FA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4DD5468-ED7D-41C1-AD60-14370E71ECCF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9099CAA-54F8-4F54-8CA4-914923CF28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27021D-4DBB-4313-85BC-4F2A7C89F127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12F4B0D7-1997-4EA0-B5C6-65F4EB1E93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ACB997-F991-4A8F-BCC1-4BDC3A45379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AF84B4-8BFA-4A0B-8DC1-849A7013C3F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0BA95DD-1801-463F-8B03-577BC87F55B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1789998-60BC-4AF6-9B16-1C55C414B81D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8671F59-C016-46BF-B67F-AE487BD5517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64196A3D-FFBF-4A72-B63D-A249F029B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10876</TotalTime>
  <Pages>31</Pages>
  <Words>6118</Words>
  <Characters>34879</Characters>
  <Application>Microsoft Office Word</Application>
  <DocSecurity>0</DocSecurity>
  <Lines>290</Lines>
  <Paragraphs>81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40916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668</cp:revision>
  <dcterms:created xsi:type="dcterms:W3CDTF">2012-02-28T03:38:00Z</dcterms:created>
  <dcterms:modified xsi:type="dcterms:W3CDTF">2018-09-03T16:23:00Z</dcterms:modified>
</cp:coreProperties>
</file>