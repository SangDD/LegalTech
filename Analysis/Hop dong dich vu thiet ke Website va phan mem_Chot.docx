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5664" w14:textId="51189BDD" w:rsidR="009F1F27"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HỢP ĐỒNG </w:t>
      </w:r>
      <w:r w:rsidR="009F1F27">
        <w:rPr>
          <w:rFonts w:ascii="Times New Roman" w:eastAsia="Times New Roman" w:hAnsi="Times New Roman" w:cs="Times New Roman"/>
          <w:b/>
          <w:bCs/>
          <w:sz w:val="24"/>
          <w:szCs w:val="24"/>
          <w:bdr w:val="none" w:sz="0" w:space="0" w:color="auto" w:frame="1"/>
        </w:rPr>
        <w:t>DỊCH VỤ</w:t>
      </w:r>
    </w:p>
    <w:p w14:paraId="6EFB2640" w14:textId="382042EE" w:rsidR="00B769FF" w:rsidRPr="009F1F27" w:rsidRDefault="00B769FF" w:rsidP="009F1F27">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THIẾT KẾ </w:t>
      </w:r>
      <w:r w:rsidR="00D91D30" w:rsidRPr="00AF0E79">
        <w:rPr>
          <w:rFonts w:ascii="Times New Roman" w:eastAsia="Times New Roman" w:hAnsi="Times New Roman" w:cs="Times New Roman"/>
          <w:b/>
          <w:bCs/>
          <w:sz w:val="24"/>
          <w:szCs w:val="24"/>
          <w:bdr w:val="none" w:sz="0" w:space="0" w:color="auto" w:frame="1"/>
        </w:rPr>
        <w:t xml:space="preserve">WEBSITE &amp; </w:t>
      </w:r>
      <w:r w:rsidRPr="00AF0E79">
        <w:rPr>
          <w:rFonts w:ascii="Times New Roman" w:eastAsia="Times New Roman" w:hAnsi="Times New Roman" w:cs="Times New Roman"/>
          <w:b/>
          <w:bCs/>
          <w:sz w:val="24"/>
          <w:szCs w:val="24"/>
          <w:bdr w:val="none" w:sz="0" w:space="0" w:color="auto" w:frame="1"/>
        </w:rPr>
        <w:t>PHẦN MỀM</w:t>
      </w:r>
      <w:r w:rsidR="00D91D30" w:rsidRPr="00AF0E79">
        <w:rPr>
          <w:rFonts w:ascii="Times New Roman" w:eastAsia="Times New Roman" w:hAnsi="Times New Roman" w:cs="Times New Roman"/>
          <w:b/>
          <w:bCs/>
          <w:sz w:val="24"/>
          <w:szCs w:val="24"/>
          <w:bdr w:val="none" w:sz="0" w:space="0" w:color="auto" w:frame="1"/>
        </w:rPr>
        <w:t xml:space="preserve"> </w:t>
      </w:r>
      <w:r w:rsidRPr="00AF0E79">
        <w:rPr>
          <w:rFonts w:ascii="Times New Roman" w:eastAsia="Times New Roman" w:hAnsi="Times New Roman" w:cs="Times New Roman"/>
          <w:b/>
          <w:bCs/>
          <w:sz w:val="24"/>
          <w:szCs w:val="24"/>
          <w:bdr w:val="none" w:sz="0" w:space="0" w:color="auto" w:frame="1"/>
        </w:rPr>
        <w:br/>
      </w:r>
    </w:p>
    <w:p w14:paraId="33F75EC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33FC1079" w14:textId="77777777" w:rsidR="00B769FF" w:rsidRPr="00AF0E79" w:rsidRDefault="00D91D30" w:rsidP="00AF0E79">
      <w:pPr>
        <w:shd w:val="clear" w:color="auto" w:fill="FFFFFF"/>
        <w:spacing w:after="0" w:line="240" w:lineRule="auto"/>
        <w:textAlignment w:val="baseline"/>
        <w:rPr>
          <w:rFonts w:ascii="Times New Roman" w:eastAsia="Times New Roman" w:hAnsi="Times New Roman" w:cs="Times New Roman"/>
          <w:i/>
          <w:iCs/>
          <w:sz w:val="24"/>
          <w:szCs w:val="24"/>
          <w:bdr w:val="none" w:sz="0" w:space="0" w:color="auto" w:frame="1"/>
        </w:rPr>
      </w:pPr>
      <w:r w:rsidRPr="00AF0E79">
        <w:rPr>
          <w:rFonts w:ascii="Times New Roman" w:eastAsia="Times New Roman" w:hAnsi="Times New Roman" w:cs="Times New Roman"/>
          <w:i/>
          <w:iCs/>
          <w:sz w:val="24"/>
          <w:szCs w:val="24"/>
          <w:bdr w:val="none" w:sz="0" w:space="0" w:color="auto" w:frame="1"/>
        </w:rPr>
        <w:t>Hôm nay, ngày ___ tháng____ năm 2018</w:t>
      </w:r>
    </w:p>
    <w:p w14:paraId="6810C86C"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p>
    <w:p w14:paraId="66E5C899"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Chúng tôi gồm có:</w:t>
      </w:r>
    </w:p>
    <w:p w14:paraId="184D8EF8"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72727D75" w14:textId="77777777" w:rsidR="00D91D30"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Bên A:</w:t>
      </w:r>
      <w:r w:rsidR="0089313E">
        <w:rPr>
          <w:rFonts w:ascii="Times New Roman" w:eastAsia="Times New Roman" w:hAnsi="Times New Roman" w:cs="Times New Roman"/>
          <w:b/>
          <w:bCs/>
          <w:sz w:val="24"/>
          <w:szCs w:val="24"/>
          <w:bdr w:val="none" w:sz="0" w:space="0" w:color="auto" w:frame="1"/>
        </w:rPr>
        <w:t xml:space="preserve"> Công ty TNHH Tư vấn iPace</w:t>
      </w:r>
    </w:p>
    <w:p w14:paraId="2D43E8A4"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140AE3A"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68A7F5"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Bên B: </w:t>
      </w:r>
    </w:p>
    <w:p w14:paraId="4F004762" w14:textId="77777777" w:rsidR="00D91D30" w:rsidRPr="00AF0E79" w:rsidRDefault="009D7AF4" w:rsidP="00AF0E7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Nhóm lập trình viên </w:t>
      </w:r>
    </w:p>
    <w:p w14:paraId="58BF4B39" w14:textId="0DF13507" w:rsidR="00D91D30" w:rsidRPr="00AF0E79" w:rsidRDefault="00D91D30" w:rsidP="00AF0E79">
      <w:pPr>
        <w:pStyle w:val="oancuaDanhsac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r w:rsidR="00DD79C8">
        <w:rPr>
          <w:rFonts w:ascii="Times New Roman" w:eastAsia="Times New Roman" w:hAnsi="Times New Roman" w:cs="Times New Roman"/>
          <w:b/>
          <w:bCs/>
          <w:sz w:val="24"/>
          <w:szCs w:val="24"/>
          <w:bdr w:val="none" w:sz="0" w:space="0" w:color="auto" w:frame="1"/>
        </w:rPr>
        <w:t xml:space="preserve"> Đỗ Duy Sáng</w:t>
      </w:r>
    </w:p>
    <w:p w14:paraId="3DB5B4A1" w14:textId="6F151BC9" w:rsidR="00D91D30" w:rsidRPr="00AF0E79" w:rsidRDefault="00D91D30" w:rsidP="00AF0E79">
      <w:pPr>
        <w:pStyle w:val="oancuaDanhsac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 xml:space="preserve">Số CMND: </w:t>
      </w:r>
      <w:ins w:id="0" w:author="Lucy Lucy" w:date="2018-05-09T08:55:00Z">
        <w:r w:rsidR="00B061E6">
          <w:rPr>
            <w:rFonts w:ascii="Times New Roman" w:eastAsia="Times New Roman" w:hAnsi="Times New Roman" w:cs="Times New Roman"/>
            <w:sz w:val="24"/>
            <w:szCs w:val="24"/>
          </w:rPr>
          <w:t>112165150</w:t>
        </w:r>
      </w:ins>
      <w:del w:id="1" w:author="Lucy Lucy" w:date="2018-05-09T08:55:00Z">
        <w:r w:rsidRPr="00AF0E79" w:rsidDel="00B061E6">
          <w:rPr>
            <w:rFonts w:ascii="Times New Roman" w:eastAsia="Times New Roman" w:hAnsi="Times New Roman" w:cs="Times New Roman"/>
            <w:sz w:val="24"/>
            <w:szCs w:val="24"/>
          </w:rPr>
          <w:delText>……………</w:delText>
        </w:r>
      </w:del>
      <w:del w:id="2" w:author="Lucy Lucy" w:date="2018-05-09T09:20:00Z">
        <w:r w:rsidRPr="00AF0E79" w:rsidDel="00E92739">
          <w:rPr>
            <w:rFonts w:ascii="Times New Roman" w:eastAsia="Times New Roman" w:hAnsi="Times New Roman" w:cs="Times New Roman"/>
            <w:sz w:val="24"/>
            <w:szCs w:val="24"/>
          </w:rPr>
          <w:delText>…………………. </w:delText>
        </w:r>
      </w:del>
      <w:r w:rsidRPr="00AF0E79">
        <w:rPr>
          <w:rFonts w:ascii="Times New Roman" w:eastAsia="Times New Roman" w:hAnsi="Times New Roman" w:cs="Times New Roman"/>
          <w:sz w:val="24"/>
          <w:szCs w:val="24"/>
        </w:rPr>
        <w:t xml:space="preserve">              Nơi Cấp:</w:t>
      </w:r>
      <w:del w:id="3" w:author="Lucy Lucy" w:date="2018-05-09T09:20:00Z">
        <w:r w:rsidRPr="00AF0E79" w:rsidDel="00E92739">
          <w:rPr>
            <w:rFonts w:ascii="Times New Roman" w:eastAsia="Times New Roman" w:hAnsi="Times New Roman" w:cs="Times New Roman"/>
            <w:sz w:val="24"/>
            <w:szCs w:val="24"/>
          </w:rPr>
          <w:delText> …………………..</w:delText>
        </w:r>
      </w:del>
      <w:ins w:id="4" w:author="Lucy Lucy" w:date="2018-05-09T09:20:00Z">
        <w:r w:rsidR="00E92739">
          <w:rPr>
            <w:rFonts w:ascii="Times New Roman" w:eastAsia="Times New Roman" w:hAnsi="Times New Roman" w:cs="Times New Roman"/>
            <w:sz w:val="24"/>
            <w:szCs w:val="24"/>
          </w:rPr>
          <w:t xml:space="preserve"> Hà Nội</w:t>
        </w:r>
      </w:ins>
    </w:p>
    <w:p w14:paraId="7EDF660B" w14:textId="1D297D47"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ins w:id="5" w:author="Lucy Lucy" w:date="2018-05-09T08:57:00Z">
        <w:r w:rsidR="00B061E6">
          <w:rPr>
            <w:rFonts w:ascii="Times New Roman" w:eastAsia="Times New Roman" w:hAnsi="Times New Roman" w:cs="Times New Roman"/>
            <w:sz w:val="24"/>
            <w:szCs w:val="24"/>
          </w:rPr>
          <w:t xml:space="preserve">Phùng </w:t>
        </w:r>
      </w:ins>
      <w:ins w:id="6" w:author="Lucy Lucy" w:date="2018-05-09T09:20:00Z">
        <w:r w:rsidR="00E92739">
          <w:rPr>
            <w:rFonts w:ascii="Times New Roman" w:eastAsia="Times New Roman" w:hAnsi="Times New Roman" w:cs="Times New Roman"/>
            <w:sz w:val="24"/>
            <w:szCs w:val="24"/>
          </w:rPr>
          <w:t>X</w:t>
        </w:r>
      </w:ins>
      <w:bookmarkStart w:id="7" w:name="_GoBack"/>
      <w:bookmarkEnd w:id="7"/>
      <w:ins w:id="8" w:author="Lucy Lucy" w:date="2018-05-09T08:57:00Z">
        <w:r w:rsidR="00B061E6">
          <w:rPr>
            <w:rFonts w:ascii="Times New Roman" w:eastAsia="Times New Roman" w:hAnsi="Times New Roman" w:cs="Times New Roman"/>
            <w:sz w:val="24"/>
            <w:szCs w:val="24"/>
          </w:rPr>
          <w:t>á Mỹ Đức Hà Nội</w:t>
        </w:r>
      </w:ins>
      <w:del w:id="9" w:author="Lucy Lucy" w:date="2018-05-09T08:57:00Z">
        <w:r w:rsidRPr="00AF0E79" w:rsidDel="00B061E6">
          <w:rPr>
            <w:rFonts w:ascii="Times New Roman" w:eastAsia="Times New Roman" w:hAnsi="Times New Roman" w:cs="Times New Roman"/>
            <w:sz w:val="24"/>
            <w:szCs w:val="24"/>
          </w:rPr>
          <w:delText>…………………………</w:delText>
        </w:r>
      </w:del>
      <w:del w:id="10" w:author="Lucy Lucy" w:date="2018-05-09T09:20:00Z">
        <w:r w:rsidRPr="00AF0E79" w:rsidDel="00E92739">
          <w:rPr>
            <w:rFonts w:ascii="Times New Roman" w:eastAsia="Times New Roman" w:hAnsi="Times New Roman" w:cs="Times New Roman"/>
            <w:sz w:val="24"/>
            <w:szCs w:val="24"/>
          </w:rPr>
          <w:delText>…………………………………………………</w:delText>
        </w:r>
      </w:del>
    </w:p>
    <w:p w14:paraId="5B5AA0DE"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EDA3BA4" w14:textId="0D7A74F2" w:rsidR="00D91D30" w:rsidRPr="00AF0E79" w:rsidRDefault="00D91D30" w:rsidP="00AF0E79">
      <w:pPr>
        <w:pStyle w:val="oancuaDanhsac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r w:rsidR="00DD79C8">
        <w:rPr>
          <w:rFonts w:ascii="Times New Roman" w:eastAsia="Times New Roman" w:hAnsi="Times New Roman" w:cs="Times New Roman"/>
          <w:b/>
          <w:bCs/>
          <w:sz w:val="24"/>
          <w:szCs w:val="24"/>
          <w:bdr w:val="none" w:sz="0" w:space="0" w:color="auto" w:frame="1"/>
        </w:rPr>
        <w:t xml:space="preserve"> Tống Quang Đáng</w:t>
      </w:r>
    </w:p>
    <w:p w14:paraId="552ED7FF" w14:textId="15E183D0" w:rsidR="00D91D30" w:rsidRPr="00AF0E79" w:rsidRDefault="00D91D30" w:rsidP="00AF0E79">
      <w:pPr>
        <w:pStyle w:val="oancuaDanhsac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 xml:space="preserve">Số CMND: </w:t>
      </w:r>
      <w:ins w:id="11" w:author="Lucy Lucy" w:date="2018-05-09T08:55:00Z">
        <w:r w:rsidR="00B061E6">
          <w:rPr>
            <w:rFonts w:ascii="Times New Roman" w:eastAsia="Times New Roman" w:hAnsi="Times New Roman" w:cs="Times New Roman"/>
            <w:sz w:val="24"/>
            <w:szCs w:val="24"/>
          </w:rPr>
          <w:t>163055290</w:t>
        </w:r>
      </w:ins>
      <w:del w:id="12" w:author="Lucy Lucy" w:date="2018-05-09T09:20:00Z">
        <w:r w:rsidRPr="00AF0E79" w:rsidDel="00E92739">
          <w:rPr>
            <w:rFonts w:ascii="Times New Roman" w:eastAsia="Times New Roman" w:hAnsi="Times New Roman" w:cs="Times New Roman"/>
            <w:sz w:val="24"/>
            <w:szCs w:val="24"/>
          </w:rPr>
          <w:delText>……………</w:delText>
        </w:r>
      </w:del>
      <w:del w:id="13" w:author="Lucy Lucy" w:date="2018-05-09T08:55:00Z">
        <w:r w:rsidRPr="00AF0E79" w:rsidDel="00B061E6">
          <w:rPr>
            <w:rFonts w:ascii="Times New Roman" w:eastAsia="Times New Roman" w:hAnsi="Times New Roman" w:cs="Times New Roman"/>
            <w:sz w:val="24"/>
            <w:szCs w:val="24"/>
          </w:rPr>
          <w:delText>………………….   </w:delText>
        </w:r>
      </w:del>
      <w:r w:rsidRPr="00AF0E79">
        <w:rPr>
          <w:rFonts w:ascii="Times New Roman" w:eastAsia="Times New Roman" w:hAnsi="Times New Roman" w:cs="Times New Roman"/>
          <w:sz w:val="24"/>
          <w:szCs w:val="24"/>
        </w:rPr>
        <w:t xml:space="preserve">            Nơi Cấp: </w:t>
      </w:r>
      <w:ins w:id="14" w:author="Lucy Lucy" w:date="2018-05-09T08:55:00Z">
        <w:r w:rsidR="00B061E6">
          <w:rPr>
            <w:rFonts w:ascii="Times New Roman" w:eastAsia="Times New Roman" w:hAnsi="Times New Roman" w:cs="Times New Roman"/>
            <w:sz w:val="24"/>
            <w:szCs w:val="24"/>
          </w:rPr>
          <w:t>Nam Định</w:t>
        </w:r>
      </w:ins>
      <w:del w:id="15" w:author="Lucy Lucy" w:date="2018-05-09T09:20:00Z">
        <w:r w:rsidRPr="00AF0E79" w:rsidDel="00E92739">
          <w:rPr>
            <w:rFonts w:ascii="Times New Roman" w:eastAsia="Times New Roman" w:hAnsi="Times New Roman" w:cs="Times New Roman"/>
            <w:sz w:val="24"/>
            <w:szCs w:val="24"/>
          </w:rPr>
          <w:delText>…………………..</w:delText>
        </w:r>
      </w:del>
    </w:p>
    <w:p w14:paraId="01212E2D" w14:textId="4E73D990"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ins w:id="16" w:author="Lucy Lucy" w:date="2018-05-09T08:57:00Z">
        <w:r w:rsidR="00B061E6">
          <w:rPr>
            <w:rFonts w:ascii="Times New Roman" w:eastAsia="Times New Roman" w:hAnsi="Times New Roman" w:cs="Times New Roman"/>
            <w:sz w:val="24"/>
            <w:szCs w:val="24"/>
          </w:rPr>
          <w:t>Nghĩa Minh Nghĩa Hưng Nam Định</w:t>
        </w:r>
      </w:ins>
      <w:del w:id="17" w:author="Lucy Lucy" w:date="2018-05-09T08:57:00Z">
        <w:r w:rsidRPr="00AF0E79" w:rsidDel="00B061E6">
          <w:rPr>
            <w:rFonts w:ascii="Times New Roman" w:eastAsia="Times New Roman" w:hAnsi="Times New Roman" w:cs="Times New Roman"/>
            <w:sz w:val="24"/>
            <w:szCs w:val="24"/>
          </w:rPr>
          <w:delText>…………………………………</w:delText>
        </w:r>
      </w:del>
      <w:del w:id="18" w:author="Lucy Lucy" w:date="2018-05-09T09:20:00Z">
        <w:r w:rsidRPr="00AF0E79" w:rsidDel="00E92739">
          <w:rPr>
            <w:rFonts w:ascii="Times New Roman" w:eastAsia="Times New Roman" w:hAnsi="Times New Roman" w:cs="Times New Roman"/>
            <w:sz w:val="24"/>
            <w:szCs w:val="24"/>
          </w:rPr>
          <w:delText>…………………………………………</w:delText>
        </w:r>
      </w:del>
    </w:p>
    <w:p w14:paraId="70F53455"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09E5A5BB" w14:textId="36A71B31" w:rsidR="00D91D30" w:rsidRPr="00AF0E79" w:rsidRDefault="00D91D30" w:rsidP="00AF0E79">
      <w:pPr>
        <w:pStyle w:val="oancuaDanhsac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xml:space="preserve">Họ và </w:t>
      </w:r>
      <w:proofErr w:type="gramStart"/>
      <w:r w:rsidRPr="00AF0E79">
        <w:rPr>
          <w:rFonts w:ascii="Times New Roman" w:eastAsia="Times New Roman" w:hAnsi="Times New Roman" w:cs="Times New Roman"/>
          <w:b/>
          <w:bCs/>
          <w:sz w:val="24"/>
          <w:szCs w:val="24"/>
          <w:bdr w:val="none" w:sz="0" w:space="0" w:color="auto" w:frame="1"/>
        </w:rPr>
        <w:t>Tên:</w:t>
      </w:r>
      <w:r w:rsidR="00DD79C8">
        <w:rPr>
          <w:rFonts w:ascii="Times New Roman" w:eastAsia="Times New Roman" w:hAnsi="Times New Roman" w:cs="Times New Roman"/>
          <w:b/>
          <w:bCs/>
          <w:sz w:val="24"/>
          <w:szCs w:val="24"/>
          <w:bdr w:val="none" w:sz="0" w:space="0" w:color="auto" w:frame="1"/>
        </w:rPr>
        <w:t>Vũ</w:t>
      </w:r>
      <w:proofErr w:type="gramEnd"/>
      <w:r w:rsidR="00DD79C8">
        <w:rPr>
          <w:rFonts w:ascii="Times New Roman" w:eastAsia="Times New Roman" w:hAnsi="Times New Roman" w:cs="Times New Roman"/>
          <w:b/>
          <w:bCs/>
          <w:sz w:val="24"/>
          <w:szCs w:val="24"/>
          <w:bdr w:val="none" w:sz="0" w:space="0" w:color="auto" w:frame="1"/>
        </w:rPr>
        <w:t xml:space="preserve"> Văn Sáng</w:t>
      </w:r>
    </w:p>
    <w:p w14:paraId="4A13B7E5" w14:textId="58C459EA" w:rsidR="00D91D30" w:rsidRPr="00AF0E79" w:rsidRDefault="00D91D30" w:rsidP="00AF0E79">
      <w:pPr>
        <w:pStyle w:val="oancuaDanhsac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 xml:space="preserve">Số CMND:    </w:t>
      </w:r>
      <w:ins w:id="19" w:author="sangvv vu" w:date="2018-05-09T08:34:00Z">
        <w:r w:rsidR="00461BDE">
          <w:rPr>
            <w:rFonts w:ascii="Times New Roman" w:eastAsia="Times New Roman" w:hAnsi="Times New Roman" w:cs="Times New Roman"/>
            <w:sz w:val="24"/>
            <w:szCs w:val="24"/>
          </w:rPr>
          <w:t>031083004225</w:t>
        </w:r>
      </w:ins>
      <w:r w:rsidRPr="00AF0E79">
        <w:rPr>
          <w:rFonts w:ascii="Times New Roman" w:eastAsia="Times New Roman" w:hAnsi="Times New Roman" w:cs="Times New Roman"/>
          <w:sz w:val="24"/>
          <w:szCs w:val="24"/>
        </w:rPr>
        <w:t>           Nơi Cấp: </w:t>
      </w:r>
      <w:r w:rsidR="00DD79C8">
        <w:rPr>
          <w:rFonts w:ascii="Times New Roman" w:eastAsia="Times New Roman" w:hAnsi="Times New Roman" w:cs="Times New Roman"/>
          <w:sz w:val="24"/>
          <w:szCs w:val="24"/>
        </w:rPr>
        <w:t>Hà Nội</w:t>
      </w:r>
    </w:p>
    <w:p w14:paraId="7182B889" w14:textId="7FBA4889"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r w:rsidR="00DD79C8">
        <w:rPr>
          <w:rFonts w:ascii="Times New Roman" w:eastAsia="Times New Roman" w:hAnsi="Times New Roman" w:cs="Times New Roman"/>
          <w:sz w:val="24"/>
          <w:szCs w:val="24"/>
        </w:rPr>
        <w:t>52</w:t>
      </w:r>
      <w:del w:id="20" w:author="sangvv vu" w:date="2018-05-09T08:34:00Z">
        <w:r w:rsidR="00DD79C8" w:rsidDel="00461BDE">
          <w:rPr>
            <w:rFonts w:ascii="Times New Roman" w:eastAsia="Times New Roman" w:hAnsi="Times New Roman" w:cs="Times New Roman"/>
            <w:sz w:val="24"/>
            <w:szCs w:val="24"/>
          </w:rPr>
          <w:delText>2</w:delText>
        </w:r>
      </w:del>
      <w:r w:rsidR="00DD79C8">
        <w:rPr>
          <w:rFonts w:ascii="Times New Roman" w:eastAsia="Times New Roman" w:hAnsi="Times New Roman" w:cs="Times New Roman"/>
          <w:sz w:val="24"/>
          <w:szCs w:val="24"/>
        </w:rPr>
        <w:t>d/204 Kim Giang Hoàng Mai Hà Nội</w:t>
      </w:r>
    </w:p>
    <w:p w14:paraId="3EEE52A3" w14:textId="77777777" w:rsidR="00FB21C7"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57E4FC3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Sau khi bàn bạc và trao đổi, hai bên thống nhất ký hợp đồng này với các điều khoản như sau:</w:t>
      </w:r>
    </w:p>
    <w:p w14:paraId="06ACFBB7" w14:textId="77777777" w:rsidR="00E74811" w:rsidRPr="00AF0E79" w:rsidRDefault="00E74811"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35414943" w14:textId="77777777" w:rsidR="00B769FF" w:rsidRPr="00AF0E79"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1: NỘI DUNG HỢP ĐỒNG</w:t>
      </w:r>
    </w:p>
    <w:p w14:paraId="24A46882" w14:textId="77777777" w:rsidR="00C91FAD" w:rsidRPr="00AF0E79" w:rsidRDefault="00C91FAD"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49FC8C" w14:textId="77777777" w:rsidR="00B769FF" w:rsidRPr="00423C0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423C07">
        <w:rPr>
          <w:rFonts w:ascii="Times New Roman" w:eastAsia="Times New Roman" w:hAnsi="Times New Roman" w:cs="Times New Roman"/>
          <w:sz w:val="24"/>
          <w:szCs w:val="24"/>
        </w:rPr>
        <w:t xml:space="preserve">Bên A đồng ý thuê bên B các dịch vụ </w:t>
      </w:r>
      <w:r w:rsidR="00F41761" w:rsidRPr="00423C07">
        <w:rPr>
          <w:rFonts w:ascii="Times New Roman" w:eastAsia="Times New Roman" w:hAnsi="Times New Roman" w:cs="Times New Roman"/>
          <w:sz w:val="24"/>
          <w:szCs w:val="24"/>
        </w:rPr>
        <w:t>với các hạng mục tương ứng với thời gian</w:t>
      </w:r>
      <w:r w:rsidR="00423C07" w:rsidRPr="00423C07">
        <w:rPr>
          <w:rFonts w:ascii="Times New Roman" w:eastAsia="Times New Roman" w:hAnsi="Times New Roman" w:cs="Times New Roman"/>
          <w:sz w:val="24"/>
          <w:szCs w:val="24"/>
        </w:rPr>
        <w:t xml:space="preserve"> dự tính và nguyên tắc tính</w:t>
      </w:r>
      <w:r w:rsidR="00F41761" w:rsidRPr="00423C07">
        <w:rPr>
          <w:rFonts w:ascii="Times New Roman" w:eastAsia="Times New Roman" w:hAnsi="Times New Roman" w:cs="Times New Roman"/>
          <w:sz w:val="24"/>
          <w:szCs w:val="24"/>
        </w:rPr>
        <w:t xml:space="preserve"> phí như </w:t>
      </w:r>
      <w:r w:rsidRPr="00423C07">
        <w:rPr>
          <w:rFonts w:ascii="Times New Roman" w:eastAsia="Times New Roman" w:hAnsi="Times New Roman" w:cs="Times New Roman"/>
          <w:sz w:val="24"/>
          <w:szCs w:val="24"/>
        </w:rPr>
        <w:t>dưới đây:</w:t>
      </w:r>
    </w:p>
    <w:p w14:paraId="7B6A5EF9" w14:textId="77777777" w:rsidR="00CB6975" w:rsidRDefault="00CB6975" w:rsidP="00CB6975">
      <w:pPr>
        <w:pStyle w:val="oancuaDanhsach"/>
        <w:shd w:val="clear" w:color="auto" w:fill="FFFFFF"/>
        <w:spacing w:after="0" w:line="240" w:lineRule="auto"/>
        <w:ind w:left="360"/>
        <w:textAlignment w:val="baseline"/>
        <w:rPr>
          <w:rFonts w:ascii="Times New Roman" w:eastAsia="Times New Roman" w:hAnsi="Times New Roman" w:cs="Times New Roman"/>
          <w:sz w:val="24"/>
          <w:szCs w:val="24"/>
        </w:rPr>
      </w:pPr>
    </w:p>
    <w:tbl>
      <w:tblPr>
        <w:tblStyle w:val="LiBang"/>
        <w:tblW w:w="0" w:type="auto"/>
        <w:tblInd w:w="108" w:type="dxa"/>
        <w:tblLook w:val="04A0" w:firstRow="1" w:lastRow="0" w:firstColumn="1" w:lastColumn="0" w:noHBand="0" w:noVBand="1"/>
      </w:tblPr>
      <w:tblGrid>
        <w:gridCol w:w="851"/>
        <w:gridCol w:w="4678"/>
        <w:gridCol w:w="1559"/>
        <w:gridCol w:w="1559"/>
      </w:tblGrid>
      <w:tr w:rsidR="00CB6975" w:rsidRPr="00F41761" w14:paraId="1A700F5A" w14:textId="77777777" w:rsidTr="00423C07">
        <w:tc>
          <w:tcPr>
            <w:tcW w:w="851" w:type="dxa"/>
          </w:tcPr>
          <w:p w14:paraId="3ACA67AD" w14:textId="77777777" w:rsidR="00CB6975" w:rsidRPr="00F41761" w:rsidRDefault="00CB6975" w:rsidP="00F41761">
            <w:pPr>
              <w:pStyle w:val="oancuaDanhsac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STT</w:t>
            </w:r>
          </w:p>
        </w:tc>
        <w:tc>
          <w:tcPr>
            <w:tcW w:w="4678" w:type="dxa"/>
          </w:tcPr>
          <w:p w14:paraId="01F81D03" w14:textId="77777777" w:rsidR="00CB6975" w:rsidRPr="00F41761" w:rsidRDefault="00F41761" w:rsidP="00F41761">
            <w:pPr>
              <w:pStyle w:val="oancuaDanhsac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Hạng mục</w:t>
            </w:r>
          </w:p>
        </w:tc>
        <w:tc>
          <w:tcPr>
            <w:tcW w:w="1559" w:type="dxa"/>
          </w:tcPr>
          <w:p w14:paraId="267DA24E" w14:textId="77777777" w:rsidR="00F41761" w:rsidRDefault="00F41761" w:rsidP="00F41761">
            <w:pPr>
              <w:pStyle w:val="oancuaDanhsach"/>
              <w:ind w:left="0"/>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w:t>
            </w:r>
          </w:p>
          <w:p w14:paraId="3CC8563E" w14:textId="77777777" w:rsidR="00CB6975" w:rsidRPr="00F41761" w:rsidRDefault="00F41761" w:rsidP="00F41761">
            <w:pPr>
              <w:pStyle w:val="oancuaDanhsac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(ngày công)</w:t>
            </w:r>
          </w:p>
        </w:tc>
        <w:tc>
          <w:tcPr>
            <w:tcW w:w="1559" w:type="dxa"/>
          </w:tcPr>
          <w:p w14:paraId="6CA15313" w14:textId="77777777" w:rsidR="00F41761" w:rsidRDefault="00CB6975" w:rsidP="00F41761">
            <w:pPr>
              <w:pStyle w:val="oancuaDanhsac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Chi phí</w:t>
            </w:r>
            <w:r w:rsidR="00F41761" w:rsidRPr="00F41761">
              <w:rPr>
                <w:rFonts w:ascii="Times New Roman" w:eastAsia="Times New Roman" w:hAnsi="Times New Roman" w:cs="Times New Roman"/>
                <w:b/>
                <w:sz w:val="24"/>
                <w:szCs w:val="24"/>
              </w:rPr>
              <w:t xml:space="preserve"> </w:t>
            </w:r>
          </w:p>
          <w:p w14:paraId="03FCF5D8" w14:textId="77777777" w:rsidR="00CB6975" w:rsidRPr="00F41761" w:rsidRDefault="00F41761" w:rsidP="00F41761">
            <w:pPr>
              <w:pStyle w:val="oancuaDanhsac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(VNĐ)</w:t>
            </w:r>
          </w:p>
        </w:tc>
      </w:tr>
      <w:tr w:rsidR="00CB6975" w14:paraId="6456AB88" w14:textId="77777777" w:rsidTr="00423C07">
        <w:tc>
          <w:tcPr>
            <w:tcW w:w="851" w:type="dxa"/>
          </w:tcPr>
          <w:p w14:paraId="5809A5CB" w14:textId="77777777" w:rsidR="00CB6975" w:rsidRDefault="00F41761" w:rsidP="00CB6975">
            <w:pPr>
              <w:pStyle w:val="oancuaDanhsac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8" w:type="dxa"/>
          </w:tcPr>
          <w:p w14:paraId="052A3C22" w14:textId="484608C3" w:rsidR="00CB6975" w:rsidRDefault="009F1F27" w:rsidP="00CB6975">
            <w:pPr>
              <w:pStyle w:val="oancuaDanhsach"/>
              <w:ind w:left="0"/>
              <w:textAlignment w:val="baseline"/>
              <w:rPr>
                <w:rFonts w:ascii="Times New Roman" w:eastAsia="Times New Roman" w:hAnsi="Times New Roman" w:cs="Times New Roman"/>
                <w:sz w:val="24"/>
                <w:szCs w:val="24"/>
              </w:rPr>
            </w:pPr>
            <w:r w:rsidRPr="000F5A4B">
              <w:rPr>
                <w:rFonts w:ascii="Times New Roman" w:eastAsia="Times New Roman" w:hAnsi="Times New Roman" w:cs="Times New Roman"/>
                <w:color w:val="FF0000"/>
                <w:sz w:val="24"/>
                <w:szCs w:val="24"/>
              </w:rPr>
              <w:t>Thiết kế</w:t>
            </w:r>
            <w:r w:rsidR="000F5A4B">
              <w:rPr>
                <w:rFonts w:ascii="Times New Roman" w:eastAsia="Times New Roman" w:hAnsi="Times New Roman" w:cs="Times New Roman"/>
                <w:color w:val="FF0000"/>
                <w:sz w:val="24"/>
                <w:szCs w:val="24"/>
              </w:rPr>
              <w:t>, xây dựng và triển khai hệ thống</w:t>
            </w:r>
            <w:r w:rsidRPr="000F5A4B">
              <w:rPr>
                <w:rFonts w:ascii="Times New Roman" w:eastAsia="Times New Roman" w:hAnsi="Times New Roman" w:cs="Times New Roman"/>
                <w:color w:val="FF0000"/>
                <w:sz w:val="24"/>
                <w:szCs w:val="24"/>
              </w:rPr>
              <w:t xml:space="preserve"> website và </w:t>
            </w:r>
            <w:r w:rsidR="00F41761" w:rsidRPr="000F5A4B">
              <w:rPr>
                <w:rFonts w:ascii="Times New Roman" w:eastAsia="Times New Roman" w:hAnsi="Times New Roman" w:cs="Times New Roman"/>
                <w:color w:val="FF0000"/>
                <w:sz w:val="24"/>
                <w:szCs w:val="24"/>
              </w:rPr>
              <w:t xml:space="preserve">phần mềm </w:t>
            </w:r>
            <w:r w:rsidRPr="000F5A4B">
              <w:rPr>
                <w:rFonts w:ascii="Times New Roman" w:eastAsia="Times New Roman" w:hAnsi="Times New Roman" w:cs="Times New Roman"/>
                <w:color w:val="FF0000"/>
                <w:sz w:val="24"/>
                <w:szCs w:val="24"/>
              </w:rPr>
              <w:t xml:space="preserve">ứng dụng web </w:t>
            </w:r>
            <w:r w:rsidR="00F41761" w:rsidRPr="000F5A4B">
              <w:rPr>
                <w:rFonts w:ascii="Times New Roman" w:eastAsia="Times New Roman" w:hAnsi="Times New Roman" w:cs="Times New Roman"/>
                <w:color w:val="FF0000"/>
                <w:sz w:val="24"/>
                <w:szCs w:val="24"/>
              </w:rPr>
              <w:t>thực hiện dịch vụ iPace trực tuyến trên nền tảng website với các chức năng được mô tả chi tiết trong Phụ lục 1 – Điều khoản giao việc của Hợp đồng này (“</w:t>
            </w:r>
            <w:r w:rsidR="00F41761" w:rsidRPr="000F5A4B">
              <w:rPr>
                <w:rFonts w:ascii="Times New Roman" w:eastAsia="Times New Roman" w:hAnsi="Times New Roman" w:cs="Times New Roman"/>
                <w:b/>
                <w:i/>
                <w:color w:val="FF0000"/>
                <w:sz w:val="24"/>
                <w:szCs w:val="24"/>
              </w:rPr>
              <w:t>Website và phần mềm</w:t>
            </w:r>
            <w:r w:rsidR="00F41761" w:rsidRPr="000F5A4B">
              <w:rPr>
                <w:rFonts w:ascii="Times New Roman" w:eastAsia="Times New Roman" w:hAnsi="Times New Roman" w:cs="Times New Roman"/>
                <w:color w:val="FF0000"/>
                <w:sz w:val="24"/>
                <w:szCs w:val="24"/>
              </w:rPr>
              <w:t>”)</w:t>
            </w:r>
          </w:p>
        </w:tc>
        <w:tc>
          <w:tcPr>
            <w:tcW w:w="1559" w:type="dxa"/>
          </w:tcPr>
          <w:p w14:paraId="4051A098" w14:textId="77777777" w:rsidR="00CB6975" w:rsidRDefault="00F41761" w:rsidP="00F41761">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559" w:type="dxa"/>
          </w:tcPr>
          <w:p w14:paraId="168AC28F" w14:textId="77777777" w:rsidR="00CB6975" w:rsidRDefault="00F41761" w:rsidP="00F41761">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220.000.000</w:t>
            </w:r>
          </w:p>
        </w:tc>
      </w:tr>
      <w:tr w:rsidR="00CB6975" w14:paraId="7AA615F2" w14:textId="77777777" w:rsidTr="00423C07">
        <w:tc>
          <w:tcPr>
            <w:tcW w:w="851" w:type="dxa"/>
          </w:tcPr>
          <w:p w14:paraId="6BFF7A76" w14:textId="77777777" w:rsidR="00CB6975" w:rsidRDefault="00F41761" w:rsidP="00CB6975">
            <w:pPr>
              <w:pStyle w:val="oancuaDanhsac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8" w:type="dxa"/>
          </w:tcPr>
          <w:p w14:paraId="4309FCF3" w14:textId="77777777" w:rsidR="00CB6975" w:rsidRDefault="00F41761" w:rsidP="00CB6975">
            <w:pPr>
              <w:pStyle w:val="oancuaDanhsac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Bảo hành, bảo trì, sửa lỗi Website và Phần mềm sau khi bàn giao bản hoàn thiện cuối cùng bằng Biên bản thanh lý Hợp đồng</w:t>
            </w:r>
          </w:p>
        </w:tc>
        <w:tc>
          <w:tcPr>
            <w:tcW w:w="1559" w:type="dxa"/>
          </w:tcPr>
          <w:p w14:paraId="7139C852" w14:textId="77777777" w:rsidR="00CB6975" w:rsidRDefault="00F41761" w:rsidP="00423C07">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năm</w:t>
            </w:r>
          </w:p>
        </w:tc>
        <w:tc>
          <w:tcPr>
            <w:tcW w:w="1559" w:type="dxa"/>
          </w:tcPr>
          <w:p w14:paraId="50C6EE05" w14:textId="77777777" w:rsidR="00CB6975" w:rsidRDefault="00F41761" w:rsidP="00423C07">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r w:rsidR="00CB6975" w14:paraId="70EE6814" w14:textId="77777777" w:rsidTr="00423C07">
        <w:tc>
          <w:tcPr>
            <w:tcW w:w="851" w:type="dxa"/>
          </w:tcPr>
          <w:p w14:paraId="50A4E6D7" w14:textId="77777777" w:rsidR="00CB6975" w:rsidRDefault="00F41761" w:rsidP="00CB6975">
            <w:pPr>
              <w:pStyle w:val="oancuaDanhsac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8" w:type="dxa"/>
          </w:tcPr>
          <w:p w14:paraId="61389EBE" w14:textId="77777777" w:rsidR="00CB6975" w:rsidRDefault="00F41761" w:rsidP="00CB6975">
            <w:pPr>
              <w:pStyle w:val="oancuaDanhsac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sử dụng, cập nhật nội dung Website và phần mềm</w:t>
            </w:r>
          </w:p>
        </w:tc>
        <w:tc>
          <w:tcPr>
            <w:tcW w:w="1559" w:type="dxa"/>
          </w:tcPr>
          <w:p w14:paraId="542EDAA7" w14:textId="77777777" w:rsidR="00CB6975" w:rsidRDefault="00423C07" w:rsidP="00423C07">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tcPr>
          <w:p w14:paraId="24872DA2" w14:textId="77777777" w:rsidR="00CB6975" w:rsidRDefault="00F41761" w:rsidP="00423C07">
            <w:pPr>
              <w:pStyle w:val="oancuaDanhsac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bl>
    <w:p w14:paraId="051BCB5E" w14:textId="77777777" w:rsidR="00CB6975" w:rsidRPr="00CB6975" w:rsidRDefault="00CB6975" w:rsidP="00CB6975">
      <w:pPr>
        <w:pStyle w:val="oancuaDanhsach"/>
        <w:shd w:val="clear" w:color="auto" w:fill="FFFFFF"/>
        <w:spacing w:after="0" w:line="240" w:lineRule="auto"/>
        <w:ind w:left="360"/>
        <w:textAlignment w:val="baseline"/>
        <w:rPr>
          <w:rFonts w:ascii="Times New Roman" w:eastAsia="Times New Roman" w:hAnsi="Times New Roman" w:cs="Times New Roman"/>
          <w:sz w:val="24"/>
          <w:szCs w:val="24"/>
        </w:rPr>
      </w:pPr>
    </w:p>
    <w:p w14:paraId="1655919E" w14:textId="77777777" w:rsidR="00C91FAD" w:rsidRPr="00AF0E79" w:rsidRDefault="00C91FAD" w:rsidP="00AF0E79">
      <w:pPr>
        <w:shd w:val="clear" w:color="auto" w:fill="FFFFFF"/>
        <w:spacing w:after="0" w:line="240" w:lineRule="auto"/>
        <w:textAlignment w:val="baseline"/>
        <w:rPr>
          <w:rFonts w:ascii="Times New Roman" w:eastAsia="Times New Roman" w:hAnsi="Times New Roman" w:cs="Times New Roman"/>
          <w:sz w:val="24"/>
          <w:szCs w:val="24"/>
        </w:rPr>
      </w:pPr>
    </w:p>
    <w:p w14:paraId="6BC02446" w14:textId="77777777" w:rsidR="00D91D30"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Điều 2:</w:t>
      </w:r>
      <w:r w:rsidR="00E74811">
        <w:rPr>
          <w:rFonts w:ascii="Times New Roman" w:eastAsia="Times New Roman" w:hAnsi="Times New Roman" w:cs="Times New Roman"/>
          <w:b/>
          <w:bCs/>
          <w:sz w:val="24"/>
          <w:szCs w:val="24"/>
          <w:bdr w:val="none" w:sz="0" w:space="0" w:color="auto" w:frame="1"/>
        </w:rPr>
        <w:t xml:space="preserve"> GIÁ TRỊ HỢP ĐỒNG </w:t>
      </w:r>
      <w:r w:rsidRPr="00AF0E79">
        <w:rPr>
          <w:rFonts w:ascii="Times New Roman" w:eastAsia="Times New Roman" w:hAnsi="Times New Roman" w:cs="Times New Roman"/>
          <w:b/>
          <w:bCs/>
          <w:sz w:val="24"/>
          <w:szCs w:val="24"/>
          <w:bdr w:val="none" w:sz="0" w:space="0" w:color="auto" w:frame="1"/>
        </w:rPr>
        <w:t>&amp; PHƯƠNG THỨC THANH TOÁN</w:t>
      </w:r>
    </w:p>
    <w:p w14:paraId="453C9561"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03B7F2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2.1. Hình thức hợp đồng, giá trị hợp đồng</w:t>
      </w:r>
    </w:p>
    <w:p w14:paraId="45890D79"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5D6B7CB" w14:textId="77777777" w:rsidR="00FB21C7" w:rsidRDefault="00B769FF" w:rsidP="000F5A4B">
      <w:pPr>
        <w:pStyle w:val="oancuaDanhsach"/>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rPr>
      </w:pPr>
      <w:r w:rsidRPr="00FB21C7">
        <w:rPr>
          <w:rFonts w:ascii="Times New Roman" w:eastAsia="Times New Roman" w:hAnsi="Times New Roman" w:cs="Times New Roman"/>
          <w:sz w:val="24"/>
          <w:szCs w:val="24"/>
        </w:rPr>
        <w:t>Hình thức hợp đồng: trọn gói</w:t>
      </w:r>
      <w:r w:rsidR="00FB21C7">
        <w:rPr>
          <w:rFonts w:ascii="Times New Roman" w:eastAsia="Times New Roman" w:hAnsi="Times New Roman" w:cs="Times New Roman"/>
          <w:sz w:val="24"/>
          <w:szCs w:val="24"/>
        </w:rPr>
        <w:t>.</w:t>
      </w:r>
    </w:p>
    <w:p w14:paraId="0955C29D" w14:textId="6DC05E41" w:rsidR="00B769FF" w:rsidRPr="000F5A4B" w:rsidRDefault="00B769FF" w:rsidP="000F5A4B">
      <w:pPr>
        <w:pStyle w:val="oancuaDanhsach"/>
        <w:numPr>
          <w:ilvl w:val="0"/>
          <w:numId w:val="8"/>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FB21C7">
        <w:rPr>
          <w:rFonts w:ascii="Times New Roman" w:eastAsia="Times New Roman" w:hAnsi="Times New Roman" w:cs="Times New Roman"/>
          <w:sz w:val="24"/>
          <w:szCs w:val="24"/>
        </w:rPr>
        <w:t xml:space="preserve">Giá trị hợp đồng là: </w:t>
      </w:r>
      <w:r w:rsidR="00423C07">
        <w:rPr>
          <w:rFonts w:ascii="Times New Roman" w:eastAsia="Times New Roman" w:hAnsi="Times New Roman" w:cs="Times New Roman"/>
          <w:sz w:val="24"/>
          <w:szCs w:val="24"/>
        </w:rPr>
        <w:t>VNĐ 220.000.000 (</w:t>
      </w:r>
      <w:r w:rsidR="00423C07" w:rsidRPr="00423C07">
        <w:rPr>
          <w:rFonts w:ascii="Times New Roman" w:eastAsia="Times New Roman" w:hAnsi="Times New Roman" w:cs="Times New Roman"/>
          <w:i/>
          <w:sz w:val="24"/>
          <w:szCs w:val="24"/>
        </w:rPr>
        <w:t>Bằng chữ: hai tră</w:t>
      </w:r>
      <w:r w:rsidR="00DA032D" w:rsidRPr="00423C07">
        <w:rPr>
          <w:rFonts w:ascii="Times New Roman" w:eastAsia="Times New Roman" w:hAnsi="Times New Roman" w:cs="Times New Roman"/>
          <w:i/>
          <w:sz w:val="24"/>
          <w:szCs w:val="24"/>
        </w:rPr>
        <w:t>m hai mươi triệu đồng chẵn</w:t>
      </w:r>
      <w:r w:rsidR="00DA032D">
        <w:rPr>
          <w:rFonts w:ascii="Times New Roman" w:eastAsia="Times New Roman" w:hAnsi="Times New Roman" w:cs="Times New Roman"/>
          <w:sz w:val="24"/>
          <w:szCs w:val="24"/>
        </w:rPr>
        <w:t>)</w:t>
      </w:r>
      <w:r w:rsidR="00423C07">
        <w:rPr>
          <w:rFonts w:ascii="Times New Roman" w:eastAsia="Times New Roman" w:hAnsi="Times New Roman" w:cs="Times New Roman"/>
          <w:sz w:val="24"/>
          <w:szCs w:val="24"/>
        </w:rPr>
        <w:t xml:space="preserve">, đã bao gồm </w:t>
      </w:r>
      <w:r w:rsidR="000F5A4B" w:rsidRPr="000F5A4B">
        <w:rPr>
          <w:rFonts w:ascii="Times New Roman" w:eastAsia="Times New Roman" w:hAnsi="Times New Roman" w:cs="Times New Roman"/>
          <w:color w:val="FF0000"/>
          <w:sz w:val="24"/>
          <w:szCs w:val="24"/>
        </w:rPr>
        <w:t xml:space="preserve">thuế </w:t>
      </w:r>
      <w:r w:rsidR="00423C07" w:rsidRPr="000F5A4B">
        <w:rPr>
          <w:rFonts w:ascii="Times New Roman" w:eastAsia="Times New Roman" w:hAnsi="Times New Roman" w:cs="Times New Roman"/>
          <w:color w:val="FF0000"/>
          <w:sz w:val="24"/>
          <w:szCs w:val="24"/>
        </w:rPr>
        <w:t>VAT và</w:t>
      </w:r>
      <w:r w:rsidR="000F5A4B" w:rsidRPr="000F5A4B">
        <w:rPr>
          <w:rFonts w:ascii="Times New Roman" w:eastAsia="Times New Roman" w:hAnsi="Times New Roman" w:cs="Times New Roman"/>
          <w:color w:val="FF0000"/>
          <w:sz w:val="24"/>
          <w:szCs w:val="24"/>
        </w:rPr>
        <w:t xml:space="preserve"> các loại lệ phí,</w:t>
      </w:r>
      <w:r w:rsidR="00423C07" w:rsidRPr="000F5A4B">
        <w:rPr>
          <w:rFonts w:ascii="Times New Roman" w:eastAsia="Times New Roman" w:hAnsi="Times New Roman" w:cs="Times New Roman"/>
          <w:color w:val="FF0000"/>
          <w:sz w:val="24"/>
          <w:szCs w:val="24"/>
        </w:rPr>
        <w:t xml:space="preserve"> thuế khác</w:t>
      </w:r>
      <w:r w:rsidR="000F5A4B" w:rsidRPr="000F5A4B">
        <w:rPr>
          <w:rFonts w:ascii="Times New Roman" w:eastAsia="Times New Roman" w:hAnsi="Times New Roman" w:cs="Times New Roman"/>
          <w:color w:val="FF0000"/>
          <w:sz w:val="24"/>
          <w:szCs w:val="24"/>
        </w:rPr>
        <w:t xml:space="preserve"> (nếu có)</w:t>
      </w:r>
      <w:r w:rsidRPr="000F5A4B">
        <w:rPr>
          <w:rFonts w:ascii="Times New Roman" w:eastAsia="Times New Roman" w:hAnsi="Times New Roman" w:cs="Times New Roman"/>
          <w:color w:val="FF0000"/>
          <w:sz w:val="24"/>
          <w:szCs w:val="24"/>
        </w:rPr>
        <w:t>.</w:t>
      </w:r>
    </w:p>
    <w:p w14:paraId="3A17A8AC"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8AEABB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2.2. Thời gian thanh toán:</w:t>
      </w:r>
    </w:p>
    <w:p w14:paraId="1FFDA402"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60899A1F" w14:textId="77777777" w:rsidR="00FB21C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A thanh toán cho Bên B trị giá hợp đồng</w:t>
      </w:r>
      <w:r w:rsidR="000E117B" w:rsidRPr="00AF0E79">
        <w:rPr>
          <w:rFonts w:ascii="Times New Roman" w:eastAsia="Times New Roman" w:hAnsi="Times New Roman" w:cs="Times New Roman"/>
          <w:sz w:val="24"/>
          <w:szCs w:val="24"/>
        </w:rPr>
        <w:t xml:space="preserve"> tương ứng với mỗi giai đoạn</w:t>
      </w:r>
      <w:r w:rsidR="007F6227">
        <w:rPr>
          <w:rFonts w:ascii="Times New Roman" w:eastAsia="Times New Roman" w:hAnsi="Times New Roman" w:cs="Times New Roman"/>
          <w:sz w:val="24"/>
          <w:szCs w:val="24"/>
        </w:rPr>
        <w:t xml:space="preserve"> thực hiện hợp đồng, cụ thể như sau:</w:t>
      </w:r>
    </w:p>
    <w:p w14:paraId="19EA765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CAFB10" w14:textId="77777777" w:rsidR="00FB21C7" w:rsidRPr="00AF0E79"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1</w:t>
      </w:r>
      <w:r w:rsidR="00FB21C7" w:rsidRPr="00AF0E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DA032D">
        <w:rPr>
          <w:rFonts w:ascii="Times New Roman" w:eastAsia="Times New Roman" w:hAnsi="Times New Roman" w:cs="Times New Roman"/>
          <w:sz w:val="24"/>
          <w:szCs w:val="24"/>
        </w:rPr>
        <w:t xml:space="preserve">0% giá trị hợp đồng tương đương VNĐ </w:t>
      </w:r>
      <w:r>
        <w:rPr>
          <w:rFonts w:ascii="Times New Roman" w:eastAsia="Times New Roman" w:hAnsi="Times New Roman" w:cs="Times New Roman"/>
          <w:sz w:val="24"/>
          <w:szCs w:val="24"/>
        </w:rPr>
        <w:t>66</w:t>
      </w:r>
      <w:r w:rsidR="00DA032D">
        <w:rPr>
          <w:rFonts w:ascii="Times New Roman" w:eastAsia="Times New Roman" w:hAnsi="Times New Roman" w:cs="Times New Roman"/>
          <w:sz w:val="24"/>
          <w:szCs w:val="24"/>
        </w:rPr>
        <w:t>.000.000 (</w:t>
      </w:r>
      <w:r>
        <w:rPr>
          <w:rFonts w:ascii="Times New Roman" w:eastAsia="Times New Roman" w:hAnsi="Times New Roman" w:cs="Times New Roman"/>
          <w:sz w:val="24"/>
          <w:szCs w:val="24"/>
        </w:rPr>
        <w:t>sáu mươi sáu triệu đồng) ngay sau khi hai Bên ký Hợp đồng này;</w:t>
      </w:r>
    </w:p>
    <w:p w14:paraId="500E80A2" w14:textId="77777777" w:rsidR="00FB21C7" w:rsidRPr="00DA032D"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Thanh toán lần 2: </w:t>
      </w:r>
      <w:r w:rsidR="00DA032D">
        <w:rPr>
          <w:rFonts w:ascii="Times New Roman" w:eastAsia="Times New Roman" w:hAnsi="Times New Roman" w:cs="Times New Roman"/>
          <w:sz w:val="24"/>
          <w:szCs w:val="24"/>
        </w:rPr>
        <w:t>30% giá trị hợp đồng tương đương VNĐ 66.000.000 (sáu mươi sáu triệu đồng)</w:t>
      </w:r>
      <w:r>
        <w:rPr>
          <w:rFonts w:ascii="Times New Roman" w:eastAsia="Times New Roman" w:hAnsi="Times New Roman" w:cs="Times New Roman"/>
          <w:sz w:val="24"/>
          <w:szCs w:val="24"/>
        </w:rPr>
        <w:t xml:space="preserve">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đoạn 1</w:t>
      </w:r>
      <w:r w:rsidR="00423C07">
        <w:rPr>
          <w:rFonts w:ascii="Times New Roman" w:eastAsia="Times New Roman" w:hAnsi="Times New Roman" w:cs="Times New Roman"/>
          <w:sz w:val="24"/>
          <w:szCs w:val="24"/>
        </w:rPr>
        <w:t xml:space="preserve"> – 15/09/2018</w:t>
      </w:r>
      <w:r>
        <w:rPr>
          <w:rFonts w:ascii="Times New Roman" w:eastAsia="Times New Roman" w:hAnsi="Times New Roman" w:cs="Times New Roman"/>
          <w:sz w:val="24"/>
          <w:szCs w:val="24"/>
        </w:rPr>
        <w:t>;</w:t>
      </w:r>
    </w:p>
    <w:p w14:paraId="5769AF4D" w14:textId="77777777" w:rsidR="00FB21C7"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lần 3</w:t>
      </w:r>
      <w:r w:rsidR="00FB21C7" w:rsidRPr="00990293">
        <w:rPr>
          <w:rFonts w:ascii="Times New Roman" w:eastAsia="Times New Roman" w:hAnsi="Times New Roman" w:cs="Times New Roman"/>
          <w:sz w:val="24"/>
          <w:szCs w:val="24"/>
        </w:rPr>
        <w:t xml:space="preserve">: </w:t>
      </w:r>
      <w:r w:rsidRPr="00990293">
        <w:rPr>
          <w:rFonts w:ascii="Times New Roman" w:eastAsia="Times New Roman" w:hAnsi="Times New Roman" w:cs="Times New Roman"/>
          <w:sz w:val="24"/>
          <w:szCs w:val="24"/>
        </w:rPr>
        <w:t>3</w:t>
      </w:r>
      <w:r w:rsidR="00DA032D" w:rsidRPr="00990293">
        <w:rPr>
          <w:rFonts w:ascii="Times New Roman" w:eastAsia="Times New Roman" w:hAnsi="Times New Roman" w:cs="Times New Roman"/>
          <w:sz w:val="24"/>
          <w:szCs w:val="24"/>
        </w:rPr>
        <w:t>0</w:t>
      </w:r>
      <w:proofErr w:type="gramStart"/>
      <w:r w:rsidR="00DA032D" w:rsidRPr="00990293">
        <w:rPr>
          <w:rFonts w:ascii="Times New Roman" w:eastAsia="Times New Roman" w:hAnsi="Times New Roman" w:cs="Times New Roman"/>
          <w:sz w:val="24"/>
          <w:szCs w:val="24"/>
        </w:rPr>
        <w:t xml:space="preserve">% </w:t>
      </w:r>
      <w:r w:rsidR="00FB21C7" w:rsidRPr="009902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giá</w:t>
      </w:r>
      <w:proofErr w:type="gramEnd"/>
      <w:r>
        <w:rPr>
          <w:rFonts w:ascii="Times New Roman" w:eastAsia="Times New Roman" w:hAnsi="Times New Roman" w:cs="Times New Roman"/>
          <w:sz w:val="24"/>
          <w:szCs w:val="24"/>
        </w:rPr>
        <w:t xml:space="preserve"> trị hợp đồng tương đương VNĐ 66.000.000 (sáu mươi sáu triệu đồng)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đoạn 2</w:t>
      </w:r>
      <w:r w:rsidR="00423C07">
        <w:rPr>
          <w:rFonts w:ascii="Times New Roman" w:eastAsia="Times New Roman" w:hAnsi="Times New Roman" w:cs="Times New Roman"/>
          <w:sz w:val="24"/>
          <w:szCs w:val="24"/>
        </w:rPr>
        <w:t xml:space="preserve"> – 15/11/2018</w:t>
      </w:r>
      <w:r>
        <w:rPr>
          <w:rFonts w:ascii="Times New Roman" w:eastAsia="Times New Roman" w:hAnsi="Times New Roman" w:cs="Times New Roman"/>
          <w:sz w:val="24"/>
          <w:szCs w:val="24"/>
        </w:rPr>
        <w:t>;</w:t>
      </w:r>
    </w:p>
    <w:p w14:paraId="0C76FEC2" w14:textId="77777777" w:rsidR="00990293" w:rsidRPr="00990293"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cuối cùng: 10% giá trị hợp đồng tương đương với VNĐ 22.000.000 (hai mươi hai triệu đồng) và toàn bộ các chi phí phát sinh theo phụ lục hợp đồng (nếu có), ngay sau khi hai bên ký biên bản thanh lý hợp đồng này.</w:t>
      </w:r>
    </w:p>
    <w:p w14:paraId="4C180D86" w14:textId="77777777" w:rsidR="00FB21C7" w:rsidRPr="00AF0E79" w:rsidRDefault="00FB21C7"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1CBBE9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2.3. Phương thức thanh toán:</w:t>
      </w:r>
      <w:r w:rsidR="00990293">
        <w:rPr>
          <w:rFonts w:ascii="Times New Roman" w:eastAsia="Times New Roman" w:hAnsi="Times New Roman" w:cs="Times New Roman"/>
          <w:sz w:val="24"/>
          <w:szCs w:val="24"/>
        </w:rPr>
        <w:t xml:space="preserve"> Chuyển khoản vào tài khoản ngân hàng dưới đây:</w:t>
      </w:r>
    </w:p>
    <w:p w14:paraId="105BC32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2B5AABA0" w14:textId="77777777" w:rsidR="00990293"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Số tài khoản:</w:t>
      </w:r>
    </w:p>
    <w:p w14:paraId="5076E7A6" w14:textId="77777777" w:rsidR="00990293"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Tên tài khoản:</w:t>
      </w:r>
    </w:p>
    <w:p w14:paraId="7CA1B2ED" w14:textId="77777777" w:rsidR="00990293"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p>
    <w:p w14:paraId="625A3651" w14:textId="77777777" w:rsidR="0089313E" w:rsidRPr="00423C07" w:rsidRDefault="00990293" w:rsidP="000F5A4B">
      <w:pPr>
        <w:pStyle w:val="oancuaDanhsac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Chi nhánh:</w:t>
      </w:r>
    </w:p>
    <w:p w14:paraId="39E2A3F5" w14:textId="77777777" w:rsidR="0089313E" w:rsidRDefault="0089313E"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6B8C260"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Điều 3: TRÁCH NHIỆM VÀ QUYỀN </w:t>
      </w:r>
      <w:proofErr w:type="gramStart"/>
      <w:r w:rsidRPr="00AF0E79">
        <w:rPr>
          <w:rFonts w:ascii="Times New Roman" w:eastAsia="Times New Roman" w:hAnsi="Times New Roman" w:cs="Times New Roman"/>
          <w:b/>
          <w:bCs/>
          <w:sz w:val="24"/>
          <w:szCs w:val="24"/>
          <w:bdr w:val="none" w:sz="0" w:space="0" w:color="auto" w:frame="1"/>
        </w:rPr>
        <w:t>LỢI  BÊN</w:t>
      </w:r>
      <w:proofErr w:type="gramEnd"/>
      <w:r w:rsidRPr="00AF0E79">
        <w:rPr>
          <w:rFonts w:ascii="Times New Roman" w:eastAsia="Times New Roman" w:hAnsi="Times New Roman" w:cs="Times New Roman"/>
          <w:b/>
          <w:bCs/>
          <w:sz w:val="24"/>
          <w:szCs w:val="24"/>
          <w:bdr w:val="none" w:sz="0" w:space="0" w:color="auto" w:frame="1"/>
        </w:rPr>
        <w:t> CỦA MỖI BÊN</w:t>
      </w:r>
    </w:p>
    <w:p w14:paraId="3905A495" w14:textId="77777777" w:rsidR="00990293" w:rsidRPr="00AF0E79" w:rsidRDefault="00990293" w:rsidP="00AF0E79">
      <w:pPr>
        <w:shd w:val="clear" w:color="auto" w:fill="FFFFFF"/>
        <w:spacing w:after="0" w:line="240" w:lineRule="auto"/>
        <w:textAlignment w:val="baseline"/>
        <w:rPr>
          <w:rFonts w:ascii="Times New Roman" w:eastAsia="Times New Roman" w:hAnsi="Times New Roman" w:cs="Times New Roman"/>
          <w:sz w:val="24"/>
          <w:szCs w:val="24"/>
        </w:rPr>
      </w:pPr>
    </w:p>
    <w:p w14:paraId="2887BB73" w14:textId="77777777" w:rsidR="00B769FF" w:rsidRPr="00990293" w:rsidRDefault="00B769FF" w:rsidP="00990293">
      <w:pPr>
        <w:pStyle w:val="oancuaDanhsac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A</w:t>
      </w:r>
    </w:p>
    <w:p w14:paraId="7A2F0404" w14:textId="77777777" w:rsidR="00990293" w:rsidRPr="00990293" w:rsidRDefault="00990293" w:rsidP="00990293">
      <w:pPr>
        <w:pStyle w:val="oancuaDanhsach"/>
        <w:shd w:val="clear" w:color="auto" w:fill="FFFFFF"/>
        <w:spacing w:after="0" w:line="240" w:lineRule="auto"/>
        <w:ind w:left="780"/>
        <w:textAlignment w:val="baseline"/>
        <w:rPr>
          <w:rFonts w:ascii="Times New Roman" w:eastAsia="Times New Roman" w:hAnsi="Times New Roman" w:cs="Times New Roman"/>
          <w:sz w:val="24"/>
          <w:szCs w:val="24"/>
        </w:rPr>
      </w:pPr>
    </w:p>
    <w:p w14:paraId="78B9F41A" w14:textId="77777777" w:rsidR="00B769FF" w:rsidRPr="00990293" w:rsidRDefault="00990293"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cấp đầy đủ </w:t>
      </w:r>
      <w:r w:rsidR="00B769FF" w:rsidRPr="00990293">
        <w:rPr>
          <w:rFonts w:ascii="Times New Roman" w:eastAsia="Times New Roman" w:hAnsi="Times New Roman" w:cs="Times New Roman"/>
          <w:sz w:val="24"/>
          <w:szCs w:val="24"/>
        </w:rPr>
        <w:t>các tài liệu dữ liệu cần th</w:t>
      </w:r>
      <w:r w:rsidR="00A21024">
        <w:rPr>
          <w:rFonts w:ascii="Times New Roman" w:eastAsia="Times New Roman" w:hAnsi="Times New Roman" w:cs="Times New Roman"/>
          <w:sz w:val="24"/>
          <w:szCs w:val="24"/>
        </w:rPr>
        <w:t>iết theo bản đăng ký, cho bên B; đảm bảo tính xác thực của các thông tin cung cấp cho bên B;</w:t>
      </w:r>
    </w:p>
    <w:p w14:paraId="10D683F5" w14:textId="77777777" w:rsidR="00B769FF" w:rsidRPr="00990293" w:rsidRDefault="00B769F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đầy đủ, đúng thời hạn cho bên B.</w:t>
      </w:r>
    </w:p>
    <w:p w14:paraId="109100E2" w14:textId="77777777" w:rsidR="00B769FF" w:rsidRPr="00990293" w:rsidRDefault="00990293"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769FF" w:rsidRPr="00990293">
        <w:rPr>
          <w:rFonts w:ascii="Times New Roman" w:eastAsia="Times New Roman" w:hAnsi="Times New Roman" w:cs="Times New Roman"/>
          <w:sz w:val="24"/>
          <w:szCs w:val="24"/>
        </w:rPr>
        <w:t>hịu trách nhiệm về toàn bộ nội dung và bài viết trên website của bên A theo luật pháp của Việt Nam.</w:t>
      </w:r>
    </w:p>
    <w:p w14:paraId="25DB9E64" w14:textId="77777777" w:rsidR="00B769FF" w:rsidRDefault="00B769F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Yêu cầu bên B thực hiện đúng tiến độ và chất lượng công việc đã nêu trên.</w:t>
      </w:r>
    </w:p>
    <w:p w14:paraId="75583652" w14:textId="77777777" w:rsidR="00990293" w:rsidRPr="00990293" w:rsidRDefault="00990293" w:rsidP="000F5A4B">
      <w:pPr>
        <w:pStyle w:val="oancuaDanhsach"/>
        <w:shd w:val="clear" w:color="auto" w:fill="FFFFFF"/>
        <w:spacing w:after="0" w:line="240" w:lineRule="auto"/>
        <w:jc w:val="both"/>
        <w:textAlignment w:val="baseline"/>
        <w:rPr>
          <w:rFonts w:ascii="Times New Roman" w:eastAsia="Times New Roman" w:hAnsi="Times New Roman" w:cs="Times New Roman"/>
          <w:sz w:val="24"/>
          <w:szCs w:val="24"/>
        </w:rPr>
      </w:pPr>
    </w:p>
    <w:p w14:paraId="5428D961" w14:textId="77777777" w:rsidR="00B769FF" w:rsidRPr="00990293" w:rsidRDefault="00B769FF" w:rsidP="00990293">
      <w:pPr>
        <w:pStyle w:val="oancuaDanhsac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B</w:t>
      </w:r>
    </w:p>
    <w:p w14:paraId="3E28462A" w14:textId="77777777" w:rsidR="00990293" w:rsidRPr="00990293" w:rsidRDefault="00990293" w:rsidP="00990293">
      <w:pPr>
        <w:pStyle w:val="oancuaDanhsach"/>
        <w:shd w:val="clear" w:color="auto" w:fill="FFFFFF"/>
        <w:spacing w:after="0" w:line="240" w:lineRule="auto"/>
        <w:ind w:left="780"/>
        <w:textAlignment w:val="baseline"/>
        <w:rPr>
          <w:rFonts w:ascii="Times New Roman" w:eastAsia="Times New Roman" w:hAnsi="Times New Roman" w:cs="Times New Roman"/>
          <w:sz w:val="24"/>
          <w:szCs w:val="24"/>
        </w:rPr>
      </w:pPr>
    </w:p>
    <w:p w14:paraId="61308DF5" w14:textId="0DBDE541" w:rsidR="00AE0FF1" w:rsidRPr="00AE0FF1" w:rsidRDefault="00AE0FF1"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AE0FF1">
        <w:rPr>
          <w:rFonts w:ascii="Times New Roman" w:eastAsia="Times New Roman" w:hAnsi="Times New Roman" w:cs="Times New Roman"/>
          <w:color w:val="FF0000"/>
          <w:sz w:val="24"/>
          <w:szCs w:val="24"/>
        </w:rPr>
        <w:t>Cung cấp hệ thống website và phần mềm trọn gói với đầy đủ các chức năng đã được nêu trong Tài liệu yêu cầu người sử dụng.</w:t>
      </w:r>
    </w:p>
    <w:p w14:paraId="2A1890A0" w14:textId="4C332573" w:rsidR="00B769FF" w:rsidRPr="00AF0E79" w:rsidRDefault="00B769F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Thực hiện các công việc theo đúng tiến độ đã thống nhất</w:t>
      </w:r>
      <w:r w:rsidR="00A21024">
        <w:rPr>
          <w:rFonts w:ascii="Times New Roman" w:eastAsia="Times New Roman" w:hAnsi="Times New Roman" w:cs="Times New Roman"/>
          <w:sz w:val="24"/>
          <w:szCs w:val="24"/>
        </w:rPr>
        <w:t>, thực hiện cung ứng dịch vụ không trái pháp luật, không xâm phạm quyền và lợi ích hợp pháp của cá nhân, tổ chức khác; Phần mềm do bên B tạo ra không sao chép, sửa chữa một phần mềm nào khác tương tự của bất kỳ cá nhân, tổ chức nào;</w:t>
      </w:r>
    </w:p>
    <w:p w14:paraId="0B711C06" w14:textId="0249B56A" w:rsidR="00B769FF" w:rsidRPr="00AF0E79" w:rsidRDefault="00B769F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B có trách nhiệm thực hiện tối ưu bảo mật</w:t>
      </w:r>
      <w:r w:rsidR="00A21024">
        <w:rPr>
          <w:rFonts w:ascii="Times New Roman" w:eastAsia="Times New Roman" w:hAnsi="Times New Roman" w:cs="Times New Roman"/>
          <w:sz w:val="24"/>
          <w:szCs w:val="24"/>
        </w:rPr>
        <w:t xml:space="preserve"> và an toàn cho</w:t>
      </w:r>
      <w:r w:rsidRPr="00AF0E79">
        <w:rPr>
          <w:rFonts w:ascii="Times New Roman" w:eastAsia="Times New Roman" w:hAnsi="Times New Roman" w:cs="Times New Roman"/>
          <w:sz w:val="24"/>
          <w:szCs w:val="24"/>
        </w:rPr>
        <w:t xml:space="preserve"> phần mềm</w:t>
      </w:r>
      <w:r w:rsidR="00DC3DD8">
        <w:rPr>
          <w:rFonts w:ascii="Times New Roman" w:eastAsia="Times New Roman" w:hAnsi="Times New Roman" w:cs="Times New Roman"/>
          <w:sz w:val="24"/>
          <w:szCs w:val="24"/>
        </w:rPr>
        <w:t xml:space="preserve">, đảm bảo tương thích với các </w:t>
      </w:r>
      <w:r w:rsidR="00A21024">
        <w:rPr>
          <w:rFonts w:ascii="Times New Roman" w:eastAsia="Times New Roman" w:hAnsi="Times New Roman" w:cs="Times New Roman"/>
          <w:sz w:val="24"/>
          <w:szCs w:val="24"/>
        </w:rPr>
        <w:t xml:space="preserve">nền tảng lưu trữ trên cloud </w:t>
      </w:r>
      <w:r w:rsidR="00702E92">
        <w:rPr>
          <w:rFonts w:ascii="Times New Roman" w:eastAsia="Times New Roman" w:hAnsi="Times New Roman" w:cs="Times New Roman"/>
          <w:sz w:val="24"/>
          <w:szCs w:val="24"/>
        </w:rPr>
        <w:t>và/</w:t>
      </w:r>
      <w:r w:rsidR="00A21024">
        <w:rPr>
          <w:rFonts w:ascii="Times New Roman" w:eastAsia="Times New Roman" w:hAnsi="Times New Roman" w:cs="Times New Roman"/>
          <w:sz w:val="24"/>
          <w:szCs w:val="24"/>
        </w:rPr>
        <w:t>hoặc theo yêu cầu</w:t>
      </w:r>
      <w:r w:rsidR="00702E92">
        <w:rPr>
          <w:rFonts w:ascii="Times New Roman" w:eastAsia="Times New Roman" w:hAnsi="Times New Roman" w:cs="Times New Roman"/>
          <w:sz w:val="24"/>
          <w:szCs w:val="24"/>
        </w:rPr>
        <w:t xml:space="preserve"> cụ thể</w:t>
      </w:r>
      <w:r w:rsidR="00A21024">
        <w:rPr>
          <w:rFonts w:ascii="Times New Roman" w:eastAsia="Times New Roman" w:hAnsi="Times New Roman" w:cs="Times New Roman"/>
          <w:sz w:val="24"/>
          <w:szCs w:val="24"/>
        </w:rPr>
        <w:t xml:space="preserve"> của Bên A</w:t>
      </w:r>
      <w:r w:rsidR="00702E92">
        <w:rPr>
          <w:rFonts w:ascii="Times New Roman" w:eastAsia="Times New Roman" w:hAnsi="Times New Roman" w:cs="Times New Roman"/>
          <w:sz w:val="24"/>
          <w:szCs w:val="24"/>
        </w:rPr>
        <w:t xml:space="preserve"> </w:t>
      </w:r>
      <w:r w:rsidR="00702E92">
        <w:rPr>
          <w:rFonts w:ascii="Times New Roman" w:eastAsia="Times New Roman" w:hAnsi="Times New Roman" w:cs="Times New Roman"/>
          <w:sz w:val="24"/>
          <w:szCs w:val="24"/>
        </w:rPr>
        <w:lastRenderedPageBreak/>
        <w:t>bằng văn bản</w:t>
      </w:r>
      <w:r w:rsidRPr="00AF0E79">
        <w:rPr>
          <w:rFonts w:ascii="Times New Roman" w:eastAsia="Times New Roman" w:hAnsi="Times New Roman" w:cs="Times New Roman"/>
          <w:sz w:val="24"/>
          <w:szCs w:val="24"/>
        </w:rPr>
        <w:t>. Trong q</w:t>
      </w:r>
      <w:r w:rsidR="00702E92">
        <w:rPr>
          <w:rFonts w:ascii="Times New Roman" w:eastAsia="Times New Roman" w:hAnsi="Times New Roman" w:cs="Times New Roman"/>
          <w:sz w:val="24"/>
          <w:szCs w:val="24"/>
        </w:rPr>
        <w:t xml:space="preserve">uá trình hoạt động nếu có lỗi phần mềm </w:t>
      </w:r>
      <w:r w:rsidR="00A21024">
        <w:rPr>
          <w:rFonts w:ascii="Times New Roman" w:eastAsia="Times New Roman" w:hAnsi="Times New Roman" w:cs="Times New Roman"/>
          <w:sz w:val="24"/>
          <w:szCs w:val="24"/>
        </w:rPr>
        <w:t xml:space="preserve">hoặc phát hiện phần mềm bị dính </w:t>
      </w:r>
      <w:r w:rsidR="005958E1">
        <w:rPr>
          <w:rFonts w:ascii="Times New Roman" w:eastAsia="Times New Roman" w:hAnsi="Times New Roman" w:cs="Times New Roman"/>
          <w:sz w:val="24"/>
          <w:szCs w:val="24"/>
        </w:rPr>
        <w:t>virus</w:t>
      </w:r>
      <w:r w:rsidR="00A21024">
        <w:rPr>
          <w:rFonts w:ascii="Times New Roman" w:eastAsia="Times New Roman" w:hAnsi="Times New Roman" w:cs="Times New Roman"/>
          <w:sz w:val="24"/>
          <w:szCs w:val="24"/>
        </w:rPr>
        <w:t xml:space="preserve"> máy tính thì</w:t>
      </w:r>
      <w:r w:rsidRPr="00AF0E79">
        <w:rPr>
          <w:rFonts w:ascii="Times New Roman" w:eastAsia="Times New Roman" w:hAnsi="Times New Roman" w:cs="Times New Roman"/>
          <w:sz w:val="24"/>
          <w:szCs w:val="24"/>
        </w:rPr>
        <w:t xml:space="preserve"> bên B sẽ chịu trách nhiệm phục hồi lại, đảm bảo phầm mềm luôn hoạt động tốt.</w:t>
      </w:r>
    </w:p>
    <w:p w14:paraId="0D4CDA1D" w14:textId="77777777" w:rsidR="00B769FF" w:rsidRDefault="00B769F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Bảo quản và bàn giao lại cho bên A các tài liệu, dữ liệu được giao để thực hiện công việc, sau khi công việc hoàn thành phải bàn giao lại cho bên A tài khoản quản trị phần mềm, và mã nguồn của phần mềm.</w:t>
      </w:r>
    </w:p>
    <w:p w14:paraId="58584C65" w14:textId="77777777" w:rsidR="00702E92" w:rsidRDefault="00702E92"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Nhận thanh toán đầy đủ và đúng hạn theo tiến độ thực hiện hợp đồng.</w:t>
      </w:r>
    </w:p>
    <w:p w14:paraId="4E77B1EE" w14:textId="77777777" w:rsidR="00990293" w:rsidRPr="00AF0E79" w:rsidRDefault="00990293" w:rsidP="00990293">
      <w:pPr>
        <w:pStyle w:val="oancuaDanhsach"/>
        <w:shd w:val="clear" w:color="auto" w:fill="FFFFFF"/>
        <w:spacing w:after="0" w:line="240" w:lineRule="auto"/>
        <w:textAlignment w:val="baseline"/>
        <w:rPr>
          <w:rFonts w:ascii="Times New Roman" w:eastAsia="Times New Roman" w:hAnsi="Times New Roman" w:cs="Times New Roman"/>
          <w:sz w:val="24"/>
          <w:szCs w:val="24"/>
        </w:rPr>
      </w:pPr>
    </w:p>
    <w:p w14:paraId="60F1DF3C"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4: NGHIỆM THU</w:t>
      </w:r>
    </w:p>
    <w:p w14:paraId="3A0DF097" w14:textId="77777777" w:rsidR="00C57B2A" w:rsidRDefault="00C57B2A" w:rsidP="00C57B2A">
      <w:pPr>
        <w:shd w:val="clear" w:color="auto" w:fill="FFFFFF"/>
        <w:spacing w:after="0" w:line="240" w:lineRule="auto"/>
        <w:textAlignment w:val="baseline"/>
        <w:rPr>
          <w:rFonts w:ascii="Times New Roman" w:eastAsia="Times New Roman" w:hAnsi="Times New Roman" w:cs="Times New Roman"/>
          <w:sz w:val="24"/>
          <w:szCs w:val="24"/>
        </w:rPr>
      </w:pPr>
    </w:p>
    <w:p w14:paraId="43D3AAFF" w14:textId="77777777" w:rsidR="00E74811" w:rsidRDefault="00B769FF" w:rsidP="000F5A4B">
      <w:pPr>
        <w:pStyle w:val="oancuaDanhsac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Hai bên sẽ lập Biên bản nghiệm thu 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khi đáp</w:t>
      </w:r>
      <w:r w:rsidR="00C57B2A" w:rsidRPr="00E74811">
        <w:rPr>
          <w:rFonts w:ascii="Times New Roman" w:eastAsia="Times New Roman" w:hAnsi="Times New Roman" w:cs="Times New Roman"/>
          <w:sz w:val="24"/>
          <w:szCs w:val="24"/>
        </w:rPr>
        <w:t xml:space="preserve"> ứng đầy đủ các nội dung sau:</w:t>
      </w:r>
      <w:r w:rsidR="00E74811" w:rsidRPr="00E74811">
        <w:rPr>
          <w:rFonts w:ascii="Times New Roman" w:eastAsia="Times New Roman" w:hAnsi="Times New Roman" w:cs="Times New Roman"/>
          <w:sz w:val="24"/>
          <w:szCs w:val="24"/>
        </w:rPr>
        <w:t xml:space="preserve"> </w:t>
      </w:r>
      <w:r w:rsidRPr="00E74811">
        <w:rPr>
          <w:rFonts w:ascii="Times New Roman" w:eastAsia="Times New Roman" w:hAnsi="Times New Roman" w:cs="Times New Roman"/>
          <w:sz w:val="24"/>
          <w:szCs w:val="24"/>
        </w:rPr>
        <w:t>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đã được thiết kế đúng mẫu và đầy đủ chức năng như </w:t>
      </w:r>
      <w:r w:rsidR="00423C07">
        <w:rPr>
          <w:rFonts w:ascii="Times New Roman" w:eastAsia="Times New Roman" w:hAnsi="Times New Roman" w:cs="Times New Roman"/>
          <w:sz w:val="24"/>
          <w:szCs w:val="24"/>
        </w:rPr>
        <w:t>mô tả chi tiết theo</w:t>
      </w:r>
      <w:r w:rsidR="00A21024" w:rsidRPr="00E74811">
        <w:rPr>
          <w:rFonts w:ascii="Times New Roman" w:eastAsia="Times New Roman" w:hAnsi="Times New Roman" w:cs="Times New Roman"/>
          <w:sz w:val="24"/>
          <w:szCs w:val="24"/>
        </w:rPr>
        <w:t xml:space="preserve"> Phụ lục 1 của Hợp đồng này; Việc nghiệm thu và bàn giao phải lập thành biên bản có chữ ký đầy đủ của</w:t>
      </w:r>
      <w:r w:rsidR="00423C07">
        <w:rPr>
          <w:rFonts w:ascii="Times New Roman" w:eastAsia="Times New Roman" w:hAnsi="Times New Roman" w:cs="Times New Roman"/>
          <w:sz w:val="24"/>
          <w:szCs w:val="24"/>
        </w:rPr>
        <w:t xml:space="preserve"> đại diện</w:t>
      </w:r>
      <w:r w:rsidR="00A21024" w:rsidRPr="00E74811">
        <w:rPr>
          <w:rFonts w:ascii="Times New Roman" w:eastAsia="Times New Roman" w:hAnsi="Times New Roman" w:cs="Times New Roman"/>
          <w:sz w:val="24"/>
          <w:szCs w:val="24"/>
        </w:rPr>
        <w:t xml:space="preserve"> cả hai Bên và Bên A chỉ đồng ý nghiệm thu sau khi phần mềm đạt đủ tiêu chu</w:t>
      </w:r>
      <w:r w:rsidR="00C57B2A" w:rsidRPr="00E74811">
        <w:rPr>
          <w:rFonts w:ascii="Times New Roman" w:eastAsia="Times New Roman" w:hAnsi="Times New Roman" w:cs="Times New Roman"/>
          <w:sz w:val="24"/>
          <w:szCs w:val="24"/>
        </w:rPr>
        <w:t>ẩn, điều kiện như đã thỏa thuận;</w:t>
      </w:r>
    </w:p>
    <w:p w14:paraId="2A53BFD2" w14:textId="77777777" w:rsidR="00E74811" w:rsidRDefault="00E74811" w:rsidP="000F5A4B">
      <w:pPr>
        <w:pStyle w:val="oancuaDanhsach"/>
        <w:shd w:val="clear" w:color="auto" w:fill="FFFFFF"/>
        <w:spacing w:after="0" w:line="240" w:lineRule="auto"/>
        <w:ind w:left="360"/>
        <w:jc w:val="both"/>
        <w:textAlignment w:val="baseline"/>
        <w:rPr>
          <w:rFonts w:ascii="Times New Roman" w:eastAsia="Times New Roman" w:hAnsi="Times New Roman" w:cs="Times New Roman"/>
          <w:sz w:val="24"/>
          <w:szCs w:val="24"/>
        </w:rPr>
      </w:pPr>
    </w:p>
    <w:p w14:paraId="69F2A431" w14:textId="77777777" w:rsidR="00B769FF" w:rsidRPr="00E74811" w:rsidRDefault="00B769FF" w:rsidP="000F5A4B">
      <w:pPr>
        <w:pStyle w:val="oancuaDanhsac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r w:rsidR="00A21024" w:rsidRPr="00E74811">
        <w:rPr>
          <w:rFonts w:ascii="Times New Roman" w:eastAsia="Times New Roman" w:hAnsi="Times New Roman" w:cs="Times New Roman"/>
          <w:sz w:val="24"/>
          <w:szCs w:val="24"/>
        </w:rPr>
        <w:t xml:space="preserve"> Bên B cam kết sẽ xem xét và áp dụng mức phí hợp lý dành cho Bên A cho các phần cập nhật nội dung phần mềm p</w:t>
      </w:r>
      <w:r w:rsidR="00702E92">
        <w:rPr>
          <w:rFonts w:ascii="Times New Roman" w:eastAsia="Times New Roman" w:hAnsi="Times New Roman" w:cs="Times New Roman"/>
          <w:sz w:val="24"/>
          <w:szCs w:val="24"/>
        </w:rPr>
        <w:t xml:space="preserve">hát sinh, không lớn hơn mức </w:t>
      </w:r>
      <w:r w:rsidR="00423C07">
        <w:rPr>
          <w:rFonts w:ascii="Times New Roman" w:eastAsia="Times New Roman" w:hAnsi="Times New Roman" w:cs="Times New Roman"/>
          <w:sz w:val="24"/>
          <w:szCs w:val="24"/>
        </w:rPr>
        <w:t xml:space="preserve">phí tính theo nguyên tắc nêu tại Điều 1 </w:t>
      </w:r>
      <w:r w:rsidR="00702E92">
        <w:rPr>
          <w:rFonts w:ascii="Times New Roman" w:eastAsia="Times New Roman" w:hAnsi="Times New Roman" w:cs="Times New Roman"/>
          <w:sz w:val="24"/>
          <w:szCs w:val="24"/>
        </w:rPr>
        <w:t xml:space="preserve">của </w:t>
      </w:r>
      <w:r w:rsidR="00A21024" w:rsidRPr="00E74811">
        <w:rPr>
          <w:rFonts w:ascii="Times New Roman" w:eastAsia="Times New Roman" w:hAnsi="Times New Roman" w:cs="Times New Roman"/>
          <w:sz w:val="24"/>
          <w:szCs w:val="24"/>
        </w:rPr>
        <w:t>Hợp đồng này.</w:t>
      </w:r>
    </w:p>
    <w:p w14:paraId="1C91E1E4" w14:textId="77777777" w:rsidR="000E117B" w:rsidRPr="00AF0E79" w:rsidRDefault="000E117B" w:rsidP="00AF0E79">
      <w:pPr>
        <w:shd w:val="clear" w:color="auto" w:fill="FFFFFF"/>
        <w:spacing w:after="0" w:line="240" w:lineRule="auto"/>
        <w:textAlignment w:val="baseline"/>
        <w:rPr>
          <w:rFonts w:ascii="Times New Roman" w:eastAsia="Times New Roman" w:hAnsi="Times New Roman" w:cs="Times New Roman"/>
          <w:sz w:val="24"/>
          <w:szCs w:val="24"/>
        </w:rPr>
      </w:pPr>
    </w:p>
    <w:p w14:paraId="2393A57F" w14:textId="77777777" w:rsidR="00E74811" w:rsidRDefault="00423C07"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w:t>
      </w:r>
      <w:r w:rsidR="00C57B2A">
        <w:rPr>
          <w:rFonts w:ascii="Times New Roman" w:eastAsia="Times New Roman" w:hAnsi="Times New Roman" w:cs="Times New Roman"/>
          <w:b/>
          <w:bCs/>
          <w:sz w:val="24"/>
          <w:szCs w:val="24"/>
          <w:bdr w:val="none" w:sz="0" w:space="0" w:color="auto" w:frame="1"/>
        </w:rPr>
        <w:t xml:space="preserve"> 5</w:t>
      </w:r>
      <w:r w:rsidR="00C57B2A" w:rsidRPr="00AF0E79">
        <w:rPr>
          <w:rFonts w:ascii="Times New Roman" w:eastAsia="Times New Roman" w:hAnsi="Times New Roman" w:cs="Times New Roman"/>
          <w:b/>
          <w:bCs/>
          <w:sz w:val="24"/>
          <w:szCs w:val="24"/>
          <w:bdr w:val="none" w:sz="0" w:space="0" w:color="auto" w:frame="1"/>
        </w:rPr>
        <w:t xml:space="preserve">: </w:t>
      </w:r>
      <w:r w:rsidR="00E74811">
        <w:rPr>
          <w:rFonts w:ascii="Times New Roman" w:eastAsia="Times New Roman" w:hAnsi="Times New Roman" w:cs="Times New Roman"/>
          <w:b/>
          <w:bCs/>
          <w:sz w:val="24"/>
          <w:szCs w:val="24"/>
          <w:bdr w:val="none" w:sz="0" w:space="0" w:color="auto" w:frame="1"/>
        </w:rPr>
        <w:t>QUYỀN SỞ HỮU TRÍ TUỆ</w:t>
      </w:r>
    </w:p>
    <w:p w14:paraId="7240BF6B" w14:textId="77777777" w:rsidR="00E74811" w:rsidRDefault="00E74811"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38FC543F" w14:textId="77777777" w:rsidR="006D2BE5" w:rsidRPr="006D2BE5" w:rsidRDefault="006D2BE5" w:rsidP="006D2BE5">
      <w:pPr>
        <w:pStyle w:val="oancuaDanhsach"/>
        <w:numPr>
          <w:ilvl w:val="0"/>
          <w:numId w:val="17"/>
        </w:numPr>
        <w:shd w:val="clear" w:color="auto" w:fill="FFFFFF"/>
        <w:spacing w:after="0" w:line="240" w:lineRule="auto"/>
        <w:textAlignment w:val="baseline"/>
        <w:rPr>
          <w:rFonts w:ascii="Times New Roman" w:eastAsia="Times New Roman" w:hAnsi="Times New Roman" w:cs="Times New Roman"/>
          <w:vanish/>
          <w:sz w:val="24"/>
          <w:szCs w:val="24"/>
        </w:rPr>
      </w:pPr>
    </w:p>
    <w:p w14:paraId="4338CFC6" w14:textId="77777777" w:rsidR="00E74811" w:rsidRDefault="00C57B2A" w:rsidP="000F5A4B">
      <w:pPr>
        <w:pStyle w:val="oancuaDanhsac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E74811">
        <w:rPr>
          <w:rFonts w:ascii="Times New Roman" w:eastAsia="Times New Roman" w:hAnsi="Times New Roman" w:cs="Times New Roman"/>
          <w:sz w:val="24"/>
          <w:szCs w:val="24"/>
        </w:rPr>
        <w:t>Bên</w:t>
      </w:r>
      <w:r w:rsidRPr="00C57B2A">
        <w:rPr>
          <w:rFonts w:ascii="Times New Roman" w:eastAsia="Times New Roman" w:hAnsi="Times New Roman" w:cs="Times New Roman"/>
          <w:bCs/>
          <w:sz w:val="24"/>
          <w:szCs w:val="24"/>
          <w:bdr w:val="none" w:sz="0" w:space="0" w:color="auto" w:frame="1"/>
        </w:rPr>
        <w:t xml:space="preserve"> B thừa nhận rằng tất cả quyền sở hữu trí tuệ (kể cả quyền có thể phát sinh trong tương lai) của phần mềm và website thiết kế theo Hợp đồng này sẽ đương nhiên thuộc về Bên A. Bên B chỉ được phép để tê</w:t>
      </w:r>
      <w:r w:rsidR="00E74811">
        <w:rPr>
          <w:rFonts w:ascii="Times New Roman" w:eastAsia="Times New Roman" w:hAnsi="Times New Roman" w:cs="Times New Roman"/>
          <w:bCs/>
          <w:sz w:val="24"/>
          <w:szCs w:val="24"/>
          <w:bdr w:val="none" w:sz="0" w:space="0" w:color="auto" w:frame="1"/>
        </w:rPr>
        <w:t>n tác giả nếu được Bên A đồng ý</w:t>
      </w:r>
      <w:r w:rsidR="00702E92">
        <w:rPr>
          <w:rFonts w:ascii="Times New Roman" w:eastAsia="Times New Roman" w:hAnsi="Times New Roman" w:cs="Times New Roman"/>
          <w:bCs/>
          <w:sz w:val="24"/>
          <w:szCs w:val="24"/>
          <w:bdr w:val="none" w:sz="0" w:space="0" w:color="auto" w:frame="1"/>
        </w:rPr>
        <w:t>.</w:t>
      </w:r>
    </w:p>
    <w:p w14:paraId="7587C56E" w14:textId="77777777" w:rsidR="00E74811" w:rsidRDefault="00E74811"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74ADF961" w14:textId="77777777" w:rsidR="006D2BE5" w:rsidRPr="006D2BE5" w:rsidRDefault="00C57B2A" w:rsidP="000F5A4B">
      <w:pPr>
        <w:pStyle w:val="oancuaDanhsac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C57B2A">
        <w:rPr>
          <w:rFonts w:ascii="Times New Roman" w:eastAsia="Times New Roman" w:hAnsi="Times New Roman" w:cs="Times New Roman"/>
          <w:bCs/>
          <w:sz w:val="24"/>
          <w:szCs w:val="24"/>
          <w:bdr w:val="none" w:sz="0" w:space="0" w:color="auto" w:frame="1"/>
        </w:rPr>
        <w:t>Đối tượng quyền sở hữu trí tuệ trong phạm vi của điều khoản</w:t>
      </w:r>
      <w:r>
        <w:rPr>
          <w:rFonts w:ascii="Times New Roman" w:eastAsia="Times New Roman" w:hAnsi="Times New Roman" w:cs="Times New Roman"/>
          <w:bCs/>
          <w:sz w:val="24"/>
          <w:szCs w:val="24"/>
          <w:bdr w:val="none" w:sz="0" w:space="0" w:color="auto" w:frame="1"/>
        </w:rPr>
        <w:t xml:space="preserve"> này được hiểu là bản quyền</w:t>
      </w:r>
      <w:r w:rsidR="00702E92">
        <w:rPr>
          <w:rFonts w:ascii="Times New Roman" w:eastAsia="Times New Roman" w:hAnsi="Times New Roman" w:cs="Times New Roman"/>
          <w:bCs/>
          <w:sz w:val="24"/>
          <w:szCs w:val="24"/>
          <w:bdr w:val="none" w:sz="0" w:space="0" w:color="auto" w:frame="1"/>
        </w:rPr>
        <w:t xml:space="preserve">, </w:t>
      </w:r>
      <w:r>
        <w:rPr>
          <w:rFonts w:ascii="Times New Roman" w:eastAsia="Times New Roman" w:hAnsi="Times New Roman" w:cs="Times New Roman"/>
          <w:bCs/>
          <w:sz w:val="24"/>
          <w:szCs w:val="24"/>
          <w:bdr w:val="none" w:sz="0" w:space="0" w:color="auto" w:frame="1"/>
        </w:rPr>
        <w:t>quyền liên quan</w:t>
      </w:r>
      <w:r w:rsidR="00702E92">
        <w:rPr>
          <w:rFonts w:ascii="Times New Roman" w:eastAsia="Times New Roman" w:hAnsi="Times New Roman" w:cs="Times New Roman"/>
          <w:bCs/>
          <w:sz w:val="24"/>
          <w:szCs w:val="24"/>
          <w:bdr w:val="none" w:sz="0" w:space="0" w:color="auto" w:frame="1"/>
        </w:rPr>
        <w:t xml:space="preserve"> và/hoặc tất cả các quyền sở hữu công nghiệp tương ứng với: giao diện website và phần mềm, thiết </w:t>
      </w:r>
      <w:r>
        <w:rPr>
          <w:rFonts w:ascii="Times New Roman" w:eastAsia="Times New Roman" w:hAnsi="Times New Roman" w:cs="Times New Roman"/>
          <w:bCs/>
          <w:sz w:val="24"/>
          <w:szCs w:val="24"/>
          <w:bdr w:val="none" w:sz="0" w:space="0" w:color="auto" w:frame="1"/>
        </w:rPr>
        <w:t xml:space="preserve">kế đồ họa, chương trình phần mềm, mã code, nhãn hiệu, thương hiệu, logo, </w:t>
      </w:r>
      <w:r w:rsidR="00D94990">
        <w:rPr>
          <w:rFonts w:ascii="Times New Roman" w:eastAsia="Times New Roman" w:hAnsi="Times New Roman" w:cs="Times New Roman"/>
          <w:bCs/>
          <w:sz w:val="24"/>
          <w:szCs w:val="24"/>
          <w:bdr w:val="none" w:sz="0" w:space="0" w:color="auto" w:frame="1"/>
        </w:rPr>
        <w:t xml:space="preserve">tên miền, tên thương mại,…; quyền đối với cơ sở dữ liệu và quyền bảo mật thông tin (bao gồm cả bí quyết và bí mật thương mại) như </w:t>
      </w:r>
      <w:r>
        <w:rPr>
          <w:rFonts w:ascii="Times New Roman" w:eastAsia="Times New Roman" w:hAnsi="Times New Roman" w:cs="Times New Roman"/>
          <w:bCs/>
          <w:sz w:val="24"/>
          <w:szCs w:val="24"/>
          <w:bdr w:val="none" w:sz="0" w:space="0" w:color="auto" w:frame="1"/>
        </w:rPr>
        <w:t>bài viết, văn bản</w:t>
      </w:r>
      <w:r w:rsidR="00D94990">
        <w:rPr>
          <w:rFonts w:ascii="Times New Roman" w:eastAsia="Times New Roman" w:hAnsi="Times New Roman" w:cs="Times New Roman"/>
          <w:bCs/>
          <w:sz w:val="24"/>
          <w:szCs w:val="24"/>
          <w:bdr w:val="none" w:sz="0" w:space="0" w:color="auto" w:frame="1"/>
        </w:rPr>
        <w:t>, hình ảnh bình luận, thông tin; quyền đối với bất kỳ</w:t>
      </w:r>
      <w:r>
        <w:rPr>
          <w:rFonts w:ascii="Times New Roman" w:eastAsia="Times New Roman" w:hAnsi="Times New Roman" w:cs="Times New Roman"/>
          <w:bCs/>
          <w:sz w:val="24"/>
          <w:szCs w:val="24"/>
          <w:bdr w:val="none" w:sz="0" w:space="0" w:color="auto" w:frame="1"/>
        </w:rPr>
        <w:t xml:space="preserve"> ứng dụng nào khác</w:t>
      </w:r>
      <w:r w:rsidR="00D94990">
        <w:rPr>
          <w:rFonts w:ascii="Times New Roman" w:eastAsia="Times New Roman" w:hAnsi="Times New Roman" w:cs="Times New Roman"/>
          <w:bCs/>
          <w:sz w:val="24"/>
          <w:szCs w:val="24"/>
          <w:bdr w:val="none" w:sz="0" w:space="0" w:color="auto" w:frame="1"/>
        </w:rPr>
        <w:t xml:space="preserve"> mà bên A sang tạo ra để</w:t>
      </w:r>
      <w:r>
        <w:rPr>
          <w:rFonts w:ascii="Times New Roman" w:eastAsia="Times New Roman" w:hAnsi="Times New Roman" w:cs="Times New Roman"/>
          <w:bCs/>
          <w:sz w:val="24"/>
          <w:szCs w:val="24"/>
          <w:bdr w:val="none" w:sz="0" w:space="0" w:color="auto" w:frame="1"/>
        </w:rPr>
        <w:t xml:space="preserve"> dành cho phần mềm hoặc sử dụng cho website được thiết kế theo Hợp đồng này</w:t>
      </w:r>
      <w:r w:rsidR="00D94990">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bdr w:val="none" w:sz="0" w:space="0" w:color="auto" w:frame="1"/>
        </w:rPr>
        <w:t>và bất kỳ quyền sở hữu</w:t>
      </w:r>
      <w:r w:rsidR="00702E92">
        <w:rPr>
          <w:rFonts w:ascii="Times New Roman" w:eastAsia="Times New Roman" w:hAnsi="Times New Roman" w:cs="Times New Roman"/>
          <w:bCs/>
          <w:sz w:val="24"/>
          <w:szCs w:val="24"/>
          <w:bdr w:val="none" w:sz="0" w:space="0" w:color="auto" w:frame="1"/>
        </w:rPr>
        <w:t xml:space="preserve"> trí tuệ</w:t>
      </w:r>
      <w:r>
        <w:rPr>
          <w:rFonts w:ascii="Times New Roman" w:eastAsia="Times New Roman" w:hAnsi="Times New Roman" w:cs="Times New Roman"/>
          <w:bCs/>
          <w:sz w:val="24"/>
          <w:szCs w:val="24"/>
          <w:bdr w:val="none" w:sz="0" w:space="0" w:color="auto" w:frame="1"/>
        </w:rPr>
        <w:t xml:space="preserve"> liên quan nào khác, đã đăng ký hoặc chưa đăng ký, </w:t>
      </w:r>
      <w:r w:rsidR="00EC03E2">
        <w:rPr>
          <w:rFonts w:ascii="Times New Roman" w:eastAsia="Times New Roman" w:hAnsi="Times New Roman" w:cs="Times New Roman"/>
          <w:bCs/>
          <w:sz w:val="24"/>
          <w:szCs w:val="24"/>
          <w:bdr w:val="none" w:sz="0" w:space="0" w:color="auto" w:frame="1"/>
        </w:rPr>
        <w:t xml:space="preserve">sẽ được cấp và được </w:t>
      </w:r>
      <w:r>
        <w:rPr>
          <w:rFonts w:ascii="Times New Roman" w:eastAsia="Times New Roman" w:hAnsi="Times New Roman" w:cs="Times New Roman"/>
          <w:bCs/>
          <w:sz w:val="24"/>
          <w:szCs w:val="24"/>
          <w:bdr w:val="none" w:sz="0" w:space="0" w:color="auto" w:frame="1"/>
        </w:rPr>
        <w:t>gia hạn hoặc mở rộng</w:t>
      </w:r>
      <w:r w:rsidR="00EC03E2">
        <w:rPr>
          <w:rFonts w:ascii="Times New Roman" w:eastAsia="Times New Roman" w:hAnsi="Times New Roman" w:cs="Times New Roman"/>
          <w:bCs/>
          <w:sz w:val="24"/>
          <w:szCs w:val="24"/>
          <w:bdr w:val="none" w:sz="0" w:space="0" w:color="auto" w:frame="1"/>
        </w:rPr>
        <w:t xml:space="preserve"> tiện ích, quyền ưu tiên và các </w:t>
      </w:r>
      <w:r>
        <w:rPr>
          <w:rFonts w:ascii="Times New Roman" w:eastAsia="Times New Roman" w:hAnsi="Times New Roman" w:cs="Times New Roman"/>
          <w:bCs/>
          <w:sz w:val="24"/>
          <w:szCs w:val="24"/>
          <w:bdr w:val="none" w:sz="0" w:space="0" w:color="auto" w:frame="1"/>
        </w:rPr>
        <w:t xml:space="preserve">quyền lợi tương đương </w:t>
      </w:r>
      <w:r w:rsidR="00EC03E2">
        <w:rPr>
          <w:rFonts w:ascii="Times New Roman" w:eastAsia="Times New Roman" w:hAnsi="Times New Roman" w:cs="Times New Roman"/>
          <w:bCs/>
          <w:sz w:val="24"/>
          <w:szCs w:val="24"/>
          <w:bdr w:val="none" w:sz="0" w:space="0" w:color="auto" w:frame="1"/>
        </w:rPr>
        <w:t xml:space="preserve">khác phát sinh trước, trong quá trình thực hiện hợp đồng hoặc </w:t>
      </w:r>
      <w:r>
        <w:rPr>
          <w:rFonts w:ascii="Times New Roman" w:eastAsia="Times New Roman" w:hAnsi="Times New Roman" w:cs="Times New Roman"/>
          <w:bCs/>
          <w:sz w:val="24"/>
          <w:szCs w:val="24"/>
          <w:bdr w:val="none" w:sz="0" w:space="0" w:color="auto" w:frame="1"/>
        </w:rPr>
        <w:t>phát sinh trong tương l</w:t>
      </w:r>
      <w:r w:rsidR="006D2BE5">
        <w:rPr>
          <w:rFonts w:ascii="Times New Roman" w:eastAsia="Times New Roman" w:hAnsi="Times New Roman" w:cs="Times New Roman"/>
          <w:bCs/>
          <w:sz w:val="24"/>
          <w:szCs w:val="24"/>
          <w:bdr w:val="none" w:sz="0" w:space="0" w:color="auto" w:frame="1"/>
        </w:rPr>
        <w:t>ai</w:t>
      </w:r>
      <w:r w:rsidR="00EC03E2">
        <w:rPr>
          <w:rFonts w:ascii="Times New Roman" w:eastAsia="Times New Roman" w:hAnsi="Times New Roman" w:cs="Times New Roman"/>
          <w:bCs/>
          <w:sz w:val="24"/>
          <w:szCs w:val="24"/>
          <w:bdr w:val="none" w:sz="0" w:space="0" w:color="auto" w:frame="1"/>
        </w:rPr>
        <w:t>, không giới hạn bởi phạm vi lãnh thổ nào trên thế giới.</w:t>
      </w:r>
    </w:p>
    <w:p w14:paraId="5144F825" w14:textId="77777777" w:rsidR="006D2BE5" w:rsidRPr="006D2BE5" w:rsidRDefault="006D2BE5" w:rsidP="000F5A4B">
      <w:pPr>
        <w:pStyle w:val="oancuaDanhsach"/>
        <w:jc w:val="both"/>
        <w:rPr>
          <w:rFonts w:ascii="Times New Roman" w:eastAsia="Times New Roman" w:hAnsi="Times New Roman" w:cs="Times New Roman"/>
          <w:bCs/>
          <w:sz w:val="24"/>
          <w:szCs w:val="24"/>
          <w:bdr w:val="none" w:sz="0" w:space="0" w:color="auto" w:frame="1"/>
        </w:rPr>
      </w:pPr>
    </w:p>
    <w:p w14:paraId="5DF091A9" w14:textId="77777777" w:rsidR="00D94990" w:rsidRPr="006D2BE5" w:rsidRDefault="00D94990" w:rsidP="000F5A4B">
      <w:pPr>
        <w:pStyle w:val="oancuaDanhsac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bCs/>
          <w:sz w:val="24"/>
          <w:szCs w:val="24"/>
          <w:bdr w:val="none" w:sz="0" w:space="0" w:color="auto" w:frame="1"/>
        </w:rPr>
        <w:t xml:space="preserve">Mọi hành vi của Bên B bao gồm: sao chép, trích dẫn, tái xuất bản, lưu thông, chỉnh sửa, chuyển ngữ, biên </w:t>
      </w:r>
      <w:proofErr w:type="gramStart"/>
      <w:r w:rsidRPr="006D2BE5">
        <w:rPr>
          <w:rFonts w:ascii="Times New Roman" w:eastAsia="Times New Roman" w:hAnsi="Times New Roman" w:cs="Times New Roman"/>
          <w:bCs/>
          <w:sz w:val="24"/>
          <w:szCs w:val="24"/>
          <w:bdr w:val="none" w:sz="0" w:space="0" w:color="auto" w:frame="1"/>
        </w:rPr>
        <w:t>soạn,…</w:t>
      </w:r>
      <w:proofErr w:type="gramEnd"/>
      <w:r w:rsidRPr="006D2BE5">
        <w:rPr>
          <w:rFonts w:ascii="Times New Roman" w:eastAsia="Times New Roman" w:hAnsi="Times New Roman" w:cs="Times New Roman"/>
          <w:bCs/>
          <w:sz w:val="24"/>
          <w:szCs w:val="24"/>
          <w:bdr w:val="none" w:sz="0" w:space="0" w:color="auto" w:frame="1"/>
        </w:rPr>
        <w:t>toàn bộ hay một phần các nội dung của phần mềm và/hoặc website vì mục đích thương mại hay phi thương mại mà không được sự đồng ý trước bằng văn bản của Bên B được xem là hành vi xâm phạm quy định về quyền sở hữu trí tuệ trừ trường hợp pháp luật có quy định khác. Bên A có quyền yêu cầu bên B chấm dứt hành vi vi phạm và đòi bồi thường theo luật định.</w:t>
      </w:r>
    </w:p>
    <w:p w14:paraId="7110E1A6" w14:textId="77777777" w:rsidR="00C57B2A" w:rsidRDefault="00C57B2A"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FAD94AB" w14:textId="77777777" w:rsidR="00A77989" w:rsidRPr="00423C07" w:rsidRDefault="00423C07" w:rsidP="00423C0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 6: BẢO MẬT THÔNG TIN</w:t>
      </w:r>
    </w:p>
    <w:p w14:paraId="312D253C" w14:textId="77777777" w:rsidR="006D2BE5" w:rsidRDefault="006D2BE5" w:rsidP="00423C07">
      <w:pPr>
        <w:rPr>
          <w:rFonts w:ascii="Times New Roman" w:eastAsia="Times New Roman" w:hAnsi="Times New Roman" w:cs="Times New Roman"/>
          <w:bCs/>
          <w:sz w:val="24"/>
          <w:szCs w:val="24"/>
          <w:bdr w:val="none" w:sz="0" w:space="0" w:color="auto" w:frame="1"/>
        </w:rPr>
      </w:pPr>
    </w:p>
    <w:p w14:paraId="2BFA42B8" w14:textId="77777777" w:rsidR="00423C07" w:rsidRPr="00423C07" w:rsidRDefault="00423C07" w:rsidP="00423C07">
      <w:pPr>
        <w:rPr>
          <w:rFonts w:ascii="Times New Roman" w:eastAsia="Times New Roman" w:hAnsi="Times New Roman" w:cs="Times New Roman"/>
          <w:bCs/>
          <w:vanish/>
          <w:sz w:val="24"/>
          <w:szCs w:val="24"/>
          <w:bdr w:val="none" w:sz="0" w:space="0" w:color="auto" w:frame="1"/>
        </w:rPr>
      </w:pPr>
    </w:p>
    <w:p w14:paraId="3ADE511B" w14:textId="77777777" w:rsidR="006D2BE5" w:rsidRPr="006D2BE5" w:rsidRDefault="006D2BE5" w:rsidP="006D2BE5">
      <w:pPr>
        <w:pStyle w:val="oancuaDanhsach"/>
        <w:numPr>
          <w:ilvl w:val="0"/>
          <w:numId w:val="18"/>
        </w:numPr>
        <w:rPr>
          <w:rFonts w:ascii="Times New Roman" w:eastAsia="Times New Roman" w:hAnsi="Times New Roman" w:cs="Times New Roman"/>
          <w:bCs/>
          <w:vanish/>
          <w:sz w:val="24"/>
          <w:szCs w:val="24"/>
          <w:bdr w:val="none" w:sz="0" w:space="0" w:color="auto" w:frame="1"/>
        </w:rPr>
      </w:pPr>
    </w:p>
    <w:p w14:paraId="7DDA3E7D" w14:textId="77777777" w:rsidR="00A77989" w:rsidRDefault="00D94990" w:rsidP="000F5A4B">
      <w:pPr>
        <w:pStyle w:val="oancuaDanhsac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 xml:space="preserve">Trong quá trình thực hiện Hợp đồng, giữa Bên A và Bên B sẽ trao đổi, chuyển giao, cho phép truy cập tới các thông tin </w:t>
      </w:r>
      <w:r w:rsidR="00A77989" w:rsidRPr="006D2BE5">
        <w:rPr>
          <w:rFonts w:ascii="Times New Roman" w:eastAsia="Times New Roman" w:hAnsi="Times New Roman" w:cs="Times New Roman"/>
          <w:bCs/>
          <w:sz w:val="24"/>
          <w:szCs w:val="24"/>
          <w:bdr w:val="none" w:sz="0" w:space="0" w:color="auto" w:frame="1"/>
        </w:rPr>
        <w:t xml:space="preserve">cá nhân, thông tin </w:t>
      </w:r>
      <w:r w:rsidRPr="006D2BE5">
        <w:rPr>
          <w:rFonts w:ascii="Times New Roman" w:eastAsia="Times New Roman" w:hAnsi="Times New Roman" w:cs="Times New Roman"/>
          <w:bCs/>
          <w:sz w:val="24"/>
          <w:szCs w:val="24"/>
          <w:bdr w:val="none" w:sz="0" w:space="0" w:color="auto" w:frame="1"/>
        </w:rPr>
        <w:t xml:space="preserve">công việc, các thông tin nội bộ </w:t>
      </w:r>
      <w:r w:rsidR="00A77989" w:rsidRPr="006D2BE5">
        <w:rPr>
          <w:rFonts w:ascii="Times New Roman" w:eastAsia="Times New Roman" w:hAnsi="Times New Roman" w:cs="Times New Roman"/>
          <w:bCs/>
          <w:sz w:val="24"/>
          <w:szCs w:val="24"/>
          <w:bdr w:val="none" w:sz="0" w:space="0" w:color="auto" w:frame="1"/>
        </w:rPr>
        <w:t>và /hoặcbí quyết, bí mật kinh doanh của cả hai Bên</w:t>
      </w:r>
      <w:r w:rsidRPr="006D2BE5">
        <w:rPr>
          <w:rFonts w:ascii="Times New Roman" w:eastAsia="Times New Roman" w:hAnsi="Times New Roman" w:cs="Times New Roman"/>
          <w:bCs/>
          <w:sz w:val="24"/>
          <w:szCs w:val="24"/>
          <w:bdr w:val="none" w:sz="0" w:space="0" w:color="auto" w:frame="1"/>
        </w:rPr>
        <w:t xml:space="preserve">. </w:t>
      </w:r>
      <w:r w:rsidR="00A77989" w:rsidRPr="006D2BE5">
        <w:rPr>
          <w:rFonts w:ascii="Times New Roman" w:eastAsia="Times New Roman" w:hAnsi="Times New Roman" w:cs="Times New Roman"/>
          <w:bCs/>
          <w:sz w:val="24"/>
          <w:szCs w:val="24"/>
          <w:bdr w:val="none" w:sz="0" w:space="0" w:color="auto" w:frame="1"/>
        </w:rPr>
        <w:t xml:space="preserve">Theo đó, hai bên thỏa thuận các </w:t>
      </w:r>
      <w:r w:rsidR="00A77989" w:rsidRPr="006D2BE5">
        <w:rPr>
          <w:rFonts w:ascii="Times New Roman" w:hAnsi="Times New Roman" w:cs="Times New Roman"/>
          <w:b/>
          <w:i/>
          <w:color w:val="222222"/>
          <w:sz w:val="24"/>
          <w:szCs w:val="24"/>
          <w:lang w:val="vi-VN"/>
        </w:rPr>
        <w:t>Thông tin Bí mật</w:t>
      </w:r>
      <w:r w:rsidR="00A77989" w:rsidRPr="006D2BE5">
        <w:rPr>
          <w:rFonts w:ascii="Times New Roman" w:hAnsi="Times New Roman" w:cs="Times New Roman"/>
          <w:color w:val="222222"/>
          <w:sz w:val="24"/>
          <w:szCs w:val="24"/>
          <w:lang w:val="vi-VN"/>
        </w:rPr>
        <w:t xml:space="preserve"> </w:t>
      </w:r>
      <w:r w:rsidR="00A77989" w:rsidRPr="006D2BE5">
        <w:rPr>
          <w:rFonts w:ascii="Times New Roman" w:eastAsia="Times New Roman" w:hAnsi="Times New Roman" w:cs="Times New Roman"/>
          <w:bCs/>
          <w:sz w:val="24"/>
          <w:szCs w:val="24"/>
          <w:bdr w:val="none" w:sz="0" w:space="0" w:color="auto" w:frame="1"/>
        </w:rPr>
        <w:t>không được phép tiết lộ, cung cấp cho những đối tượng không có thẩm quyền hoặc sử dụng sai mục đích</w:t>
      </w:r>
      <w:r w:rsidR="00A77989" w:rsidRPr="006D2BE5">
        <w:rPr>
          <w:rFonts w:ascii="Times New Roman" w:hAnsi="Times New Roman" w:cs="Times New Roman"/>
          <w:color w:val="222222"/>
          <w:sz w:val="24"/>
          <w:szCs w:val="24"/>
          <w:lang w:val="vi-VN"/>
        </w:rPr>
        <w:t xml:space="preserve"> bao gồm nhưng không giới hạn ở:</w:t>
      </w:r>
    </w:p>
    <w:p w14:paraId="389C3EC4" w14:textId="77777777" w:rsidR="00423C07" w:rsidRPr="006D2BE5" w:rsidRDefault="00423C07" w:rsidP="000F5A4B">
      <w:pPr>
        <w:pStyle w:val="oancuaDanhsach"/>
        <w:ind w:left="360"/>
        <w:jc w:val="both"/>
        <w:rPr>
          <w:rFonts w:ascii="Times New Roman" w:hAnsi="Times New Roman" w:cs="Times New Roman"/>
          <w:color w:val="222222"/>
          <w:sz w:val="24"/>
          <w:szCs w:val="24"/>
          <w:lang w:val="vi-VN"/>
        </w:rPr>
      </w:pPr>
    </w:p>
    <w:p w14:paraId="5D20BAB2" w14:textId="77777777" w:rsidR="00A77989" w:rsidRPr="00A77989" w:rsidRDefault="00A77989" w:rsidP="000F5A4B">
      <w:pPr>
        <w:pStyle w:val="oancuaDanhsac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Điều khoản và Điều kiện của </w:t>
      </w:r>
      <w:r w:rsidRPr="00A77989">
        <w:rPr>
          <w:rFonts w:ascii="Times New Roman" w:hAnsi="Times New Roman" w:cs="Times New Roman"/>
          <w:i/>
          <w:color w:val="222222"/>
          <w:sz w:val="24"/>
          <w:szCs w:val="24"/>
          <w:lang w:val="en-US"/>
        </w:rPr>
        <w:t>Hợp đồng</w:t>
      </w:r>
      <w:r w:rsidRPr="00A77989">
        <w:rPr>
          <w:rFonts w:ascii="Times New Roman" w:hAnsi="Times New Roman" w:cs="Times New Roman"/>
          <w:i/>
          <w:color w:val="222222"/>
          <w:sz w:val="24"/>
          <w:szCs w:val="24"/>
          <w:lang w:val="vi-VN"/>
        </w:rPr>
        <w:t xml:space="preserve"> này;</w:t>
      </w:r>
    </w:p>
    <w:p w14:paraId="4BA7222B" w14:textId="77777777" w:rsidR="00A77989" w:rsidRPr="00A77989" w:rsidRDefault="00A77989" w:rsidP="000F5A4B">
      <w:pPr>
        <w:pStyle w:val="oancuaDanhsac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Thông tin trao đổi giữa các Bên liên quan đến </w:t>
      </w:r>
      <w:r w:rsidR="00423C07">
        <w:rPr>
          <w:rFonts w:ascii="Times New Roman" w:hAnsi="Times New Roman" w:cs="Times New Roman"/>
          <w:i/>
          <w:color w:val="222222"/>
          <w:sz w:val="24"/>
          <w:szCs w:val="24"/>
          <w:lang w:val="en-US"/>
        </w:rPr>
        <w:t>W</w:t>
      </w:r>
      <w:r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EC03E2">
        <w:rPr>
          <w:rFonts w:ascii="Times New Roman" w:hAnsi="Times New Roman" w:cs="Times New Roman"/>
          <w:i/>
          <w:color w:val="222222"/>
          <w:sz w:val="24"/>
          <w:szCs w:val="24"/>
          <w:lang w:val="en-US"/>
        </w:rPr>
        <w:t>;</w:t>
      </w:r>
    </w:p>
    <w:p w14:paraId="65D6ADDA" w14:textId="77777777" w:rsidR="00A77989" w:rsidRPr="00A77989" w:rsidRDefault="00D94990" w:rsidP="000F5A4B">
      <w:pPr>
        <w:pStyle w:val="oancuaDanhsac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Sơ đồ hệ thống, sơ đồ phân tích thiết kế, source code, công cụ, công nghệ, nghiệp vụ, báo cáo, các tài liệu liên quan đến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A77989" w:rsidRPr="00A77989">
        <w:rPr>
          <w:rFonts w:ascii="Times New Roman" w:hAnsi="Times New Roman" w:cs="Times New Roman"/>
          <w:i/>
          <w:color w:val="222222"/>
          <w:sz w:val="24"/>
          <w:szCs w:val="24"/>
          <w:lang w:val="vi-VN"/>
        </w:rPr>
        <w:t>;</w:t>
      </w:r>
    </w:p>
    <w:p w14:paraId="77D8630D" w14:textId="77777777" w:rsidR="00A77989" w:rsidRPr="00A77989" w:rsidRDefault="00D94990" w:rsidP="000F5A4B">
      <w:pPr>
        <w:pStyle w:val="oancuaDanhsach"/>
        <w:numPr>
          <w:ilvl w:val="0"/>
          <w:numId w:val="16"/>
        </w:numPr>
        <w:spacing w:after="0" w:line="264"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Các thông tin về khách hàng, thông tin về chiến lược</w:t>
      </w:r>
      <w:r w:rsidR="00A77989" w:rsidRPr="00A77989">
        <w:rPr>
          <w:rFonts w:ascii="Times New Roman" w:hAnsi="Times New Roman" w:cs="Times New Roman"/>
          <w:i/>
          <w:color w:val="222222"/>
          <w:sz w:val="24"/>
          <w:szCs w:val="24"/>
          <w:lang w:val="vi-VN"/>
        </w:rPr>
        <w:t xml:space="preserve"> kinh doanh</w:t>
      </w:r>
      <w:r w:rsidR="00A77989" w:rsidRPr="00A77989">
        <w:rPr>
          <w:rFonts w:ascii="Times New Roman" w:hAnsi="Times New Roman" w:cs="Times New Roman"/>
          <w:i/>
          <w:color w:val="222222"/>
          <w:sz w:val="24"/>
          <w:szCs w:val="24"/>
          <w:lang w:val="en-US"/>
        </w:rPr>
        <w:t xml:space="preserve">; </w:t>
      </w:r>
      <w:r w:rsidRPr="00A77989">
        <w:rPr>
          <w:rFonts w:ascii="Times New Roman" w:hAnsi="Times New Roman" w:cs="Times New Roman"/>
          <w:i/>
          <w:color w:val="222222"/>
          <w:sz w:val="24"/>
          <w:szCs w:val="24"/>
          <w:lang w:val="vi-VN"/>
        </w:rPr>
        <w:t>Các ý tưởng kinh doanh, thương hiệu, tính năng c</w:t>
      </w:r>
      <w:r w:rsidR="00A77989" w:rsidRPr="00A77989">
        <w:rPr>
          <w:rFonts w:ascii="Times New Roman" w:hAnsi="Times New Roman" w:cs="Times New Roman"/>
          <w:i/>
          <w:color w:val="222222"/>
          <w:sz w:val="24"/>
          <w:szCs w:val="24"/>
          <w:lang w:val="vi-VN"/>
        </w:rPr>
        <w:t xml:space="preserve">ủa dịch vụ; </w:t>
      </w:r>
      <w:r w:rsidRPr="00A77989">
        <w:rPr>
          <w:rFonts w:ascii="Times New Roman" w:hAnsi="Times New Roman" w:cs="Times New Roman"/>
          <w:i/>
          <w:color w:val="222222"/>
          <w:sz w:val="24"/>
          <w:szCs w:val="24"/>
          <w:lang w:val="vi-VN"/>
        </w:rPr>
        <w:t xml:space="preserve">Ý tưởng cũng như mục đích sử dụng </w:t>
      </w:r>
      <w:r w:rsidR="00A77989" w:rsidRPr="00A77989">
        <w:rPr>
          <w:rFonts w:ascii="Times New Roman" w:hAnsi="Times New Roman" w:cs="Times New Roman"/>
          <w:i/>
          <w:color w:val="222222"/>
          <w:sz w:val="24"/>
          <w:szCs w:val="24"/>
          <w:lang w:val="vi-VN"/>
        </w:rPr>
        <w:t xml:space="preserve">phần mềm và website; </w:t>
      </w:r>
      <w:r w:rsidR="00A77989" w:rsidRPr="00A77989">
        <w:rPr>
          <w:rFonts w:ascii="Times New Roman" w:hAnsi="Times New Roman" w:cs="Times New Roman"/>
          <w:i/>
          <w:color w:val="222222"/>
          <w:sz w:val="24"/>
          <w:szCs w:val="24"/>
          <w:lang w:val="en-US"/>
        </w:rPr>
        <w:t>c</w:t>
      </w:r>
      <w:r w:rsidRPr="00A77989">
        <w:rPr>
          <w:rFonts w:ascii="Times New Roman" w:hAnsi="Times New Roman" w:cs="Times New Roman"/>
          <w:i/>
          <w:color w:val="222222"/>
          <w:sz w:val="24"/>
          <w:szCs w:val="24"/>
          <w:lang w:val="vi-VN"/>
        </w:rPr>
        <w:t xml:space="preserve">ác công việc của việc triển khai </w:t>
      </w:r>
      <w:r w:rsidR="00A77989" w:rsidRPr="00A77989">
        <w:rPr>
          <w:rFonts w:ascii="Times New Roman" w:hAnsi="Times New Roman" w:cs="Times New Roman"/>
          <w:i/>
          <w:color w:val="222222"/>
          <w:sz w:val="24"/>
          <w:szCs w:val="24"/>
          <w:lang w:val="en-US"/>
        </w:rPr>
        <w:t xml:space="preserve">thiết kế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p>
    <w:p w14:paraId="435CE847" w14:textId="77777777" w:rsidR="00D94990" w:rsidRPr="00A77989" w:rsidRDefault="00D94990" w:rsidP="000F5A4B">
      <w:pPr>
        <w:spacing w:after="0" w:line="264" w:lineRule="auto"/>
        <w:ind w:left="360"/>
        <w:jc w:val="both"/>
        <w:rPr>
          <w:rFonts w:ascii="Times New Roman" w:hAnsi="Times New Roman" w:cs="Times New Roman"/>
          <w:i/>
          <w:color w:val="222222"/>
          <w:sz w:val="24"/>
          <w:szCs w:val="24"/>
          <w:lang w:val="vi-VN"/>
        </w:rPr>
      </w:pPr>
    </w:p>
    <w:p w14:paraId="5E47BDB0" w14:textId="77777777" w:rsidR="00A77989" w:rsidRDefault="00A77989" w:rsidP="000F5A4B">
      <w:pPr>
        <w:pStyle w:val="oancuaDanhsac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Bên</w:t>
      </w:r>
      <w:r w:rsidRPr="00D67155">
        <w:rPr>
          <w:rFonts w:ascii="Times New Roman" w:hAnsi="Times New Roman" w:cs="Times New Roman"/>
          <w:color w:val="222222"/>
          <w:sz w:val="24"/>
          <w:szCs w:val="24"/>
          <w:lang w:val="vi-VN"/>
        </w:rPr>
        <w:t xml:space="preserve"> nhận cam kết giữ bí mật Thông tin bí mật của Bên tiết lộ và không tiết lộ dưới bất kỳ hình thức nào cho bên thứ ba mà không có sự đồng ý trước bằng văn bản của Bên tiết lộ</w:t>
      </w:r>
      <w:r>
        <w:rPr>
          <w:rFonts w:ascii="Times New Roman" w:hAnsi="Times New Roman" w:cs="Times New Roman"/>
          <w:color w:val="222222"/>
          <w:sz w:val="24"/>
          <w:szCs w:val="24"/>
          <w:lang w:val="vi-VN"/>
        </w:rPr>
        <w:t xml:space="preserve">, </w:t>
      </w:r>
      <w:r w:rsidRPr="00D67155">
        <w:rPr>
          <w:rFonts w:ascii="Times New Roman" w:hAnsi="Times New Roman" w:cs="Times New Roman"/>
          <w:color w:val="222222"/>
          <w:sz w:val="24"/>
          <w:szCs w:val="24"/>
          <w:lang w:val="vi-VN"/>
        </w:rPr>
        <w:t>trừ các trường hợ</w:t>
      </w:r>
      <w:r>
        <w:rPr>
          <w:rFonts w:ascii="Times New Roman" w:hAnsi="Times New Roman" w:cs="Times New Roman"/>
          <w:color w:val="222222"/>
          <w:sz w:val="24"/>
          <w:szCs w:val="24"/>
          <w:lang w:val="vi-VN"/>
        </w:rPr>
        <w:t xml:space="preserve">p: </w:t>
      </w:r>
      <w:r w:rsidR="00EC03E2">
        <w:rPr>
          <w:rFonts w:ascii="Times New Roman" w:hAnsi="Times New Roman" w:cs="Times New Roman"/>
          <w:color w:val="222222"/>
          <w:sz w:val="24"/>
          <w:szCs w:val="24"/>
          <w:lang w:val="vi-VN"/>
        </w:rPr>
        <w:t xml:space="preserve">(i) </w:t>
      </w:r>
      <w:r>
        <w:rPr>
          <w:rFonts w:ascii="Times New Roman" w:hAnsi="Times New Roman" w:cs="Times New Roman"/>
          <w:color w:val="222222"/>
          <w:sz w:val="24"/>
          <w:szCs w:val="24"/>
          <w:lang w:val="vi-VN"/>
        </w:rPr>
        <w:t>t</w:t>
      </w:r>
      <w:r w:rsidRPr="00D67155">
        <w:rPr>
          <w:rFonts w:ascii="Times New Roman" w:hAnsi="Times New Roman" w:cs="Times New Roman"/>
          <w:color w:val="222222"/>
          <w:sz w:val="24"/>
          <w:szCs w:val="24"/>
          <w:lang w:val="vi-VN"/>
        </w:rPr>
        <w:t>hông tin thường có sẵn cho công chúng không phải là kết quả của việc tiết lộ bởi lỗi của Bên Nhậ</w:t>
      </w:r>
      <w:r>
        <w:rPr>
          <w:rFonts w:ascii="Times New Roman" w:hAnsi="Times New Roman" w:cs="Times New Roman"/>
          <w:color w:val="222222"/>
          <w:sz w:val="24"/>
          <w:szCs w:val="24"/>
          <w:lang w:val="vi-VN"/>
        </w:rPr>
        <w:t xml:space="preserve">n; </w:t>
      </w:r>
      <w:r w:rsidR="00EC03E2">
        <w:rPr>
          <w:rFonts w:ascii="Times New Roman" w:hAnsi="Times New Roman" w:cs="Times New Roman"/>
          <w:color w:val="222222"/>
          <w:sz w:val="24"/>
          <w:szCs w:val="24"/>
          <w:lang w:val="vi-VN"/>
        </w:rPr>
        <w:t xml:space="preserve">(ii)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phát triển độc lập bởi Bên nhận mà không sử dụng Thông tin bí mật của Bên tiết lộ</w:t>
      </w:r>
      <w:r>
        <w:rPr>
          <w:rFonts w:ascii="Times New Roman" w:hAnsi="Times New Roman" w:cs="Times New Roman"/>
          <w:color w:val="222222"/>
          <w:sz w:val="24"/>
          <w:szCs w:val="24"/>
          <w:lang w:val="vi-VN"/>
        </w:rPr>
        <w:t xml:space="preserve">; </w:t>
      </w:r>
      <w:r w:rsidR="00EC03E2">
        <w:rPr>
          <w:rFonts w:ascii="Times New Roman" w:hAnsi="Times New Roman" w:cs="Times New Roman"/>
          <w:color w:val="222222"/>
          <w:sz w:val="24"/>
          <w:szCs w:val="24"/>
          <w:lang w:val="vi-VN"/>
        </w:rPr>
        <w:t xml:space="preserve">(iii)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tiết lộ theo hoặc được yêu cầu bởi luật, quy định, quy trình pháp lý hoặc tư pháp hiện hành, tòa án hoặc cơ quan có thẩm quyền.</w:t>
      </w:r>
    </w:p>
    <w:p w14:paraId="0144F73C" w14:textId="77777777" w:rsidR="006D2BE5" w:rsidRDefault="006D2BE5" w:rsidP="000F5A4B">
      <w:pPr>
        <w:pStyle w:val="oancuaDanhsach"/>
        <w:ind w:left="360"/>
        <w:jc w:val="both"/>
        <w:rPr>
          <w:rFonts w:ascii="Times New Roman" w:hAnsi="Times New Roman" w:cs="Times New Roman"/>
          <w:color w:val="222222"/>
          <w:sz w:val="24"/>
          <w:szCs w:val="24"/>
          <w:lang w:val="en-US"/>
        </w:rPr>
      </w:pPr>
    </w:p>
    <w:p w14:paraId="4DCD7AA9" w14:textId="77777777" w:rsidR="00D94990" w:rsidRPr="00CB6975" w:rsidRDefault="00A77989" w:rsidP="000F5A4B">
      <w:pPr>
        <w:pStyle w:val="oancuaDanhsach"/>
        <w:numPr>
          <w:ilvl w:val="1"/>
          <w:numId w:val="19"/>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401CF6">
        <w:rPr>
          <w:rFonts w:ascii="Times New Roman" w:eastAsia="Times New Roman" w:hAnsi="Times New Roman" w:cs="Times New Roman"/>
          <w:bCs/>
          <w:sz w:val="24"/>
          <w:szCs w:val="24"/>
          <w:bdr w:val="none" w:sz="0" w:space="0" w:color="auto" w:frame="1"/>
        </w:rPr>
        <w:t>Cả</w:t>
      </w:r>
      <w:r w:rsidRPr="00401CF6">
        <w:rPr>
          <w:rFonts w:ascii="Times New Roman" w:hAnsi="Times New Roman" w:cs="Times New Roman"/>
          <w:color w:val="222222"/>
          <w:sz w:val="24"/>
          <w:szCs w:val="24"/>
          <w:lang w:val="vi-VN"/>
        </w:rPr>
        <w:t xml:space="preserve"> hai bên đều thừa nhận rằng Thông tin bí mật được tiết lộ ở đây có tính chất duy nhất và có giá trị, và rằng việc phổ biến Thông tin bí mật trái phép sẽ phá huỷ hoặc giảm giá trị của thông tin đó. Các thiệt hạ</w:t>
      </w:r>
      <w:r w:rsidR="00EC03E2">
        <w:rPr>
          <w:rFonts w:ascii="Times New Roman" w:hAnsi="Times New Roman" w:cs="Times New Roman"/>
          <w:color w:val="222222"/>
          <w:sz w:val="24"/>
          <w:szCs w:val="24"/>
          <w:lang w:val="vi-VN"/>
        </w:rPr>
        <w:t xml:space="preserve">i do </w:t>
      </w:r>
      <w:r w:rsidRPr="00401CF6">
        <w:rPr>
          <w:rFonts w:ascii="Times New Roman" w:hAnsi="Times New Roman" w:cs="Times New Roman"/>
          <w:color w:val="222222"/>
          <w:sz w:val="24"/>
          <w:szCs w:val="24"/>
          <w:lang w:val="vi-VN"/>
        </w:rPr>
        <w:t xml:space="preserve">việc phổ biến Thông tin bí mật </w:t>
      </w:r>
      <w:r w:rsidR="00EC03E2">
        <w:rPr>
          <w:rFonts w:ascii="Times New Roman" w:hAnsi="Times New Roman" w:cs="Times New Roman"/>
          <w:color w:val="222222"/>
          <w:sz w:val="24"/>
          <w:szCs w:val="24"/>
          <w:lang w:val="vi-VN"/>
        </w:rPr>
        <w:t xml:space="preserve">trái phép là </w:t>
      </w:r>
      <w:r w:rsidRPr="00401CF6">
        <w:rPr>
          <w:rFonts w:ascii="Times New Roman" w:hAnsi="Times New Roman" w:cs="Times New Roman"/>
          <w:color w:val="222222"/>
          <w:sz w:val="24"/>
          <w:szCs w:val="24"/>
          <w:lang w:val="vi-VN"/>
        </w:rPr>
        <w:t>không thể tính</w:t>
      </w:r>
      <w:r w:rsidR="00EC03E2">
        <w:rPr>
          <w:rFonts w:ascii="Times New Roman" w:hAnsi="Times New Roman" w:cs="Times New Roman"/>
          <w:color w:val="222222"/>
          <w:sz w:val="24"/>
          <w:szCs w:val="24"/>
          <w:lang w:val="vi-VN"/>
        </w:rPr>
        <w:t xml:space="preserve"> toán</w:t>
      </w:r>
      <w:r w:rsidRPr="00401CF6">
        <w:rPr>
          <w:rFonts w:ascii="Times New Roman" w:hAnsi="Times New Roman" w:cs="Times New Roman"/>
          <w:color w:val="222222"/>
          <w:sz w:val="24"/>
          <w:szCs w:val="24"/>
          <w:lang w:val="vi-VN"/>
        </w:rPr>
        <w:t xml:space="preserve"> được. Do đó, cả hai bên đồng ý rằng Bên tiết lộ sẽ có quyền được yêu cầu áp dụng các biện pháp khẩn cấp tạm thời để ngăn chặn việc tiết lộ bất kỳ Thông tin Bí mật </w:t>
      </w:r>
      <w:r w:rsidR="00EC03E2">
        <w:rPr>
          <w:rFonts w:ascii="Times New Roman" w:hAnsi="Times New Roman" w:cs="Times New Roman"/>
          <w:color w:val="222222"/>
          <w:sz w:val="24"/>
          <w:szCs w:val="24"/>
          <w:lang w:val="vi-VN"/>
        </w:rPr>
        <w:t>nào trong phạm vi Hợp đồng này theo luật định</w:t>
      </w:r>
      <w:r w:rsidRPr="00401CF6">
        <w:rPr>
          <w:rFonts w:ascii="Times New Roman" w:hAnsi="Times New Roman" w:cs="Times New Roman"/>
          <w:color w:val="222222"/>
          <w:sz w:val="24"/>
          <w:szCs w:val="24"/>
          <w:lang w:val="vi-VN"/>
        </w:rPr>
        <w:t>. Việc áp dụng các biện pháp khẩn cấp tạm thời như vậy là chế tài bổ sung cho các biện pháp xử lý tranh chấp khác, theo luật định hoặ</w:t>
      </w:r>
      <w:r w:rsidR="00EC03E2">
        <w:rPr>
          <w:rFonts w:ascii="Times New Roman" w:hAnsi="Times New Roman" w:cs="Times New Roman"/>
          <w:color w:val="222222"/>
          <w:sz w:val="24"/>
          <w:szCs w:val="24"/>
          <w:lang w:val="vi-VN"/>
        </w:rPr>
        <w:t>c theo tập quán áp dụng</w:t>
      </w:r>
      <w:r w:rsidR="006D2BE5" w:rsidRPr="00401CF6">
        <w:rPr>
          <w:rFonts w:ascii="Times New Roman" w:hAnsi="Times New Roman" w:cs="Times New Roman"/>
          <w:color w:val="222222"/>
          <w:sz w:val="24"/>
          <w:szCs w:val="24"/>
          <w:lang w:val="en-US"/>
        </w:rPr>
        <w:t>.</w:t>
      </w:r>
    </w:p>
    <w:p w14:paraId="5EE77245" w14:textId="77777777" w:rsidR="00CB6975" w:rsidRPr="00CB6975" w:rsidRDefault="00CB6975" w:rsidP="00CB6975">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7017B44E" w14:textId="77777777" w:rsidR="00CB6975" w:rsidRPr="00401CF6" w:rsidRDefault="00CB6975" w:rsidP="00CB6975">
      <w:pPr>
        <w:pStyle w:val="oancuaDanhsach"/>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586CFC1C" w14:textId="77777777" w:rsidR="00A7798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Điều </w:t>
      </w:r>
      <w:r w:rsidR="00A77989">
        <w:rPr>
          <w:rFonts w:ascii="Times New Roman" w:eastAsia="Times New Roman" w:hAnsi="Times New Roman" w:cs="Times New Roman"/>
          <w:b/>
          <w:bCs/>
          <w:sz w:val="24"/>
          <w:szCs w:val="24"/>
          <w:bdr w:val="none" w:sz="0" w:space="0" w:color="auto" w:frame="1"/>
        </w:rPr>
        <w:t>7</w:t>
      </w:r>
      <w:r w:rsidRPr="00AF0E79">
        <w:rPr>
          <w:rFonts w:ascii="Times New Roman" w:eastAsia="Times New Roman" w:hAnsi="Times New Roman" w:cs="Times New Roman"/>
          <w:b/>
          <w:bCs/>
          <w:sz w:val="24"/>
          <w:szCs w:val="24"/>
          <w:bdr w:val="none" w:sz="0" w:space="0" w:color="auto" w:frame="1"/>
        </w:rPr>
        <w:t>: ĐIỀU KHOẢN CHUNG</w:t>
      </w:r>
    </w:p>
    <w:p w14:paraId="6810AE0A"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2F196BD" w14:textId="77777777" w:rsidR="006D2BE5" w:rsidRPr="006D2BE5" w:rsidRDefault="006D2BE5" w:rsidP="000F5A4B">
      <w:pPr>
        <w:pStyle w:val="oancuaDanhsac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6930BA15" w14:textId="77777777" w:rsidR="006D2BE5" w:rsidRPr="006D2BE5" w:rsidRDefault="006D2BE5" w:rsidP="000F5A4B">
      <w:pPr>
        <w:pStyle w:val="oancuaDanhsac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0D5FA747" w14:textId="77777777" w:rsidR="006D2BE5" w:rsidRPr="006D2BE5" w:rsidRDefault="006D2BE5" w:rsidP="000F5A4B">
      <w:pPr>
        <w:pStyle w:val="oancuaDanhsac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29A0F4A2" w14:textId="77777777" w:rsidR="00A77989" w:rsidRPr="00471412" w:rsidRDefault="00B769FF" w:rsidP="000F5A4B">
      <w:pPr>
        <w:pStyle w:val="oancuaDanhsach"/>
        <w:numPr>
          <w:ilvl w:val="1"/>
          <w:numId w:val="21"/>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sz w:val="24"/>
          <w:szCs w:val="24"/>
        </w:rPr>
        <w:t xml:space="preserve">Hai bên cam kết thực hiện đúng và đầy đủ các điều khoản trên đây. </w:t>
      </w:r>
      <w:r w:rsidR="00471412">
        <w:rPr>
          <w:rFonts w:ascii="Times New Roman" w:eastAsia="Times New Roman" w:hAnsi="Times New Roman" w:cs="Times New Roman"/>
          <w:sz w:val="24"/>
          <w:szCs w:val="24"/>
        </w:rPr>
        <w:t xml:space="preserve">Hợp đồng này </w:t>
      </w:r>
      <w:r w:rsidR="00DD2543">
        <w:rPr>
          <w:rFonts w:ascii="Times New Roman" w:eastAsia="Times New Roman" w:hAnsi="Times New Roman" w:cs="Times New Roman"/>
          <w:sz w:val="24"/>
          <w:szCs w:val="24"/>
        </w:rPr>
        <w:t xml:space="preserve">có hiệu lực từ ngày ký nêu tại trang 1 và </w:t>
      </w:r>
      <w:r w:rsidR="00471412">
        <w:rPr>
          <w:rFonts w:ascii="Times New Roman" w:eastAsia="Times New Roman" w:hAnsi="Times New Roman" w:cs="Times New Roman"/>
          <w:sz w:val="24"/>
          <w:szCs w:val="24"/>
        </w:rPr>
        <w:t xml:space="preserve">được điều chỉnh bởi pháp luật Việt Nam. </w:t>
      </w:r>
      <w:r w:rsidRPr="006D2BE5">
        <w:rPr>
          <w:rFonts w:ascii="Times New Roman" w:eastAsia="Times New Roman" w:hAnsi="Times New Roman" w:cs="Times New Roman"/>
          <w:sz w:val="24"/>
          <w:szCs w:val="24"/>
        </w:rPr>
        <w:t>Trong quá trình thực hiện nếu có vấn đề nảy sinh, hai bên sẽ cùng nhau bàn bạc và giải quyết trên tinh thần hợp tác hữu nghị</w:t>
      </w:r>
      <w:r w:rsidR="00471412">
        <w:rPr>
          <w:rFonts w:ascii="Times New Roman" w:eastAsia="Times New Roman" w:hAnsi="Times New Roman" w:cs="Times New Roman"/>
          <w:sz w:val="24"/>
          <w:szCs w:val="24"/>
        </w:rPr>
        <w:t xml:space="preserve"> và/hoặc được thực hiện tại cơ quan trọng tài hoặc toà án có thẩm quyền tại Việt Nam.</w:t>
      </w:r>
    </w:p>
    <w:p w14:paraId="1ED5BA47"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0857FDF4" w14:textId="77777777" w:rsidR="00B769FF" w:rsidRDefault="00A77989" w:rsidP="000F5A4B">
      <w:pPr>
        <w:pStyle w:val="oancuaDanhsach"/>
        <w:numPr>
          <w:ilvl w:val="1"/>
          <w:numId w:val="21"/>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 này được lập thành 04 bản gốc, mỗi bên giữ 02</w:t>
      </w:r>
      <w:r w:rsidR="00B769FF" w:rsidRPr="00AF0E79">
        <w:rPr>
          <w:rFonts w:ascii="Times New Roman" w:eastAsia="Times New Roman" w:hAnsi="Times New Roman" w:cs="Times New Roman"/>
          <w:sz w:val="24"/>
          <w:szCs w:val="24"/>
        </w:rPr>
        <w:t xml:space="preserve"> bản, có giá trị pháp lý như nhau kể từ ngày ký.</w:t>
      </w:r>
    </w:p>
    <w:p w14:paraId="32B62A0C" w14:textId="77777777" w:rsidR="00A77989" w:rsidRPr="00A77989" w:rsidRDefault="00A77989"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1177CEE0" w14:textId="77777777" w:rsidR="00B769FF" w:rsidRPr="00AF0E79" w:rsidRDefault="00B769FF" w:rsidP="00471412">
      <w:pPr>
        <w:shd w:val="clear" w:color="auto" w:fill="FFFFFF"/>
        <w:spacing w:after="0" w:line="240" w:lineRule="auto"/>
        <w:ind w:left="720"/>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xml:space="preserve">       ĐẠI DIỆN BÊN </w:t>
      </w:r>
      <w:proofErr w:type="gramStart"/>
      <w:r w:rsidRPr="00AF0E79">
        <w:rPr>
          <w:rFonts w:ascii="Times New Roman" w:eastAsia="Times New Roman" w:hAnsi="Times New Roman" w:cs="Times New Roman"/>
          <w:b/>
          <w:bCs/>
          <w:sz w:val="24"/>
          <w:szCs w:val="24"/>
          <w:bdr w:val="none" w:sz="0" w:space="0" w:color="auto" w:frame="1"/>
        </w:rPr>
        <w:t>A</w:t>
      </w:r>
      <w:proofErr w:type="gramEnd"/>
      <w:r w:rsidRPr="00AF0E79">
        <w:rPr>
          <w:rFonts w:ascii="Times New Roman" w:eastAsia="Times New Roman" w:hAnsi="Times New Roman" w:cs="Times New Roman"/>
          <w:b/>
          <w:bCs/>
          <w:sz w:val="24"/>
          <w:szCs w:val="24"/>
          <w:bdr w:val="none" w:sz="0" w:space="0" w:color="auto" w:frame="1"/>
        </w:rPr>
        <w:t>                                                         BÊN B</w:t>
      </w:r>
    </w:p>
    <w:p w14:paraId="3C4829E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p>
    <w:p w14:paraId="377CB4E0"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4633B810" w14:textId="77777777" w:rsidR="000E117B" w:rsidRPr="00AF0E79" w:rsidRDefault="000E117B" w:rsidP="00AF0E79">
      <w:pPr>
        <w:spacing w:after="0" w:line="240" w:lineRule="auto"/>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br w:type="page"/>
      </w:r>
    </w:p>
    <w:p w14:paraId="49290A9D" w14:textId="77777777" w:rsidR="00FA03F3"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lastRenderedPageBreak/>
        <w:t>PHỤ LỤC 1</w:t>
      </w:r>
    </w:p>
    <w:p w14:paraId="468909D8" w14:textId="77777777" w:rsidR="00DD2543" w:rsidRDefault="00DD2543" w:rsidP="00AF0E79">
      <w:pPr>
        <w:shd w:val="clear" w:color="auto" w:fill="FFFFFF"/>
        <w:spacing w:after="0" w:line="240" w:lineRule="auto"/>
        <w:jc w:val="center"/>
        <w:textAlignment w:val="baseline"/>
        <w:rPr>
          <w:rFonts w:ascii="Times New Roman" w:eastAsia="Times New Roman" w:hAnsi="Times New Roman" w:cs="Times New Roman"/>
          <w:sz w:val="24"/>
          <w:szCs w:val="24"/>
        </w:rPr>
      </w:pPr>
    </w:p>
    <w:p w14:paraId="124B7106" w14:textId="77777777" w:rsidR="00DD2543" w:rsidRDefault="00FA03F3"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sidRPr="00FA03F3">
        <w:rPr>
          <w:rFonts w:ascii="Times New Roman" w:eastAsia="Times New Roman" w:hAnsi="Times New Roman" w:cs="Times New Roman"/>
          <w:b/>
          <w:sz w:val="24"/>
          <w:szCs w:val="24"/>
        </w:rPr>
        <w:t xml:space="preserve">ĐIỀU KHOẢN GIAO VIỆC </w:t>
      </w:r>
    </w:p>
    <w:p w14:paraId="733BA694" w14:textId="77777777" w:rsidR="00F604CD" w:rsidRDefault="00DD2543"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sidRPr="00DD2543">
        <w:rPr>
          <w:rFonts w:ascii="Times New Roman" w:eastAsia="Times New Roman" w:hAnsi="Times New Roman" w:cs="Times New Roman"/>
          <w:i/>
          <w:sz w:val="24"/>
          <w:szCs w:val="24"/>
        </w:rPr>
        <w:t>(Hợp đồng dịch vụ thiết kế website và phần mềm</w:t>
      </w:r>
    </w:p>
    <w:p w14:paraId="52726CD5" w14:textId="77777777" w:rsidR="00DD2543" w:rsidRPr="00DD2543" w:rsidRDefault="00F604CD"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Pr>
          <w:rFonts w:ascii="Times New Roman" w:eastAsia="Times New Roman" w:hAnsi="Times New Roman" w:cs="Times New Roman"/>
          <w:i/>
          <w:sz w:val="24"/>
          <w:szCs w:val="24"/>
        </w:rPr>
        <w:t>Công ty TNHH Tư vấn iPace,</w:t>
      </w:r>
      <w:r w:rsidR="00DD2543" w:rsidRPr="00DD2543">
        <w:rPr>
          <w:rFonts w:ascii="Times New Roman" w:eastAsia="Times New Roman" w:hAnsi="Times New Roman" w:cs="Times New Roman"/>
          <w:i/>
          <w:sz w:val="24"/>
          <w:szCs w:val="24"/>
        </w:rPr>
        <w:t xml:space="preserve"> ngày __/___/2018)</w:t>
      </w:r>
    </w:p>
    <w:p w14:paraId="0AC604F8" w14:textId="77777777" w:rsidR="001309EE" w:rsidRPr="003B5913" w:rsidRDefault="00CB6975"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B94C8C" w14:textId="77777777" w:rsidR="005573F3" w:rsidRDefault="00D65F92" w:rsidP="00D65F92">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I- </w:t>
      </w:r>
      <w:r w:rsidR="005573F3">
        <w:rPr>
          <w:rFonts w:ascii="Times New Roman" w:eastAsia="Times New Roman" w:hAnsi="Times New Roman" w:cs="Times New Roman"/>
          <w:b/>
          <w:bCs/>
          <w:sz w:val="24"/>
          <w:szCs w:val="24"/>
          <w:bdr w:val="none" w:sz="0" w:space="0" w:color="auto" w:frame="1"/>
        </w:rPr>
        <w:t>Bối cảnh và mon</w:t>
      </w:r>
      <w:r w:rsidR="00DD2543">
        <w:rPr>
          <w:rFonts w:ascii="Times New Roman" w:eastAsia="Times New Roman" w:hAnsi="Times New Roman" w:cs="Times New Roman"/>
          <w:b/>
          <w:bCs/>
          <w:sz w:val="24"/>
          <w:szCs w:val="24"/>
          <w:bdr w:val="none" w:sz="0" w:space="0" w:color="auto" w:frame="1"/>
        </w:rPr>
        <w:t>g muốn của Bên A</w:t>
      </w:r>
    </w:p>
    <w:p w14:paraId="04BA8861" w14:textId="77777777" w:rsidR="00987E05" w:rsidRDefault="00987E05" w:rsidP="00DB5826">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030EABD6" w14:textId="77777777" w:rsidR="00DC644F" w:rsidRPr="00995890" w:rsidRDefault="00DC644F" w:rsidP="000F5A4B">
      <w:pPr>
        <w:pStyle w:val="oancuaDanhsac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Bên A</w:t>
      </w:r>
      <w:r w:rsidRPr="00FE4590">
        <w:rPr>
          <w:rFonts w:ascii="Times New Roman" w:hAnsi="Times New Roman" w:cs="Times New Roman"/>
          <w:color w:val="2F2F2F"/>
          <w:sz w:val="24"/>
          <w:szCs w:val="24"/>
          <w:shd w:val="clear" w:color="auto" w:fill="FFFFFF"/>
        </w:rPr>
        <w:t xml:space="preserve"> là một công ty tư vấn luật</w:t>
      </w:r>
      <w:r>
        <w:rPr>
          <w:rFonts w:ascii="Times New Roman" w:hAnsi="Times New Roman" w:cs="Times New Roman"/>
          <w:color w:val="2F2F2F"/>
          <w:sz w:val="24"/>
          <w:szCs w:val="24"/>
          <w:shd w:val="clear" w:color="auto" w:fill="FFFFFF"/>
        </w:rPr>
        <w:t>, chuyên sâu về</w:t>
      </w:r>
      <w:r w:rsidRPr="00FE4590">
        <w:rPr>
          <w:rFonts w:ascii="Times New Roman" w:hAnsi="Times New Roman" w:cs="Times New Roman"/>
          <w:color w:val="2F2F2F"/>
          <w:sz w:val="24"/>
          <w:szCs w:val="24"/>
          <w:shd w:val="clear" w:color="auto" w:fill="FFFFFF"/>
        </w:rPr>
        <w:t xml:space="preserve"> lĩnh vực sở hữu trí tuệ</w:t>
      </w:r>
      <w:r w:rsidR="00995890">
        <w:rPr>
          <w:rFonts w:ascii="Times New Roman" w:hAnsi="Times New Roman" w:cs="Times New Roman"/>
          <w:color w:val="2F2F2F"/>
          <w:sz w:val="24"/>
          <w:szCs w:val="24"/>
          <w:shd w:val="clear" w:color="auto" w:fill="FFFFFF"/>
        </w:rPr>
        <w:t xml:space="preserve"> (SHTT), có chiến lược</w:t>
      </w:r>
      <w:r w:rsidRPr="00995890">
        <w:rPr>
          <w:rFonts w:ascii="Times New Roman" w:hAnsi="Times New Roman" w:cs="Times New Roman"/>
          <w:color w:val="2F2F2F"/>
          <w:sz w:val="24"/>
          <w:szCs w:val="24"/>
          <w:shd w:val="clear" w:color="auto" w:fill="FFFFFF"/>
        </w:rPr>
        <w:t xml:space="preserve"> triển khai cung cấp dịch vụ trực tuyế</w:t>
      </w:r>
      <w:r w:rsidR="00995890" w:rsidRPr="00995890">
        <w:rPr>
          <w:rFonts w:ascii="Times New Roman" w:hAnsi="Times New Roman" w:cs="Times New Roman"/>
          <w:color w:val="2F2F2F"/>
          <w:sz w:val="24"/>
          <w:szCs w:val="24"/>
          <w:shd w:val="clear" w:color="auto" w:fill="FFFFFF"/>
        </w:rPr>
        <w:t>n ứng dụng web và điện toán đám mây, cụ thể là</w:t>
      </w:r>
      <w:r w:rsidRPr="00995890">
        <w:rPr>
          <w:rFonts w:ascii="Times New Roman" w:hAnsi="Times New Roman" w:cs="Times New Roman"/>
          <w:color w:val="2F2F2F"/>
          <w:sz w:val="24"/>
          <w:szCs w:val="24"/>
          <w:shd w:val="clear" w:color="auto" w:fill="FFFFFF"/>
        </w:rPr>
        <w:t xml:space="preserve"> </w:t>
      </w:r>
      <w:r w:rsidR="00995890" w:rsidRPr="00995890">
        <w:rPr>
          <w:rFonts w:ascii="Times New Roman" w:hAnsi="Times New Roman" w:cs="Times New Roman"/>
          <w:color w:val="2F2F2F"/>
          <w:sz w:val="24"/>
          <w:szCs w:val="24"/>
          <w:shd w:val="clear" w:color="auto" w:fill="FFFFFF"/>
        </w:rPr>
        <w:t xml:space="preserve">xử lý đơn yêu cầu xác lập và thực thi quyền </w:t>
      </w:r>
      <w:r w:rsidRPr="00995890">
        <w:rPr>
          <w:rFonts w:ascii="Times New Roman" w:hAnsi="Times New Roman" w:cs="Times New Roman"/>
          <w:color w:val="2F2F2F"/>
          <w:sz w:val="24"/>
          <w:szCs w:val="24"/>
          <w:shd w:val="clear" w:color="auto" w:fill="FFFFFF"/>
        </w:rPr>
        <w:t>SHTT</w:t>
      </w:r>
      <w:r w:rsidR="00995890" w:rsidRPr="00995890">
        <w:rPr>
          <w:rFonts w:ascii="Times New Roman" w:hAnsi="Times New Roman" w:cs="Times New Roman"/>
          <w:color w:val="2F2F2F"/>
          <w:sz w:val="24"/>
          <w:szCs w:val="24"/>
          <w:shd w:val="clear" w:color="auto" w:fill="FFFFFF"/>
        </w:rPr>
        <w:t xml:space="preserve"> đối với Nhãn hiệu, Kiểu dáng công nghiệp, Sáng chế và Bản quyền tại Việt Nam</w:t>
      </w:r>
      <w:r w:rsidRPr="00995890">
        <w:rPr>
          <w:rFonts w:ascii="Times New Roman" w:hAnsi="Times New Roman" w:cs="Times New Roman"/>
          <w:color w:val="2F2F2F"/>
          <w:sz w:val="24"/>
          <w:szCs w:val="24"/>
          <w:shd w:val="clear" w:color="auto" w:fill="FFFFFF"/>
        </w:rPr>
        <w:t>,</w:t>
      </w:r>
      <w:r w:rsidR="00995890" w:rsidRPr="00995890">
        <w:rPr>
          <w:rFonts w:ascii="Times New Roman" w:hAnsi="Times New Roman" w:cs="Times New Roman"/>
          <w:color w:val="2F2F2F"/>
          <w:sz w:val="24"/>
          <w:szCs w:val="24"/>
          <w:shd w:val="clear" w:color="auto" w:fill="FFFFFF"/>
        </w:rPr>
        <w:t xml:space="preserve"> Laos và Cambodia (“</w:t>
      </w:r>
      <w:r w:rsidR="00995890" w:rsidRPr="00995890">
        <w:rPr>
          <w:rFonts w:ascii="Times New Roman" w:hAnsi="Times New Roman" w:cs="Times New Roman"/>
          <w:b/>
          <w:i/>
          <w:color w:val="2F2F2F"/>
          <w:sz w:val="24"/>
          <w:szCs w:val="24"/>
          <w:shd w:val="clear" w:color="auto" w:fill="FFFFFF"/>
        </w:rPr>
        <w:t>Đơn</w:t>
      </w:r>
      <w:r w:rsidR="00995890" w:rsidRPr="00995890">
        <w:rPr>
          <w:rFonts w:ascii="Times New Roman" w:hAnsi="Times New Roman" w:cs="Times New Roman"/>
          <w:color w:val="2F2F2F"/>
          <w:sz w:val="24"/>
          <w:szCs w:val="24"/>
          <w:shd w:val="clear" w:color="auto" w:fill="FFFFFF"/>
        </w:rPr>
        <w:t>”)</w:t>
      </w:r>
      <w:r w:rsidR="00995890">
        <w:rPr>
          <w:rFonts w:ascii="Times New Roman" w:hAnsi="Times New Roman" w:cs="Times New Roman"/>
          <w:color w:val="2F2F2F"/>
          <w:sz w:val="24"/>
          <w:szCs w:val="24"/>
          <w:shd w:val="clear" w:color="auto" w:fill="FFFFFF"/>
        </w:rPr>
        <w:t xml:space="preserve">. Do đó, </w:t>
      </w:r>
      <w:r w:rsidRPr="00995890">
        <w:rPr>
          <w:rFonts w:ascii="Times New Roman" w:hAnsi="Times New Roman" w:cs="Times New Roman"/>
          <w:color w:val="2F2F2F"/>
          <w:sz w:val="24"/>
          <w:szCs w:val="24"/>
          <w:shd w:val="clear" w:color="auto" w:fill="FFFFFF"/>
        </w:rPr>
        <w:t xml:space="preserve">Bên A mong muốn xây dựng một </w:t>
      </w:r>
      <w:r w:rsidR="00995890">
        <w:rPr>
          <w:rFonts w:ascii="Times New Roman" w:hAnsi="Times New Roman" w:cs="Times New Roman"/>
          <w:color w:val="2F2F2F"/>
          <w:sz w:val="24"/>
          <w:szCs w:val="24"/>
          <w:shd w:val="clear" w:color="auto" w:fill="FFFFFF"/>
        </w:rPr>
        <w:t>W</w:t>
      </w:r>
      <w:r w:rsidRPr="00995890">
        <w:rPr>
          <w:rFonts w:ascii="Times New Roman" w:hAnsi="Times New Roman" w:cs="Times New Roman"/>
          <w:color w:val="2F2F2F"/>
          <w:sz w:val="24"/>
          <w:szCs w:val="24"/>
          <w:shd w:val="clear" w:color="auto" w:fill="FFFFFF"/>
        </w:rPr>
        <w:t xml:space="preserve">ebsite </w:t>
      </w:r>
      <w:r w:rsidR="00995890">
        <w:rPr>
          <w:rFonts w:ascii="Times New Roman" w:hAnsi="Times New Roman" w:cs="Times New Roman"/>
          <w:color w:val="2F2F2F"/>
          <w:sz w:val="24"/>
          <w:szCs w:val="24"/>
          <w:shd w:val="clear" w:color="auto" w:fill="FFFFFF"/>
        </w:rPr>
        <w:t xml:space="preserve">và phần mềm </w:t>
      </w:r>
      <w:r w:rsidR="00DD2543">
        <w:rPr>
          <w:rFonts w:ascii="Times New Roman" w:hAnsi="Times New Roman" w:cs="Times New Roman"/>
          <w:color w:val="2F2F2F"/>
          <w:sz w:val="24"/>
          <w:szCs w:val="24"/>
          <w:shd w:val="clear" w:color="auto" w:fill="FFFFFF"/>
        </w:rPr>
        <w:t>hỗ trợ thực hiện và quản lý</w:t>
      </w:r>
      <w:r w:rsidRPr="00995890">
        <w:rPr>
          <w:rFonts w:ascii="Times New Roman" w:hAnsi="Times New Roman" w:cs="Times New Roman"/>
          <w:color w:val="2F2F2F"/>
          <w:sz w:val="24"/>
          <w:szCs w:val="24"/>
          <w:shd w:val="clear" w:color="auto" w:fill="FFFFFF"/>
        </w:rPr>
        <w:t xml:space="preserve"> </w:t>
      </w:r>
      <w:r w:rsidR="00422831" w:rsidRPr="00422831">
        <w:rPr>
          <w:rFonts w:ascii="Times New Roman" w:hAnsi="Times New Roman" w:cs="Times New Roman"/>
          <w:b/>
          <w:i/>
          <w:color w:val="2F2F2F"/>
          <w:sz w:val="24"/>
          <w:szCs w:val="24"/>
          <w:shd w:val="clear" w:color="auto" w:fill="FFFFFF"/>
        </w:rPr>
        <w:t xml:space="preserve">Quy trình </w:t>
      </w:r>
      <w:r w:rsidRPr="00422831">
        <w:rPr>
          <w:rFonts w:ascii="Times New Roman" w:hAnsi="Times New Roman" w:cs="Times New Roman"/>
          <w:b/>
          <w:i/>
          <w:color w:val="2F2F2F"/>
          <w:sz w:val="24"/>
          <w:szCs w:val="24"/>
          <w:shd w:val="clear" w:color="auto" w:fill="FFFFFF"/>
        </w:rPr>
        <w:t>tương tác</w:t>
      </w:r>
      <w:r w:rsidRPr="00995890">
        <w:rPr>
          <w:rFonts w:ascii="Times New Roman" w:hAnsi="Times New Roman" w:cs="Times New Roman"/>
          <w:color w:val="2F2F2F"/>
          <w:sz w:val="24"/>
          <w:szCs w:val="24"/>
          <w:shd w:val="clear" w:color="auto" w:fill="FFFFFF"/>
        </w:rPr>
        <w:t xml:space="preserve"> trực tuyến giữa Khách hàng và Luật sư và/hoặc các chuyên gia tư vấ</w:t>
      </w:r>
      <w:r w:rsidR="00995890" w:rsidRPr="00995890">
        <w:rPr>
          <w:rFonts w:ascii="Times New Roman" w:hAnsi="Times New Roman" w:cs="Times New Roman"/>
          <w:color w:val="2F2F2F"/>
          <w:sz w:val="24"/>
          <w:szCs w:val="24"/>
          <w:shd w:val="clear" w:color="auto" w:fill="FFFFFF"/>
        </w:rPr>
        <w:t>n</w:t>
      </w:r>
      <w:r w:rsidRPr="00995890">
        <w:rPr>
          <w:rFonts w:ascii="Times New Roman" w:hAnsi="Times New Roman" w:cs="Times New Roman"/>
          <w:color w:val="2F2F2F"/>
          <w:sz w:val="24"/>
          <w:szCs w:val="24"/>
          <w:shd w:val="clear" w:color="auto" w:fill="FFFFFF"/>
        </w:rPr>
        <w:t xml:space="preserve"> trong quá trình thực hiện </w:t>
      </w:r>
      <w:r w:rsidR="00DD2543">
        <w:rPr>
          <w:rFonts w:ascii="Times New Roman" w:hAnsi="Times New Roman" w:cs="Times New Roman"/>
          <w:color w:val="2F2F2F"/>
          <w:sz w:val="24"/>
          <w:szCs w:val="24"/>
          <w:shd w:val="clear" w:color="auto" w:fill="FFFFFF"/>
        </w:rPr>
        <w:t xml:space="preserve">dịch vụ: </w:t>
      </w:r>
      <w:r w:rsidRPr="00DD2543">
        <w:rPr>
          <w:rFonts w:ascii="Times New Roman" w:hAnsi="Times New Roman" w:cs="Times New Roman"/>
          <w:i/>
          <w:color w:val="2F2F2F"/>
          <w:sz w:val="24"/>
          <w:szCs w:val="24"/>
          <w:shd w:val="clear" w:color="auto" w:fill="FFFFFF"/>
        </w:rPr>
        <w:t>tư vấn theo yêu cầu,</w:t>
      </w:r>
      <w:r w:rsidR="00995890" w:rsidRPr="00DD2543">
        <w:rPr>
          <w:rFonts w:ascii="Times New Roman" w:hAnsi="Times New Roman" w:cs="Times New Roman"/>
          <w:i/>
          <w:color w:val="2F2F2F"/>
          <w:sz w:val="24"/>
          <w:szCs w:val="24"/>
          <w:shd w:val="clear" w:color="auto" w:fill="FFFFFF"/>
        </w:rPr>
        <w:t xml:space="preserve"> tra cứu trước khi nộp Đơn, chuẩn bị Đơn và</w:t>
      </w:r>
      <w:r w:rsidRPr="00DD2543">
        <w:rPr>
          <w:rFonts w:ascii="Times New Roman" w:hAnsi="Times New Roman" w:cs="Times New Roman"/>
          <w:i/>
          <w:color w:val="2F2F2F"/>
          <w:sz w:val="24"/>
          <w:szCs w:val="24"/>
          <w:shd w:val="clear" w:color="auto" w:fill="FFFFFF"/>
        </w:rPr>
        <w:t xml:space="preserve"> </w:t>
      </w:r>
      <w:r w:rsidR="00995890" w:rsidRPr="00DD2543">
        <w:rPr>
          <w:rFonts w:ascii="Times New Roman" w:hAnsi="Times New Roman" w:cs="Times New Roman"/>
          <w:i/>
          <w:color w:val="2F2F2F"/>
          <w:sz w:val="24"/>
          <w:szCs w:val="24"/>
          <w:shd w:val="clear" w:color="auto" w:fill="FFFFFF"/>
        </w:rPr>
        <w:t xml:space="preserve">quản lý quá trình Nộp đơn, quản lý đối tượng SHTT đã được xác lập quyền theo Đơn và quản lý dịch vụ </w:t>
      </w:r>
      <w:r w:rsidRPr="00DD2543">
        <w:rPr>
          <w:rFonts w:ascii="Times New Roman" w:hAnsi="Times New Roman" w:cs="Times New Roman"/>
          <w:i/>
          <w:color w:val="2F2F2F"/>
          <w:sz w:val="24"/>
          <w:szCs w:val="24"/>
          <w:shd w:val="clear" w:color="auto" w:fill="FFFFFF"/>
        </w:rPr>
        <w:t>tư vấn</w:t>
      </w:r>
      <w:r w:rsidR="00995890" w:rsidRPr="00DD2543">
        <w:rPr>
          <w:rFonts w:ascii="Times New Roman" w:hAnsi="Times New Roman" w:cs="Times New Roman"/>
          <w:i/>
          <w:color w:val="2F2F2F"/>
          <w:sz w:val="24"/>
          <w:szCs w:val="24"/>
          <w:shd w:val="clear" w:color="auto" w:fill="FFFFFF"/>
        </w:rPr>
        <w:t xml:space="preserve"> khác liên quan đến các đối tượng SHTT đó của Khách hàng</w:t>
      </w:r>
      <w:r w:rsidR="00995890" w:rsidRPr="00995890">
        <w:rPr>
          <w:rFonts w:ascii="Times New Roman" w:hAnsi="Times New Roman" w:cs="Times New Roman"/>
          <w:color w:val="2F2F2F"/>
          <w:sz w:val="24"/>
          <w:szCs w:val="24"/>
          <w:shd w:val="clear" w:color="auto" w:fill="FFFFFF"/>
        </w:rPr>
        <w:t>.</w:t>
      </w:r>
      <w:r w:rsidRPr="00995890">
        <w:rPr>
          <w:rFonts w:ascii="Times New Roman" w:hAnsi="Times New Roman" w:cs="Times New Roman"/>
          <w:color w:val="2F2F2F"/>
          <w:sz w:val="24"/>
          <w:szCs w:val="24"/>
          <w:shd w:val="clear" w:color="auto" w:fill="FFFFFF"/>
        </w:rPr>
        <w:t xml:space="preserve"> </w:t>
      </w:r>
    </w:p>
    <w:p w14:paraId="64E2E5DD" w14:textId="77777777" w:rsidR="00DC644F" w:rsidRPr="00FE4590" w:rsidRDefault="00DC644F" w:rsidP="000F5A4B">
      <w:pPr>
        <w:pStyle w:val="oancuaDanhsach"/>
        <w:jc w:val="both"/>
        <w:rPr>
          <w:rFonts w:ascii="Times New Roman" w:hAnsi="Times New Roman" w:cs="Times New Roman"/>
          <w:color w:val="2F2F2F"/>
          <w:sz w:val="24"/>
          <w:szCs w:val="24"/>
          <w:shd w:val="clear" w:color="auto" w:fill="FFFFFF"/>
        </w:rPr>
      </w:pPr>
    </w:p>
    <w:p w14:paraId="6F99472C" w14:textId="77777777" w:rsidR="00DD2543" w:rsidRDefault="00995890" w:rsidP="000F5A4B">
      <w:pPr>
        <w:pStyle w:val="oancuaDanhsac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Website và phần mềm</w:t>
      </w:r>
      <w:r w:rsidR="00DC644F" w:rsidRPr="00FE4590">
        <w:rPr>
          <w:rFonts w:ascii="Times New Roman" w:hAnsi="Times New Roman" w:cs="Times New Roman"/>
          <w:color w:val="2F2F2F"/>
          <w:sz w:val="24"/>
          <w:szCs w:val="24"/>
          <w:shd w:val="clear" w:color="auto" w:fill="FFFFFF"/>
        </w:rPr>
        <w:t xml:space="preserve"> đượ</w:t>
      </w:r>
      <w:r w:rsidR="00DD2543">
        <w:rPr>
          <w:rFonts w:ascii="Times New Roman" w:hAnsi="Times New Roman" w:cs="Times New Roman"/>
          <w:color w:val="2F2F2F"/>
          <w:sz w:val="24"/>
          <w:szCs w:val="24"/>
          <w:shd w:val="clear" w:color="auto" w:fill="FFFFFF"/>
        </w:rPr>
        <w:t>c thiết kế</w:t>
      </w:r>
      <w:r w:rsidR="00DC644F" w:rsidRPr="00FE4590">
        <w:rPr>
          <w:rFonts w:ascii="Times New Roman" w:hAnsi="Times New Roman" w:cs="Times New Roman"/>
          <w:color w:val="2F2F2F"/>
          <w:sz w:val="24"/>
          <w:szCs w:val="24"/>
          <w:shd w:val="clear" w:color="auto" w:fill="FFFFFF"/>
        </w:rPr>
        <w:t xml:space="preserve"> phải đảm bả</w:t>
      </w:r>
      <w:r>
        <w:rPr>
          <w:rFonts w:ascii="Times New Roman" w:hAnsi="Times New Roman" w:cs="Times New Roman"/>
          <w:color w:val="2F2F2F"/>
          <w:sz w:val="24"/>
          <w:szCs w:val="24"/>
          <w:shd w:val="clear" w:color="auto" w:fill="FFFFFF"/>
        </w:rPr>
        <w:t>o cho Khách hàng</w:t>
      </w:r>
      <w:r w:rsidR="00DC644F" w:rsidRPr="00FE4590">
        <w:rPr>
          <w:rFonts w:ascii="Times New Roman" w:hAnsi="Times New Roman" w:cs="Times New Roman"/>
          <w:color w:val="2F2F2F"/>
          <w:sz w:val="24"/>
          <w:szCs w:val="24"/>
          <w:shd w:val="clear" w:color="auto" w:fill="FFFFFF"/>
        </w:rPr>
        <w:t xml:space="preserve"> </w:t>
      </w:r>
      <w:r w:rsidR="00DD2543">
        <w:rPr>
          <w:rFonts w:ascii="Times New Roman" w:hAnsi="Times New Roman" w:cs="Times New Roman"/>
          <w:color w:val="2F2F2F"/>
          <w:sz w:val="24"/>
          <w:szCs w:val="24"/>
          <w:shd w:val="clear" w:color="auto" w:fill="FFFFFF"/>
        </w:rPr>
        <w:t xml:space="preserve">và Luật sư có thể </w:t>
      </w:r>
      <w:r w:rsidR="00DC644F" w:rsidRPr="00FE4590">
        <w:rPr>
          <w:rFonts w:ascii="Times New Roman" w:hAnsi="Times New Roman" w:cs="Times New Roman"/>
          <w:color w:val="2F2F2F"/>
          <w:sz w:val="24"/>
          <w:szCs w:val="24"/>
          <w:shd w:val="clear" w:color="auto" w:fill="FFFFFF"/>
        </w:rPr>
        <w:t>truy cập Website nhanh chóng, dễ</w:t>
      </w:r>
      <w:r w:rsidR="00DD2543">
        <w:rPr>
          <w:rFonts w:ascii="Times New Roman" w:hAnsi="Times New Roman" w:cs="Times New Roman"/>
          <w:color w:val="2F2F2F"/>
          <w:sz w:val="24"/>
          <w:szCs w:val="24"/>
          <w:shd w:val="clear" w:color="auto" w:fill="FFFFFF"/>
        </w:rPr>
        <w:t xml:space="preserve"> dàng </w:t>
      </w:r>
      <w:r w:rsidR="00DC644F" w:rsidRPr="00FE4590">
        <w:rPr>
          <w:rFonts w:ascii="Times New Roman" w:hAnsi="Times New Roman" w:cs="Times New Roman"/>
          <w:color w:val="2F2F2F"/>
          <w:sz w:val="24"/>
          <w:szCs w:val="24"/>
          <w:shd w:val="clear" w:color="auto" w:fill="FFFFFF"/>
        </w:rPr>
        <w:t>thực hiện các thao tác nhập liệu</w:t>
      </w:r>
      <w:r w:rsidR="00DD2543">
        <w:rPr>
          <w:rFonts w:ascii="Times New Roman" w:hAnsi="Times New Roman" w:cs="Times New Roman"/>
          <w:color w:val="2F2F2F"/>
          <w:sz w:val="24"/>
          <w:szCs w:val="24"/>
          <w:shd w:val="clear" w:color="auto" w:fill="FFFFFF"/>
        </w:rPr>
        <w:t xml:space="preserve"> và tra cứu các thông tin cần thiết trong phạm vi quyền được cấp để thực hiện và/hoặc quản lý các đối tượng SHTT của mình. </w:t>
      </w:r>
      <w:r w:rsidR="00DC644F" w:rsidRPr="00DD2543">
        <w:rPr>
          <w:rFonts w:ascii="Times New Roman" w:hAnsi="Times New Roman" w:cs="Times New Roman"/>
          <w:color w:val="2F2F2F"/>
          <w:sz w:val="24"/>
          <w:szCs w:val="24"/>
          <w:shd w:val="clear" w:color="auto" w:fill="FFFFFF"/>
        </w:rPr>
        <w:t>Ngoài ra, hệ thống cũng cần có các phân hệ để đảm bả</w:t>
      </w:r>
      <w:r w:rsidR="00DD2543">
        <w:rPr>
          <w:rFonts w:ascii="Times New Roman" w:hAnsi="Times New Roman" w:cs="Times New Roman"/>
          <w:color w:val="2F2F2F"/>
          <w:sz w:val="24"/>
          <w:szCs w:val="24"/>
          <w:shd w:val="clear" w:color="auto" w:fill="FFFFFF"/>
        </w:rPr>
        <w:t>o cho Bên A</w:t>
      </w:r>
      <w:r w:rsidR="00DC644F" w:rsidRPr="00DD2543">
        <w:rPr>
          <w:rFonts w:ascii="Times New Roman" w:hAnsi="Times New Roman" w:cs="Times New Roman"/>
          <w:color w:val="2F2F2F"/>
          <w:sz w:val="24"/>
          <w:szCs w:val="24"/>
          <w:shd w:val="clear" w:color="auto" w:fill="FFFFFF"/>
        </w:rPr>
        <w:t xml:space="preserve"> quả</w:t>
      </w:r>
      <w:r w:rsidR="00DD2543">
        <w:rPr>
          <w:rFonts w:ascii="Times New Roman" w:hAnsi="Times New Roman" w:cs="Times New Roman"/>
          <w:color w:val="2F2F2F"/>
          <w:sz w:val="24"/>
          <w:szCs w:val="24"/>
          <w:shd w:val="clear" w:color="auto" w:fill="FFFFFF"/>
        </w:rPr>
        <w:t>n lý các đối tượng dịch vụ và quá trình tương tác, cung cấp dịch vụ giữa Khách hàng và Luật sư một cách khoa học và hiệu quả.</w:t>
      </w:r>
    </w:p>
    <w:p w14:paraId="664C4570" w14:textId="77777777" w:rsidR="00DD2543" w:rsidRDefault="00DD2543" w:rsidP="000F5A4B">
      <w:pPr>
        <w:pStyle w:val="oancuaDanhsach"/>
        <w:jc w:val="both"/>
        <w:rPr>
          <w:rFonts w:ascii="Times New Roman" w:hAnsi="Times New Roman" w:cs="Times New Roman"/>
          <w:color w:val="2F2F2F"/>
          <w:sz w:val="24"/>
          <w:szCs w:val="24"/>
          <w:shd w:val="clear" w:color="auto" w:fill="FFFFFF"/>
        </w:rPr>
      </w:pPr>
    </w:p>
    <w:p w14:paraId="1710CD9B" w14:textId="77777777" w:rsidR="00AC409D" w:rsidRPr="003B5913" w:rsidRDefault="00995890" w:rsidP="000F5A4B">
      <w:pPr>
        <w:pStyle w:val="oancuaDanhsach"/>
        <w:jc w:val="both"/>
        <w:rPr>
          <w:rFonts w:ascii="Times New Roman" w:hAnsi="Times New Roman" w:cs="Times New Roman"/>
          <w:color w:val="2F2F2F"/>
          <w:sz w:val="24"/>
          <w:szCs w:val="24"/>
          <w:shd w:val="clear" w:color="auto" w:fill="FFFFFF"/>
        </w:rPr>
      </w:pPr>
      <w:r>
        <w:rPr>
          <w:rFonts w:ascii="Times New Roman" w:eastAsia="Times New Roman" w:hAnsi="Times New Roman" w:cs="Times New Roman"/>
          <w:bCs/>
          <w:sz w:val="24"/>
          <w:szCs w:val="24"/>
          <w:bdr w:val="none" w:sz="0" w:space="0" w:color="auto" w:frame="1"/>
        </w:rPr>
        <w:t>T</w:t>
      </w:r>
      <w:r w:rsidR="00001897">
        <w:rPr>
          <w:rFonts w:ascii="Times New Roman" w:eastAsia="Times New Roman" w:hAnsi="Times New Roman" w:cs="Times New Roman"/>
          <w:bCs/>
          <w:sz w:val="24"/>
          <w:szCs w:val="24"/>
          <w:bdr w:val="none" w:sz="0" w:space="0" w:color="auto" w:frame="1"/>
        </w:rPr>
        <w:t>hờ</w:t>
      </w:r>
      <w:r w:rsidR="00DD2543">
        <w:rPr>
          <w:rFonts w:ascii="Times New Roman" w:eastAsia="Times New Roman" w:hAnsi="Times New Roman" w:cs="Times New Roman"/>
          <w:bCs/>
          <w:sz w:val="24"/>
          <w:szCs w:val="24"/>
          <w:bdr w:val="none" w:sz="0" w:space="0" w:color="auto" w:frame="1"/>
        </w:rPr>
        <w:t>i gian vừa qua đại diện Bên A và Bên B</w:t>
      </w:r>
      <w:r w:rsidR="00001897">
        <w:rPr>
          <w:rFonts w:ascii="Times New Roman" w:eastAsia="Times New Roman" w:hAnsi="Times New Roman" w:cs="Times New Roman"/>
          <w:bCs/>
          <w:sz w:val="24"/>
          <w:szCs w:val="24"/>
          <w:bdr w:val="none" w:sz="0" w:space="0" w:color="auto" w:frame="1"/>
        </w:rPr>
        <w:t xml:space="preserve"> đã bắt đầu xúc tiến trao đổi </w:t>
      </w:r>
      <w:r w:rsidR="00E8470E">
        <w:rPr>
          <w:rFonts w:ascii="Times New Roman" w:eastAsia="Times New Roman" w:hAnsi="Times New Roman" w:cs="Times New Roman"/>
          <w:bCs/>
          <w:sz w:val="24"/>
          <w:szCs w:val="24"/>
          <w:bdr w:val="none" w:sz="0" w:space="0" w:color="auto" w:frame="1"/>
        </w:rPr>
        <w:t>về quy trình công việc</w:t>
      </w:r>
      <w:r w:rsidR="009E6128">
        <w:rPr>
          <w:rFonts w:ascii="Times New Roman" w:eastAsia="Times New Roman" w:hAnsi="Times New Roman" w:cs="Times New Roman"/>
          <w:bCs/>
          <w:sz w:val="24"/>
          <w:szCs w:val="24"/>
          <w:bdr w:val="none" w:sz="0" w:space="0" w:color="auto" w:frame="1"/>
        </w:rPr>
        <w:t xml:space="preserve">, các biểu mẫu </w:t>
      </w:r>
      <w:r w:rsidR="00102728">
        <w:rPr>
          <w:rFonts w:ascii="Times New Roman" w:eastAsia="Times New Roman" w:hAnsi="Times New Roman" w:cs="Times New Roman"/>
          <w:bCs/>
          <w:sz w:val="24"/>
          <w:szCs w:val="24"/>
          <w:bdr w:val="none" w:sz="0" w:space="0" w:color="auto" w:frame="1"/>
        </w:rPr>
        <w:t>côn</w:t>
      </w:r>
      <w:r w:rsidR="00DD2543">
        <w:rPr>
          <w:rFonts w:ascii="Times New Roman" w:eastAsia="Times New Roman" w:hAnsi="Times New Roman" w:cs="Times New Roman"/>
          <w:bCs/>
          <w:sz w:val="24"/>
          <w:szCs w:val="24"/>
          <w:bdr w:val="none" w:sz="0" w:space="0" w:color="auto" w:frame="1"/>
        </w:rPr>
        <w:t>g việc, giải pháp thực hiện để hai B</w:t>
      </w:r>
      <w:r w:rsidR="00102728">
        <w:rPr>
          <w:rFonts w:ascii="Times New Roman" w:eastAsia="Times New Roman" w:hAnsi="Times New Roman" w:cs="Times New Roman"/>
          <w:bCs/>
          <w:sz w:val="24"/>
          <w:szCs w:val="24"/>
          <w:bdr w:val="none" w:sz="0" w:space="0" w:color="auto" w:frame="1"/>
        </w:rPr>
        <w:t xml:space="preserve">ên có </w:t>
      </w:r>
      <w:r w:rsidR="00A05CD1">
        <w:rPr>
          <w:rFonts w:ascii="Times New Roman" w:eastAsia="Times New Roman" w:hAnsi="Times New Roman" w:cs="Times New Roman"/>
          <w:bCs/>
          <w:sz w:val="24"/>
          <w:szCs w:val="24"/>
          <w:bdr w:val="none" w:sz="0" w:space="0" w:color="auto" w:frame="1"/>
        </w:rPr>
        <w:t xml:space="preserve">nhận thức chung về </w:t>
      </w:r>
      <w:r w:rsidR="005F1C32">
        <w:rPr>
          <w:rFonts w:ascii="Times New Roman" w:eastAsia="Times New Roman" w:hAnsi="Times New Roman" w:cs="Times New Roman"/>
          <w:bCs/>
          <w:sz w:val="24"/>
          <w:szCs w:val="24"/>
          <w:bdr w:val="none" w:sz="0" w:space="0" w:color="auto" w:frame="1"/>
        </w:rPr>
        <w:t xml:space="preserve">dịch vụ được triển khai, quy trình nghiệp </w:t>
      </w:r>
      <w:proofErr w:type="gramStart"/>
      <w:r w:rsidR="005F1C32">
        <w:rPr>
          <w:rFonts w:ascii="Times New Roman" w:eastAsia="Times New Roman" w:hAnsi="Times New Roman" w:cs="Times New Roman"/>
          <w:bCs/>
          <w:sz w:val="24"/>
          <w:szCs w:val="24"/>
          <w:bdr w:val="none" w:sz="0" w:space="0" w:color="auto" w:frame="1"/>
        </w:rPr>
        <w:t xml:space="preserve">vụ </w:t>
      </w:r>
      <w:r w:rsidR="00E8470E">
        <w:rPr>
          <w:rFonts w:ascii="Times New Roman" w:eastAsia="Times New Roman" w:hAnsi="Times New Roman" w:cs="Times New Roman"/>
          <w:bCs/>
          <w:sz w:val="24"/>
          <w:szCs w:val="24"/>
          <w:bdr w:val="none" w:sz="0" w:space="0" w:color="auto" w:frame="1"/>
        </w:rPr>
        <w:t xml:space="preserve"> </w:t>
      </w:r>
      <w:r w:rsidR="00DB5826">
        <w:rPr>
          <w:rFonts w:ascii="Times New Roman" w:eastAsia="Times New Roman" w:hAnsi="Times New Roman" w:cs="Times New Roman"/>
          <w:bCs/>
          <w:sz w:val="24"/>
          <w:szCs w:val="24"/>
          <w:bdr w:val="none" w:sz="0" w:space="0" w:color="auto" w:frame="1"/>
        </w:rPr>
        <w:t>và</w:t>
      </w:r>
      <w:proofErr w:type="gramEnd"/>
      <w:r w:rsidR="00DB5826">
        <w:rPr>
          <w:rFonts w:ascii="Times New Roman" w:eastAsia="Times New Roman" w:hAnsi="Times New Roman" w:cs="Times New Roman"/>
          <w:bCs/>
          <w:sz w:val="24"/>
          <w:szCs w:val="24"/>
          <w:bdr w:val="none" w:sz="0" w:space="0" w:color="auto" w:frame="1"/>
        </w:rPr>
        <w:t xml:space="preserve"> các công nghệ, cấu hình được áp dụng, thời gian và chi phí triển khai...vv. </w:t>
      </w:r>
      <w:r w:rsidR="00DD2543">
        <w:rPr>
          <w:rFonts w:ascii="Times New Roman" w:eastAsia="Times New Roman" w:hAnsi="Times New Roman" w:cs="Times New Roman"/>
          <w:bCs/>
          <w:sz w:val="24"/>
          <w:szCs w:val="24"/>
          <w:bdr w:val="none" w:sz="0" w:space="0" w:color="auto" w:frame="1"/>
        </w:rPr>
        <w:t>Đến thời điểm hiện tại Bên A</w:t>
      </w:r>
      <w:r w:rsidR="00987E05">
        <w:rPr>
          <w:rFonts w:ascii="Times New Roman" w:eastAsia="Times New Roman" w:hAnsi="Times New Roman" w:cs="Times New Roman"/>
          <w:bCs/>
          <w:sz w:val="24"/>
          <w:szCs w:val="24"/>
          <w:bdr w:val="none" w:sz="0" w:space="0" w:color="auto" w:frame="1"/>
        </w:rPr>
        <w:t xml:space="preserve"> quyết định sử dụng dịch vụ của </w:t>
      </w:r>
      <w:r w:rsidR="00DD2543">
        <w:rPr>
          <w:rFonts w:ascii="Times New Roman" w:eastAsia="Times New Roman" w:hAnsi="Times New Roman" w:cs="Times New Roman"/>
          <w:bCs/>
          <w:sz w:val="24"/>
          <w:szCs w:val="24"/>
          <w:bdr w:val="none" w:sz="0" w:space="0" w:color="auto" w:frame="1"/>
        </w:rPr>
        <w:t>Bên B</w:t>
      </w:r>
      <w:r w:rsidR="00987E05">
        <w:rPr>
          <w:rFonts w:ascii="Times New Roman" w:eastAsia="Times New Roman" w:hAnsi="Times New Roman" w:cs="Times New Roman"/>
          <w:bCs/>
          <w:sz w:val="24"/>
          <w:szCs w:val="24"/>
          <w:bdr w:val="none" w:sz="0" w:space="0" w:color="auto" w:frame="1"/>
        </w:rPr>
        <w:t xml:space="preserve"> nhằm </w:t>
      </w:r>
      <w:r w:rsidR="000D1205">
        <w:rPr>
          <w:rFonts w:ascii="Times New Roman" w:eastAsia="Times New Roman" w:hAnsi="Times New Roman" w:cs="Times New Roman"/>
          <w:bCs/>
          <w:sz w:val="24"/>
          <w:szCs w:val="24"/>
          <w:bdr w:val="none" w:sz="0" w:space="0" w:color="auto" w:frame="1"/>
        </w:rPr>
        <w:t xml:space="preserve">xây dựng nền tảng dịch vụ </w:t>
      </w:r>
      <w:r w:rsidR="008A1237">
        <w:rPr>
          <w:rFonts w:ascii="Times New Roman" w:eastAsia="Times New Roman" w:hAnsi="Times New Roman" w:cs="Times New Roman"/>
          <w:bCs/>
          <w:sz w:val="24"/>
          <w:szCs w:val="24"/>
          <w:bdr w:val="none" w:sz="0" w:space="0" w:color="auto" w:frame="1"/>
        </w:rPr>
        <w:t>web-based về SHTT.</w:t>
      </w:r>
    </w:p>
    <w:p w14:paraId="7AAC66B5" w14:textId="77777777" w:rsidR="00AC409D" w:rsidRDefault="00AC409D"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sidRPr="00AC409D">
        <w:rPr>
          <w:rFonts w:ascii="Times New Roman" w:eastAsia="Times New Roman" w:hAnsi="Times New Roman" w:cs="Times New Roman"/>
          <w:b/>
          <w:bCs/>
          <w:sz w:val="24"/>
          <w:szCs w:val="24"/>
          <w:bdr w:val="none" w:sz="0" w:space="0" w:color="auto" w:frame="1"/>
        </w:rPr>
        <w:t xml:space="preserve">II. Phạm vi </w:t>
      </w:r>
      <w:r w:rsidR="00DD2543">
        <w:rPr>
          <w:rFonts w:ascii="Times New Roman" w:eastAsia="Times New Roman" w:hAnsi="Times New Roman" w:cs="Times New Roman"/>
          <w:b/>
          <w:bCs/>
          <w:sz w:val="24"/>
          <w:szCs w:val="24"/>
          <w:bdr w:val="none" w:sz="0" w:space="0" w:color="auto" w:frame="1"/>
        </w:rPr>
        <w:t>và các hạng mục công việc của Bên B</w:t>
      </w:r>
    </w:p>
    <w:p w14:paraId="42ED1ED2" w14:textId="77777777" w:rsidR="00BA413E" w:rsidRDefault="00BA413E"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1DC43BE0"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1. Hạng mục công việc</w:t>
      </w:r>
      <w:r w:rsidR="00C05318">
        <w:rPr>
          <w:rFonts w:ascii="Times New Roman" w:eastAsia="Times New Roman" w:hAnsi="Times New Roman" w:cs="Times New Roman"/>
          <w:bCs/>
          <w:sz w:val="24"/>
          <w:szCs w:val="24"/>
          <w:bdr w:val="none" w:sz="0" w:space="0" w:color="auto" w:frame="1"/>
        </w:rPr>
        <w:t xml:space="preserve"> theo giai đoạn</w:t>
      </w:r>
    </w:p>
    <w:p w14:paraId="0C39D533"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21B4AA52" w14:textId="58EB5C35" w:rsidR="0092621F" w:rsidRPr="00C05318" w:rsidRDefault="00C05318" w:rsidP="000F5A4B">
      <w:pPr>
        <w:pStyle w:val="oancuaDanhsac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Giai đoạn 1 (15/5/2018 - 30/05/2018):</w:t>
      </w:r>
      <w:r>
        <w:rPr>
          <w:rFonts w:ascii="Times New Roman" w:eastAsia="Times New Roman" w:hAnsi="Times New Roman" w:cs="Times New Roman"/>
          <w:bCs/>
          <w:sz w:val="24"/>
          <w:szCs w:val="24"/>
          <w:bdr w:val="none" w:sz="0" w:space="0" w:color="auto" w:frame="1"/>
        </w:rPr>
        <w:t xml:space="preserve"> </w:t>
      </w:r>
      <w:del w:id="21" w:author="sangvv vu" w:date="2018-05-09T08:36:00Z">
        <w:r w:rsidR="00200597" w:rsidDel="00461BDE">
          <w:rPr>
            <w:rFonts w:ascii="Times New Roman" w:eastAsia="Times New Roman" w:hAnsi="Times New Roman" w:cs="Times New Roman"/>
            <w:bCs/>
            <w:sz w:val="24"/>
            <w:szCs w:val="24"/>
            <w:bdr w:val="none" w:sz="0" w:space="0" w:color="auto" w:frame="1"/>
          </w:rPr>
          <w:delText>chi tiết</w:delText>
        </w:r>
      </w:del>
      <w:ins w:id="22" w:author="sangvv vu" w:date="2018-05-09T08:36:00Z">
        <w:r w:rsidR="00461BDE">
          <w:rPr>
            <w:rFonts w:ascii="Times New Roman" w:eastAsia="Times New Roman" w:hAnsi="Times New Roman" w:cs="Times New Roman"/>
            <w:bCs/>
            <w:sz w:val="24"/>
            <w:szCs w:val="24"/>
            <w:bdr w:val="none" w:sz="0" w:space="0" w:color="auto" w:frame="1"/>
          </w:rPr>
          <w:t>Xây dựng sơ bộ</w:t>
        </w:r>
      </w:ins>
      <w:r w:rsidR="00422831" w:rsidRPr="00C05318">
        <w:rPr>
          <w:rFonts w:ascii="Times New Roman" w:eastAsia="Times New Roman" w:hAnsi="Times New Roman" w:cs="Times New Roman"/>
          <w:bCs/>
          <w:sz w:val="24"/>
          <w:szCs w:val="24"/>
          <w:bdr w:val="none" w:sz="0" w:space="0" w:color="auto" w:frame="1"/>
        </w:rPr>
        <w:t xml:space="preserve"> </w:t>
      </w:r>
      <w:commentRangeStart w:id="23"/>
      <w:r w:rsidR="005958E1">
        <w:rPr>
          <w:rFonts w:ascii="Times New Roman" w:eastAsia="Times New Roman" w:hAnsi="Times New Roman" w:cs="Times New Roman"/>
          <w:bCs/>
          <w:sz w:val="24"/>
          <w:szCs w:val="24"/>
          <w:bdr w:val="none" w:sz="0" w:space="0" w:color="auto" w:frame="1"/>
        </w:rPr>
        <w:t>T</w:t>
      </w:r>
      <w:r w:rsidR="00422831" w:rsidRPr="00C05318">
        <w:rPr>
          <w:rFonts w:ascii="Times New Roman" w:eastAsia="Times New Roman" w:hAnsi="Times New Roman" w:cs="Times New Roman"/>
          <w:bCs/>
          <w:sz w:val="24"/>
          <w:szCs w:val="24"/>
          <w:bdr w:val="none" w:sz="0" w:space="0" w:color="auto" w:frame="1"/>
        </w:rPr>
        <w:t>ài liệu yêu cầu người sử dụng (URD)</w:t>
      </w:r>
      <w:r w:rsidR="0092621F" w:rsidRPr="00C05318">
        <w:rPr>
          <w:rFonts w:ascii="Times New Roman" w:eastAsia="Times New Roman" w:hAnsi="Times New Roman" w:cs="Times New Roman"/>
          <w:bCs/>
          <w:sz w:val="24"/>
          <w:szCs w:val="24"/>
          <w:bdr w:val="none" w:sz="0" w:space="0" w:color="auto" w:frame="1"/>
        </w:rPr>
        <w:t>:</w:t>
      </w:r>
      <w:commentRangeEnd w:id="23"/>
      <w:r w:rsidR="00B02912">
        <w:rPr>
          <w:rStyle w:val="ThamchiuChuthich"/>
        </w:rPr>
        <w:commentReference w:id="23"/>
      </w:r>
    </w:p>
    <w:p w14:paraId="2AF6C662" w14:textId="77777777" w:rsidR="0092621F" w:rsidRPr="0092621F" w:rsidRDefault="0092621F"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S</w:t>
      </w:r>
      <w:r w:rsidR="00422831" w:rsidRPr="0092621F">
        <w:rPr>
          <w:rFonts w:ascii="Times New Roman" w:eastAsia="Times New Roman" w:hAnsi="Times New Roman" w:cs="Times New Roman"/>
          <w:bCs/>
          <w:sz w:val="24"/>
          <w:szCs w:val="24"/>
          <w:bdr w:val="none" w:sz="0" w:space="0" w:color="auto" w:frame="1"/>
        </w:rPr>
        <w:t xml:space="preserve">ơ đồ </w:t>
      </w:r>
      <w:r w:rsidR="00BA413E" w:rsidRPr="0092621F">
        <w:rPr>
          <w:rFonts w:ascii="Times New Roman" w:eastAsia="Times New Roman" w:hAnsi="Times New Roman" w:cs="Times New Roman"/>
          <w:bCs/>
          <w:sz w:val="24"/>
          <w:szCs w:val="24"/>
          <w:bdr w:val="none" w:sz="0" w:space="0" w:color="auto" w:frame="1"/>
        </w:rPr>
        <w:t>Quy trì</w:t>
      </w:r>
      <w:r w:rsidR="00422831" w:rsidRPr="0092621F">
        <w:rPr>
          <w:rFonts w:ascii="Times New Roman" w:eastAsia="Times New Roman" w:hAnsi="Times New Roman" w:cs="Times New Roman"/>
          <w:bCs/>
          <w:sz w:val="24"/>
          <w:szCs w:val="24"/>
          <w:bdr w:val="none" w:sz="0" w:space="0" w:color="auto" w:frame="1"/>
        </w:rPr>
        <w:t>nh tương tác</w:t>
      </w:r>
      <w:r w:rsidR="00BA413E" w:rsidRPr="0092621F">
        <w:rPr>
          <w:rFonts w:ascii="Times New Roman" w:eastAsia="Times New Roman" w:hAnsi="Times New Roman" w:cs="Times New Roman"/>
          <w:bCs/>
          <w:sz w:val="24"/>
          <w:szCs w:val="24"/>
          <w:bdr w:val="none" w:sz="0" w:space="0" w:color="auto" w:frame="1"/>
        </w:rPr>
        <w:t xml:space="preserve">, </w:t>
      </w:r>
      <w:r w:rsidR="00422831" w:rsidRPr="0092621F">
        <w:rPr>
          <w:rFonts w:ascii="Times New Roman" w:eastAsia="Times New Roman" w:hAnsi="Times New Roman" w:cs="Times New Roman"/>
          <w:bCs/>
          <w:sz w:val="24"/>
          <w:szCs w:val="24"/>
          <w:bdr w:val="none" w:sz="0" w:space="0" w:color="auto" w:frame="1"/>
        </w:rPr>
        <w:t xml:space="preserve">cập nhật và báo cáo theo các </w:t>
      </w:r>
      <w:r w:rsidR="00BA413E" w:rsidRPr="0092621F">
        <w:rPr>
          <w:rFonts w:ascii="Times New Roman" w:eastAsia="Times New Roman" w:hAnsi="Times New Roman" w:cs="Times New Roman"/>
          <w:bCs/>
          <w:sz w:val="24"/>
          <w:szCs w:val="24"/>
          <w:bdr w:val="none" w:sz="0" w:space="0" w:color="auto" w:frame="1"/>
        </w:rPr>
        <w:t xml:space="preserve">biểu mẫu </w:t>
      </w:r>
      <w:r w:rsidR="00422831" w:rsidRPr="0092621F">
        <w:rPr>
          <w:rFonts w:ascii="Times New Roman" w:eastAsia="Times New Roman" w:hAnsi="Times New Roman" w:cs="Times New Roman"/>
          <w:bCs/>
          <w:sz w:val="24"/>
          <w:szCs w:val="24"/>
          <w:bdr w:val="none" w:sz="0" w:space="0" w:color="auto" w:frame="1"/>
        </w:rPr>
        <w:t xml:space="preserve">Đơn (Form), báo cáo (Report) và yêu cầu thanh toán (Billing); </w:t>
      </w:r>
    </w:p>
    <w:p w14:paraId="58257916" w14:textId="77777777" w:rsidR="0092621F" w:rsidRDefault="00422831"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 xml:space="preserve">Danh sách chức năng (features), </w:t>
      </w:r>
      <w:commentRangeStart w:id="24"/>
      <w:r w:rsidR="0092621F">
        <w:rPr>
          <w:rFonts w:ascii="Times New Roman" w:eastAsia="Times New Roman" w:hAnsi="Times New Roman" w:cs="Times New Roman"/>
          <w:bCs/>
          <w:sz w:val="24"/>
          <w:szCs w:val="24"/>
          <w:bdr w:val="none" w:sz="0" w:space="0" w:color="auto" w:frame="1"/>
        </w:rPr>
        <w:t xml:space="preserve">phác thảo </w:t>
      </w:r>
      <w:r w:rsidRPr="0092621F">
        <w:rPr>
          <w:rFonts w:ascii="Times New Roman" w:eastAsia="Times New Roman" w:hAnsi="Times New Roman" w:cs="Times New Roman"/>
          <w:bCs/>
          <w:sz w:val="24"/>
          <w:szCs w:val="24"/>
          <w:bdr w:val="none" w:sz="0" w:space="0" w:color="auto" w:frame="1"/>
        </w:rPr>
        <w:t xml:space="preserve">màn hình </w:t>
      </w:r>
      <w:r w:rsidR="0092621F">
        <w:rPr>
          <w:rFonts w:ascii="Times New Roman" w:eastAsia="Times New Roman" w:hAnsi="Times New Roman" w:cs="Times New Roman"/>
          <w:bCs/>
          <w:sz w:val="24"/>
          <w:szCs w:val="24"/>
          <w:bdr w:val="none" w:sz="0" w:space="0" w:color="auto" w:frame="1"/>
        </w:rPr>
        <w:t xml:space="preserve">giao diện chính của website </w:t>
      </w:r>
      <w:commentRangeEnd w:id="24"/>
      <w:r w:rsidR="00A757D7">
        <w:rPr>
          <w:rStyle w:val="ThamchiuChuthich"/>
        </w:rPr>
        <w:commentReference w:id="24"/>
      </w:r>
      <w:r w:rsidRPr="0092621F">
        <w:rPr>
          <w:rFonts w:ascii="Times New Roman" w:eastAsia="Times New Roman" w:hAnsi="Times New Roman" w:cs="Times New Roman"/>
          <w:bCs/>
          <w:sz w:val="24"/>
          <w:szCs w:val="24"/>
          <w:bdr w:val="none" w:sz="0" w:space="0" w:color="auto" w:frame="1"/>
        </w:rPr>
        <w:t>và giao diện tương tá</w:t>
      </w:r>
      <w:r w:rsidR="0092621F" w:rsidRPr="0092621F">
        <w:rPr>
          <w:rFonts w:ascii="Times New Roman" w:eastAsia="Times New Roman" w:hAnsi="Times New Roman" w:cs="Times New Roman"/>
          <w:bCs/>
          <w:sz w:val="24"/>
          <w:szCs w:val="24"/>
          <w:bdr w:val="none" w:sz="0" w:space="0" w:color="auto" w:frame="1"/>
        </w:rPr>
        <w:t>c</w:t>
      </w:r>
      <w:r w:rsidR="0092621F">
        <w:rPr>
          <w:rFonts w:ascii="Times New Roman" w:eastAsia="Times New Roman" w:hAnsi="Times New Roman" w:cs="Times New Roman"/>
          <w:bCs/>
          <w:sz w:val="24"/>
          <w:szCs w:val="24"/>
          <w:bdr w:val="none" w:sz="0" w:space="0" w:color="auto" w:frame="1"/>
        </w:rPr>
        <w:t xml:space="preserve"> gắn với phần mềm tác nghiệp</w:t>
      </w:r>
      <w:r w:rsidR="0092621F" w:rsidRPr="0092621F">
        <w:rPr>
          <w:rFonts w:ascii="Times New Roman" w:eastAsia="Times New Roman" w:hAnsi="Times New Roman" w:cs="Times New Roman"/>
          <w:bCs/>
          <w:sz w:val="24"/>
          <w:szCs w:val="24"/>
          <w:bdr w:val="none" w:sz="0" w:space="0" w:color="auto" w:frame="1"/>
        </w:rPr>
        <w:t>;</w:t>
      </w:r>
    </w:p>
    <w:p w14:paraId="30A338E1" w14:textId="7F551486" w:rsidR="00F604CD" w:rsidRPr="00F604CD" w:rsidDel="004C083F" w:rsidRDefault="00F604CD">
      <w:pPr>
        <w:pStyle w:val="oancuaDanhsach"/>
        <w:widowControl w:val="0"/>
        <w:numPr>
          <w:ilvl w:val="0"/>
          <w:numId w:val="9"/>
        </w:numPr>
        <w:shd w:val="clear" w:color="auto" w:fill="FFFFFF"/>
        <w:autoSpaceDE w:val="0"/>
        <w:autoSpaceDN w:val="0"/>
        <w:adjustRightInd w:val="0"/>
        <w:spacing w:after="0" w:line="240" w:lineRule="auto"/>
        <w:jc w:val="both"/>
        <w:textAlignment w:val="baseline"/>
        <w:rPr>
          <w:del w:id="25" w:author="sangvv vu" w:date="2018-05-09T08:32:00Z"/>
          <w:rFonts w:ascii="Times New Roman" w:eastAsia="Times New Roman" w:hAnsi="Times New Roman" w:cs="Times New Roman"/>
          <w:bCs/>
          <w:sz w:val="24"/>
          <w:szCs w:val="24"/>
          <w:bdr w:val="none" w:sz="0" w:space="0" w:color="auto" w:frame="1"/>
        </w:rPr>
        <w:pPrChange w:id="26" w:author="sangvv vu" w:date="2018-05-09T08:32:00Z">
          <w:pPr>
            <w:pStyle w:val="oancuaDanhsach"/>
            <w:widowControl w:val="0"/>
            <w:numPr>
              <w:numId w:val="9"/>
            </w:numPr>
            <w:autoSpaceDE w:val="0"/>
            <w:autoSpaceDN w:val="0"/>
            <w:adjustRightInd w:val="0"/>
            <w:spacing w:after="0" w:line="240" w:lineRule="auto"/>
            <w:ind w:hanging="360"/>
            <w:jc w:val="both"/>
          </w:pPr>
        </w:pPrChange>
      </w:pPr>
      <w:r w:rsidRPr="004C083F">
        <w:rPr>
          <w:rFonts w:ascii="Times New Roman" w:eastAsia="Times New Roman" w:hAnsi="Times New Roman" w:cs="Times New Roman"/>
          <w:bCs/>
          <w:sz w:val="24"/>
          <w:szCs w:val="24"/>
          <w:bdr w:val="none" w:sz="0" w:space="0" w:color="auto" w:frame="1"/>
        </w:rPr>
        <w:t>Yêu cầu tư</w:t>
      </w:r>
      <w:r w:rsidR="005958E1" w:rsidRPr="004C083F">
        <w:rPr>
          <w:rFonts w:ascii="Times New Roman" w:eastAsia="Times New Roman" w:hAnsi="Times New Roman" w:cs="Times New Roman"/>
          <w:bCs/>
          <w:sz w:val="24"/>
          <w:szCs w:val="24"/>
          <w:bdr w:val="none" w:sz="0" w:space="0" w:color="auto" w:frame="1"/>
        </w:rPr>
        <w:t xml:space="preserve"> vấn</w:t>
      </w:r>
      <w:r w:rsidRPr="004C083F">
        <w:rPr>
          <w:rFonts w:ascii="Times New Roman" w:eastAsia="Times New Roman" w:hAnsi="Times New Roman" w:cs="Times New Roman"/>
          <w:bCs/>
          <w:sz w:val="24"/>
          <w:szCs w:val="24"/>
          <w:bdr w:val="none" w:sz="0" w:space="0" w:color="auto" w:frame="1"/>
        </w:rPr>
        <w:t xml:space="preserve"> lựa chọn công nghệ và giải pháp kỹ thuật cho nền website, CSDL, biểu mẫu báo cáo và dịch vụ cài đặt, lưu giữ web, bảo mật...vv.; nêu các ưu, nhược điểm của giải pháp được lựa chọn so với những giải pháp khác về sự phù hợp về công nghệ, chi phí, mức độ tiện dụng so với các giải pháp công nghệ khác;</w:t>
      </w:r>
    </w:p>
    <w:p w14:paraId="00C9DB32" w14:textId="77777777" w:rsidR="0092621F" w:rsidRPr="004C083F" w:rsidRDefault="0092621F">
      <w:pPr>
        <w:pStyle w:val="oancuaDanhsach"/>
        <w:widowControl w:val="0"/>
        <w:numPr>
          <w:ilvl w:val="0"/>
          <w:numId w:val="9"/>
        </w:numPr>
        <w:shd w:val="clear" w:color="auto" w:fill="FFFFFF"/>
        <w:autoSpaceDE w:val="0"/>
        <w:autoSpaceDN w:val="0"/>
        <w:adjustRightInd w:val="0"/>
        <w:spacing w:after="0" w:line="240" w:lineRule="auto"/>
        <w:jc w:val="both"/>
        <w:textAlignment w:val="baseline"/>
        <w:rPr>
          <w:rFonts w:ascii="Times New Roman" w:eastAsia="Times New Roman" w:hAnsi="Times New Roman" w:cs="Times New Roman"/>
          <w:bCs/>
          <w:sz w:val="24"/>
          <w:szCs w:val="24"/>
          <w:bdr w:val="none" w:sz="0" w:space="0" w:color="auto" w:frame="1"/>
        </w:rPr>
        <w:pPrChange w:id="27" w:author="sangvv vu" w:date="2018-05-09T08:32:00Z">
          <w:pPr>
            <w:shd w:val="clear" w:color="auto" w:fill="FFFFFF"/>
            <w:spacing w:after="0" w:line="240" w:lineRule="auto"/>
            <w:jc w:val="both"/>
            <w:textAlignment w:val="baseline"/>
          </w:pPr>
        </w:pPrChange>
      </w:pPr>
    </w:p>
    <w:p w14:paraId="5AEABD44" w14:textId="1C83C759" w:rsidR="0092621F" w:rsidRPr="00F604CD" w:rsidDel="004C083F" w:rsidRDefault="00C05318" w:rsidP="000F5A4B">
      <w:pPr>
        <w:pStyle w:val="oancuaDanhsach"/>
        <w:numPr>
          <w:ilvl w:val="0"/>
          <w:numId w:val="25"/>
        </w:numPr>
        <w:shd w:val="clear" w:color="auto" w:fill="FFFFFF"/>
        <w:spacing w:after="0" w:line="240" w:lineRule="auto"/>
        <w:jc w:val="both"/>
        <w:textAlignment w:val="baseline"/>
        <w:rPr>
          <w:del w:id="28" w:author="sangvv vu" w:date="2018-05-09T08:31:00Z"/>
          <w:rFonts w:ascii="Helvetica" w:hAnsi="Helvetica" w:cs="Helvetica"/>
          <w:color w:val="453CCC"/>
          <w:sz w:val="24"/>
          <w:szCs w:val="24"/>
          <w:lang w:val="en-US"/>
        </w:rPr>
      </w:pPr>
      <w:del w:id="29" w:author="sangvv vu" w:date="2018-05-09T08:31:00Z">
        <w:r w:rsidRPr="00C05318" w:rsidDel="004C083F">
          <w:rPr>
            <w:rFonts w:ascii="Times New Roman" w:eastAsia="Times New Roman" w:hAnsi="Times New Roman" w:cs="Times New Roman"/>
            <w:b/>
            <w:bCs/>
            <w:i/>
            <w:sz w:val="24"/>
            <w:szCs w:val="24"/>
            <w:bdr w:val="none" w:sz="0" w:space="0" w:color="auto" w:frame="1"/>
          </w:rPr>
          <w:delText>Giai đoạn 2 (30/5/2018 - 30/06/2018)</w:delText>
        </w:r>
        <w:r w:rsidR="0092621F" w:rsidRPr="00C05318" w:rsidDel="004C083F">
          <w:rPr>
            <w:rFonts w:ascii="Times New Roman" w:eastAsia="Times New Roman" w:hAnsi="Times New Roman" w:cs="Times New Roman"/>
            <w:b/>
            <w:bCs/>
            <w:i/>
            <w:sz w:val="24"/>
            <w:szCs w:val="24"/>
            <w:bdr w:val="none" w:sz="0" w:space="0" w:color="auto" w:frame="1"/>
          </w:rPr>
          <w:delText>:</w:delText>
        </w:r>
        <w:r w:rsidR="0092621F" w:rsidDel="004C083F">
          <w:rPr>
            <w:rFonts w:ascii="Times New Roman" w:eastAsia="Times New Roman" w:hAnsi="Times New Roman" w:cs="Times New Roman"/>
            <w:bCs/>
            <w:sz w:val="24"/>
            <w:szCs w:val="24"/>
            <w:bdr w:val="none" w:sz="0" w:space="0" w:color="auto" w:frame="1"/>
          </w:rPr>
          <w:delText xml:space="preserve"> Hoàn thiện bản demo </w:delText>
        </w:r>
        <w:r w:rsidDel="004C083F">
          <w:rPr>
            <w:rFonts w:ascii="Times New Roman" w:eastAsia="Times New Roman" w:hAnsi="Times New Roman" w:cs="Times New Roman"/>
            <w:bCs/>
            <w:sz w:val="24"/>
            <w:szCs w:val="24"/>
            <w:bdr w:val="none" w:sz="0" w:space="0" w:color="auto" w:frame="1"/>
          </w:rPr>
          <w:delText>Web</w:delText>
        </w:r>
        <w:r w:rsidR="00F604CD" w:rsidDel="004C083F">
          <w:rPr>
            <w:rFonts w:ascii="Times New Roman" w:eastAsia="Times New Roman" w:hAnsi="Times New Roman" w:cs="Times New Roman"/>
            <w:bCs/>
            <w:sz w:val="24"/>
            <w:szCs w:val="24"/>
            <w:bdr w:val="none" w:sz="0" w:space="0" w:color="auto" w:frame="1"/>
          </w:rPr>
          <w:delText>site</w:delText>
        </w:r>
        <w:r w:rsidDel="004C083F">
          <w:rPr>
            <w:rFonts w:ascii="Times New Roman" w:eastAsia="Times New Roman" w:hAnsi="Times New Roman" w:cs="Times New Roman"/>
            <w:bCs/>
            <w:sz w:val="24"/>
            <w:szCs w:val="24"/>
            <w:bdr w:val="none" w:sz="0" w:space="0" w:color="auto" w:frame="1"/>
          </w:rPr>
          <w:delText xml:space="preserve"> và phần mềm</w:delText>
        </w:r>
        <w:r w:rsidR="0092621F" w:rsidDel="004C083F">
          <w:rPr>
            <w:rFonts w:ascii="Times New Roman" w:eastAsia="Times New Roman" w:hAnsi="Times New Roman" w:cs="Times New Roman"/>
            <w:bCs/>
            <w:sz w:val="24"/>
            <w:szCs w:val="24"/>
            <w:bdr w:val="none" w:sz="0" w:space="0" w:color="auto" w:frame="1"/>
          </w:rPr>
          <w:delText xml:space="preserve"> </w:delText>
        </w:r>
        <w:r w:rsidR="0092621F" w:rsidRPr="0092621F" w:rsidDel="004C083F">
          <w:rPr>
            <w:rFonts w:ascii="Times New Roman" w:eastAsia="Times New Roman" w:hAnsi="Times New Roman" w:cs="Times New Roman"/>
            <w:bCs/>
            <w:sz w:val="24"/>
            <w:szCs w:val="24"/>
            <w:bdr w:val="none" w:sz="0" w:space="0" w:color="auto" w:frame="1"/>
          </w:rPr>
          <w:delText>tĩnh</w:delText>
        </w:r>
        <w:r w:rsidR="00F604CD" w:rsidDel="004C083F">
          <w:rPr>
            <w:rFonts w:ascii="Times New Roman" w:eastAsia="Times New Roman" w:hAnsi="Times New Roman" w:cs="Times New Roman"/>
            <w:bCs/>
            <w:sz w:val="24"/>
            <w:szCs w:val="24"/>
            <w:bdr w:val="none" w:sz="0" w:space="0" w:color="auto" w:frame="1"/>
          </w:rPr>
          <w:delText xml:space="preserve">: </w:delText>
        </w:r>
        <w:r w:rsidR="0092621F" w:rsidRPr="00F604CD" w:rsidDel="004C083F">
          <w:rPr>
            <w:rFonts w:ascii="Times New Roman" w:eastAsia="Times New Roman" w:hAnsi="Times New Roman" w:cs="Times New Roman"/>
            <w:bCs/>
            <w:sz w:val="24"/>
            <w:szCs w:val="24"/>
            <w:bdr w:val="none" w:sz="0" w:space="0" w:color="auto" w:frame="1"/>
          </w:rPr>
          <w:delText>giải thích</w:delText>
        </w:r>
        <w:r w:rsidR="00F604CD" w:rsidDel="004C083F">
          <w:rPr>
            <w:rFonts w:ascii="Times New Roman" w:eastAsia="Times New Roman" w:hAnsi="Times New Roman" w:cs="Times New Roman"/>
            <w:bCs/>
            <w:sz w:val="24"/>
            <w:szCs w:val="24"/>
            <w:bdr w:val="none" w:sz="0" w:space="0" w:color="auto" w:frame="1"/>
          </w:rPr>
          <w:delText xml:space="preserve"> được</w:delText>
        </w:r>
        <w:r w:rsidR="0092621F" w:rsidRPr="00F604CD" w:rsidDel="004C083F">
          <w:rPr>
            <w:rFonts w:ascii="Times New Roman" w:eastAsia="Times New Roman" w:hAnsi="Times New Roman" w:cs="Times New Roman"/>
            <w:bCs/>
            <w:sz w:val="24"/>
            <w:szCs w:val="24"/>
            <w:bdr w:val="none" w:sz="0" w:space="0" w:color="auto" w:frame="1"/>
          </w:rPr>
          <w:delText xml:space="preserve"> cách thức hoạt động</w:delText>
        </w:r>
        <w:r w:rsidR="00F604CD" w:rsidDel="004C083F">
          <w:rPr>
            <w:rFonts w:ascii="Times New Roman" w:eastAsia="Times New Roman" w:hAnsi="Times New Roman" w:cs="Times New Roman"/>
            <w:bCs/>
            <w:sz w:val="24"/>
            <w:szCs w:val="24"/>
            <w:bdr w:val="none" w:sz="0" w:space="0" w:color="auto" w:frame="1"/>
          </w:rPr>
          <w:delText xml:space="preserve"> của website và sử dụng dịch vụ online</w:delText>
        </w:r>
        <w:r w:rsidR="0092621F" w:rsidRPr="00F604CD" w:rsidDel="004C083F">
          <w:rPr>
            <w:rFonts w:ascii="Times New Roman" w:eastAsia="Times New Roman" w:hAnsi="Times New Roman" w:cs="Times New Roman"/>
            <w:bCs/>
            <w:sz w:val="24"/>
            <w:szCs w:val="24"/>
            <w:bdr w:val="none" w:sz="0" w:space="0" w:color="auto" w:frame="1"/>
          </w:rPr>
          <w:delText>, mối liên kết và các kết quả của từng giao diện gắn với Quy trình tương tác.</w:delText>
        </w:r>
      </w:del>
    </w:p>
    <w:p w14:paraId="7A6BCB11" w14:textId="77777777" w:rsidR="0092621F" w:rsidRDefault="0092621F"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145A5007" w14:textId="1E4B1B81" w:rsidR="00C05318" w:rsidRDefault="00C05318" w:rsidP="000F5A4B">
      <w:pPr>
        <w:pStyle w:val="oancuaDanhsac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 xml:space="preserve">Giai đoạn </w:t>
      </w:r>
      <w:ins w:id="30" w:author="sangvv vu" w:date="2018-05-09T08:32:00Z">
        <w:r w:rsidR="004C083F">
          <w:rPr>
            <w:rFonts w:ascii="Times New Roman" w:eastAsia="Times New Roman" w:hAnsi="Times New Roman" w:cs="Times New Roman"/>
            <w:b/>
            <w:bCs/>
            <w:i/>
            <w:sz w:val="24"/>
            <w:szCs w:val="24"/>
            <w:bdr w:val="none" w:sz="0" w:space="0" w:color="auto" w:frame="1"/>
          </w:rPr>
          <w:t>2</w:t>
        </w:r>
      </w:ins>
      <w:del w:id="31" w:author="sangvv vu" w:date="2018-05-09T08:32:00Z">
        <w:r w:rsidRPr="00C05318" w:rsidDel="004C083F">
          <w:rPr>
            <w:rFonts w:ascii="Times New Roman" w:eastAsia="Times New Roman" w:hAnsi="Times New Roman" w:cs="Times New Roman"/>
            <w:b/>
            <w:bCs/>
            <w:i/>
            <w:sz w:val="24"/>
            <w:szCs w:val="24"/>
            <w:bdr w:val="none" w:sz="0" w:space="0" w:color="auto" w:frame="1"/>
          </w:rPr>
          <w:delText>3</w:delText>
        </w:r>
      </w:del>
      <w:r w:rsidRPr="00C05318">
        <w:rPr>
          <w:rFonts w:ascii="Times New Roman" w:eastAsia="Times New Roman" w:hAnsi="Times New Roman" w:cs="Times New Roman"/>
          <w:b/>
          <w:bCs/>
          <w:i/>
          <w:sz w:val="24"/>
          <w:szCs w:val="24"/>
          <w:bdr w:val="none" w:sz="0" w:space="0" w:color="auto" w:frame="1"/>
        </w:rPr>
        <w:t xml:space="preserve"> (30/</w:t>
      </w:r>
      <w:del w:id="32" w:author="sangvv vu" w:date="2018-05-09T08:32:00Z">
        <w:r w:rsidRPr="00C05318" w:rsidDel="004C083F">
          <w:rPr>
            <w:rFonts w:ascii="Times New Roman" w:eastAsia="Times New Roman" w:hAnsi="Times New Roman" w:cs="Times New Roman"/>
            <w:b/>
            <w:bCs/>
            <w:i/>
            <w:sz w:val="24"/>
            <w:szCs w:val="24"/>
            <w:bdr w:val="none" w:sz="0" w:space="0" w:color="auto" w:frame="1"/>
          </w:rPr>
          <w:delText>06</w:delText>
        </w:r>
      </w:del>
      <w:ins w:id="33" w:author="sangvv vu" w:date="2018-05-09T08:32:00Z">
        <w:r w:rsidR="004C083F" w:rsidRPr="00C05318">
          <w:rPr>
            <w:rFonts w:ascii="Times New Roman" w:eastAsia="Times New Roman" w:hAnsi="Times New Roman" w:cs="Times New Roman"/>
            <w:b/>
            <w:bCs/>
            <w:i/>
            <w:sz w:val="24"/>
            <w:szCs w:val="24"/>
            <w:bdr w:val="none" w:sz="0" w:space="0" w:color="auto" w:frame="1"/>
          </w:rPr>
          <w:t>0</w:t>
        </w:r>
        <w:r w:rsidR="004C083F">
          <w:rPr>
            <w:rFonts w:ascii="Times New Roman" w:eastAsia="Times New Roman" w:hAnsi="Times New Roman" w:cs="Times New Roman"/>
            <w:b/>
            <w:bCs/>
            <w:i/>
            <w:sz w:val="24"/>
            <w:szCs w:val="24"/>
            <w:bdr w:val="none" w:sz="0" w:space="0" w:color="auto" w:frame="1"/>
          </w:rPr>
          <w:t>5</w:t>
        </w:r>
      </w:ins>
      <w:r w:rsidRPr="00C05318">
        <w:rPr>
          <w:rFonts w:ascii="Times New Roman" w:eastAsia="Times New Roman" w:hAnsi="Times New Roman" w:cs="Times New Roman"/>
          <w:b/>
          <w:bCs/>
          <w:i/>
          <w:sz w:val="24"/>
          <w:szCs w:val="24"/>
          <w:bdr w:val="none" w:sz="0" w:space="0" w:color="auto" w:frame="1"/>
        </w:rPr>
        <w:t>/2018 – 15/09/2018):</w:t>
      </w:r>
      <w:r w:rsidR="0092621F">
        <w:rPr>
          <w:rFonts w:ascii="Times New Roman" w:eastAsia="Times New Roman" w:hAnsi="Times New Roman" w:cs="Times New Roman"/>
          <w:bCs/>
          <w:sz w:val="24"/>
          <w:szCs w:val="24"/>
          <w:bdr w:val="none" w:sz="0" w:space="0" w:color="auto" w:frame="1"/>
        </w:rPr>
        <w:t xml:space="preserve"> </w:t>
      </w:r>
      <w:r w:rsidR="0092621F" w:rsidRPr="0092621F">
        <w:rPr>
          <w:rFonts w:ascii="Times New Roman" w:eastAsia="Times New Roman" w:hAnsi="Times New Roman" w:cs="Times New Roman"/>
          <w:bCs/>
          <w:sz w:val="24"/>
          <w:szCs w:val="24"/>
          <w:bdr w:val="none" w:sz="0" w:space="0" w:color="auto" w:frame="1"/>
        </w:rPr>
        <w:t>Lập trình ứng dụng phần mềm web</w:t>
      </w:r>
      <w:r>
        <w:rPr>
          <w:rFonts w:ascii="Times New Roman" w:eastAsia="Times New Roman" w:hAnsi="Times New Roman" w:cs="Times New Roman"/>
          <w:bCs/>
          <w:sz w:val="24"/>
          <w:szCs w:val="24"/>
          <w:bdr w:val="none" w:sz="0" w:space="0" w:color="auto" w:frame="1"/>
        </w:rPr>
        <w:t>, tiến hành coding, dựng website, b</w:t>
      </w:r>
      <w:r w:rsidR="00F604CD">
        <w:rPr>
          <w:rFonts w:ascii="Times New Roman" w:eastAsia="Times New Roman" w:hAnsi="Times New Roman" w:cs="Times New Roman"/>
          <w:bCs/>
          <w:sz w:val="24"/>
          <w:szCs w:val="24"/>
          <w:bdr w:val="none" w:sz="0" w:space="0" w:color="auto" w:frame="1"/>
        </w:rPr>
        <w:t>iểu mẫu gồm website và phần mềm.</w:t>
      </w:r>
    </w:p>
    <w:p w14:paraId="67BCD1F7" w14:textId="77777777" w:rsidR="00C05318" w:rsidRDefault="00C05318"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51CFDE20" w14:textId="6FE665BB" w:rsidR="00F604CD" w:rsidRPr="005958E1" w:rsidRDefault="00C05318" w:rsidP="000F5A4B">
      <w:pPr>
        <w:pStyle w:val="oancuaDanhsach"/>
        <w:numPr>
          <w:ilvl w:val="0"/>
          <w:numId w:val="25"/>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5958E1">
        <w:rPr>
          <w:rFonts w:ascii="Times New Roman" w:eastAsia="Times New Roman" w:hAnsi="Times New Roman" w:cs="Times New Roman"/>
          <w:b/>
          <w:bCs/>
          <w:i/>
          <w:color w:val="FF0000"/>
          <w:sz w:val="24"/>
          <w:szCs w:val="24"/>
          <w:bdr w:val="none" w:sz="0" w:space="0" w:color="auto" w:frame="1"/>
        </w:rPr>
        <w:t xml:space="preserve">Giai đoạn </w:t>
      </w:r>
      <w:del w:id="34" w:author="sangvv vu" w:date="2018-05-09T08:32:00Z">
        <w:r w:rsidRPr="005958E1" w:rsidDel="004C083F">
          <w:rPr>
            <w:rFonts w:ascii="Times New Roman" w:eastAsia="Times New Roman" w:hAnsi="Times New Roman" w:cs="Times New Roman"/>
            <w:b/>
            <w:bCs/>
            <w:i/>
            <w:color w:val="FF0000"/>
            <w:sz w:val="24"/>
            <w:szCs w:val="24"/>
            <w:bdr w:val="none" w:sz="0" w:space="0" w:color="auto" w:frame="1"/>
          </w:rPr>
          <w:delText xml:space="preserve">4 </w:delText>
        </w:r>
      </w:del>
      <w:ins w:id="35" w:author="sangvv vu" w:date="2018-05-09T08:32:00Z">
        <w:r w:rsidR="004C083F">
          <w:rPr>
            <w:rFonts w:ascii="Times New Roman" w:eastAsia="Times New Roman" w:hAnsi="Times New Roman" w:cs="Times New Roman"/>
            <w:b/>
            <w:bCs/>
            <w:i/>
            <w:color w:val="FF0000"/>
            <w:sz w:val="24"/>
            <w:szCs w:val="24"/>
            <w:bdr w:val="none" w:sz="0" w:space="0" w:color="auto" w:frame="1"/>
          </w:rPr>
          <w:t>3</w:t>
        </w:r>
        <w:r w:rsidR="004C083F" w:rsidRPr="005958E1">
          <w:rPr>
            <w:rFonts w:ascii="Times New Roman" w:eastAsia="Times New Roman" w:hAnsi="Times New Roman" w:cs="Times New Roman"/>
            <w:b/>
            <w:bCs/>
            <w:i/>
            <w:color w:val="FF0000"/>
            <w:sz w:val="24"/>
            <w:szCs w:val="24"/>
            <w:bdr w:val="none" w:sz="0" w:space="0" w:color="auto" w:frame="1"/>
          </w:rPr>
          <w:t xml:space="preserve"> </w:t>
        </w:r>
      </w:ins>
      <w:r w:rsidRPr="005958E1">
        <w:rPr>
          <w:rFonts w:ascii="Times New Roman" w:eastAsia="Times New Roman" w:hAnsi="Times New Roman" w:cs="Times New Roman"/>
          <w:b/>
          <w:bCs/>
          <w:i/>
          <w:color w:val="FF0000"/>
          <w:sz w:val="24"/>
          <w:szCs w:val="24"/>
          <w:bdr w:val="none" w:sz="0" w:space="0" w:color="auto" w:frame="1"/>
        </w:rPr>
        <w:t>(15/9/2018 – 31/12/2018):</w:t>
      </w:r>
      <w:r w:rsidRPr="005958E1">
        <w:rPr>
          <w:rFonts w:ascii="Times New Roman" w:eastAsia="Times New Roman" w:hAnsi="Times New Roman" w:cs="Times New Roman"/>
          <w:bCs/>
          <w:color w:val="FF0000"/>
          <w:sz w:val="24"/>
          <w:szCs w:val="24"/>
          <w:bdr w:val="none" w:sz="0" w:space="0" w:color="auto" w:frame="1"/>
        </w:rPr>
        <w:t xml:space="preserve"> Cài đặt</w:t>
      </w:r>
      <w:r w:rsidR="005958E1" w:rsidRPr="005958E1">
        <w:rPr>
          <w:rFonts w:ascii="Times New Roman" w:eastAsia="Times New Roman" w:hAnsi="Times New Roman" w:cs="Times New Roman"/>
          <w:bCs/>
          <w:color w:val="FF0000"/>
          <w:sz w:val="24"/>
          <w:szCs w:val="24"/>
          <w:bdr w:val="none" w:sz="0" w:space="0" w:color="auto" w:frame="1"/>
        </w:rPr>
        <w:t>, triển khai hệ thống website</w:t>
      </w:r>
      <w:r w:rsidR="00AE0FF1">
        <w:rPr>
          <w:rFonts w:ascii="Times New Roman" w:eastAsia="Times New Roman" w:hAnsi="Times New Roman" w:cs="Times New Roman"/>
          <w:bCs/>
          <w:color w:val="FF0000"/>
          <w:sz w:val="24"/>
          <w:szCs w:val="24"/>
          <w:bdr w:val="none" w:sz="0" w:space="0" w:color="auto" w:frame="1"/>
        </w:rPr>
        <w:t xml:space="preserve"> và</w:t>
      </w:r>
      <w:r w:rsidR="005958E1" w:rsidRPr="005958E1">
        <w:rPr>
          <w:rFonts w:ascii="Times New Roman" w:eastAsia="Times New Roman" w:hAnsi="Times New Roman" w:cs="Times New Roman"/>
          <w:bCs/>
          <w:color w:val="FF0000"/>
          <w:sz w:val="24"/>
          <w:szCs w:val="24"/>
          <w:bdr w:val="none" w:sz="0" w:space="0" w:color="auto" w:frame="1"/>
        </w:rPr>
        <w:t xml:space="preserve"> phần mềm</w:t>
      </w:r>
      <w:r w:rsidR="00AE0FF1">
        <w:rPr>
          <w:rFonts w:ascii="Times New Roman" w:eastAsia="Times New Roman" w:hAnsi="Times New Roman" w:cs="Times New Roman"/>
          <w:bCs/>
          <w:color w:val="FF0000"/>
          <w:sz w:val="24"/>
          <w:szCs w:val="24"/>
          <w:bdr w:val="none" w:sz="0" w:space="0" w:color="auto" w:frame="1"/>
        </w:rPr>
        <w:t xml:space="preserve"> ứng dụng</w:t>
      </w:r>
      <w:r w:rsidR="0092621F" w:rsidRPr="005958E1">
        <w:rPr>
          <w:rFonts w:ascii="Times New Roman" w:eastAsia="Times New Roman" w:hAnsi="Times New Roman" w:cs="Times New Roman"/>
          <w:bCs/>
          <w:color w:val="FF0000"/>
          <w:sz w:val="24"/>
          <w:szCs w:val="24"/>
          <w:bdr w:val="none" w:sz="0" w:space="0" w:color="auto" w:frame="1"/>
        </w:rPr>
        <w:t>; chuyển</w:t>
      </w:r>
      <w:r w:rsidR="005958E1">
        <w:rPr>
          <w:rFonts w:ascii="Times New Roman" w:eastAsia="Times New Roman" w:hAnsi="Times New Roman" w:cs="Times New Roman"/>
          <w:bCs/>
          <w:color w:val="FF0000"/>
          <w:sz w:val="24"/>
          <w:szCs w:val="24"/>
          <w:bdr w:val="none" w:sz="0" w:space="0" w:color="auto" w:frame="1"/>
        </w:rPr>
        <w:t xml:space="preserve"> giao</w:t>
      </w:r>
      <w:r w:rsidR="0092621F" w:rsidRPr="005958E1">
        <w:rPr>
          <w:rFonts w:ascii="Times New Roman" w:eastAsia="Times New Roman" w:hAnsi="Times New Roman" w:cs="Times New Roman"/>
          <w:bCs/>
          <w:color w:val="FF0000"/>
          <w:sz w:val="24"/>
          <w:szCs w:val="24"/>
          <w:bdr w:val="none" w:sz="0" w:space="0" w:color="auto" w:frame="1"/>
        </w:rPr>
        <w:t xml:space="preserve"> quyền quản trị</w:t>
      </w:r>
      <w:r w:rsidR="00AE0FF1">
        <w:rPr>
          <w:rFonts w:ascii="Times New Roman" w:eastAsia="Times New Roman" w:hAnsi="Times New Roman" w:cs="Times New Roman"/>
          <w:bCs/>
          <w:color w:val="FF0000"/>
          <w:sz w:val="24"/>
          <w:szCs w:val="24"/>
          <w:bdr w:val="none" w:sz="0" w:space="0" w:color="auto" w:frame="1"/>
        </w:rPr>
        <w:t xml:space="preserve"> hệ thống</w:t>
      </w:r>
      <w:r w:rsidR="005958E1">
        <w:rPr>
          <w:rFonts w:ascii="Times New Roman" w:eastAsia="Times New Roman" w:hAnsi="Times New Roman" w:cs="Times New Roman"/>
          <w:bCs/>
          <w:color w:val="FF0000"/>
          <w:sz w:val="24"/>
          <w:szCs w:val="24"/>
          <w:bdr w:val="none" w:sz="0" w:space="0" w:color="auto" w:frame="1"/>
        </w:rPr>
        <w:t>, thực hiện đào tạo người sử dụng</w:t>
      </w:r>
      <w:r w:rsidRPr="005958E1">
        <w:rPr>
          <w:rFonts w:ascii="Times New Roman" w:eastAsia="Times New Roman" w:hAnsi="Times New Roman" w:cs="Times New Roman"/>
          <w:bCs/>
          <w:color w:val="FF0000"/>
          <w:sz w:val="24"/>
          <w:szCs w:val="24"/>
          <w:bdr w:val="none" w:sz="0" w:space="0" w:color="auto" w:frame="1"/>
        </w:rPr>
        <w:t xml:space="preserve">. </w:t>
      </w:r>
      <w:r w:rsidR="0092621F" w:rsidRPr="005958E1">
        <w:rPr>
          <w:rFonts w:ascii="Times New Roman" w:eastAsia="Times New Roman" w:hAnsi="Times New Roman" w:cs="Times New Roman"/>
          <w:bCs/>
          <w:color w:val="FF0000"/>
          <w:sz w:val="24"/>
          <w:szCs w:val="24"/>
          <w:bdr w:val="none" w:sz="0" w:space="0" w:color="auto" w:frame="1"/>
        </w:rPr>
        <w:t>Sửa lỗi và hoàn thiện Website và phần mềm trong 2 tháng sau đó gửi toàn bộ mã nguồn lại cho Bên A</w:t>
      </w:r>
      <w:r w:rsidRPr="005958E1">
        <w:rPr>
          <w:rFonts w:ascii="Times New Roman" w:eastAsia="Times New Roman" w:hAnsi="Times New Roman" w:cs="Times New Roman"/>
          <w:bCs/>
          <w:color w:val="FF0000"/>
          <w:sz w:val="24"/>
          <w:szCs w:val="24"/>
          <w:bdr w:val="none" w:sz="0" w:space="0" w:color="auto" w:frame="1"/>
        </w:rPr>
        <w:t xml:space="preserve">. </w:t>
      </w:r>
    </w:p>
    <w:p w14:paraId="2E8952F5" w14:textId="77777777" w:rsidR="00F604CD" w:rsidRPr="00F604CD" w:rsidRDefault="00F604CD" w:rsidP="000F5A4B">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654058F8" w14:textId="4D77751F" w:rsidR="00A76C00" w:rsidRPr="00200597" w:rsidRDefault="00F604CD" w:rsidP="000F5A4B">
      <w:pPr>
        <w:pStyle w:val="oancuaDanhsac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F604CD">
        <w:rPr>
          <w:rFonts w:ascii="Times New Roman" w:eastAsia="Times New Roman" w:hAnsi="Times New Roman" w:cs="Times New Roman"/>
          <w:b/>
          <w:bCs/>
          <w:i/>
          <w:sz w:val="24"/>
          <w:szCs w:val="24"/>
          <w:bdr w:val="none" w:sz="0" w:space="0" w:color="auto" w:frame="1"/>
        </w:rPr>
        <w:t xml:space="preserve">Giai đoạn </w:t>
      </w:r>
      <w:del w:id="36" w:author="sangvv vu" w:date="2018-05-09T08:32:00Z">
        <w:r w:rsidRPr="00F604CD" w:rsidDel="004C083F">
          <w:rPr>
            <w:rFonts w:ascii="Times New Roman" w:eastAsia="Times New Roman" w:hAnsi="Times New Roman" w:cs="Times New Roman"/>
            <w:b/>
            <w:bCs/>
            <w:i/>
            <w:sz w:val="24"/>
            <w:szCs w:val="24"/>
            <w:bdr w:val="none" w:sz="0" w:space="0" w:color="auto" w:frame="1"/>
          </w:rPr>
          <w:delText>5</w:delText>
        </w:r>
      </w:del>
      <w:ins w:id="37" w:author="sangvv vu" w:date="2018-05-09T08:32:00Z">
        <w:r w:rsidR="004C083F">
          <w:rPr>
            <w:rFonts w:ascii="Times New Roman" w:eastAsia="Times New Roman" w:hAnsi="Times New Roman" w:cs="Times New Roman"/>
            <w:b/>
            <w:bCs/>
            <w:i/>
            <w:sz w:val="24"/>
            <w:szCs w:val="24"/>
            <w:bdr w:val="none" w:sz="0" w:space="0" w:color="auto" w:frame="1"/>
          </w:rPr>
          <w:t>4</w:t>
        </w:r>
      </w:ins>
      <w:r w:rsidRPr="00F604CD">
        <w:rPr>
          <w:rFonts w:ascii="Times New Roman" w:eastAsia="Times New Roman" w:hAnsi="Times New Roman" w:cs="Times New Roman"/>
          <w:b/>
          <w:bCs/>
          <w:i/>
          <w:sz w:val="24"/>
          <w:szCs w:val="24"/>
          <w:bdr w:val="none" w:sz="0" w:space="0" w:color="auto" w:frame="1"/>
        </w:rPr>
        <w:t xml:space="preserve">: </w:t>
      </w:r>
      <w:r w:rsidR="00C05318">
        <w:rPr>
          <w:rFonts w:ascii="Times New Roman" w:eastAsia="Times New Roman" w:hAnsi="Times New Roman" w:cs="Times New Roman"/>
          <w:bCs/>
          <w:sz w:val="24"/>
          <w:szCs w:val="24"/>
          <w:bdr w:val="none" w:sz="0" w:space="0" w:color="auto" w:frame="1"/>
        </w:rPr>
        <w:t xml:space="preserve">Hỗ trợ </w:t>
      </w:r>
      <w:r w:rsidR="00BA413E">
        <w:rPr>
          <w:rFonts w:ascii="Times New Roman" w:eastAsia="Times New Roman" w:hAnsi="Times New Roman" w:cs="Times New Roman"/>
          <w:bCs/>
          <w:sz w:val="24"/>
          <w:szCs w:val="24"/>
          <w:bdr w:val="none" w:sz="0" w:space="0" w:color="auto" w:frame="1"/>
        </w:rPr>
        <w:t>vận hành</w:t>
      </w:r>
      <w:r w:rsidR="00C05318">
        <w:rPr>
          <w:rFonts w:ascii="Times New Roman" w:eastAsia="Times New Roman" w:hAnsi="Times New Roman" w:cs="Times New Roman"/>
          <w:bCs/>
          <w:sz w:val="24"/>
          <w:szCs w:val="24"/>
          <w:bdr w:val="none" w:sz="0" w:space="0" w:color="auto" w:frame="1"/>
        </w:rPr>
        <w:t xml:space="preserve"> và bảo hành</w:t>
      </w:r>
      <w:r w:rsidR="00AE0FF1">
        <w:rPr>
          <w:rFonts w:ascii="Times New Roman" w:eastAsia="Times New Roman" w:hAnsi="Times New Roman" w:cs="Times New Roman"/>
          <w:bCs/>
          <w:sz w:val="24"/>
          <w:szCs w:val="24"/>
          <w:bdr w:val="none" w:sz="0" w:space="0" w:color="auto" w:frame="1"/>
        </w:rPr>
        <w:t>, bảo trì</w:t>
      </w:r>
      <w:r w:rsidR="00C05318">
        <w:rPr>
          <w:rFonts w:ascii="Times New Roman" w:eastAsia="Times New Roman" w:hAnsi="Times New Roman" w:cs="Times New Roman"/>
          <w:bCs/>
          <w:sz w:val="24"/>
          <w:szCs w:val="24"/>
          <w:bdr w:val="none" w:sz="0" w:space="0" w:color="auto" w:frame="1"/>
        </w:rPr>
        <w:t xml:space="preserve"> trong thời hạn 01 năm kể từ ngày thanh lý hợp đồng.</w:t>
      </w:r>
    </w:p>
    <w:p w14:paraId="70A2055F" w14:textId="77777777" w:rsidR="00A76C00" w:rsidRDefault="00A76C00"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12B50134" w14:textId="77777777" w:rsidR="00987E05"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commentRangeStart w:id="38"/>
      <w:commentRangeStart w:id="39"/>
      <w:r>
        <w:rPr>
          <w:rFonts w:ascii="Times New Roman" w:eastAsia="Times New Roman" w:hAnsi="Times New Roman" w:cs="Times New Roman"/>
          <w:b/>
          <w:bCs/>
          <w:sz w:val="24"/>
          <w:szCs w:val="24"/>
          <w:bdr w:val="none" w:sz="0" w:space="0" w:color="auto" w:frame="1"/>
        </w:rPr>
        <w:t xml:space="preserve">III. Các yêu cầu đối với </w:t>
      </w:r>
      <w:commentRangeStart w:id="40"/>
      <w:r>
        <w:rPr>
          <w:rFonts w:ascii="Times New Roman" w:eastAsia="Times New Roman" w:hAnsi="Times New Roman" w:cs="Times New Roman"/>
          <w:b/>
          <w:bCs/>
          <w:sz w:val="24"/>
          <w:szCs w:val="24"/>
          <w:bdr w:val="none" w:sz="0" w:space="0" w:color="auto" w:frame="1"/>
        </w:rPr>
        <w:t>website và phần mềm</w:t>
      </w:r>
      <w:commentRangeEnd w:id="38"/>
      <w:r w:rsidR="005958E1">
        <w:rPr>
          <w:rStyle w:val="ThamchiuChuthich"/>
        </w:rPr>
        <w:commentReference w:id="38"/>
      </w:r>
      <w:commentRangeEnd w:id="39"/>
      <w:r w:rsidR="00A757D7">
        <w:rPr>
          <w:rStyle w:val="ThamchiuChuthich"/>
        </w:rPr>
        <w:commentReference w:id="39"/>
      </w:r>
      <w:commentRangeEnd w:id="40"/>
      <w:r w:rsidR="005B4564">
        <w:rPr>
          <w:rStyle w:val="ThamchiuChuthich"/>
        </w:rPr>
        <w:commentReference w:id="40"/>
      </w:r>
    </w:p>
    <w:p w14:paraId="44FBECC0" w14:textId="77777777" w:rsidR="00F604CD"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0FB658D2" w14:textId="77777777" w:rsidR="00F604CD" w:rsidRPr="00F604CD" w:rsidRDefault="00982E61" w:rsidP="000F5A4B">
      <w:pPr>
        <w:pStyle w:val="oancuaDanhsach"/>
        <w:numPr>
          <w:ilvl w:val="0"/>
          <w:numId w:val="26"/>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Yêu cầu chung đối với website</w:t>
      </w:r>
    </w:p>
    <w:p w14:paraId="617A2650" w14:textId="77777777" w:rsidR="00F604CD" w:rsidRPr="00F604CD" w:rsidRDefault="00F604CD" w:rsidP="000F5A4B">
      <w:pPr>
        <w:pStyle w:val="oancuaDanhsac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261CA37B" w14:textId="77777777" w:rsidR="00F604CD" w:rsidRPr="0089313E"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commentRangeStart w:id="41"/>
      <w:r>
        <w:rPr>
          <w:rFonts w:ascii="Times New Roman" w:eastAsia="Times New Roman" w:hAnsi="Times New Roman" w:cs="Times New Roman"/>
          <w:bCs/>
          <w:sz w:val="24"/>
          <w:szCs w:val="24"/>
          <w:bdr w:val="none" w:sz="0" w:space="0" w:color="auto" w:frame="1"/>
        </w:rPr>
        <w:t>Website và các giao diện chính phải ở dạng responsive</w:t>
      </w:r>
      <w:commentRangeEnd w:id="41"/>
      <w:r w:rsidR="00E2332B">
        <w:rPr>
          <w:rStyle w:val="ThamchiuChuthich"/>
        </w:rPr>
        <w:commentReference w:id="41"/>
      </w:r>
    </w:p>
    <w:p w14:paraId="33B8660C" w14:textId="77777777" w:rsidR="00F604CD" w:rsidRPr="00763F4F"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AF0E79">
        <w:rPr>
          <w:rFonts w:ascii="Times New Roman" w:eastAsia="Times New Roman" w:hAnsi="Times New Roman" w:cs="Times New Roman"/>
          <w:sz w:val="24"/>
          <w:szCs w:val="24"/>
        </w:rPr>
        <w:t xml:space="preserve">Phần </w:t>
      </w:r>
      <w:r w:rsidRPr="00763F4F">
        <w:rPr>
          <w:rFonts w:ascii="Times New Roman" w:eastAsia="Times New Roman" w:hAnsi="Times New Roman" w:cs="Times New Roman"/>
          <w:bCs/>
          <w:sz w:val="24"/>
          <w:szCs w:val="24"/>
          <w:bdr w:val="none" w:sz="0" w:space="0" w:color="auto" w:frame="1"/>
        </w:rPr>
        <w:t>mềm phát triển theo hướng mở, dễ bảo trì và phát triển thêm các module mới;</w:t>
      </w:r>
    </w:p>
    <w:p w14:paraId="442FB553" w14:textId="011A1B9E" w:rsidR="00F604CD" w:rsidRPr="000864D1" w:rsidRDefault="000864D1"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trike/>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 xml:space="preserve">Web site sử dụng 02 ngôn ngữ: tiếng Việt và tiếng Anh. </w:t>
      </w:r>
      <w:r w:rsidR="00F604CD" w:rsidRPr="000864D1">
        <w:rPr>
          <w:rFonts w:ascii="Times New Roman" w:eastAsia="Times New Roman" w:hAnsi="Times New Roman" w:cs="Times New Roman"/>
          <w:bCs/>
          <w:strike/>
          <w:sz w:val="24"/>
          <w:szCs w:val="24"/>
          <w:bdr w:val="none" w:sz="0" w:space="0" w:color="auto" w:frame="1"/>
        </w:rPr>
        <w:t>Có khả năng mở rộng ngôn ngữ;</w:t>
      </w:r>
    </w:p>
    <w:p w14:paraId="754BF842" w14:textId="77777777" w:rsidR="00F604CD" w:rsidRPr="000864D1"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Cho phép quản trị viên dễ dàng thay đổi giao diện, menu;</w:t>
      </w:r>
    </w:p>
    <w:p w14:paraId="7E7FE446" w14:textId="77777777" w:rsidR="00F604CD" w:rsidRPr="00763F4F"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Thống kê số người online, truy cập;</w:t>
      </w:r>
    </w:p>
    <w:p w14:paraId="0B654BA4" w14:textId="7ABFD0C5" w:rsidR="00F604CD" w:rsidRPr="00763F4F"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Phần mềm chạy ổn định trên mọi trình duyệt website hiện nay</w:t>
      </w:r>
      <w:ins w:id="42" w:author="sangvv vu" w:date="2018-05-09T08:38:00Z">
        <w:r w:rsidR="00E2332B">
          <w:rPr>
            <w:rFonts w:ascii="Times New Roman" w:eastAsia="Times New Roman" w:hAnsi="Times New Roman" w:cs="Times New Roman"/>
            <w:bCs/>
            <w:sz w:val="24"/>
            <w:szCs w:val="24"/>
            <w:bdr w:val="none" w:sz="0" w:space="0" w:color="auto" w:frame="1"/>
          </w:rPr>
          <w:t>, với</w:t>
        </w:r>
      </w:ins>
      <w:ins w:id="43" w:author="sangvv vu" w:date="2018-05-09T08:39:00Z">
        <w:r w:rsidR="00E2332B">
          <w:rPr>
            <w:rFonts w:ascii="Times New Roman" w:eastAsia="Times New Roman" w:hAnsi="Times New Roman" w:cs="Times New Roman"/>
            <w:bCs/>
            <w:sz w:val="24"/>
            <w:szCs w:val="24"/>
            <w:bdr w:val="none" w:sz="0" w:space="0" w:color="auto" w:frame="1"/>
          </w:rPr>
          <w:t xml:space="preserve"> các trình duyệt được cập nhật phiên bản mới nhất</w:t>
        </w:r>
      </w:ins>
      <w:r w:rsidRPr="00763F4F">
        <w:rPr>
          <w:rFonts w:ascii="Times New Roman" w:eastAsia="Times New Roman" w:hAnsi="Times New Roman" w:cs="Times New Roman"/>
          <w:bCs/>
          <w:sz w:val="24"/>
          <w:szCs w:val="24"/>
          <w:bdr w:val="none" w:sz="0" w:space="0" w:color="auto" w:frame="1"/>
        </w:rPr>
        <w:t>;</w:t>
      </w:r>
    </w:p>
    <w:p w14:paraId="48138FF2" w14:textId="77777777" w:rsidR="00F604CD" w:rsidRPr="00763F4F"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Chạy ổn định với 1000 lượt truy cập đồng thời;</w:t>
      </w:r>
    </w:p>
    <w:p w14:paraId="318607B0" w14:textId="77777777" w:rsidR="00F604CD" w:rsidRPr="000864D1"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Tự động sao lưu, backup dữ liệu trên server;</w:t>
      </w:r>
    </w:p>
    <w:p w14:paraId="7DE1BD6E" w14:textId="77777777" w:rsidR="00F604CD" w:rsidRDefault="00F604CD" w:rsidP="000F5A4B">
      <w:pPr>
        <w:pStyle w:val="oancuaDanhsac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Tối ưu bài viết, hình ảnh, đường dẫn….</w:t>
      </w:r>
    </w:p>
    <w:p w14:paraId="582D24A3" w14:textId="77777777" w:rsidR="00751865" w:rsidRDefault="00751865" w:rsidP="000F5A4B">
      <w:pPr>
        <w:pStyle w:val="oancuaDanhsach"/>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56E36ED5" w14:textId="77777777" w:rsidR="00751865" w:rsidRDefault="00751865" w:rsidP="000F5A4B">
      <w:pPr>
        <w:pStyle w:val="oancuaDanhsach"/>
        <w:widowControl w:val="0"/>
        <w:numPr>
          <w:ilvl w:val="0"/>
          <w:numId w:val="26"/>
        </w:numPr>
        <w:autoSpaceDE w:val="0"/>
        <w:autoSpaceDN w:val="0"/>
        <w:adjustRightInd w:val="0"/>
        <w:spacing w:after="0" w:line="240" w:lineRule="auto"/>
        <w:jc w:val="both"/>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Nội dung Website</w:t>
      </w:r>
    </w:p>
    <w:p w14:paraId="6E1FD79D" w14:textId="77777777" w:rsidR="003B5913" w:rsidRPr="003B5913" w:rsidRDefault="003B5913" w:rsidP="000F5A4B">
      <w:pPr>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569F9400" w14:textId="77777777" w:rsidR="003B5913" w:rsidRPr="003B5913" w:rsidRDefault="003B5913" w:rsidP="000F5A4B">
      <w:pPr>
        <w:widowControl w:val="0"/>
        <w:autoSpaceDE w:val="0"/>
        <w:autoSpaceDN w:val="0"/>
        <w:adjustRightInd w:val="0"/>
        <w:spacing w:after="0" w:line="240" w:lineRule="auto"/>
        <w:ind w:left="720"/>
        <w:jc w:val="both"/>
        <w:rPr>
          <w:rFonts w:ascii="Times New Roman" w:eastAsia="Times New Roman" w:hAnsi="Times New Roman" w:cs="Times New Roman"/>
          <w:bCs/>
          <w:i/>
          <w:sz w:val="24"/>
          <w:szCs w:val="24"/>
          <w:bdr w:val="none" w:sz="0" w:space="0" w:color="auto" w:frame="1"/>
        </w:rPr>
      </w:pPr>
      <w:r w:rsidRPr="003B5913">
        <w:rPr>
          <w:rFonts w:ascii="Times New Roman" w:eastAsia="Times New Roman" w:hAnsi="Times New Roman" w:cs="Times New Roman"/>
          <w:bCs/>
          <w:i/>
          <w:sz w:val="24"/>
          <w:szCs w:val="24"/>
          <w:bdr w:val="none" w:sz="0" w:space="0" w:color="auto" w:frame="1"/>
        </w:rPr>
        <w:t>Yêu cầu chung: giao diện đơn giản không màu mè, thể hiện được sự bảo mật thông tin cho khách hàng tiềm năng; màu tối đa 4 màu, trong đó có hai màu chủ đạo là xanh (green) và trắng theo tông c</w:t>
      </w:r>
      <w:r>
        <w:rPr>
          <w:rFonts w:ascii="Times New Roman" w:eastAsia="Times New Roman" w:hAnsi="Times New Roman" w:cs="Times New Roman"/>
          <w:bCs/>
          <w:i/>
          <w:sz w:val="24"/>
          <w:szCs w:val="24"/>
          <w:bdr w:val="none" w:sz="0" w:space="0" w:color="auto" w:frame="1"/>
        </w:rPr>
        <w:t>ủa logo iPace đính kèm theo đây.</w:t>
      </w:r>
    </w:p>
    <w:p w14:paraId="42FDA87B" w14:textId="77777777" w:rsidR="003B5913" w:rsidRDefault="003B5913" w:rsidP="000F5A4B">
      <w:pPr>
        <w:pStyle w:val="oancuaDanhsac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1835406A" w14:textId="77777777" w:rsidR="00B4455F" w:rsidRPr="003B5913" w:rsidRDefault="003B5913" w:rsidP="000F5A4B">
      <w:pPr>
        <w:pStyle w:val="oancuaDanhsac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Phác thảo giao diện</w:t>
      </w:r>
      <w:r w:rsidR="00C75F48">
        <w:rPr>
          <w:rFonts w:ascii="Times New Roman" w:eastAsia="Times New Roman" w:hAnsi="Times New Roman" w:cs="Times New Roman"/>
          <w:bCs/>
          <w:sz w:val="24"/>
          <w:szCs w:val="24"/>
          <w:bdr w:val="none" w:sz="0" w:space="0" w:color="auto" w:frame="1"/>
        </w:rPr>
        <w:t xml:space="preserve"> chính như sau</w:t>
      </w:r>
    </w:p>
    <w:p w14:paraId="4DF4F228" w14:textId="77777777" w:rsidR="00751865" w:rsidRPr="00A85CAB" w:rsidRDefault="00B4455F" w:rsidP="00A85CAB">
      <w:pPr>
        <w:pStyle w:val="oancuaDanhsac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sidRPr="003B5913">
        <w:rPr>
          <w:rFonts w:ascii="Times New Roman" w:eastAsia="Times New Roman" w:hAnsi="Times New Roman" w:cs="Times New Roman"/>
          <w:bCs/>
          <w:sz w:val="24"/>
          <w:szCs w:val="24"/>
          <w:u w:val="single"/>
          <w:bdr w:val="none" w:sz="0" w:space="0" w:color="auto" w:frame="1"/>
        </w:rPr>
        <w:t>HOME PAGE</w:t>
      </w:r>
      <w:r>
        <w:rPr>
          <w:rFonts w:ascii="Times New Roman" w:eastAsia="Times New Roman" w:hAnsi="Times New Roman" w:cs="Times New Roman"/>
          <w:bCs/>
          <w:sz w:val="24"/>
          <w:szCs w:val="24"/>
          <w:bdr w:val="none" w:sz="0" w:space="0" w:color="auto" w:frame="1"/>
        </w:rPr>
        <w:t>:</w:t>
      </w:r>
    </w:p>
    <w:tbl>
      <w:tblPr>
        <w:tblStyle w:val="LiBang"/>
        <w:tblW w:w="0" w:type="auto"/>
        <w:tblInd w:w="720" w:type="dxa"/>
        <w:shd w:val="clear" w:color="auto" w:fill="385623" w:themeFill="accent6" w:themeFillShade="80"/>
        <w:tblLook w:val="04A0" w:firstRow="1" w:lastRow="0" w:firstColumn="1" w:lastColumn="0" w:noHBand="0" w:noVBand="1"/>
      </w:tblPr>
      <w:tblGrid>
        <w:gridCol w:w="1993"/>
        <w:gridCol w:w="6303"/>
      </w:tblGrid>
      <w:tr w:rsidR="00B4455F" w:rsidRPr="00BE0344" w14:paraId="19A56420" w14:textId="77777777" w:rsidTr="00B4455F">
        <w:tc>
          <w:tcPr>
            <w:tcW w:w="2166" w:type="dxa"/>
            <w:shd w:val="clear" w:color="auto" w:fill="385623" w:themeFill="accent6" w:themeFillShade="80"/>
          </w:tcPr>
          <w:p w14:paraId="48FAC598" w14:textId="77777777" w:rsidR="00B4455F" w:rsidRPr="00BE0344" w:rsidRDefault="00B4455F" w:rsidP="00751865">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r w:rsidR="00376E6C"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Logo</w:t>
            </w:r>
          </w:p>
          <w:p w14:paraId="577B229F" w14:textId="77777777" w:rsidR="00B4455F" w:rsidRPr="00BE0344" w:rsidRDefault="00B4455F" w:rsidP="00751865">
            <w:pPr>
              <w:pStyle w:val="oancuaDanhsac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6356" w:type="dxa"/>
            <w:shd w:val="clear" w:color="auto" w:fill="385623" w:themeFill="accent6" w:themeFillShade="80"/>
          </w:tcPr>
          <w:p w14:paraId="29EC15C4" w14:textId="77777777" w:rsidR="00B4455F" w:rsidRPr="00BE0344" w:rsidRDefault="00B4455F" w:rsidP="00B4455F">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610BB82C" w14:textId="77777777" w:rsidR="00B4455F" w:rsidRPr="00BE0344" w:rsidRDefault="00B4455F" w:rsidP="00B4455F">
            <w:pPr>
              <w:pStyle w:val="oancuaDanhsac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BE0344" w:rsidRPr="00BE0344" w14:paraId="2402642B" w14:textId="77777777" w:rsidTr="00BE0344">
        <w:tc>
          <w:tcPr>
            <w:tcW w:w="2166" w:type="dxa"/>
            <w:shd w:val="clear" w:color="auto" w:fill="385623" w:themeFill="accent6" w:themeFillShade="80"/>
          </w:tcPr>
          <w:p w14:paraId="78FEE7ED"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66147A2A"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p>
          <w:p w14:paraId="3A9F7BE5"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Linkedin</w:t>
            </w:r>
          </w:p>
          <w:p w14:paraId="1360C37B"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Facebook</w:t>
            </w:r>
          </w:p>
          <w:p w14:paraId="0237FD82"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Wechat</w:t>
            </w:r>
          </w:p>
          <w:p w14:paraId="39052411"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val="restart"/>
            <w:shd w:val="clear" w:color="auto" w:fill="FFFFFF" w:themeFill="background1"/>
          </w:tcPr>
          <w:p w14:paraId="154570BB"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noProof/>
                <w:sz w:val="16"/>
                <w:szCs w:val="16"/>
                <w:bdr w:val="none" w:sz="0" w:space="0" w:color="auto" w:frame="1"/>
                <w:lang w:val="en-US" w:eastAsia="en-US"/>
              </w:rPr>
              <w:drawing>
                <wp:inline distT="0" distB="0" distL="0" distR="0" wp14:anchorId="57D2442B" wp14:editId="388E1830">
                  <wp:extent cx="3814196"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po_madrid_eservices_2017_player.png"/>
                          <pic:cNvPicPr/>
                        </pic:nvPicPr>
                        <pic:blipFill>
                          <a:blip r:embed="rId11">
                            <a:extLst>
                              <a:ext uri="{28A0092B-C50C-407E-A947-70E740481C1C}">
                                <a14:useLocalDpi xmlns:a14="http://schemas.microsoft.com/office/drawing/2010/main" val="0"/>
                              </a:ext>
                            </a:extLst>
                          </a:blip>
                          <a:stretch>
                            <a:fillRect/>
                          </a:stretch>
                        </pic:blipFill>
                        <pic:spPr>
                          <a:xfrm>
                            <a:off x="0" y="0"/>
                            <a:ext cx="3814642" cy="2133849"/>
                          </a:xfrm>
                          <a:prstGeom prst="rect">
                            <a:avLst/>
                          </a:prstGeom>
                        </pic:spPr>
                      </pic:pic>
                    </a:graphicData>
                  </a:graphic>
                </wp:inline>
              </w:drawing>
            </w:r>
          </w:p>
        </w:tc>
      </w:tr>
      <w:tr w:rsidR="00BE0344" w:rsidRPr="00BE0344" w14:paraId="127991E3" w14:textId="77777777" w:rsidTr="00BE0344">
        <w:tc>
          <w:tcPr>
            <w:tcW w:w="2166" w:type="dxa"/>
            <w:shd w:val="clear" w:color="auto" w:fill="385623" w:themeFill="accent6" w:themeFillShade="80"/>
          </w:tcPr>
          <w:p w14:paraId="0AC97BDF"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6EA1E0F7"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406475"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p>
          <w:p w14:paraId="685AB8BD" w14:textId="77777777" w:rsid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p>
          <w:p w14:paraId="7B6E1B80" w14:textId="77777777" w:rsidR="00A85CAB" w:rsidRPr="00BE0344" w:rsidRDefault="00A85CAB"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tc>
        <w:tc>
          <w:tcPr>
            <w:tcW w:w="6356" w:type="dxa"/>
            <w:vMerge/>
            <w:shd w:val="clear" w:color="auto" w:fill="FFFFFF" w:themeFill="background1"/>
          </w:tcPr>
          <w:p w14:paraId="4A21EC78"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2503ED04" w14:textId="77777777" w:rsidTr="00BE0344">
        <w:tc>
          <w:tcPr>
            <w:tcW w:w="2166" w:type="dxa"/>
            <w:shd w:val="clear" w:color="auto" w:fill="385623" w:themeFill="accent6" w:themeFillShade="80"/>
          </w:tcPr>
          <w:p w14:paraId="5CDE6038"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Members:</w:t>
            </w:r>
          </w:p>
          <w:p w14:paraId="5A1E2B5E"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w:t>
            </w:r>
          </w:p>
          <w:p w14:paraId="5272ABFC"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Clients</w:t>
            </w:r>
          </w:p>
          <w:p w14:paraId="143CBF89"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Applicants</w:t>
            </w:r>
          </w:p>
        </w:tc>
        <w:tc>
          <w:tcPr>
            <w:tcW w:w="6356" w:type="dxa"/>
            <w:vMerge/>
            <w:shd w:val="clear" w:color="auto" w:fill="FFFFFF" w:themeFill="background1"/>
          </w:tcPr>
          <w:p w14:paraId="798CAE34"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17E93984" w14:textId="77777777" w:rsidTr="00BE0344">
        <w:tc>
          <w:tcPr>
            <w:tcW w:w="2166" w:type="dxa"/>
            <w:shd w:val="clear" w:color="auto" w:fill="385623" w:themeFill="accent6" w:themeFillShade="80"/>
          </w:tcPr>
          <w:p w14:paraId="22A86A21"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 /</w:t>
            </w: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Wiki</w:t>
            </w:r>
          </w:p>
          <w:p w14:paraId="31FC25E4" w14:textId="77777777" w:rsidR="003B5913" w:rsidRDefault="003B5913"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Legal update</w:t>
            </w:r>
          </w:p>
          <w:p w14:paraId="3146749F"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Doing business</w:t>
            </w:r>
          </w:p>
          <w:p w14:paraId="76F4B49A" w14:textId="77777777" w:rsidR="00BE0344" w:rsidRPr="003B5913" w:rsidRDefault="00BE0344" w:rsidP="003B5913">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Contract</w:t>
            </w:r>
          </w:p>
          <w:p w14:paraId="24C164AB" w14:textId="77777777" w:rsidR="00BE0344" w:rsidRPr="00BE0344" w:rsidRDefault="00BE0344" w:rsidP="00376E6C">
            <w:pPr>
              <w:pStyle w:val="oancuaDanhsac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2A3FBD2E"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shd w:val="clear" w:color="auto" w:fill="FFFFFF" w:themeFill="background1"/>
          </w:tcPr>
          <w:p w14:paraId="6A494501" w14:textId="77777777" w:rsidR="00BE0344" w:rsidRPr="00BE0344" w:rsidRDefault="00BE0344" w:rsidP="00751865">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3B5913" w14:paraId="474CFBE1" w14:textId="77777777" w:rsidTr="00BE0344">
        <w:tc>
          <w:tcPr>
            <w:tcW w:w="8522" w:type="dxa"/>
            <w:gridSpan w:val="2"/>
            <w:shd w:val="clear" w:color="auto" w:fill="385623" w:themeFill="accent6" w:themeFillShade="80"/>
          </w:tcPr>
          <w:p w14:paraId="695043FC" w14:textId="77777777" w:rsidR="00BE0344" w:rsidRPr="003B5913" w:rsidRDefault="00BE0344" w:rsidP="00751865">
            <w:pPr>
              <w:pStyle w:val="oancuaDanhsach"/>
              <w:widowControl w:val="0"/>
              <w:autoSpaceDE w:val="0"/>
              <w:autoSpaceDN w:val="0"/>
              <w:adjustRightInd w:val="0"/>
              <w:ind w:left="0"/>
              <w:rPr>
                <w:rFonts w:ascii="Times New Roman" w:eastAsia="Times New Roman" w:hAnsi="Times New Roman" w:cs="Times New Roman"/>
                <w:b/>
                <w:bCs/>
                <w:i/>
                <w:color w:val="FFFFFF" w:themeColor="background1"/>
                <w:sz w:val="16"/>
                <w:szCs w:val="16"/>
                <w:u w:val="single"/>
                <w:bdr w:val="none" w:sz="0" w:space="0" w:color="auto" w:frame="1"/>
              </w:rPr>
            </w:pPr>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Copyright @ iPace 2018 All right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reserved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Terms &amp;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Conditions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Policies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Contact</w:t>
            </w:r>
          </w:p>
        </w:tc>
      </w:tr>
    </w:tbl>
    <w:p w14:paraId="6F67BEB4" w14:textId="77777777" w:rsidR="003B5913" w:rsidRPr="003B5913" w:rsidRDefault="00A85CAB" w:rsidP="003B5913">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lastRenderedPageBreak/>
        <w:tab/>
      </w:r>
      <w:r w:rsidR="003B5913">
        <w:rPr>
          <w:rFonts w:ascii="Times New Roman" w:eastAsia="Times New Roman" w:hAnsi="Times New Roman" w:cs="Times New Roman"/>
          <w:bCs/>
          <w:sz w:val="24"/>
          <w:szCs w:val="24"/>
          <w:bdr w:val="none" w:sz="0" w:space="0" w:color="auto" w:frame="1"/>
        </w:rPr>
        <w:t>MEMBER</w:t>
      </w:r>
      <w:r w:rsidR="003B5913" w:rsidRPr="003B5913">
        <w:rPr>
          <w:rFonts w:ascii="Times New Roman" w:eastAsia="Times New Roman" w:hAnsi="Times New Roman" w:cs="Times New Roman"/>
          <w:bCs/>
          <w:sz w:val="24"/>
          <w:szCs w:val="24"/>
          <w:bdr w:val="none" w:sz="0" w:space="0" w:color="auto" w:frame="1"/>
        </w:rPr>
        <w:t xml:space="preserve"> PAGE:</w:t>
      </w:r>
    </w:p>
    <w:p w14:paraId="7A0BE2AB" w14:textId="77777777" w:rsidR="003B5913" w:rsidRPr="00B4455F" w:rsidRDefault="003B5913" w:rsidP="003B5913">
      <w:pPr>
        <w:pStyle w:val="oancuaDanhsac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LiBang"/>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3B5913" w:rsidRPr="00BE0344" w14:paraId="5B377A68" w14:textId="77777777" w:rsidTr="003B5913">
        <w:tc>
          <w:tcPr>
            <w:tcW w:w="3545" w:type="dxa"/>
            <w:shd w:val="clear" w:color="auto" w:fill="385623" w:themeFill="accent6" w:themeFillShade="80"/>
          </w:tcPr>
          <w:p w14:paraId="3503ADE3" w14:textId="77777777" w:rsidR="003B5913" w:rsidRPr="00BE0344"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6932A95D" w14:textId="77777777" w:rsidR="003B5913" w:rsidRPr="00BE0344" w:rsidRDefault="003B5913" w:rsidP="003B5913">
            <w:pPr>
              <w:pStyle w:val="oancuaDanhsac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57985510" w14:textId="77777777" w:rsidR="00A85CAB" w:rsidRPr="00A85CAB"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A041F75" w14:textId="77777777" w:rsidR="003B5913" w:rsidRPr="00A85CAB" w:rsidRDefault="00A85CAB"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w:t>
            </w:r>
            <w:r w:rsidR="003B5913"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__</w:t>
            </w:r>
            <w:r w:rsidR="003B5913"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3B5913" w:rsidRPr="00BE0344" w14:paraId="07F01492" w14:textId="77777777" w:rsidTr="003B5913">
        <w:tc>
          <w:tcPr>
            <w:tcW w:w="3545" w:type="dxa"/>
            <w:shd w:val="clear" w:color="auto" w:fill="385623" w:themeFill="accent6" w:themeFillShade="80"/>
          </w:tcPr>
          <w:p w14:paraId="7A5FDCBE" w14:textId="77777777" w:rsidR="003B5913"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AA4539E" w14:textId="77777777" w:rsidR="003B5913" w:rsidRPr="003B5913"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1D28B223" w14:textId="77777777" w:rsidR="003B5913" w:rsidRPr="003B5913" w:rsidRDefault="003B5913" w:rsidP="003B5913">
            <w:pPr>
              <w:pStyle w:val="oancuaDanhsac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3D46A51C" w14:textId="77777777" w:rsidR="003B5913" w:rsidRPr="003B5913"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8D397E">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5A38E615" w14:textId="77777777" w:rsidR="003B5913" w:rsidRPr="003B5913" w:rsidRDefault="003B5913" w:rsidP="003B5913">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DF9556" w14:textId="77777777" w:rsidR="003B5913" w:rsidRPr="003B5913" w:rsidRDefault="003B5913" w:rsidP="003B5913">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4370D8B0" w14:textId="77777777" w:rsidR="003B5913" w:rsidRPr="00A85CAB" w:rsidRDefault="00A85CAB" w:rsidP="00A85CAB">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w:t>
            </w:r>
            <w:r w:rsidR="003B5913"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5B35A69C" w14:textId="77777777" w:rsidR="003B5913" w:rsidRPr="003B5913" w:rsidRDefault="003B5913" w:rsidP="003B5913">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445A43C" w14:textId="77777777" w:rsidR="003B5913" w:rsidRDefault="003B5913" w:rsidP="003B5913">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EBA6B69" w14:textId="77777777" w:rsidR="003B5913" w:rsidRPr="003B5913" w:rsidRDefault="00A85CAB" w:rsidP="003B5913">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PCT Application</w:t>
            </w:r>
          </w:p>
          <w:p w14:paraId="00B77E47" w14:textId="77777777" w:rsidR="003B5913" w:rsidRPr="00A85CAB" w:rsidRDefault="00A85CAB" w:rsidP="00A85CAB">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National A</w:t>
            </w:r>
            <w:r w:rsidR="003B5913"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1A742943" w14:textId="77777777" w:rsidR="003B5913" w:rsidRPr="003B5913" w:rsidRDefault="00A85CAB" w:rsidP="003B5913">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Annuity maitenance</w:t>
            </w:r>
          </w:p>
          <w:p w14:paraId="755F9D0B" w14:textId="77777777" w:rsidR="003B5913" w:rsidRPr="003B5913" w:rsidRDefault="003B5913" w:rsidP="003B5913">
            <w:pPr>
              <w:pStyle w:val="oancuaDanhsac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7018B30E" w14:textId="77777777" w:rsidR="003B5913" w:rsidRPr="00A85CAB" w:rsidRDefault="003B5913"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7E9A12A6" w14:textId="77777777" w:rsidR="003B5913" w:rsidRDefault="00A85CAB" w:rsidP="003B5913">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Certification</w:t>
            </w:r>
          </w:p>
          <w:p w14:paraId="77CA602A" w14:textId="77777777" w:rsidR="003B5913" w:rsidRPr="00A85CAB" w:rsidRDefault="003B5913" w:rsidP="00A85CAB">
            <w:pPr>
              <w:widowControl w:val="0"/>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29D820D2" w14:textId="77777777" w:rsidR="003B5913" w:rsidRPr="003B5913" w:rsidRDefault="003B5913"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sid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36FF1FA" w14:textId="77777777" w:rsidR="003B5913" w:rsidRDefault="003B5913"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58A2EDEB" w14:textId="77777777" w:rsidR="00A85CAB" w:rsidRDefault="00A85CAB"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7D8E3200" w14:textId="77777777" w:rsidR="00A85CAB" w:rsidRPr="00A85CAB" w:rsidRDefault="00A85CAB"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3211DD7" w14:textId="77777777" w:rsidR="00A85CAB" w:rsidRPr="003B5913" w:rsidRDefault="00A85CAB" w:rsidP="00A85CAB">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3882940D" w14:textId="77777777" w:rsidR="003B5913" w:rsidRPr="003B5913" w:rsidRDefault="003B5913" w:rsidP="003B5913">
            <w:pPr>
              <w:pStyle w:val="oancuaDanhsac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476937D" w14:textId="77777777" w:rsidR="003B5913" w:rsidRPr="003B5913"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5404D0F1" w14:textId="77777777" w:rsidR="00BE0344" w:rsidRPr="003B5913" w:rsidRDefault="00BE0344" w:rsidP="003B5913">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57D07FAC" w14:textId="77777777" w:rsidR="003B5913" w:rsidRPr="00BE0344" w:rsidRDefault="003B5913" w:rsidP="003B5913">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74BEC651" w14:textId="77777777" w:rsidR="003B5913" w:rsidRDefault="003B5913"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5CB13A6" w14:textId="77777777" w:rsidR="00A85CAB" w:rsidRPr="008D397E" w:rsidRDefault="00A85CAB" w:rsidP="003B5913">
            <w:pPr>
              <w:pStyle w:val="oancuaDanhsac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 </w:t>
            </w:r>
            <w:r w:rsidR="008D397E" w:rsidRPr="008D397E">
              <w:rPr>
                <w:rFonts w:ascii="Times New Roman" w:eastAsia="Times New Roman" w:hAnsi="Times New Roman" w:cs="Times New Roman"/>
                <w:b/>
                <w:bCs/>
                <w:i/>
                <w:sz w:val="16"/>
                <w:szCs w:val="16"/>
                <w:bdr w:val="none" w:sz="0" w:space="0" w:color="auto" w:frame="1"/>
              </w:rPr>
              <w:t>Please log in:</w:t>
            </w:r>
          </w:p>
          <w:p w14:paraId="6ABDBBD1"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BDB2C14"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Account</w:t>
            </w:r>
          </w:p>
          <w:p w14:paraId="7236A4FF"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Password:</w:t>
            </w:r>
          </w:p>
          <w:p w14:paraId="3564D182"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77C64044" w14:textId="77777777" w:rsidR="008D397E" w:rsidRPr="008D397E" w:rsidRDefault="008D397E" w:rsidP="003B5913">
            <w:pPr>
              <w:pStyle w:val="oancuaDanhsac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sidRPr="008D397E">
              <w:rPr>
                <w:rFonts w:ascii="Times New Roman" w:eastAsia="Times New Roman" w:hAnsi="Times New Roman" w:cs="Times New Roman"/>
                <w:b/>
                <w:bCs/>
                <w:i/>
                <w:sz w:val="16"/>
                <w:szCs w:val="16"/>
                <w:bdr w:val="none" w:sz="0" w:space="0" w:color="auto" w:frame="1"/>
              </w:rPr>
              <w:t>Not yet membership:</w:t>
            </w:r>
          </w:p>
          <w:p w14:paraId="0B9C5AF4"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85A0C00"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User name</w:t>
            </w:r>
          </w:p>
          <w:p w14:paraId="018B08D0"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Type of member: Client / Applicant / IP Attorney</w:t>
            </w:r>
          </w:p>
          <w:p w14:paraId="4DDDB880"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Company Name</w:t>
            </w:r>
          </w:p>
          <w:p w14:paraId="4DFBF565"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Address: City/Country</w:t>
            </w:r>
          </w:p>
          <w:p w14:paraId="56020266" w14:textId="77777777" w:rsidR="008D397E" w:rsidRDefault="00C75F48"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Contact person:</w:t>
            </w:r>
          </w:p>
          <w:p w14:paraId="2622F3AC" w14:textId="77777777" w:rsidR="00C75F48" w:rsidRDefault="00C75F48"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Title</w:t>
            </w:r>
          </w:p>
          <w:p w14:paraId="25EAE78D"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Email</w:t>
            </w:r>
          </w:p>
          <w:p w14:paraId="3FC1CC70"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Telephone</w:t>
            </w:r>
          </w:p>
          <w:p w14:paraId="08CCB1B8" w14:textId="77777777" w:rsidR="008D397E"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FCA88D5" w14:textId="0C1538BA" w:rsidR="008D397E" w:rsidRPr="00BE0344" w:rsidRDefault="008D397E" w:rsidP="003B5913">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Thank you for your registration. We will send a confirmation to your email for your activation and starting to use </w:t>
            </w:r>
            <w:r w:rsidRPr="008D397E">
              <w:rPr>
                <w:rFonts w:ascii="Times New Roman" w:eastAsia="Times New Roman" w:hAnsi="Times New Roman" w:cs="Times New Roman"/>
                <w:b/>
                <w:bCs/>
                <w:i/>
                <w:sz w:val="16"/>
                <w:szCs w:val="16"/>
                <w:bdr w:val="none" w:sz="0" w:space="0" w:color="auto" w:frame="1"/>
              </w:rPr>
              <w:t>iPace e-Service</w:t>
            </w:r>
            <w:r>
              <w:rPr>
                <w:rFonts w:ascii="Times New Roman" w:eastAsia="Times New Roman" w:hAnsi="Times New Roman" w:cs="Times New Roman"/>
                <w:b/>
                <w:bCs/>
                <w:i/>
                <w:sz w:val="16"/>
                <w:szCs w:val="16"/>
                <w:bdr w:val="none" w:sz="0" w:space="0" w:color="auto" w:frame="1"/>
              </w:rPr>
              <w:t xml:space="preserve"> </w:t>
            </w:r>
          </w:p>
        </w:tc>
      </w:tr>
    </w:tbl>
    <w:p w14:paraId="2051D991" w14:textId="77777777" w:rsidR="00751865" w:rsidRPr="00751865" w:rsidRDefault="00751865" w:rsidP="00751865">
      <w:pPr>
        <w:pStyle w:val="oancuaDanhsac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p>
    <w:p w14:paraId="413CD7EE" w14:textId="0BA42910" w:rsidR="00714456" w:rsidRPr="003B5913" w:rsidRDefault="00714456" w:rsidP="00714456">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E_SERVICE PAGE </w:t>
      </w:r>
      <w:r w:rsidRPr="00714456">
        <w:rPr>
          <w:rFonts w:ascii="Times New Roman" w:eastAsia="Times New Roman" w:hAnsi="Times New Roman" w:cs="Times New Roman"/>
          <w:bCs/>
          <w:i/>
          <w:sz w:val="24"/>
          <w:szCs w:val="24"/>
          <w:bdr w:val="none" w:sz="0" w:space="0" w:color="auto" w:frame="1"/>
        </w:rPr>
        <w:t>(quy trình làm đơn):</w:t>
      </w:r>
    </w:p>
    <w:p w14:paraId="5634A0DF" w14:textId="77777777" w:rsidR="00714456" w:rsidRPr="00B4455F" w:rsidRDefault="00714456" w:rsidP="00714456">
      <w:pPr>
        <w:pStyle w:val="oancuaDanhsac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LiBang"/>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714456" w:rsidRPr="00BE0344" w14:paraId="14C97854" w14:textId="77777777" w:rsidTr="00714456">
        <w:tc>
          <w:tcPr>
            <w:tcW w:w="3545" w:type="dxa"/>
            <w:shd w:val="clear" w:color="auto" w:fill="385623" w:themeFill="accent6" w:themeFillShade="80"/>
          </w:tcPr>
          <w:p w14:paraId="3C0C7BEE" w14:textId="77777777" w:rsidR="00714456" w:rsidRPr="00BE0344"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45FB2909" w14:textId="77777777" w:rsidR="00714456" w:rsidRPr="00BE0344" w:rsidRDefault="00714456" w:rsidP="00714456">
            <w:pPr>
              <w:pStyle w:val="oancuaDanhsac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4F62145D" w14:textId="77777777" w:rsidR="00714456" w:rsidRPr="00A85CAB"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0B40250" w14:textId="77777777" w:rsidR="00714456" w:rsidRPr="00A85CAB"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714456" w:rsidRPr="00BE0344" w14:paraId="34F69C91" w14:textId="77777777" w:rsidTr="00714456">
        <w:tc>
          <w:tcPr>
            <w:tcW w:w="3545" w:type="dxa"/>
            <w:shd w:val="clear" w:color="auto" w:fill="385623" w:themeFill="accent6" w:themeFillShade="80"/>
          </w:tcPr>
          <w:p w14:paraId="1019EA03" w14:textId="790F41A1" w:rsidR="00714456"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D333C9C" w14:textId="77777777" w:rsidR="00714456" w:rsidRPr="003B5913"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41A901C1" w14:textId="77777777" w:rsidR="00714456" w:rsidRPr="003B5913" w:rsidRDefault="00714456" w:rsidP="00714456">
            <w:pPr>
              <w:pStyle w:val="oancuaDanhsac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0BB51971" w14:textId="77777777" w:rsidR="00714456" w:rsidRPr="003B5913"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3D9DACBD" w14:textId="77777777" w:rsidR="00714456" w:rsidRPr="003B5913"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64F89A56" w14:textId="77777777" w:rsidR="00714456" w:rsidRPr="003B5913" w:rsidRDefault="00714456" w:rsidP="00714456">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3045C09E" w14:textId="77777777" w:rsidR="00714456" w:rsidRDefault="00714456" w:rsidP="00714456">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Application</w:t>
            </w: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0DD32A6D" w14:textId="4B3A116C" w:rsidR="00714456" w:rsidRDefault="00714456" w:rsidP="00714456">
            <w:pPr>
              <w:pStyle w:val="oancuaDanhsac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w:t>
            </w:r>
          </w:p>
          <w:p w14:paraId="0DBB3DB8" w14:textId="60E2E8FF" w:rsidR="00714456" w:rsidRPr="00714456" w:rsidRDefault="00714456" w:rsidP="00714456">
            <w:pPr>
              <w:pStyle w:val="oancuaDanhsac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Cambodia</w:t>
            </w:r>
          </w:p>
          <w:p w14:paraId="7BF939A3" w14:textId="7C1160CA" w:rsidR="00714456" w:rsidRPr="00714456" w:rsidRDefault="00714456" w:rsidP="00714456">
            <w:pPr>
              <w:pStyle w:val="oancuaDanhsac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Laos</w:t>
            </w:r>
          </w:p>
          <w:p w14:paraId="7EFB2C09" w14:textId="77777777" w:rsidR="00714456" w:rsidRPr="00714456" w:rsidRDefault="00714456" w:rsidP="00714456">
            <w:pPr>
              <w:pStyle w:val="oancuaDanhsac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70F25A5" w14:textId="1C34037A" w:rsidR="00714456" w:rsidRPr="002D3691" w:rsidRDefault="00714456" w:rsidP="002D3691">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4BDF154" w14:textId="5FC0BC58" w:rsidR="00714456" w:rsidRPr="002D3691"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5E011CF" w14:textId="77777777" w:rsidR="00714456" w:rsidRPr="003B5913"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0181A6C" w14:textId="77777777" w:rsidR="00714456"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17BA947A" w14:textId="77777777" w:rsidR="00714456"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6BDECDBB" w14:textId="77777777" w:rsidR="00714456" w:rsidRPr="00A85CAB"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D876EBA" w14:textId="77777777" w:rsidR="00714456" w:rsidRPr="003B5913" w:rsidRDefault="00714456" w:rsidP="00714456">
            <w:pPr>
              <w:pStyle w:val="oancuaDanhsac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2FAFAFB6" w14:textId="77777777" w:rsidR="00714456" w:rsidRPr="003B5913" w:rsidRDefault="00714456" w:rsidP="00714456">
            <w:pPr>
              <w:pStyle w:val="oancuaDanhsac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1F4A04E" w14:textId="77777777" w:rsidR="00714456" w:rsidRPr="003B5913"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20B672E1" w14:textId="77777777" w:rsidR="00714456" w:rsidRPr="003B5913" w:rsidRDefault="00714456" w:rsidP="00714456">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1261F178" w14:textId="77777777" w:rsidR="00714456" w:rsidRPr="00BE0344" w:rsidRDefault="00714456" w:rsidP="00714456">
            <w:pPr>
              <w:pStyle w:val="oancuaDanhsac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527936E6" w14:textId="77777777" w:rsidR="00714456" w:rsidRDefault="00714456"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DAAEDC8" w14:textId="6170F03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Chọn:</w:t>
            </w:r>
          </w:p>
          <w:p w14:paraId="44BC50A9" w14:textId="52D1C9DB"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highlight w:val="yellow"/>
                <w:bdr w:val="none" w:sz="0" w:space="0" w:color="auto" w:frame="1"/>
              </w:rPr>
              <w:t>Tiếng Việt</w:t>
            </w:r>
          </w:p>
          <w:p w14:paraId="5539AAA1" w14:textId="403B3DFB"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bdr w:val="none" w:sz="0" w:space="0" w:color="auto" w:frame="1"/>
              </w:rPr>
              <w:t>Tiếng Anh</w:t>
            </w:r>
          </w:p>
          <w:p w14:paraId="3BC5948F"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9EAD903" w14:textId="4F5DD56F" w:rsidR="00714456" w:rsidRDefault="00FF627E" w:rsidP="00714456">
            <w:pPr>
              <w:pStyle w:val="oancuaDanhsac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
                <w:bCs/>
                <w:i/>
                <w:sz w:val="16"/>
                <w:szCs w:val="16"/>
                <w:bdr w:val="none" w:sz="0" w:space="0" w:color="auto" w:frame="1"/>
              </w:rPr>
              <w:t xml:space="preserve">Hãy điền các thông tin dưới đây để hoàn thành một Đơn yêu cầu đăng ký Nhãn hiệu tại Việt nam / </w:t>
            </w:r>
            <w:r w:rsidR="00714456">
              <w:rPr>
                <w:rFonts w:ascii="Times New Roman" w:eastAsia="Times New Roman" w:hAnsi="Times New Roman" w:cs="Times New Roman"/>
                <w:b/>
                <w:bCs/>
                <w:i/>
                <w:sz w:val="16"/>
                <w:szCs w:val="16"/>
                <w:bdr w:val="none" w:sz="0" w:space="0" w:color="auto" w:frame="1"/>
              </w:rPr>
              <w:t>Please fill in the following information for completion of a trademark application to be filed in Vietnam:</w:t>
            </w:r>
          </w:p>
          <w:p w14:paraId="21942C92" w14:textId="77777777" w:rsidR="00714456" w:rsidRDefault="00714456" w:rsidP="00714456">
            <w:pPr>
              <w:pStyle w:val="oancuaDanhsac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p>
          <w:p w14:paraId="62E7430E" w14:textId="677A8D41" w:rsidR="00714456" w:rsidRDefault="00FF627E" w:rsidP="00714456">
            <w:pPr>
              <w:pStyle w:val="oancuaDanhsac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Người nộp đơn / </w:t>
            </w:r>
            <w:r w:rsidR="00714456">
              <w:rPr>
                <w:rFonts w:ascii="Times New Roman" w:eastAsia="Times New Roman" w:hAnsi="Times New Roman" w:cs="Times New Roman"/>
                <w:b/>
                <w:bCs/>
                <w:sz w:val="16"/>
                <w:szCs w:val="16"/>
                <w:bdr w:val="none" w:sz="0" w:space="0" w:color="auto" w:frame="1"/>
              </w:rPr>
              <w:t>Applicant:</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0DADA625" w14:textId="338F9999" w:rsidR="00714456" w:rsidRDefault="00FF627E" w:rsidP="00714456">
            <w:pPr>
              <w:pStyle w:val="oancuaDanhsac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Địa chỉ / </w:t>
            </w:r>
            <w:r w:rsidR="00714456">
              <w:rPr>
                <w:rFonts w:ascii="Times New Roman" w:eastAsia="Times New Roman" w:hAnsi="Times New Roman" w:cs="Times New Roman"/>
                <w:b/>
                <w:bCs/>
                <w:sz w:val="16"/>
                <w:szCs w:val="16"/>
                <w:bdr w:val="none" w:sz="0" w:space="0" w:color="auto" w:frame="1"/>
              </w:rPr>
              <w:t>Address:</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69C99B80" w14:textId="5102A8D3"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Đại diện / Agent: </w:t>
            </w:r>
            <w:r w:rsidRPr="00A521CC">
              <w:rPr>
                <w:rFonts w:ascii="Times New Roman" w:eastAsia="Times New Roman" w:hAnsi="Times New Roman" w:cs="Times New Roman"/>
                <w:bCs/>
                <w:sz w:val="16"/>
                <w:szCs w:val="16"/>
                <w:bdr w:val="none" w:sz="0" w:space="0" w:color="auto" w:frame="1"/>
              </w:rPr>
              <w:t>[</w:t>
            </w:r>
            <w:r w:rsidRPr="00A521CC">
              <w:rPr>
                <w:rFonts w:ascii="Times New Roman" w:eastAsia="Times New Roman" w:hAnsi="Times New Roman" w:cs="Times New Roman"/>
                <w:bCs/>
                <w:color w:val="0000FF"/>
                <w:sz w:val="16"/>
                <w:szCs w:val="16"/>
                <w:bdr w:val="none" w:sz="0" w:space="0" w:color="auto" w:frame="1"/>
              </w:rPr>
              <w:t>chỉ có một lựa chọn là iPace</w:t>
            </w:r>
            <w:r w:rsidRPr="00A521CC">
              <w:rPr>
                <w:rFonts w:ascii="Times New Roman" w:eastAsia="Times New Roman" w:hAnsi="Times New Roman" w:cs="Times New Roman"/>
                <w:bCs/>
                <w:sz w:val="16"/>
                <w:szCs w:val="16"/>
                <w:bdr w:val="none" w:sz="0" w:space="0" w:color="auto" w:frame="1"/>
              </w:rPr>
              <w:t>]</w:t>
            </w:r>
          </w:p>
          <w:p w14:paraId="2D7308C6" w14:textId="13814F0F"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Mẫu Nhãn hiệu / Trademark Sample </w:t>
            </w:r>
          </w:p>
          <w:tbl>
            <w:tblPr>
              <w:tblStyle w:val="LiBang"/>
              <w:tblW w:w="0" w:type="auto"/>
              <w:tblLayout w:type="fixed"/>
              <w:tblLook w:val="04A0" w:firstRow="1" w:lastRow="0" w:firstColumn="1" w:lastColumn="0" w:noHBand="0" w:noVBand="1"/>
            </w:tblPr>
            <w:tblGrid>
              <w:gridCol w:w="3385"/>
            </w:tblGrid>
            <w:tr w:rsidR="00FF627E" w14:paraId="066CA250" w14:textId="77777777" w:rsidTr="00FF627E">
              <w:tc>
                <w:tcPr>
                  <w:tcW w:w="3385" w:type="dxa"/>
                </w:tcPr>
                <w:p w14:paraId="109B9003"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AF0785D"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646673F" w14:textId="3DA3AC6D" w:rsidR="00FF627E" w:rsidRPr="00A521CC" w:rsidRDefault="00FF627E" w:rsidP="00714456">
                  <w:pPr>
                    <w:pStyle w:val="oancuaDanhsac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Cs/>
                      <w:color w:val="0000FF"/>
                      <w:sz w:val="16"/>
                      <w:szCs w:val="16"/>
                      <w:bdr w:val="none" w:sz="0" w:space="0" w:color="auto" w:frame="1"/>
                    </w:rPr>
                    <w:t>[insert một mẫu nhãn hiệu vào ô vuông có kích thước 8x8cm này]</w:t>
                  </w:r>
                </w:p>
                <w:p w14:paraId="45F39F19"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E2B594D"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00DA2EF"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C03BCBF" w14:textId="77777777"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28B01056" w14:textId="165DF873"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Màu sắc nhãn hiệu/ Color</w:t>
            </w:r>
            <w:r>
              <w:rPr>
                <w:rFonts w:ascii="Times New Roman" w:eastAsia="Times New Roman" w:hAnsi="Times New Roman" w:cs="Times New Roman"/>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 xml:space="preserve">[lựa chọn từ các gam màu cơ bản: </w:t>
            </w:r>
            <w:r w:rsidRPr="00A521CC">
              <w:rPr>
                <w:rFonts w:ascii="Times New Roman" w:eastAsia="Times New Roman" w:hAnsi="Times New Roman" w:cs="Times New Roman"/>
                <w:bCs/>
                <w:color w:val="0000FF"/>
                <w:sz w:val="16"/>
                <w:szCs w:val="16"/>
                <w:u w:val="single"/>
                <w:bdr w:val="none" w:sz="0" w:space="0" w:color="auto" w:frame="1"/>
              </w:rPr>
              <w:t>xanh đỏ tím vàng, nâu, tím,</w:t>
            </w:r>
            <w:r w:rsidRPr="00A521CC">
              <w:rPr>
                <w:rFonts w:ascii="Times New Roman" w:eastAsia="Times New Roman" w:hAnsi="Times New Roman" w:cs="Times New Roman"/>
                <w:bCs/>
                <w:color w:val="0000FF"/>
                <w:sz w:val="16"/>
                <w:szCs w:val="16"/>
                <w:bdr w:val="none" w:sz="0" w:space="0" w:color="auto" w:frame="1"/>
              </w:rPr>
              <w:t xml:space="preserve"> </w:t>
            </w:r>
            <w:proofErr w:type="gramStart"/>
            <w:r w:rsidRPr="00A521CC">
              <w:rPr>
                <w:rFonts w:ascii="Times New Roman" w:eastAsia="Times New Roman" w:hAnsi="Times New Roman" w:cs="Times New Roman"/>
                <w:bCs/>
                <w:color w:val="0000FF"/>
                <w:sz w:val="16"/>
                <w:szCs w:val="16"/>
                <w:bdr w:val="none" w:sz="0" w:space="0" w:color="auto" w:frame="1"/>
              </w:rPr>
              <w:t>….và</w:t>
            </w:r>
            <w:proofErr w:type="gramEnd"/>
            <w:r w:rsidRPr="00A521CC">
              <w:rPr>
                <w:rFonts w:ascii="Times New Roman" w:eastAsia="Times New Roman" w:hAnsi="Times New Roman" w:cs="Times New Roman"/>
                <w:bCs/>
                <w:color w:val="0000FF"/>
                <w:sz w:val="16"/>
                <w:szCs w:val="16"/>
                <w:bdr w:val="none" w:sz="0" w:space="0" w:color="auto" w:frame="1"/>
              </w:rPr>
              <w:t xml:space="preserve"> </w:t>
            </w:r>
            <w:r w:rsidRPr="00A521CC">
              <w:rPr>
                <w:rFonts w:ascii="Times New Roman" w:eastAsia="Times New Roman" w:hAnsi="Times New Roman" w:cs="Times New Roman"/>
                <w:bCs/>
                <w:color w:val="0000FF"/>
                <w:sz w:val="16"/>
                <w:szCs w:val="16"/>
                <w:u w:val="single"/>
                <w:bdr w:val="none" w:sz="0" w:space="0" w:color="auto" w:frame="1"/>
              </w:rPr>
              <w:t>khác</w:t>
            </w:r>
            <w:r w:rsidRPr="00A521CC">
              <w:rPr>
                <w:rFonts w:ascii="Times New Roman" w:eastAsia="Times New Roman" w:hAnsi="Times New Roman" w:cs="Times New Roman"/>
                <w:bCs/>
                <w:color w:val="0000FF"/>
                <w:sz w:val="16"/>
                <w:szCs w:val="16"/>
                <w:bdr w:val="none" w:sz="0" w:space="0" w:color="auto" w:frame="1"/>
              </w:rPr>
              <w:t>: mô tả cụ thể “</w:t>
            </w:r>
            <w:r w:rsidRPr="00A521CC">
              <w:rPr>
                <w:rFonts w:ascii="Times New Roman" w:eastAsia="Times New Roman" w:hAnsi="Times New Roman" w:cs="Times New Roman"/>
                <w:bCs/>
                <w:color w:val="0000FF"/>
                <w:sz w:val="16"/>
                <w:szCs w:val="16"/>
                <w:u w:val="single"/>
                <w:bdr w:val="none" w:sz="0" w:space="0" w:color="auto" w:frame="1"/>
              </w:rPr>
              <w:t>xanh lá cây</w:t>
            </w:r>
            <w:r w:rsidRPr="00A521CC">
              <w:rPr>
                <w:rFonts w:ascii="Times New Roman" w:eastAsia="Times New Roman" w:hAnsi="Times New Roman" w:cs="Times New Roman"/>
                <w:bCs/>
                <w:color w:val="0000FF"/>
                <w:sz w:val="16"/>
                <w:szCs w:val="16"/>
                <w:bdr w:val="none" w:sz="0" w:space="0" w:color="auto" w:frame="1"/>
              </w:rPr>
              <w:t>”]</w:t>
            </w:r>
          </w:p>
          <w:p w14:paraId="2E110FCC" w14:textId="493588B4"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Mô tả Nhãn hiệu/Description</w:t>
            </w:r>
            <w:r>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Nhãn hiệu là….]</w:t>
            </w:r>
          </w:p>
          <w:p w14:paraId="181D4262" w14:textId="22E7473F"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w:t>
            </w:r>
          </w:p>
          <w:p w14:paraId="1DA50CA9" w14:textId="6E00E98C" w:rsidR="00FF627E" w:rsidRPr="00A521CC" w:rsidRDefault="00FF627E" w:rsidP="00714456">
            <w:pPr>
              <w:pStyle w:val="oancuaDanhsac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Giấy uỷ quyền</w:t>
            </w:r>
            <w:r w:rsidR="00A521CC">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preview Giấy uỷ quyền để KH có thể print out]</w:t>
            </w:r>
          </w:p>
          <w:p w14:paraId="61FFB7FE" w14:textId="5E9B968F" w:rsidR="00FF627E" w:rsidRPr="00A521CC" w:rsidRDefault="002D3691" w:rsidP="00714456">
            <w:pPr>
              <w:pStyle w:val="oancuaDanhsac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Pr>
                <w:rFonts w:ascii="Times New Roman" w:eastAsia="Times New Roman" w:hAnsi="Times New Roman" w:cs="Times New Roman"/>
                <w:bCs/>
                <w:noProof/>
                <w:sz w:val="16"/>
                <w:szCs w:val="16"/>
                <w:lang w:val="en-US" w:eastAsia="en-US"/>
              </w:rPr>
              <mc:AlternateContent>
                <mc:Choice Requires="wps">
                  <w:drawing>
                    <wp:anchor distT="0" distB="0" distL="114300" distR="114300" simplePos="0" relativeHeight="251661312" behindDoc="0" locked="0" layoutInCell="1" allowOverlap="1" wp14:anchorId="11EBC74A" wp14:editId="21C22C9A">
                      <wp:simplePos x="0" y="0"/>
                      <wp:positionH relativeFrom="column">
                        <wp:posOffset>1635125</wp:posOffset>
                      </wp:positionH>
                      <wp:positionV relativeFrom="paragraph">
                        <wp:posOffset>320675</wp:posOffset>
                      </wp:positionV>
                      <wp:extent cx="6858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D49B8A" w14:textId="6C556D03" w:rsidR="00A757D7" w:rsidRDefault="00A757D7">
                                  <w:r w:rsidRPr="002D3691">
                                    <w:rPr>
                                      <w:b/>
                                      <w:sz w:val="20"/>
                                      <w:highlight w:val="yellow"/>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EBC74A" id="_x0000_t202" coordsize="21600,21600" o:spt="202" path="m,l,21600r21600,l21600,xe">
                      <v:stroke joinstyle="miter"/>
                      <v:path gradientshapeok="t" o:connecttype="rect"/>
                    </v:shapetype>
                    <v:shape id="Text Box 10" o:spid="_x0000_s1026" type="#_x0000_t202" style="position:absolute;margin-left:128.75pt;margin-top:25.25pt;width:54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" filled="f" stroked="f">
                      <v:textbox>
                        <w:txbxContent>
                          <w:p w14:paraId="53D49B8A" w14:textId="6C556D03" w:rsidR="00A757D7" w:rsidRDefault="00A757D7">
                            <w:r w:rsidRPr="002D3691">
                              <w:rPr>
                                <w:b/>
                                <w:sz w:val="20"/>
                                <w:highlight w:val="yellow"/>
                              </w:rPr>
                              <w:t>SUBMIT</w:t>
                            </w:r>
                          </w:p>
                        </w:txbxContent>
                      </v:textbox>
                      <w10:wrap type="square"/>
                    </v:shape>
                  </w:pict>
                </mc:Fallback>
              </mc:AlternateContent>
            </w:r>
            <w:r>
              <w:rPr>
                <w:rFonts w:ascii="Times New Roman" w:eastAsia="Times New Roman" w:hAnsi="Times New Roman" w:cs="Times New Roman"/>
                <w:bCs/>
                <w:noProof/>
                <w:sz w:val="16"/>
                <w:szCs w:val="16"/>
                <w:lang w:val="en-US" w:eastAsia="en-US"/>
              </w:rPr>
              <mc:AlternateContent>
                <mc:Choice Requires="wps">
                  <w:drawing>
                    <wp:anchor distT="0" distB="0" distL="114300" distR="114300" simplePos="0" relativeHeight="251659264" behindDoc="0" locked="0" layoutInCell="1" allowOverlap="1" wp14:anchorId="76ED5A23" wp14:editId="06451245">
                      <wp:simplePos x="0" y="0"/>
                      <wp:positionH relativeFrom="column">
                        <wp:posOffset>720725</wp:posOffset>
                      </wp:positionH>
                      <wp:positionV relativeFrom="paragraph">
                        <wp:posOffset>320675</wp:posOffset>
                      </wp:positionV>
                      <wp:extent cx="6858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1D3BA3" w14:textId="2A74F02C" w:rsidR="00A757D7" w:rsidRPr="002D3691" w:rsidRDefault="00A757D7">
                                  <w:pPr>
                                    <w:rPr>
                                      <w:b/>
                                      <w:sz w:val="20"/>
                                    </w:rPr>
                                  </w:pPr>
                                  <w:r w:rsidRPr="002D3691">
                                    <w:rPr>
                                      <w:b/>
                                      <w:sz w:val="20"/>
                                      <w:highlight w:val="yellow"/>
                                    </w:rPr>
                                    <w:t>PREVIEW</w:t>
                                  </w:r>
                                </w:p>
                                <w:p w14:paraId="61F62907" w14:textId="77777777" w:rsidR="00A757D7" w:rsidRDefault="00A75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D5A23" id="Text Box 9" o:spid="_x0000_s1027" type="#_x0000_t202" style="position:absolute;margin-left:56.75pt;margin-top:25.25pt;width:54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" filled="f" stroked="f">
                      <v:textbox>
                        <w:txbxContent>
                          <w:p w14:paraId="1A1D3BA3" w14:textId="2A74F02C" w:rsidR="00A757D7" w:rsidRPr="002D3691" w:rsidRDefault="00A757D7">
                            <w:pPr>
                              <w:rPr>
                                <w:b/>
                                <w:sz w:val="20"/>
                              </w:rPr>
                            </w:pPr>
                            <w:r w:rsidRPr="002D3691">
                              <w:rPr>
                                <w:b/>
                                <w:sz w:val="20"/>
                                <w:highlight w:val="yellow"/>
                              </w:rPr>
                              <w:t>PREVIEW</w:t>
                            </w:r>
                          </w:p>
                          <w:p w14:paraId="61F62907" w14:textId="77777777" w:rsidR="00A757D7" w:rsidRDefault="00A757D7"/>
                        </w:txbxContent>
                      </v:textbox>
                      <w10:wrap type="square"/>
                    </v:shape>
                  </w:pict>
                </mc:Fallback>
              </mc:AlternateContent>
            </w:r>
            <w:r w:rsidR="00A521CC" w:rsidRPr="00A521CC">
              <w:rPr>
                <w:rFonts w:ascii="Times New Roman" w:eastAsia="Times New Roman" w:hAnsi="Times New Roman" w:cs="Times New Roman"/>
                <w:b/>
                <w:bCs/>
                <w:sz w:val="16"/>
                <w:szCs w:val="16"/>
                <w:bdr w:val="none" w:sz="0" w:space="0" w:color="auto" w:frame="1"/>
              </w:rPr>
              <w:t>Nhóm hàng hoá</w:t>
            </w:r>
            <w:r w:rsidR="00A521CC">
              <w:rPr>
                <w:rFonts w:ascii="Times New Roman" w:eastAsia="Times New Roman" w:hAnsi="Times New Roman" w:cs="Times New Roman"/>
                <w:bCs/>
                <w:sz w:val="16"/>
                <w:szCs w:val="16"/>
                <w:bdr w:val="none" w:sz="0" w:space="0" w:color="auto" w:frame="1"/>
              </w:rPr>
              <w:t xml:space="preserve">: </w:t>
            </w:r>
            <w:r w:rsidR="00A521CC" w:rsidRPr="00A521CC">
              <w:rPr>
                <w:rFonts w:ascii="Times New Roman" w:eastAsia="Times New Roman" w:hAnsi="Times New Roman" w:cs="Times New Roman"/>
                <w:bCs/>
                <w:sz w:val="16"/>
                <w:szCs w:val="16"/>
                <w:bdr w:val="none" w:sz="0" w:space="0" w:color="auto" w:frame="1"/>
              </w:rPr>
              <w:t>[</w:t>
            </w:r>
            <w:r w:rsidR="00A521CC" w:rsidRPr="00A521CC">
              <w:rPr>
                <w:rFonts w:ascii="Times New Roman" w:eastAsia="Times New Roman" w:hAnsi="Times New Roman" w:cs="Times New Roman"/>
                <w:bCs/>
                <w:color w:val="0000FF"/>
                <w:sz w:val="16"/>
                <w:szCs w:val="16"/>
                <w:bdr w:val="none" w:sz="0" w:space="0" w:color="auto" w:frame="1"/>
              </w:rPr>
              <w:t xml:space="preserve">KH typing sản phẩm bất kỳ. Ví dụ sữa, sẽ hiện ra một danh sách các sản phẩm có sẵn chứa từ sữa để lựa chọn: sữa tươi, sữa </w:t>
            </w:r>
            <w:proofErr w:type="gramStart"/>
            <w:r w:rsidR="00A521CC" w:rsidRPr="00A521CC">
              <w:rPr>
                <w:rFonts w:ascii="Times New Roman" w:eastAsia="Times New Roman" w:hAnsi="Times New Roman" w:cs="Times New Roman"/>
                <w:bCs/>
                <w:color w:val="0000FF"/>
                <w:sz w:val="16"/>
                <w:szCs w:val="16"/>
                <w:bdr w:val="none" w:sz="0" w:space="0" w:color="auto" w:frame="1"/>
              </w:rPr>
              <w:t>ngô,…</w:t>
            </w:r>
            <w:proofErr w:type="gramEnd"/>
            <w:r w:rsidR="00A521CC" w:rsidRPr="00A521CC">
              <w:rPr>
                <w:rFonts w:ascii="Times New Roman" w:eastAsia="Times New Roman" w:hAnsi="Times New Roman" w:cs="Times New Roman"/>
                <w:bCs/>
                <w:color w:val="0000FF"/>
                <w:sz w:val="16"/>
                <w:szCs w:val="16"/>
                <w:bdr w:val="none" w:sz="0" w:space="0" w:color="auto" w:frame="1"/>
              </w:rPr>
              <w:t>]</w:t>
            </w:r>
          </w:p>
          <w:p w14:paraId="6714CF97" w14:textId="4B973CFF" w:rsidR="00FF627E"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49C56669" w14:textId="1B1C5330" w:rsidR="00FF627E" w:rsidRPr="00714456" w:rsidRDefault="00FF627E" w:rsidP="00714456">
            <w:pPr>
              <w:pStyle w:val="oancuaDanhsac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3EBF3F81" w14:textId="2A426843" w:rsidR="00EE4684" w:rsidRDefault="00EE4684" w:rsidP="002005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F40411" w14:textId="77777777" w:rsidR="00982E61" w:rsidRDefault="00982E61" w:rsidP="00200597">
      <w:pPr>
        <w:pStyle w:val="oancuaDanhsach"/>
        <w:numPr>
          <w:ilvl w:val="0"/>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Chức năng yêu cầu đối với phần mềm</w:t>
      </w:r>
    </w:p>
    <w:p w14:paraId="314CCF9A" w14:textId="77777777" w:rsidR="00982E61" w:rsidRDefault="00982E61" w:rsidP="000F5A4B">
      <w:pPr>
        <w:pStyle w:val="oancuaDanhsac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AC50F19" w14:textId="77777777" w:rsidR="00EE4684" w:rsidRPr="00982E61" w:rsidRDefault="00982E61" w:rsidP="000F5A4B">
      <w:pPr>
        <w:pStyle w:val="oancuaDanhsach"/>
        <w:shd w:val="clear" w:color="auto" w:fill="FFFFFF"/>
        <w:spacing w:after="0" w:line="240" w:lineRule="auto"/>
        <w:jc w:val="both"/>
        <w:textAlignment w:val="baseline"/>
        <w:rPr>
          <w:rFonts w:ascii="Times New Roman" w:eastAsia="Times New Roman" w:hAnsi="Times New Roman" w:cs="Times New Roman"/>
          <w:bCs/>
          <w:i/>
          <w:sz w:val="24"/>
          <w:szCs w:val="24"/>
          <w:bdr w:val="none" w:sz="0" w:space="0" w:color="auto" w:frame="1"/>
        </w:rPr>
      </w:pPr>
      <w:r w:rsidRPr="00A521CC">
        <w:rPr>
          <w:rFonts w:ascii="Times New Roman" w:eastAsia="Times New Roman" w:hAnsi="Times New Roman" w:cs="Times New Roman"/>
          <w:bCs/>
          <w:i/>
          <w:sz w:val="24"/>
          <w:szCs w:val="24"/>
          <w:highlight w:val="yellow"/>
          <w:bdr w:val="none" w:sz="0" w:space="0" w:color="auto" w:frame="1"/>
        </w:rPr>
        <w:t>Mô tả chức năng dưới đây chỉ là mô phỏng tạm thời nhằm mục đích xác định yêu cầu để ký hợp đồng này, bản cuối cùng sẽ được bổ sung sửa đổi chính thức bằng văn bản ngay sau khi kết thúc giai đoạn 1 – 30/05/2018.</w:t>
      </w:r>
    </w:p>
    <w:p w14:paraId="24E12F37" w14:textId="77777777" w:rsidR="00FA6DDD" w:rsidRDefault="00FA6DDD" w:rsidP="00FA6DD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6DDD11A4" w14:textId="77777777" w:rsidR="00FA6DDD" w:rsidRDefault="00FA6DDD" w:rsidP="00FA6DDD">
      <w:pPr>
        <w:pStyle w:val="oancuaDanhsach"/>
        <w:numPr>
          <w:ilvl w:val="1"/>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FA6DDD">
        <w:rPr>
          <w:rFonts w:ascii="Times New Roman" w:eastAsia="Times New Roman" w:hAnsi="Times New Roman" w:cs="Times New Roman"/>
          <w:b/>
          <w:bCs/>
          <w:sz w:val="24"/>
          <w:szCs w:val="24"/>
          <w:bdr w:val="none" w:sz="0" w:space="0" w:color="auto" w:frame="1"/>
        </w:rPr>
        <w:t>Quản lý tương tác</w:t>
      </w:r>
      <w:r>
        <w:rPr>
          <w:rFonts w:ascii="Times New Roman" w:eastAsia="Times New Roman" w:hAnsi="Times New Roman" w:cs="Times New Roman"/>
          <w:b/>
          <w:bCs/>
          <w:sz w:val="24"/>
          <w:szCs w:val="24"/>
          <w:bdr w:val="none" w:sz="0" w:space="0" w:color="auto" w:frame="1"/>
        </w:rPr>
        <w:t>:</w:t>
      </w:r>
    </w:p>
    <w:p w14:paraId="54FAB76A" w14:textId="77777777" w:rsidR="00FA6DDD" w:rsidRDefault="00FA6DDD" w:rsidP="00FA6DDD">
      <w:pPr>
        <w:pStyle w:val="oancuaDanhsach"/>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LiBang"/>
        <w:tblW w:w="9027" w:type="dxa"/>
        <w:tblInd w:w="720" w:type="dxa"/>
        <w:tblLayout w:type="fixed"/>
        <w:tblLook w:val="04A0" w:firstRow="1" w:lastRow="0" w:firstColumn="1" w:lastColumn="0" w:noHBand="0" w:noVBand="1"/>
      </w:tblPr>
      <w:tblGrid>
        <w:gridCol w:w="1231"/>
        <w:gridCol w:w="4280"/>
        <w:gridCol w:w="1525"/>
        <w:gridCol w:w="1991"/>
      </w:tblGrid>
      <w:tr w:rsidR="00FA6DDD" w:rsidRPr="004C2D8F" w14:paraId="32565198" w14:textId="77777777" w:rsidTr="00982E61">
        <w:tc>
          <w:tcPr>
            <w:tcW w:w="1231" w:type="dxa"/>
          </w:tcPr>
          <w:p w14:paraId="315B3AA5" w14:textId="77777777" w:rsidR="00FA6DDD" w:rsidRPr="004C2D8F" w:rsidRDefault="00FA6DDD" w:rsidP="00FA6DDD">
            <w:pPr>
              <w:pStyle w:val="oancuaDanhsac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Quy trình</w:t>
            </w:r>
          </w:p>
        </w:tc>
        <w:tc>
          <w:tcPr>
            <w:tcW w:w="4280" w:type="dxa"/>
          </w:tcPr>
          <w:p w14:paraId="13E59D51" w14:textId="77777777" w:rsidR="00FA6DDD" w:rsidRPr="004C2D8F" w:rsidRDefault="00FA6DDD" w:rsidP="00FA6DDD">
            <w:pPr>
              <w:pStyle w:val="oancuaDanhsac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Mô tả</w:t>
            </w:r>
          </w:p>
        </w:tc>
        <w:tc>
          <w:tcPr>
            <w:tcW w:w="1525" w:type="dxa"/>
          </w:tcPr>
          <w:p w14:paraId="6AD0E9F1" w14:textId="77777777" w:rsidR="00FA6DDD" w:rsidRPr="004C2D8F" w:rsidRDefault="00FA6DDD" w:rsidP="00FA6DDD">
            <w:pPr>
              <w:pStyle w:val="oancuaDanhsac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Người dùng</w:t>
            </w:r>
          </w:p>
        </w:tc>
        <w:tc>
          <w:tcPr>
            <w:tcW w:w="1991" w:type="dxa"/>
          </w:tcPr>
          <w:p w14:paraId="6BABA142" w14:textId="77777777" w:rsidR="00FA6DDD" w:rsidRPr="004C2D8F" w:rsidRDefault="00FA6DDD" w:rsidP="00FA6DDD">
            <w:pPr>
              <w:pStyle w:val="oancuaDanhsac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Mẫu biểu</w:t>
            </w:r>
          </w:p>
        </w:tc>
      </w:tr>
      <w:tr w:rsidR="00222C3B" w:rsidRPr="004C2D8F" w14:paraId="2D535CF0" w14:textId="77777777" w:rsidTr="00982E61">
        <w:tc>
          <w:tcPr>
            <w:tcW w:w="1231" w:type="dxa"/>
            <w:vMerge w:val="restart"/>
          </w:tcPr>
          <w:p w14:paraId="34850E5C" w14:textId="77777777" w:rsidR="00222C3B" w:rsidRPr="004C2D8F" w:rsidRDefault="00222C3B"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Search – Tra cứu thông tin trước khi nộp đơn</w:t>
            </w:r>
          </w:p>
        </w:tc>
        <w:tc>
          <w:tcPr>
            <w:tcW w:w="4280" w:type="dxa"/>
          </w:tcPr>
          <w:p w14:paraId="6F84A69A"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Yêu cầu tra cứu:</w:t>
            </w:r>
          </w:p>
          <w:p w14:paraId="4EF85137" w14:textId="77777777" w:rsidR="00222C3B" w:rsidRPr="004C2D8F" w:rsidRDefault="00222C3B" w:rsidP="00FA6DDD">
            <w:pPr>
              <w:pStyle w:val="oancuaDanhsac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Khả năng đăng ký đối tượng </w:t>
            </w:r>
          </w:p>
          <w:p w14:paraId="27507AC8" w14:textId="77777777" w:rsidR="00222C3B" w:rsidRPr="004C2D8F" w:rsidRDefault="00222C3B" w:rsidP="00FA6DDD">
            <w:pPr>
              <w:pStyle w:val="oancuaDanhsac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Tình trạng đối tượng SHTT </w:t>
            </w:r>
          </w:p>
          <w:p w14:paraId="55830F4A" w14:textId="77777777" w:rsidR="00222C3B" w:rsidRPr="004C2D8F" w:rsidRDefault="00222C3B" w:rsidP="00FA6DDD">
            <w:pPr>
              <w:pStyle w:val="oancuaDanhsac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Thủ tục nộp Đơn</w:t>
            </w:r>
          </w:p>
          <w:p w14:paraId="1FEE7269" w14:textId="77777777" w:rsidR="00222C3B" w:rsidRPr="004C2D8F" w:rsidRDefault="00222C3B" w:rsidP="00FA6DDD">
            <w:pPr>
              <w:pStyle w:val="oancuaDanhsac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Phí và lệ phí</w:t>
            </w:r>
          </w:p>
          <w:p w14:paraId="19A7E889" w14:textId="77777777" w:rsidR="00222C3B" w:rsidRPr="004C2D8F" w:rsidRDefault="00222C3B" w:rsidP="00FA6DDD">
            <w:pPr>
              <w:pStyle w:val="oancuaDanhsac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w:t>
            </w:r>
          </w:p>
          <w:p w14:paraId="599080B2" w14:textId="77777777" w:rsidR="00222C3B" w:rsidRPr="004C2D8F" w:rsidRDefault="00222C3B" w:rsidP="00222C3B">
            <w:pPr>
              <w:textAlignment w:val="baseline"/>
              <w:rPr>
                <w:rFonts w:ascii="Times New Roman" w:eastAsia="Times New Roman" w:hAnsi="Times New Roman" w:cs="Times New Roman"/>
                <w:bCs/>
                <w:sz w:val="20"/>
                <w:szCs w:val="20"/>
                <w:bdr w:val="none" w:sz="0" w:space="0" w:color="auto" w:frame="1"/>
              </w:rPr>
            </w:pPr>
          </w:p>
        </w:tc>
        <w:tc>
          <w:tcPr>
            <w:tcW w:w="1525" w:type="dxa"/>
          </w:tcPr>
          <w:p w14:paraId="17A61DF5"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Khách hàng (Guest/Client)</w:t>
            </w:r>
          </w:p>
        </w:tc>
        <w:tc>
          <w:tcPr>
            <w:tcW w:w="1991" w:type="dxa"/>
          </w:tcPr>
          <w:p w14:paraId="5AD80C0E" w14:textId="77777777" w:rsidR="00222C3B" w:rsidRPr="004C2D8F" w:rsidRDefault="00222C3B" w:rsidP="00982E61">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Add-on báo giá và thủ tục </w:t>
            </w:r>
            <w:r w:rsidR="00982E61">
              <w:rPr>
                <w:rFonts w:ascii="Times New Roman" w:eastAsia="Times New Roman" w:hAnsi="Times New Roman" w:cs="Times New Roman"/>
                <w:bCs/>
                <w:sz w:val="20"/>
                <w:szCs w:val="20"/>
                <w:bdr w:val="none" w:sz="0" w:space="0" w:color="auto" w:frame="1"/>
              </w:rPr>
              <w:t xml:space="preserve">vào mỗi giao diện mà khách hàng nhập liệu để yêu cầu tra cứu </w:t>
            </w:r>
          </w:p>
        </w:tc>
      </w:tr>
      <w:tr w:rsidR="00222C3B" w:rsidRPr="004C2D8F" w14:paraId="363DD1CA" w14:textId="77777777" w:rsidTr="00982E61">
        <w:tc>
          <w:tcPr>
            <w:tcW w:w="1231" w:type="dxa"/>
            <w:vMerge/>
          </w:tcPr>
          <w:p w14:paraId="72213395"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7EC4D782"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Nhận</w:t>
            </w:r>
            <w:r w:rsidR="00982E61">
              <w:rPr>
                <w:rFonts w:ascii="Times New Roman" w:eastAsia="Times New Roman" w:hAnsi="Times New Roman" w:cs="Times New Roman"/>
                <w:bCs/>
                <w:sz w:val="20"/>
                <w:szCs w:val="20"/>
                <w:bdr w:val="none" w:sz="0" w:space="0" w:color="auto" w:frame="1"/>
              </w:rPr>
              <w:t xml:space="preserve"> yêu cầu KH</w:t>
            </w:r>
            <w:r w:rsidRPr="004C2D8F">
              <w:rPr>
                <w:rFonts w:ascii="Times New Roman" w:eastAsia="Times New Roman" w:hAnsi="Times New Roman" w:cs="Times New Roman"/>
                <w:bCs/>
                <w:sz w:val="20"/>
                <w:szCs w:val="20"/>
                <w:bdr w:val="none" w:sz="0" w:space="0" w:color="auto" w:frame="1"/>
              </w:rPr>
              <w:t xml:space="preserve"> và phân công</w:t>
            </w:r>
            <w:r w:rsidR="00982E61">
              <w:rPr>
                <w:rFonts w:ascii="Times New Roman" w:eastAsia="Times New Roman" w:hAnsi="Times New Roman" w:cs="Times New Roman"/>
                <w:bCs/>
                <w:sz w:val="20"/>
                <w:szCs w:val="20"/>
                <w:bdr w:val="none" w:sz="0" w:space="0" w:color="auto" w:frame="1"/>
              </w:rPr>
              <w:t xml:space="preserve"> Luật sư thực hiện</w:t>
            </w:r>
          </w:p>
        </w:tc>
        <w:tc>
          <w:tcPr>
            <w:tcW w:w="1525" w:type="dxa"/>
          </w:tcPr>
          <w:p w14:paraId="608C8425"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tcPr>
          <w:p w14:paraId="09B66B44"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2A1392CA" w14:textId="77777777" w:rsidTr="00982E61">
        <w:tc>
          <w:tcPr>
            <w:tcW w:w="1231" w:type="dxa"/>
            <w:vMerge/>
          </w:tcPr>
          <w:p w14:paraId="7CA61429"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0A606AAD"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Thực hiện và cập nhật </w:t>
            </w:r>
          </w:p>
        </w:tc>
        <w:tc>
          <w:tcPr>
            <w:tcW w:w="1525" w:type="dxa"/>
          </w:tcPr>
          <w:p w14:paraId="2FE9130A"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Luật sư/Attorney</w:t>
            </w:r>
          </w:p>
        </w:tc>
        <w:tc>
          <w:tcPr>
            <w:tcW w:w="1991" w:type="dxa"/>
            <w:vMerge w:val="restart"/>
          </w:tcPr>
          <w:p w14:paraId="1B8C3636" w14:textId="77777777" w:rsidR="00982E61"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Search Report</w:t>
            </w:r>
          </w:p>
          <w:p w14:paraId="6D086558" w14:textId="77777777" w:rsidR="00982E61"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+Filing Requirement</w:t>
            </w:r>
          </w:p>
          <w:p w14:paraId="7624D5DB" w14:textId="77777777" w:rsidR="00982E61"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Schedule of Fee</w:t>
            </w:r>
          </w:p>
          <w:p w14:paraId="7E2D1A2E" w14:textId="77777777" w:rsidR="00982E61"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Billing Request</w:t>
            </w:r>
          </w:p>
          <w:p w14:paraId="23525F02"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5A34F8AF" w14:textId="77777777" w:rsidTr="00982E61">
        <w:tc>
          <w:tcPr>
            <w:tcW w:w="1231" w:type="dxa"/>
            <w:vMerge/>
          </w:tcPr>
          <w:p w14:paraId="4BF318AA"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4805FDF6"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Báo cáo khách hàng</w:t>
            </w:r>
          </w:p>
        </w:tc>
        <w:tc>
          <w:tcPr>
            <w:tcW w:w="1525" w:type="dxa"/>
          </w:tcPr>
          <w:p w14:paraId="28EC95CB"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vMerge/>
          </w:tcPr>
          <w:p w14:paraId="173B54E8" w14:textId="77777777" w:rsidR="00982E61"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FA6DDD" w:rsidRPr="004C2D8F" w14:paraId="094E723C" w14:textId="77777777" w:rsidTr="00982E61">
        <w:tc>
          <w:tcPr>
            <w:tcW w:w="1231" w:type="dxa"/>
          </w:tcPr>
          <w:p w14:paraId="3D353874" w14:textId="77777777" w:rsidR="00FA6DDD" w:rsidRPr="00982E61" w:rsidRDefault="00FA6DDD"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r w:rsidRPr="00982E61">
              <w:rPr>
                <w:rFonts w:ascii="Times New Roman" w:eastAsia="Times New Roman" w:hAnsi="Times New Roman" w:cs="Times New Roman"/>
                <w:b/>
                <w:bCs/>
                <w:i/>
                <w:sz w:val="20"/>
                <w:szCs w:val="20"/>
                <w:bdr w:val="none" w:sz="0" w:space="0" w:color="auto" w:frame="1"/>
              </w:rPr>
              <w:t>Nộp đơn – Filing Application</w:t>
            </w:r>
          </w:p>
        </w:tc>
        <w:tc>
          <w:tcPr>
            <w:tcW w:w="4280" w:type="dxa"/>
          </w:tcPr>
          <w:p w14:paraId="3DC37CAD" w14:textId="77777777" w:rsidR="00FA6DDD"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E42B8DD" wp14:editId="20BABE71">
                  <wp:extent cx="2238087" cy="2034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nộp đơn.png"/>
                          <pic:cNvPicPr/>
                        </pic:nvPicPr>
                        <pic:blipFill>
                          <a:blip r:embed="rId12">
                            <a:extLst>
                              <a:ext uri="{28A0092B-C50C-407E-A947-70E740481C1C}">
                                <a14:useLocalDpi xmlns:a14="http://schemas.microsoft.com/office/drawing/2010/main" val="0"/>
                              </a:ext>
                            </a:extLst>
                          </a:blip>
                          <a:stretch>
                            <a:fillRect/>
                          </a:stretch>
                        </pic:blipFill>
                        <pic:spPr>
                          <a:xfrm>
                            <a:off x="0" y="0"/>
                            <a:ext cx="2238263" cy="2034424"/>
                          </a:xfrm>
                          <a:prstGeom prst="rect">
                            <a:avLst/>
                          </a:prstGeom>
                        </pic:spPr>
                      </pic:pic>
                    </a:graphicData>
                  </a:graphic>
                </wp:inline>
              </w:drawing>
            </w:r>
          </w:p>
        </w:tc>
        <w:tc>
          <w:tcPr>
            <w:tcW w:w="1525" w:type="dxa"/>
          </w:tcPr>
          <w:p w14:paraId="0F92DE14" w14:textId="77777777" w:rsidR="00222C3B" w:rsidRPr="004C2D8F" w:rsidRDefault="00222C3B"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105E67F4" w14:textId="77777777" w:rsidR="00222C3B" w:rsidRPr="004C2D8F" w:rsidRDefault="00222C3B" w:rsidP="00FA6DDD">
            <w:pPr>
              <w:pStyle w:val="oancuaDanhsac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10C6C872" w14:textId="77777777" w:rsidR="00FA6DDD" w:rsidRPr="004C2D8F" w:rsidRDefault="00222C3B" w:rsidP="00222C3B">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350477DC" w14:textId="77777777" w:rsidR="00FA6DDD"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Application Form</w:t>
            </w:r>
          </w:p>
          <w:p w14:paraId="0777007A"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Filing Advice</w:t>
            </w:r>
          </w:p>
          <w:p w14:paraId="7B59FBB8"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Billing request</w:t>
            </w:r>
          </w:p>
          <w:p w14:paraId="461AB2E9"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222C3B" w:rsidRPr="004C2D8F" w14:paraId="17DE59CF" w14:textId="77777777" w:rsidTr="00982E61">
        <w:tc>
          <w:tcPr>
            <w:tcW w:w="1231" w:type="dxa"/>
          </w:tcPr>
          <w:p w14:paraId="21811641" w14:textId="77777777" w:rsidR="00222C3B" w:rsidRPr="004C2D8F" w:rsidRDefault="00222C3B"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Đơn – Presecution</w:t>
            </w:r>
          </w:p>
        </w:tc>
        <w:tc>
          <w:tcPr>
            <w:tcW w:w="4280" w:type="dxa"/>
          </w:tcPr>
          <w:p w14:paraId="703F86C4" w14:textId="77777777" w:rsidR="00222C3B" w:rsidRPr="004C2D8F" w:rsidRDefault="00222C3B" w:rsidP="00FA6DDD">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728CBD2" wp14:editId="331FF7CE">
                  <wp:extent cx="2641600" cy="84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cap n hật kết quả.png"/>
                          <pic:cNvPicPr/>
                        </pic:nvPicPr>
                        <pic:blipFill>
                          <a:blip r:embed="rId13">
                            <a:extLst>
                              <a:ext uri="{28A0092B-C50C-407E-A947-70E740481C1C}">
                                <a14:useLocalDpi xmlns:a14="http://schemas.microsoft.com/office/drawing/2010/main" val="0"/>
                              </a:ext>
                            </a:extLst>
                          </a:blip>
                          <a:stretch>
                            <a:fillRect/>
                          </a:stretch>
                        </pic:blipFill>
                        <pic:spPr>
                          <a:xfrm>
                            <a:off x="0" y="0"/>
                            <a:ext cx="2642052" cy="841375"/>
                          </a:xfrm>
                          <a:prstGeom prst="rect">
                            <a:avLst/>
                          </a:prstGeom>
                        </pic:spPr>
                      </pic:pic>
                    </a:graphicData>
                  </a:graphic>
                </wp:inline>
              </w:drawing>
            </w:r>
          </w:p>
        </w:tc>
        <w:tc>
          <w:tcPr>
            <w:tcW w:w="1525" w:type="dxa"/>
          </w:tcPr>
          <w:p w14:paraId="5021EE29" w14:textId="77777777" w:rsidR="004C2D8F" w:rsidRPr="004C2D8F" w:rsidRDefault="004C2D8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40BA7688" w14:textId="77777777" w:rsidR="004C2D8F" w:rsidRPr="004C2D8F" w:rsidRDefault="004C2D8F" w:rsidP="004C2D8F">
            <w:pPr>
              <w:pStyle w:val="oancuaDanhsac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4C621EDD" w14:textId="77777777" w:rsidR="00222C3B" w:rsidRPr="004C2D8F" w:rsidRDefault="004C2D8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6B46EDDB" w14:textId="77777777" w:rsidR="00222C3B"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Acceptance Notice</w:t>
            </w:r>
          </w:p>
          <w:p w14:paraId="1B1FE824"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Refusal notice</w:t>
            </w:r>
          </w:p>
          <w:p w14:paraId="3219710A"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Publication Notice</w:t>
            </w:r>
          </w:p>
          <w:p w14:paraId="15125CCF"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Reminder Notice</w:t>
            </w:r>
          </w:p>
          <w:p w14:paraId="7C7F324F"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Billiing Request</w:t>
            </w:r>
          </w:p>
          <w:p w14:paraId="36B9FAFC" w14:textId="77777777" w:rsidR="004C2D8F" w:rsidRPr="004C2D8F" w:rsidRDefault="004C2D8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OA Response</w:t>
            </w:r>
          </w:p>
        </w:tc>
      </w:tr>
      <w:tr w:rsidR="004C2D8F" w:rsidRPr="004C2D8F" w14:paraId="3554829A" w14:textId="77777777" w:rsidTr="00982E61">
        <w:tc>
          <w:tcPr>
            <w:tcW w:w="1231" w:type="dxa"/>
          </w:tcPr>
          <w:p w14:paraId="48281FE2" w14:textId="77777777" w:rsidR="004C2D8F" w:rsidRPr="004C2D8F" w:rsidRDefault="004C2D8F"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thông tin</w:t>
            </w:r>
            <w:r w:rsidR="00982E61">
              <w:rPr>
                <w:rFonts w:ascii="Times New Roman" w:eastAsia="Times New Roman" w:hAnsi="Times New Roman" w:cs="Times New Roman"/>
                <w:b/>
                <w:bCs/>
                <w:i/>
                <w:sz w:val="20"/>
                <w:szCs w:val="20"/>
                <w:bdr w:val="none" w:sz="0" w:space="0" w:color="auto" w:frame="1"/>
              </w:rPr>
              <w:t xml:space="preserve"> theo Đơn</w:t>
            </w:r>
          </w:p>
        </w:tc>
        <w:tc>
          <w:tcPr>
            <w:tcW w:w="4280" w:type="dxa"/>
          </w:tcPr>
          <w:p w14:paraId="465BF818" w14:textId="77777777" w:rsidR="004C2D8F" w:rsidRPr="004C2D8F" w:rsidRDefault="004C2D8F" w:rsidP="00FA6DDD">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6C725C5F" wp14:editId="7A4E8DBD">
                  <wp:extent cx="2641600" cy="149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ong tin.jpg"/>
                          <pic:cNvPicPr/>
                        </pic:nvPicPr>
                        <pic:blipFill>
                          <a:blip r:embed="rId14">
                            <a:extLst>
                              <a:ext uri="{28A0092B-C50C-407E-A947-70E740481C1C}">
                                <a14:useLocalDpi xmlns:a14="http://schemas.microsoft.com/office/drawing/2010/main" val="0"/>
                              </a:ext>
                            </a:extLst>
                          </a:blip>
                          <a:stretch>
                            <a:fillRect/>
                          </a:stretch>
                        </pic:blipFill>
                        <pic:spPr>
                          <a:xfrm>
                            <a:off x="0" y="0"/>
                            <a:ext cx="2641600" cy="1492250"/>
                          </a:xfrm>
                          <a:prstGeom prst="rect">
                            <a:avLst/>
                          </a:prstGeom>
                        </pic:spPr>
                      </pic:pic>
                    </a:graphicData>
                  </a:graphic>
                </wp:inline>
              </w:drawing>
            </w:r>
          </w:p>
        </w:tc>
        <w:tc>
          <w:tcPr>
            <w:tcW w:w="1525" w:type="dxa"/>
          </w:tcPr>
          <w:p w14:paraId="51498623" w14:textId="363C43E5" w:rsidR="004C2D8F" w:rsidRPr="004C2D8F" w:rsidRDefault="00712A3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Client/Applicant/Luật sư/Admin có thể tra cứu thông tin trạng thái của Đơn trong phạm vi được phân quyền</w:t>
            </w:r>
          </w:p>
        </w:tc>
        <w:tc>
          <w:tcPr>
            <w:tcW w:w="1991" w:type="dxa"/>
          </w:tcPr>
          <w:p w14:paraId="0CABC941" w14:textId="77777777" w:rsidR="004C2D8F" w:rsidRPr="004C2D8F" w:rsidRDefault="00982E61"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IP Case Check List</w:t>
            </w:r>
          </w:p>
        </w:tc>
      </w:tr>
      <w:tr w:rsidR="00712A3F" w:rsidRPr="004C2D8F" w14:paraId="6C446392" w14:textId="77777777" w:rsidTr="00982E61">
        <w:tc>
          <w:tcPr>
            <w:tcW w:w="1231" w:type="dxa"/>
            <w:vMerge w:val="restart"/>
          </w:tcPr>
          <w:p w14:paraId="06232C6F" w14:textId="0A1487DD" w:rsidR="00712A3F" w:rsidRPr="004C2D8F" w:rsidRDefault="002D3691"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r>
              <w:rPr>
                <w:rFonts w:ascii="Times New Roman" w:eastAsia="Times New Roman" w:hAnsi="Times New Roman" w:cs="Times New Roman"/>
                <w:b/>
                <w:bCs/>
                <w:i/>
                <w:sz w:val="20"/>
                <w:szCs w:val="20"/>
                <w:bdr w:val="none" w:sz="0" w:space="0" w:color="auto" w:frame="1"/>
              </w:rPr>
              <w:t>Quản thanh toán</w:t>
            </w:r>
            <w:r w:rsidR="00712A3F">
              <w:rPr>
                <w:rFonts w:ascii="Times New Roman" w:eastAsia="Times New Roman" w:hAnsi="Times New Roman" w:cs="Times New Roman"/>
                <w:b/>
                <w:bCs/>
                <w:i/>
                <w:sz w:val="20"/>
                <w:szCs w:val="20"/>
                <w:bdr w:val="none" w:sz="0" w:space="0" w:color="auto" w:frame="1"/>
              </w:rPr>
              <w:t xml:space="preserve"> Phí và Lệ phí</w:t>
            </w:r>
          </w:p>
        </w:tc>
        <w:tc>
          <w:tcPr>
            <w:tcW w:w="4280" w:type="dxa"/>
          </w:tcPr>
          <w:p w14:paraId="0E6C53AD" w14:textId="5D07849E" w:rsidR="00712A3F" w:rsidRPr="004C2D8F" w:rsidRDefault="00712A3F" w:rsidP="00FA6DDD">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 xml:space="preserve">Nhập Timesheet sau khi hoàn thành một Đơn/công việc bất kỳ theo Case Code/Hạng mục công việc/Đơn giá theo Bảng phí dịch vụ / Schedule of Charge (bất kể là phí cố định hay phí </w:t>
            </w:r>
            <w:r>
              <w:rPr>
                <w:rFonts w:ascii="Times New Roman" w:eastAsia="Times New Roman" w:hAnsi="Times New Roman" w:cs="Times New Roman"/>
                <w:bCs/>
                <w:noProof/>
                <w:sz w:val="20"/>
                <w:szCs w:val="20"/>
                <w:bdr w:val="none" w:sz="0" w:space="0" w:color="auto" w:frame="1"/>
                <w:lang w:val="en-US" w:eastAsia="en-US"/>
              </w:rPr>
              <w:lastRenderedPageBreak/>
              <w:t>theo giờ) =&gt; Submit lưu vào hệ thống ở trạng thái PENDING (chưa được confirmed)</w:t>
            </w:r>
          </w:p>
        </w:tc>
        <w:tc>
          <w:tcPr>
            <w:tcW w:w="1525" w:type="dxa"/>
          </w:tcPr>
          <w:p w14:paraId="6CD2D3E9" w14:textId="0F5845C5" w:rsidR="00712A3F" w:rsidRPr="004C2D8F" w:rsidRDefault="00712A3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lastRenderedPageBreak/>
              <w:t>Luật sư</w:t>
            </w:r>
          </w:p>
        </w:tc>
        <w:tc>
          <w:tcPr>
            <w:tcW w:w="1991" w:type="dxa"/>
          </w:tcPr>
          <w:p w14:paraId="6F187718" w14:textId="77777777"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Timesheet</w:t>
            </w:r>
          </w:p>
          <w:p w14:paraId="189DD1D3" w14:textId="3EF75DF5"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p>
          <w:p w14:paraId="79875A19" w14:textId="77777777"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Bảng phí</w:t>
            </w:r>
          </w:p>
          <w:p w14:paraId="65115C3E" w14:textId="77777777"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p>
          <w:p w14:paraId="5898781A" w14:textId="77777777" w:rsidR="00712A3F" w:rsidRPr="004C2D8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35F25243" w14:textId="77777777" w:rsidTr="00982E61">
        <w:tc>
          <w:tcPr>
            <w:tcW w:w="1231" w:type="dxa"/>
            <w:vMerge/>
          </w:tcPr>
          <w:p w14:paraId="3547F853" w14:textId="77777777" w:rsidR="00712A3F" w:rsidRDefault="00712A3F"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250E4F09" w14:textId="369942FA" w:rsidR="00712A3F" w:rsidRDefault="00712A3F" w:rsidP="004C3488">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 xml:space="preserve">Review Timesheet ở trạng thái PENDING, sửa và submit lưu vào hệ thống ở trạng thái CONFIRMED </w:t>
            </w:r>
          </w:p>
        </w:tc>
        <w:tc>
          <w:tcPr>
            <w:tcW w:w="1525" w:type="dxa"/>
          </w:tcPr>
          <w:p w14:paraId="30FADFAA" w14:textId="5B121FB5" w:rsidR="00712A3F" w:rsidRDefault="00712A3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3635CF8" w14:textId="77777777"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0D799C65" w14:textId="77777777" w:rsidTr="00982E61">
        <w:tc>
          <w:tcPr>
            <w:tcW w:w="1231" w:type="dxa"/>
            <w:vMerge/>
          </w:tcPr>
          <w:p w14:paraId="16ACC7FC" w14:textId="77777777" w:rsidR="00712A3F" w:rsidRDefault="00712A3F"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7D80D068" w14:textId="50FE3131" w:rsidR="00712A3F" w:rsidRPr="004C2D8F" w:rsidRDefault="00712A3F" w:rsidP="00FA6DDD">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Tạo Billing Request của một Case bất kỳ tại thời điểm bất kỳ (gọi tất cả các hạng mục của tất cả các Timesheet có cùng Case code đó ở trạng thái CONFIRMED) =&gt; lọc, xoá bỏ, discount…=&gt; chuyển các hạng mục đã được xử lý sang trạng thái BILLED</w:t>
            </w:r>
          </w:p>
        </w:tc>
        <w:tc>
          <w:tcPr>
            <w:tcW w:w="1525" w:type="dxa"/>
          </w:tcPr>
          <w:p w14:paraId="51C81905" w14:textId="42B2005D" w:rsidR="00712A3F" w:rsidRPr="004C2D8F" w:rsidRDefault="00712A3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0474BCBF" w14:textId="32DC4636"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w:t>
            </w:r>
          </w:p>
        </w:tc>
      </w:tr>
      <w:tr w:rsidR="00712A3F" w:rsidRPr="004C2D8F" w14:paraId="170469B1" w14:textId="77777777" w:rsidTr="00982E61">
        <w:tc>
          <w:tcPr>
            <w:tcW w:w="1231" w:type="dxa"/>
            <w:vMerge/>
          </w:tcPr>
          <w:p w14:paraId="0BCD25AF" w14:textId="77777777" w:rsidR="00712A3F" w:rsidRDefault="00712A3F" w:rsidP="00FA6DDD">
            <w:pPr>
              <w:pStyle w:val="oancuaDanhsac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582B69D0" w14:textId="6C1CCB8F" w:rsidR="00712A3F" w:rsidRDefault="00712A3F" w:rsidP="00FA6DDD">
            <w:pPr>
              <w:pStyle w:val="oancuaDanhsac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Gửi Billing Request cho Khách hàng cùng với báo cáo tương ứng</w:t>
            </w:r>
          </w:p>
        </w:tc>
        <w:tc>
          <w:tcPr>
            <w:tcW w:w="1525" w:type="dxa"/>
          </w:tcPr>
          <w:p w14:paraId="14873618" w14:textId="27BA0E82" w:rsidR="00712A3F" w:rsidRDefault="00712A3F" w:rsidP="004C2D8F">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232EEEB" w14:textId="157D487D" w:rsidR="00712A3F" w:rsidRDefault="00712A3F" w:rsidP="00FA6DDD">
            <w:pPr>
              <w:pStyle w:val="oancuaDanhsac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Request/*Reports*</w:t>
            </w:r>
          </w:p>
        </w:tc>
      </w:tr>
      <w:tr w:rsidR="00712A3F" w:rsidRPr="002D3691" w14:paraId="10751735" w14:textId="77777777" w:rsidTr="00982E61">
        <w:tc>
          <w:tcPr>
            <w:tcW w:w="1231" w:type="dxa"/>
          </w:tcPr>
          <w:p w14:paraId="0FE67DE3" w14:textId="46642D5D" w:rsidR="00712A3F" w:rsidRPr="002D3691" w:rsidRDefault="00712A3F" w:rsidP="002D3691">
            <w:pPr>
              <w:textAlignment w:val="baseline"/>
              <w:rPr>
                <w:rFonts w:ascii="Times New Roman" w:eastAsia="Times New Roman" w:hAnsi="Times New Roman" w:cs="Times New Roman"/>
                <w:b/>
                <w:bCs/>
                <w:i/>
                <w:bdr w:val="none" w:sz="0" w:space="0" w:color="auto" w:frame="1"/>
              </w:rPr>
            </w:pPr>
            <w:r w:rsidRPr="002D3691">
              <w:rPr>
                <w:rFonts w:ascii="Times New Roman" w:eastAsia="Times New Roman" w:hAnsi="Times New Roman" w:cs="Times New Roman"/>
                <w:b/>
                <w:bCs/>
                <w:i/>
                <w:bdr w:val="none" w:sz="0" w:space="0" w:color="auto" w:frame="1"/>
              </w:rPr>
              <w:t>Quản lý sao lưu dữ liệu bản hard</w:t>
            </w:r>
            <w:r w:rsidRPr="002D3691">
              <w:rPr>
                <w:rStyle w:val="ThamchiuCcchu"/>
                <w:rFonts w:ascii="Times New Roman" w:eastAsia="Times New Roman" w:hAnsi="Times New Roman" w:cs="Times New Roman"/>
                <w:b/>
                <w:bCs/>
                <w:i/>
                <w:bdr w:val="none" w:sz="0" w:space="0" w:color="auto" w:frame="1"/>
              </w:rPr>
              <w:footnoteReference w:id="1"/>
            </w:r>
          </w:p>
        </w:tc>
        <w:tc>
          <w:tcPr>
            <w:tcW w:w="4280" w:type="dxa"/>
          </w:tcPr>
          <w:p w14:paraId="1376DC18" w14:textId="77777777" w:rsidR="002D3691" w:rsidRPr="002D3691" w:rsidRDefault="00712A3F" w:rsidP="002D3691">
            <w:pPr>
              <w:jc w:val="both"/>
              <w:rPr>
                <w:rFonts w:ascii="Times New Roman" w:hAnsi="Times New Roman"/>
                <w:i/>
                <w:u w:val="single"/>
              </w:rPr>
            </w:pPr>
            <w:r w:rsidRPr="002D3691">
              <w:rPr>
                <w:rFonts w:ascii="Times New Roman" w:hAnsi="Times New Roman"/>
                <w:i/>
                <w:u w:val="single"/>
              </w:rPr>
              <w:t xml:space="preserve">Doc. in: </w:t>
            </w:r>
            <w:r w:rsidRPr="002D3691">
              <w:rPr>
                <w:rFonts w:ascii="Times New Roman" w:hAnsi="Times New Roman"/>
              </w:rPr>
              <w:t>Tat ca cac ban goc (Hard Coppies) se duoc QR/Barcode Scanner va luu vao hai he thong: (i) IN-BOOK theo ngay va (ii) theo Case code;</w:t>
            </w:r>
          </w:p>
          <w:p w14:paraId="7507DFAB" w14:textId="51E63F76" w:rsidR="00712A3F" w:rsidRPr="002D3691" w:rsidRDefault="00712A3F" w:rsidP="002D3691">
            <w:pPr>
              <w:jc w:val="both"/>
              <w:rPr>
                <w:rFonts w:ascii="Times New Roman" w:hAnsi="Times New Roman"/>
                <w:i/>
                <w:u w:val="single"/>
              </w:rPr>
            </w:pPr>
            <w:r w:rsidRPr="002D3691">
              <w:rPr>
                <w:rFonts w:ascii="Times New Roman" w:hAnsi="Times New Roman"/>
                <w:i/>
                <w:u w:val="single"/>
              </w:rPr>
              <w:t xml:space="preserve">Doc. out: </w:t>
            </w:r>
            <w:r w:rsidRPr="002D3691">
              <w:rPr>
                <w:rFonts w:ascii="Times New Roman" w:hAnsi="Times New Roman"/>
                <w:i/>
              </w:rPr>
              <w:t>To NOIP:</w:t>
            </w:r>
            <w:r w:rsidR="002D3691" w:rsidRPr="002D3691">
              <w:rPr>
                <w:rFonts w:ascii="Times New Roman" w:hAnsi="Times New Roman"/>
                <w:i/>
              </w:rPr>
              <w:t xml:space="preserve"> </w:t>
            </w:r>
            <w:r w:rsidRPr="002D3691">
              <w:rPr>
                <w:rFonts w:ascii="Times New Roman" w:hAnsi="Times New Roman"/>
              </w:rPr>
              <w:t>Cac tai lieu “Print-out” duoc luu vao OUT-BOOK-</w:t>
            </w:r>
            <w:proofErr w:type="gramStart"/>
            <w:r w:rsidRPr="002D3691">
              <w:rPr>
                <w:rFonts w:ascii="Times New Roman" w:hAnsi="Times New Roman"/>
              </w:rPr>
              <w:t>FILING  theo</w:t>
            </w:r>
            <w:proofErr w:type="gramEnd"/>
            <w:r w:rsidRPr="002D3691">
              <w:rPr>
                <w:rFonts w:ascii="Times New Roman" w:hAnsi="Times New Roman"/>
              </w:rPr>
              <w:t xml:space="preserve"> ngay (everyday) vao 8h sang;</w:t>
            </w:r>
          </w:p>
          <w:p w14:paraId="4A1C95C3" w14:textId="77777777" w:rsidR="00712A3F" w:rsidRPr="002D3691" w:rsidRDefault="00712A3F" w:rsidP="002D3691">
            <w:pPr>
              <w:jc w:val="both"/>
              <w:rPr>
                <w:rFonts w:ascii="Times New Roman" w:hAnsi="Times New Roman"/>
              </w:rPr>
            </w:pPr>
            <w:r w:rsidRPr="002D3691">
              <w:rPr>
                <w:rFonts w:ascii="Times New Roman" w:hAnsi="Times New Roman"/>
              </w:rPr>
              <w:t>Lawyer dien vao checklist “Receipt of Document” de nhan tai lieu ban hard da duoc ky mang di nop: Application Form/supplement POAs, Priority Documents, etc. =&gt; Save vao OUT-BOOK-FILING cung ngay.</w:t>
            </w:r>
          </w:p>
          <w:p w14:paraId="3156634E" w14:textId="26B6DF02" w:rsidR="00712A3F" w:rsidRPr="002D3691" w:rsidRDefault="00712A3F" w:rsidP="002D3691">
            <w:pPr>
              <w:jc w:val="both"/>
              <w:rPr>
                <w:rFonts w:ascii="Times New Roman" w:hAnsi="Times New Roman"/>
                <w:i/>
              </w:rPr>
            </w:pPr>
            <w:r w:rsidRPr="002D3691">
              <w:rPr>
                <w:rFonts w:ascii="Times New Roman" w:hAnsi="Times New Roman"/>
                <w:i/>
              </w:rPr>
              <w:t xml:space="preserve">To </w:t>
            </w:r>
            <w:proofErr w:type="gramStart"/>
            <w:r w:rsidRPr="002D3691">
              <w:rPr>
                <w:rFonts w:ascii="Times New Roman" w:hAnsi="Times New Roman"/>
                <w:i/>
              </w:rPr>
              <w:t>Clients:</w:t>
            </w:r>
            <w:r w:rsidRPr="002D3691">
              <w:rPr>
                <w:rFonts w:ascii="Times New Roman" w:hAnsi="Times New Roman"/>
              </w:rPr>
              <w:t>Cac</w:t>
            </w:r>
            <w:proofErr w:type="gramEnd"/>
            <w:r w:rsidRPr="002D3691">
              <w:rPr>
                <w:rFonts w:ascii="Times New Roman" w:hAnsi="Times New Roman"/>
              </w:rPr>
              <w:t xml:space="preserve"> tai lieu sau khi QR/BarCode Scanned can phai gui cho Client/Applicant thi se duoc nhap vao OUT-BOOK-SHIPPING theo ngay vao 6pm;</w:t>
            </w:r>
          </w:p>
          <w:p w14:paraId="5A2C6513" w14:textId="5096157C" w:rsidR="00712A3F" w:rsidRPr="002D3691" w:rsidRDefault="00712A3F" w:rsidP="002D3691">
            <w:pPr>
              <w:jc w:val="both"/>
              <w:rPr>
                <w:rFonts w:ascii="Times New Roman" w:hAnsi="Times New Roman"/>
              </w:rPr>
            </w:pPr>
            <w:r w:rsidRPr="002D3691">
              <w:rPr>
                <w:rFonts w:ascii="Times New Roman" w:hAnsi="Times New Roman"/>
              </w:rPr>
              <w:t>Lawyer dien vao “Shipping Bill” de nhan tai lieu ban hard da duoc nop mang di gui cho Client/Applicant =&gt; Save vao OUT-BOOK-SHIPPING cung ngay.</w:t>
            </w:r>
          </w:p>
          <w:p w14:paraId="18781971" w14:textId="77777777" w:rsidR="00712A3F" w:rsidRPr="002D3691" w:rsidRDefault="00712A3F" w:rsidP="002D3691">
            <w:pPr>
              <w:pStyle w:val="oancuaDanhsach"/>
              <w:ind w:left="0"/>
              <w:textAlignment w:val="baseline"/>
              <w:rPr>
                <w:rFonts w:ascii="Times New Roman" w:eastAsia="Times New Roman" w:hAnsi="Times New Roman" w:cs="Times New Roman"/>
                <w:bCs/>
                <w:noProof/>
                <w:bdr w:val="none" w:sz="0" w:space="0" w:color="auto" w:frame="1"/>
                <w:lang w:val="en-US" w:eastAsia="en-US"/>
              </w:rPr>
            </w:pPr>
          </w:p>
        </w:tc>
        <w:tc>
          <w:tcPr>
            <w:tcW w:w="1525" w:type="dxa"/>
          </w:tcPr>
          <w:p w14:paraId="5274C02E" w14:textId="54345D17" w:rsidR="00712A3F" w:rsidRPr="002D3691" w:rsidRDefault="002D3691" w:rsidP="002D3691">
            <w:pPr>
              <w:textAlignment w:val="baseline"/>
              <w:rPr>
                <w:rFonts w:ascii="Times New Roman" w:eastAsia="Times New Roman" w:hAnsi="Times New Roman" w:cs="Times New Roman"/>
                <w:bCs/>
                <w:bdr w:val="none" w:sz="0" w:space="0" w:color="auto" w:frame="1"/>
              </w:rPr>
            </w:pPr>
            <w:r w:rsidRPr="002D3691">
              <w:rPr>
                <w:rFonts w:ascii="Times New Roman" w:eastAsia="Times New Roman" w:hAnsi="Times New Roman" w:cs="Times New Roman"/>
                <w:bCs/>
                <w:bdr w:val="none" w:sz="0" w:space="0" w:color="auto" w:frame="1"/>
              </w:rPr>
              <w:lastRenderedPageBreak/>
              <w:t>Luật sư/Admin</w:t>
            </w:r>
          </w:p>
        </w:tc>
        <w:tc>
          <w:tcPr>
            <w:tcW w:w="1991" w:type="dxa"/>
          </w:tcPr>
          <w:p w14:paraId="63FD88C7" w14:textId="77777777" w:rsidR="00712A3F" w:rsidRPr="002D3691" w:rsidRDefault="00712A3F" w:rsidP="002D3691">
            <w:pPr>
              <w:ind w:left="360"/>
              <w:textAlignment w:val="baseline"/>
              <w:rPr>
                <w:rFonts w:ascii="Times New Roman" w:eastAsia="Times New Roman" w:hAnsi="Times New Roman" w:cs="Times New Roman"/>
                <w:bCs/>
                <w:bdr w:val="none" w:sz="0" w:space="0" w:color="auto" w:frame="1"/>
              </w:rPr>
            </w:pPr>
          </w:p>
        </w:tc>
      </w:tr>
    </w:tbl>
    <w:p w14:paraId="0D717A3A" w14:textId="77777777" w:rsidR="00FA6DDD" w:rsidRDefault="00FA6DDD" w:rsidP="00982E6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556ACB00" w14:textId="245746E9" w:rsidR="00200597" w:rsidRDefault="009F1F27" w:rsidP="004C2D8F">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2.2 Quản lý </w:t>
      </w:r>
      <w:r w:rsidR="004C2D8F">
        <w:rPr>
          <w:rFonts w:ascii="Times New Roman" w:eastAsia="Times New Roman" w:hAnsi="Times New Roman" w:cs="Times New Roman"/>
          <w:b/>
          <w:bCs/>
          <w:sz w:val="24"/>
          <w:szCs w:val="24"/>
          <w:bdr w:val="none" w:sz="0" w:space="0" w:color="auto" w:frame="1"/>
        </w:rPr>
        <w:t>đối tượng người dùng</w:t>
      </w:r>
    </w:p>
    <w:p w14:paraId="7CFAA739" w14:textId="77777777" w:rsidR="00F604CD" w:rsidRDefault="00F604CD"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LiBang"/>
        <w:tblW w:w="8505" w:type="dxa"/>
        <w:tblInd w:w="675" w:type="dxa"/>
        <w:tblLook w:val="04A0" w:firstRow="1" w:lastRow="0" w:firstColumn="1" w:lastColumn="0" w:noHBand="0" w:noVBand="1"/>
      </w:tblPr>
      <w:tblGrid>
        <w:gridCol w:w="1418"/>
        <w:gridCol w:w="3402"/>
        <w:gridCol w:w="3685"/>
      </w:tblGrid>
      <w:tr w:rsidR="008B7091" w:rsidRPr="0069451C" w14:paraId="7FF7F1DA" w14:textId="77777777" w:rsidTr="002D3691">
        <w:trPr>
          <w:trHeight w:val="296"/>
        </w:trPr>
        <w:tc>
          <w:tcPr>
            <w:tcW w:w="1418" w:type="dxa"/>
          </w:tcPr>
          <w:p w14:paraId="36EE28F3" w14:textId="77777777"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Đối tượng</w:t>
            </w:r>
          </w:p>
        </w:tc>
        <w:tc>
          <w:tcPr>
            <w:tcW w:w="3402" w:type="dxa"/>
          </w:tcPr>
          <w:p w14:paraId="69A5B3D6" w14:textId="713A9D04"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Hoạt động</w:t>
            </w:r>
            <w:r w:rsidR="00604A8E">
              <w:rPr>
                <w:rFonts w:ascii="Times New Roman" w:eastAsia="Times New Roman" w:hAnsi="Times New Roman" w:cs="Times New Roman"/>
                <w:b/>
                <w:bCs/>
                <w:i/>
                <w:sz w:val="24"/>
                <w:szCs w:val="24"/>
                <w:bdr w:val="none" w:sz="0" w:space="0" w:color="auto" w:frame="1"/>
              </w:rPr>
              <w:t xml:space="preserve"> và phân quyền</w:t>
            </w:r>
          </w:p>
        </w:tc>
        <w:tc>
          <w:tcPr>
            <w:tcW w:w="3685" w:type="dxa"/>
          </w:tcPr>
          <w:p w14:paraId="14F1167A" w14:textId="0EB705DD" w:rsidR="008B7091" w:rsidRPr="0069451C" w:rsidRDefault="00604A8E" w:rsidP="00AC409D">
            <w:pPr>
              <w:textAlignment w:val="baseline"/>
              <w:rPr>
                <w:rFonts w:ascii="Times New Roman" w:eastAsia="Times New Roman" w:hAnsi="Times New Roman" w:cs="Times New Roman"/>
                <w:b/>
                <w:bCs/>
                <w:i/>
                <w:sz w:val="24"/>
                <w:szCs w:val="24"/>
                <w:bdr w:val="none" w:sz="0" w:space="0" w:color="auto" w:frame="1"/>
              </w:rPr>
            </w:pPr>
            <w:r>
              <w:rPr>
                <w:rFonts w:ascii="Times New Roman" w:eastAsia="Times New Roman" w:hAnsi="Times New Roman" w:cs="Times New Roman"/>
                <w:b/>
                <w:bCs/>
                <w:i/>
                <w:sz w:val="24"/>
                <w:szCs w:val="24"/>
                <w:bdr w:val="none" w:sz="0" w:space="0" w:color="auto" w:frame="1"/>
              </w:rPr>
              <w:t>Thuộc tính/Thông tin quản lý</w:t>
            </w:r>
          </w:p>
        </w:tc>
      </w:tr>
      <w:tr w:rsidR="008B7091" w:rsidRPr="008B7091" w14:paraId="0E45C2E5" w14:textId="77777777" w:rsidTr="002D3691">
        <w:tc>
          <w:tcPr>
            <w:tcW w:w="1418" w:type="dxa"/>
          </w:tcPr>
          <w:p w14:paraId="6606267D" w14:textId="77777777" w:rsidR="008B7091" w:rsidRPr="008B7091" w:rsidRDefault="004C2D8F"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Guest</w:t>
            </w:r>
          </w:p>
        </w:tc>
        <w:tc>
          <w:tcPr>
            <w:tcW w:w="3402" w:type="dxa"/>
          </w:tcPr>
          <w:p w14:paraId="5BCB38AD" w14:textId="77777777" w:rsid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 xml:space="preserve">Truy cập nội dung </w:t>
            </w:r>
            <w:proofErr w:type="gramStart"/>
            <w:r w:rsidRPr="00604A8E">
              <w:rPr>
                <w:rFonts w:ascii="Times New Roman" w:eastAsia="Times New Roman" w:hAnsi="Times New Roman" w:cs="Times New Roman"/>
                <w:bCs/>
                <w:sz w:val="24"/>
                <w:szCs w:val="24"/>
                <w:bdr w:val="none" w:sz="0" w:space="0" w:color="auto" w:frame="1"/>
              </w:rPr>
              <w:t>upload</w:t>
            </w:r>
            <w:r>
              <w:rPr>
                <w:rFonts w:ascii="Times New Roman" w:eastAsia="Times New Roman" w:hAnsi="Times New Roman" w:cs="Times New Roman"/>
                <w:bCs/>
                <w:sz w:val="24"/>
                <w:szCs w:val="24"/>
                <w:bdr w:val="none" w:sz="0" w:space="0" w:color="auto" w:frame="1"/>
              </w:rPr>
              <w:t xml:space="preserve">  lên</w:t>
            </w:r>
            <w:proofErr w:type="gramEnd"/>
            <w:r>
              <w:rPr>
                <w:rFonts w:ascii="Times New Roman" w:eastAsia="Times New Roman" w:hAnsi="Times New Roman" w:cs="Times New Roman"/>
                <w:bCs/>
                <w:sz w:val="24"/>
                <w:szCs w:val="24"/>
                <w:bdr w:val="none" w:sz="0" w:space="0" w:color="auto" w:frame="1"/>
              </w:rPr>
              <w:t xml:space="preserve"> website</w:t>
            </w:r>
          </w:p>
          <w:p w14:paraId="14FF71A3" w14:textId="1E4A3CF6" w:rsidR="008B7091" w:rsidRPr="00604A8E" w:rsidRDefault="002D3691"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Gửi web mail yêu cầu tra cứu</w:t>
            </w:r>
          </w:p>
          <w:p w14:paraId="26B74718" w14:textId="21116ED4"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Xem demo về dịch vụ</w:t>
            </w:r>
          </w:p>
          <w:p w14:paraId="6925FB06" w14:textId="0D4C4286"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Download </w:t>
            </w:r>
            <w:r w:rsidR="00604A8E">
              <w:rPr>
                <w:rFonts w:ascii="Times New Roman" w:eastAsia="Times New Roman" w:hAnsi="Times New Roman" w:cs="Times New Roman"/>
                <w:bCs/>
                <w:sz w:val="24"/>
                <w:szCs w:val="24"/>
                <w:bdr w:val="none" w:sz="0" w:space="0" w:color="auto" w:frame="1"/>
              </w:rPr>
              <w:t>Profile Công ty</w:t>
            </w:r>
          </w:p>
          <w:p w14:paraId="602F2521" w14:textId="78109C3D" w:rsidR="002D3691" w:rsidRPr="008B7091" w:rsidRDefault="00604A8E" w:rsidP="00604A8E">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Đăng ký member</w:t>
            </w:r>
          </w:p>
        </w:tc>
        <w:tc>
          <w:tcPr>
            <w:tcW w:w="3685" w:type="dxa"/>
          </w:tcPr>
          <w:p w14:paraId="1937D727" w14:textId="14425ABE" w:rsidR="00604A8E" w:rsidRPr="00604A8E" w:rsidRDefault="00604A8E" w:rsidP="00AC409D">
            <w:pPr>
              <w:textAlignment w:val="baseline"/>
              <w:rPr>
                <w:rFonts w:ascii="Times New Roman" w:eastAsia="Times New Roman" w:hAnsi="Times New Roman" w:cs="Times New Roman"/>
                <w:bCs/>
                <w:i/>
                <w:sz w:val="24"/>
                <w:szCs w:val="24"/>
                <w:bdr w:val="none" w:sz="0" w:space="0" w:color="auto" w:frame="1"/>
              </w:rPr>
            </w:pPr>
            <w:r w:rsidRPr="00604A8E">
              <w:rPr>
                <w:rFonts w:ascii="Times New Roman" w:eastAsia="Times New Roman" w:hAnsi="Times New Roman" w:cs="Times New Roman"/>
                <w:bCs/>
                <w:i/>
                <w:sz w:val="24"/>
                <w:szCs w:val="24"/>
                <w:highlight w:val="yellow"/>
                <w:bdr w:val="none" w:sz="0" w:space="0" w:color="auto" w:frame="1"/>
              </w:rPr>
              <w:t>(Any thing can be tracked: có theo dõi vết được Guest để thu thập thông tin nào không?)</w:t>
            </w:r>
          </w:p>
        </w:tc>
      </w:tr>
      <w:tr w:rsidR="004C2D8F" w:rsidRPr="008B7091" w14:paraId="340EC6CD" w14:textId="77777777" w:rsidTr="002D3691">
        <w:tc>
          <w:tcPr>
            <w:tcW w:w="1418" w:type="dxa"/>
          </w:tcPr>
          <w:p w14:paraId="7019C826" w14:textId="77777777" w:rsidR="002D3691" w:rsidRDefault="004C2D8F"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Clients</w:t>
            </w:r>
            <w:r w:rsidR="002D3691">
              <w:rPr>
                <w:rFonts w:ascii="Times New Roman" w:eastAsia="Times New Roman" w:hAnsi="Times New Roman" w:cs="Times New Roman"/>
                <w:bCs/>
                <w:sz w:val="24"/>
                <w:szCs w:val="24"/>
                <w:bdr w:val="none" w:sz="0" w:space="0" w:color="auto" w:frame="1"/>
              </w:rPr>
              <w:t>/</w:t>
            </w:r>
          </w:p>
          <w:p w14:paraId="291D9CEC" w14:textId="28203F69" w:rsidR="00AD1B82" w:rsidRDefault="002D3691"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Applicants</w:t>
            </w:r>
          </w:p>
          <w:p w14:paraId="255288DC" w14:textId="65CDF42F" w:rsidR="002D3691" w:rsidRPr="008B7091" w:rsidRDefault="002D3691" w:rsidP="00702E92">
            <w:pPr>
              <w:textAlignment w:val="baseline"/>
              <w:rPr>
                <w:rFonts w:ascii="Times New Roman" w:eastAsia="Times New Roman" w:hAnsi="Times New Roman" w:cs="Times New Roman"/>
                <w:bCs/>
                <w:sz w:val="24"/>
                <w:szCs w:val="24"/>
                <w:bdr w:val="none" w:sz="0" w:space="0" w:color="auto" w:frame="1"/>
              </w:rPr>
            </w:pPr>
          </w:p>
        </w:tc>
        <w:tc>
          <w:tcPr>
            <w:tcW w:w="3402" w:type="dxa"/>
          </w:tcPr>
          <w:p w14:paraId="6703D64C" w14:textId="5FFDC5EA"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Guest + +</w:t>
            </w:r>
          </w:p>
          <w:p w14:paraId="6A592634" w14:textId="61942267"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w:t>
            </w:r>
            <w:r w:rsidR="002D3691">
              <w:rPr>
                <w:rFonts w:ascii="Times New Roman" w:eastAsia="Times New Roman" w:hAnsi="Times New Roman" w:cs="Times New Roman"/>
                <w:bCs/>
                <w:sz w:val="24"/>
                <w:szCs w:val="24"/>
                <w:bdr w:val="none" w:sz="0" w:space="0" w:color="auto" w:frame="1"/>
              </w:rPr>
              <w:t xml:space="preserve"> và phục hồi user/pass</w:t>
            </w:r>
          </w:p>
          <w:p w14:paraId="0AF8A44F" w14:textId="22265ECE"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 RESOURCE</w:t>
            </w:r>
          </w:p>
          <w:p w14:paraId="2F3AE884" w14:textId="071659E1"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r w:rsidR="00AD1B82">
              <w:rPr>
                <w:rFonts w:ascii="Times New Roman" w:eastAsia="Times New Roman" w:hAnsi="Times New Roman" w:cs="Times New Roman"/>
                <w:bCs/>
                <w:sz w:val="24"/>
                <w:szCs w:val="24"/>
                <w:bdr w:val="none" w:sz="0" w:space="0" w:color="auto" w:frame="1"/>
              </w:rPr>
              <w:t xml:space="preserve"> Download form mẫu, văn bản</w:t>
            </w:r>
          </w:p>
          <w:p w14:paraId="057A4AA5" w14:textId="4F333C1D"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Download Báo cáo, Tài liệu gốc theo Đơn</w:t>
            </w:r>
          </w:p>
          <w:p w14:paraId="6D2F60E2" w14:textId="50029F21"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Thao tác nhập liệu Đơn</w:t>
            </w:r>
          </w:p>
          <w:p w14:paraId="306836C3" w14:textId="7AA6C51C"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Tra cứu thông tin Đơn</w:t>
            </w:r>
          </w:p>
          <w:p w14:paraId="01F6EF7E" w14:textId="65D483DC" w:rsidR="002D3691"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Gửi yêu cầu/thông báo/nhắc</w:t>
            </w:r>
          </w:p>
        </w:tc>
        <w:tc>
          <w:tcPr>
            <w:tcW w:w="3685" w:type="dxa"/>
          </w:tcPr>
          <w:p w14:paraId="326A536A" w14:textId="3DD85B89" w:rsidR="00A76C00"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DATA – phần Client/Applicant</w:t>
            </w:r>
          </w:p>
        </w:tc>
      </w:tr>
      <w:tr w:rsidR="004C2D8F" w:rsidRPr="008B7091" w14:paraId="2566CAC3" w14:textId="77777777" w:rsidTr="002D3691">
        <w:tc>
          <w:tcPr>
            <w:tcW w:w="1418" w:type="dxa"/>
          </w:tcPr>
          <w:p w14:paraId="35ED7047" w14:textId="1D646EC6" w:rsidR="0062768B"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Luật sư</w:t>
            </w:r>
          </w:p>
        </w:tc>
        <w:tc>
          <w:tcPr>
            <w:tcW w:w="3402" w:type="dxa"/>
          </w:tcPr>
          <w:p w14:paraId="76366B83" w14:textId="77777777" w:rsidR="0062768B"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Clients ++</w:t>
            </w:r>
          </w:p>
          <w:p w14:paraId="0AAFADCD"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Timesheet</w:t>
            </w:r>
          </w:p>
          <w:p w14:paraId="76975FEF" w14:textId="67D81A86"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Billing Request</w:t>
            </w:r>
          </w:p>
          <w:p w14:paraId="787C29EF"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Reports</w:t>
            </w:r>
          </w:p>
          <w:p w14:paraId="303431D9" w14:textId="1413D1C8" w:rsidR="00604A8E"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Update Đơn, scan hard copies</w:t>
            </w:r>
          </w:p>
        </w:tc>
        <w:tc>
          <w:tcPr>
            <w:tcW w:w="3685" w:type="dxa"/>
          </w:tcPr>
          <w:p w14:paraId="7BB5E9FF" w14:textId="62CD1D88"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Thông tin cơ bản (tên, sđt, email, địa chỉ v.v)</w:t>
            </w:r>
          </w:p>
          <w:p w14:paraId="0CDEDBD8"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Chuyên ngành nào (trademark – thương hiệu, sáng chế …)</w:t>
            </w:r>
          </w:p>
          <w:p w14:paraId="5CA498DA" w14:textId="5C505ADE"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Mức phí hưởng theo 1 giờ làm việc</w:t>
            </w:r>
          </w:p>
          <w:p w14:paraId="6D720776"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Các công việc đang, đã làm</w:t>
            </w:r>
          </w:p>
          <w:p w14:paraId="66C2E8B0" w14:textId="4667538F"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Timesheet bao gồm:</w:t>
            </w:r>
          </w:p>
          <w:p w14:paraId="5E659A6D" w14:textId="42AE75E4"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Case Code</w:t>
            </w:r>
          </w:p>
          <w:p w14:paraId="7AE2366A"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Ngày</w:t>
            </w:r>
          </w:p>
          <w:p w14:paraId="534E7326"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Số giờ làm</w:t>
            </w:r>
          </w:p>
          <w:p w14:paraId="03A44F5A"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Ghi chú</w:t>
            </w:r>
          </w:p>
          <w:p w14:paraId="5184DB4E"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Trạng thái (mới tạo, đã duyệt, từ chối)</w:t>
            </w:r>
          </w:p>
          <w:p w14:paraId="70DE0E3C"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Người tạo</w:t>
            </w:r>
          </w:p>
          <w:p w14:paraId="11D4F7E7"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Ngày tạo/ chỉnh sửa</w:t>
            </w:r>
          </w:p>
          <w:p w14:paraId="3237262C"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Người duyệt</w:t>
            </w:r>
          </w:p>
          <w:p w14:paraId="08C023E1" w14:textId="77777777" w:rsidR="00604A8E" w:rsidRPr="00604A8E" w:rsidRDefault="00604A8E" w:rsidP="00604A8E">
            <w:pPr>
              <w:pStyle w:val="oancuaDanhsach"/>
              <w:numPr>
                <w:ilvl w:val="1"/>
                <w:numId w:val="33"/>
              </w:numPr>
              <w:ind w:left="595" w:hanging="357"/>
              <w:rPr>
                <w:rFonts w:ascii="Times New Roman" w:hAnsi="Times New Roman" w:cs="Times New Roman"/>
                <w:i/>
              </w:rPr>
            </w:pPr>
            <w:r w:rsidRPr="00604A8E">
              <w:rPr>
                <w:rFonts w:ascii="Times New Roman" w:hAnsi="Times New Roman" w:cs="Times New Roman"/>
                <w:i/>
              </w:rPr>
              <w:t>Ngày duyệt</w:t>
            </w:r>
          </w:p>
          <w:p w14:paraId="3FC28B4C" w14:textId="6CA471FD" w:rsidR="00B74AD2" w:rsidRPr="008B7091" w:rsidRDefault="00B74AD2" w:rsidP="00702E92">
            <w:pPr>
              <w:textAlignment w:val="baseline"/>
              <w:rPr>
                <w:rFonts w:ascii="Times New Roman" w:eastAsia="Times New Roman" w:hAnsi="Times New Roman" w:cs="Times New Roman"/>
                <w:bCs/>
                <w:sz w:val="24"/>
                <w:szCs w:val="24"/>
                <w:bdr w:val="none" w:sz="0" w:space="0" w:color="auto" w:frame="1"/>
              </w:rPr>
            </w:pPr>
          </w:p>
        </w:tc>
      </w:tr>
      <w:tr w:rsidR="004C2D8F" w:rsidRPr="008B7091" w14:paraId="46704956" w14:textId="77777777" w:rsidTr="002D3691">
        <w:tc>
          <w:tcPr>
            <w:tcW w:w="1418" w:type="dxa"/>
          </w:tcPr>
          <w:p w14:paraId="737D60BF" w14:textId="2335BC2E" w:rsidR="00B74AD2"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Admin</w:t>
            </w:r>
          </w:p>
        </w:tc>
        <w:tc>
          <w:tcPr>
            <w:tcW w:w="3402" w:type="dxa"/>
          </w:tcPr>
          <w:p w14:paraId="705FE303" w14:textId="77777777" w:rsidR="00B74AD2" w:rsidRDefault="00604A8E" w:rsidP="00856233">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All above</w:t>
            </w:r>
            <w:r w:rsidR="009F1F27">
              <w:rPr>
                <w:rFonts w:ascii="Times New Roman" w:eastAsia="Times New Roman" w:hAnsi="Times New Roman" w:cs="Times New Roman"/>
                <w:bCs/>
                <w:sz w:val="24"/>
                <w:szCs w:val="24"/>
                <w:bdr w:val="none" w:sz="0" w:space="0" w:color="auto" w:frame="1"/>
              </w:rPr>
              <w:t>++</w:t>
            </w:r>
          </w:p>
          <w:p w14:paraId="4EB6CA8B" w14:textId="77777777" w:rsidR="009F1F27" w:rsidRPr="009F1F27" w:rsidRDefault="009F1F27" w:rsidP="009F1F27">
            <w:pPr>
              <w:pStyle w:val="oancuaDanhsach"/>
              <w:numPr>
                <w:ilvl w:val="0"/>
                <w:numId w:val="34"/>
              </w:numPr>
              <w:rPr>
                <w:rFonts w:ascii="Times New Roman" w:hAnsi="Times New Roman" w:cs="Times New Roman"/>
              </w:rPr>
            </w:pPr>
            <w:r w:rsidRPr="009F1F27">
              <w:rPr>
                <w:rFonts w:ascii="Times New Roman" w:hAnsi="Times New Roman" w:cs="Times New Roman"/>
              </w:rPr>
              <w:t>Quản lý người dùng</w:t>
            </w:r>
          </w:p>
          <w:p w14:paraId="5585240A" w14:textId="77777777" w:rsidR="009F1F27" w:rsidRPr="009F1F27" w:rsidRDefault="009F1F27" w:rsidP="009F1F27">
            <w:pPr>
              <w:pStyle w:val="oancuaDanhsach"/>
              <w:numPr>
                <w:ilvl w:val="0"/>
                <w:numId w:val="34"/>
              </w:numPr>
              <w:rPr>
                <w:rFonts w:ascii="Times New Roman" w:hAnsi="Times New Roman" w:cs="Times New Roman"/>
              </w:rPr>
            </w:pPr>
            <w:r w:rsidRPr="009F1F27">
              <w:rPr>
                <w:rFonts w:ascii="Times New Roman" w:hAnsi="Times New Roman" w:cs="Times New Roman"/>
              </w:rPr>
              <w:t>Phân đơn của khách hàng cho luật sư</w:t>
            </w:r>
          </w:p>
          <w:p w14:paraId="6FC482E6" w14:textId="77777777" w:rsidR="009F1F27" w:rsidRPr="009F1F27" w:rsidRDefault="009F1F27" w:rsidP="009F1F27">
            <w:pPr>
              <w:pStyle w:val="oancuaDanhsach"/>
              <w:numPr>
                <w:ilvl w:val="0"/>
                <w:numId w:val="34"/>
              </w:numPr>
              <w:rPr>
                <w:rFonts w:ascii="Times New Roman" w:hAnsi="Times New Roman" w:cs="Times New Roman"/>
              </w:rPr>
            </w:pPr>
            <w:r w:rsidRPr="009F1F27">
              <w:rPr>
                <w:rFonts w:ascii="Times New Roman" w:hAnsi="Times New Roman" w:cs="Times New Roman"/>
              </w:rPr>
              <w:t>Phản hồi kết quả đơn của khách hàng</w:t>
            </w:r>
          </w:p>
          <w:p w14:paraId="60DEA7A4" w14:textId="77777777" w:rsidR="009F1F27" w:rsidRPr="009F1F27" w:rsidRDefault="009F1F27" w:rsidP="009F1F27">
            <w:pPr>
              <w:pStyle w:val="oancuaDanhsach"/>
              <w:numPr>
                <w:ilvl w:val="0"/>
                <w:numId w:val="34"/>
              </w:numPr>
              <w:rPr>
                <w:rFonts w:ascii="Times New Roman" w:hAnsi="Times New Roman" w:cs="Times New Roman"/>
              </w:rPr>
            </w:pPr>
            <w:r w:rsidRPr="009F1F27">
              <w:rPr>
                <w:rFonts w:ascii="Times New Roman" w:hAnsi="Times New Roman" w:cs="Times New Roman"/>
              </w:rPr>
              <w:t>Nhắc nhở theo đơn</w:t>
            </w:r>
          </w:p>
          <w:p w14:paraId="58D2229B" w14:textId="77777777" w:rsidR="009F1F27" w:rsidRPr="009F1F27" w:rsidRDefault="009F1F27" w:rsidP="009F1F27">
            <w:pPr>
              <w:pStyle w:val="oancuaDanhsach"/>
              <w:numPr>
                <w:ilvl w:val="0"/>
                <w:numId w:val="34"/>
              </w:numPr>
              <w:rPr>
                <w:rFonts w:ascii="Times New Roman" w:hAnsi="Times New Roman" w:cs="Times New Roman"/>
              </w:rPr>
            </w:pPr>
            <w:r w:rsidRPr="009F1F27">
              <w:rPr>
                <w:rFonts w:ascii="Times New Roman" w:hAnsi="Times New Roman" w:cs="Times New Roman"/>
              </w:rPr>
              <w:t>Duyệt thông tin timesheet</w:t>
            </w:r>
          </w:p>
          <w:p w14:paraId="01219894" w14:textId="7256ADB9" w:rsidR="009F1F27" w:rsidRPr="008B7091" w:rsidRDefault="009F1F27" w:rsidP="00856233">
            <w:pPr>
              <w:textAlignment w:val="baseline"/>
              <w:rPr>
                <w:rFonts w:ascii="Times New Roman" w:eastAsia="Times New Roman" w:hAnsi="Times New Roman" w:cs="Times New Roman"/>
                <w:bCs/>
                <w:sz w:val="24"/>
                <w:szCs w:val="24"/>
                <w:bdr w:val="none" w:sz="0" w:space="0" w:color="auto" w:frame="1"/>
              </w:rPr>
            </w:pPr>
          </w:p>
        </w:tc>
        <w:tc>
          <w:tcPr>
            <w:tcW w:w="3685" w:type="dxa"/>
          </w:tcPr>
          <w:p w14:paraId="2C33487A" w14:textId="2DF2EC1D" w:rsidR="00B74AD2"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p>
        </w:tc>
      </w:tr>
    </w:tbl>
    <w:p w14:paraId="5CBA39FD" w14:textId="2994DB88" w:rsidR="0089313E" w:rsidRPr="004C2D8F" w:rsidRDefault="0089313E"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F4F7F44" w14:textId="77777777" w:rsidR="0089313E" w:rsidRPr="0089313E" w:rsidRDefault="0089313E" w:rsidP="00BA413E">
      <w:pPr>
        <w:spacing w:after="0" w:line="240" w:lineRule="auto"/>
        <w:rPr>
          <w:rFonts w:ascii="Times New Roman" w:hAnsi="Times New Roman" w:cs="Times New Roman"/>
          <w:b/>
          <w:sz w:val="24"/>
          <w:szCs w:val="24"/>
        </w:rPr>
      </w:pPr>
    </w:p>
    <w:sectPr w:rsidR="0089313E" w:rsidRPr="0089313E" w:rsidSect="009A2BD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SANGVV" w:date="2018-05-08T22:33:00Z" w:initials="S">
    <w:p w14:paraId="62187586" w14:textId="538DA697" w:rsidR="00A757D7" w:rsidRDefault="00A757D7">
      <w:pPr>
        <w:pStyle w:val="VnbanChuthich"/>
      </w:pPr>
      <w:r>
        <w:rPr>
          <w:rStyle w:val="ThamchiuChuthich"/>
        </w:rPr>
        <w:annotationRef/>
      </w:r>
      <w:r>
        <w:t>Tài liệu này bên e chưa thể viết chi tiết ngay trong tháng 5 dc, sẽ chỉ có bản Version 0.5 sơ bộ thôi.</w:t>
      </w:r>
    </w:p>
  </w:comment>
  <w:comment w:id="24" w:author="SANGVV" w:date="2018-05-08T22:34:00Z" w:initials="S">
    <w:p w14:paraId="7C3CE3E4" w14:textId="4A3604CD" w:rsidR="00A757D7" w:rsidRDefault="00A757D7">
      <w:pPr>
        <w:pStyle w:val="VnbanChuthich"/>
      </w:pPr>
      <w:r>
        <w:rPr>
          <w:rStyle w:val="ThamchiuChuthich"/>
        </w:rPr>
        <w:annotationRef/>
      </w:r>
      <w:r>
        <w:t>Bên e sẽ cố gắng làm dc phần nào sẽ show cho chị xem luôn, trong tháng 5 cũng khó có thể có đủ portotype được.</w:t>
      </w:r>
    </w:p>
  </w:comment>
  <w:comment w:id="38" w:author="Longlv" w:date="2018-05-07T09:07:00Z" w:initials="L">
    <w:p w14:paraId="67F8E72C" w14:textId="77777777" w:rsidR="00A757D7" w:rsidRDefault="00A757D7">
      <w:pPr>
        <w:pStyle w:val="VnbanChuthich"/>
      </w:pPr>
      <w:r>
        <w:rPr>
          <w:rStyle w:val="ThamchiuChuthich"/>
        </w:rPr>
        <w:annotationRef/>
      </w:r>
      <w:r>
        <w:t>Cái phần này lấy nguyên trong tài liệu yêu cầu người sử dụng nhé.</w:t>
      </w:r>
    </w:p>
    <w:p w14:paraId="1237399D" w14:textId="77777777" w:rsidR="00A757D7" w:rsidRDefault="00A757D7">
      <w:pPr>
        <w:pStyle w:val="VnbanChuthich"/>
      </w:pPr>
    </w:p>
    <w:p w14:paraId="1B130784" w14:textId="40A357D6" w:rsidR="00A757D7" w:rsidRDefault="00A757D7">
      <w:pPr>
        <w:pStyle w:val="VnbanChuthich"/>
      </w:pPr>
      <w:r>
        <w:t xml:space="preserve">Còn thiếu nhiều chức năng như: wiki, forum ... </w:t>
      </w:r>
    </w:p>
  </w:comment>
  <w:comment w:id="39" w:author="SANGVV" w:date="2018-05-08T22:39:00Z" w:initials="S">
    <w:p w14:paraId="74B5151F" w14:textId="73E8A6B0" w:rsidR="00A757D7" w:rsidRDefault="00A757D7">
      <w:pPr>
        <w:pStyle w:val="VnbanChuthich"/>
      </w:pPr>
      <w:r>
        <w:rPr>
          <w:rStyle w:val="ThamchiuChuthich"/>
        </w:rPr>
        <w:annotationRef/>
      </w:r>
      <w:r>
        <w:t>Chị có thể note them môt chút về wiki, còn forum e thấy Đáng bảo để sau e ko rõ?</w:t>
      </w:r>
    </w:p>
  </w:comment>
  <w:comment w:id="40" w:author="SANGVV" w:date="2018-05-08T22:50:00Z" w:initials="S">
    <w:p w14:paraId="57C71D27" w14:textId="380B81A9" w:rsidR="005B4564" w:rsidRDefault="005B4564">
      <w:pPr>
        <w:pStyle w:val="VnbanChuthich"/>
      </w:pPr>
      <w:r>
        <w:rPr>
          <w:rStyle w:val="ThamchiuChuthich"/>
        </w:rPr>
        <w:annotationRef/>
      </w:r>
      <w:r>
        <w:t>Chính xác thì web và PM là 1, khi NSD chưa có user thì sẽ dc xem các nội dung:giới thiệu cty, quy trình, mẫu đơn</w:t>
      </w:r>
      <w:r w:rsidR="009E0625">
        <w:t xml:space="preserve"> (nếu có) ,…..Khi đăng ký user thì sẽ them các menu để thực hiện thao tác tạo và nộp đơn.</w:t>
      </w:r>
    </w:p>
  </w:comment>
  <w:comment w:id="41" w:author="sangvv vu" w:date="2018-05-09T08:38:00Z" w:initials="sv">
    <w:p w14:paraId="31C92836" w14:textId="6195661E" w:rsidR="00E2332B" w:rsidRDefault="00E2332B">
      <w:pPr>
        <w:pStyle w:val="VnbanChuthich"/>
      </w:pPr>
      <w:r>
        <w:rPr>
          <w:rStyle w:val="ThamchiuChuthich"/>
        </w:rPr>
        <w:annotationRef/>
      </w:r>
      <w:r>
        <w:t>Chị có yêu cầu trên mobile riêng ko?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187586" w15:done="0"/>
  <w15:commentEx w15:paraId="7C3CE3E4" w15:done="0"/>
  <w15:commentEx w15:paraId="1B130784" w15:done="0"/>
  <w15:commentEx w15:paraId="74B5151F" w15:paraIdParent="1B130784" w15:done="0"/>
  <w15:commentEx w15:paraId="57C71D27" w15:done="0"/>
  <w15:commentEx w15:paraId="31C928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187586" w16cid:durableId="1E9CA451"/>
  <w16cid:commentId w16cid:paraId="7C3CE3E4" w16cid:durableId="1E9CA487"/>
  <w16cid:commentId w16cid:paraId="1B130784" w16cid:durableId="1E9C9BE7"/>
  <w16cid:commentId w16cid:paraId="74B5151F" w16cid:durableId="1E9CA5B5"/>
  <w16cid:commentId w16cid:paraId="57C71D27" w16cid:durableId="1E9CA834"/>
  <w16cid:commentId w16cid:paraId="31C92836" w16cid:durableId="1E9D3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E6E0" w14:textId="77777777" w:rsidR="00B42F0D" w:rsidRDefault="00B42F0D" w:rsidP="00712A3F">
      <w:pPr>
        <w:spacing w:after="0" w:line="240" w:lineRule="auto"/>
      </w:pPr>
      <w:r>
        <w:separator/>
      </w:r>
    </w:p>
  </w:endnote>
  <w:endnote w:type="continuationSeparator" w:id="0">
    <w:p w14:paraId="06871A0E" w14:textId="77777777" w:rsidR="00B42F0D" w:rsidRDefault="00B42F0D" w:rsidP="0071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C2C3F" w14:textId="77777777" w:rsidR="00B42F0D" w:rsidRDefault="00B42F0D" w:rsidP="00712A3F">
      <w:pPr>
        <w:spacing w:after="0" w:line="240" w:lineRule="auto"/>
      </w:pPr>
      <w:r>
        <w:separator/>
      </w:r>
    </w:p>
  </w:footnote>
  <w:footnote w:type="continuationSeparator" w:id="0">
    <w:p w14:paraId="2D458B01" w14:textId="77777777" w:rsidR="00B42F0D" w:rsidRDefault="00B42F0D" w:rsidP="00712A3F">
      <w:pPr>
        <w:spacing w:after="0" w:line="240" w:lineRule="auto"/>
      </w:pPr>
      <w:r>
        <w:continuationSeparator/>
      </w:r>
    </w:p>
  </w:footnote>
  <w:footnote w:id="1">
    <w:p w14:paraId="0C2D2301" w14:textId="3A064CEF" w:rsidR="00A757D7" w:rsidRPr="000F5A4B" w:rsidRDefault="00A757D7">
      <w:pPr>
        <w:pStyle w:val="VnbanCcchu"/>
        <w:rPr>
          <w:rFonts w:ascii="Times New Roman" w:hAnsi="Times New Roman" w:cs="Times New Roman"/>
          <w:i/>
          <w:color w:val="FF0000"/>
          <w:sz w:val="16"/>
          <w:szCs w:val="16"/>
          <w:lang w:val="vi-VN"/>
        </w:rPr>
      </w:pPr>
      <w:r w:rsidRPr="000F5A4B">
        <w:rPr>
          <w:rStyle w:val="ThamchiuCcchu"/>
          <w:color w:val="FF0000"/>
        </w:rPr>
        <w:footnoteRef/>
      </w:r>
      <w:r w:rsidRPr="000F5A4B">
        <w:rPr>
          <w:color w:val="FF0000"/>
        </w:rPr>
        <w:t xml:space="preserve"> </w:t>
      </w:r>
      <w:r w:rsidRPr="000F5A4B">
        <w:rPr>
          <w:rFonts w:ascii="Times New Roman" w:hAnsi="Times New Roman" w:cs="Times New Roman"/>
          <w:i/>
          <w:color w:val="FF0000"/>
          <w:sz w:val="16"/>
          <w:szCs w:val="16"/>
        </w:rPr>
        <w:t xml:space="preserve">Đơn và </w:t>
      </w:r>
      <w:r w:rsidRPr="000F5A4B">
        <w:rPr>
          <w:rFonts w:ascii="Times New Roman" w:hAnsi="Times New Roman" w:cs="Times New Roman"/>
          <w:i/>
          <w:color w:val="FF0000"/>
          <w:sz w:val="16"/>
          <w:szCs w:val="16"/>
          <w:lang w:val="vi-VN"/>
        </w:rPr>
        <w:t>các tài liệu đính kèm theo đơn phải được scan và sao lưu vào các Case Code trên hệ thống theo bằng máy quét barcode. Cụ thể là phải quản lý được trạng thái các tài liệu như sau:</w:t>
      </w:r>
    </w:p>
    <w:p w14:paraId="1DE43C05" w14:textId="2FA2AAC4" w:rsidR="00A757D7" w:rsidRPr="00712A3F" w:rsidRDefault="00A757D7" w:rsidP="00712A3F">
      <w:pPr>
        <w:ind w:left="2880" w:firstLine="720"/>
        <w:rPr>
          <w:rFonts w:ascii="Times New Roman" w:hAnsi="Times New Roman" w:cs="Times New Roman"/>
          <w:b/>
          <w:i/>
          <w:sz w:val="16"/>
          <w:szCs w:val="16"/>
        </w:rPr>
      </w:pPr>
      <w:r w:rsidRPr="00712A3F">
        <w:rPr>
          <w:rFonts w:ascii="Times New Roman" w:hAnsi="Times New Roman" w:cs="Times New Roman"/>
          <w:b/>
          <w:i/>
          <w:sz w:val="16"/>
          <w:szCs w:val="16"/>
        </w:rPr>
        <w:t xml:space="preserve">Original </w:t>
      </w:r>
      <w:r>
        <w:rPr>
          <w:rFonts w:ascii="Times New Roman" w:hAnsi="Times New Roman" w:cs="Times New Roman"/>
          <w:b/>
          <w:i/>
          <w:sz w:val="16"/>
          <w:szCs w:val="16"/>
        </w:rPr>
        <w:tab/>
      </w:r>
      <w:r>
        <w:rPr>
          <w:rFonts w:ascii="Times New Roman" w:hAnsi="Times New Roman" w:cs="Times New Roman"/>
          <w:b/>
          <w:i/>
          <w:sz w:val="16"/>
          <w:szCs w:val="16"/>
        </w:rPr>
        <w:tab/>
      </w:r>
      <w:r>
        <w:rPr>
          <w:rFonts w:ascii="Times New Roman" w:hAnsi="Times New Roman" w:cs="Times New Roman"/>
          <w:b/>
          <w:i/>
          <w:sz w:val="16"/>
          <w:szCs w:val="16"/>
        </w:rPr>
        <w:tab/>
        <w:t>Copy</w:t>
      </w:r>
      <w:r>
        <w:rPr>
          <w:rFonts w:ascii="Times New Roman" w:hAnsi="Times New Roman" w:cs="Times New Roman"/>
          <w:b/>
          <w:i/>
          <w:sz w:val="16"/>
          <w:szCs w:val="16"/>
        </w:rPr>
        <w:tab/>
      </w:r>
      <w:r>
        <w:rPr>
          <w:rFonts w:ascii="Times New Roman" w:hAnsi="Times New Roman" w:cs="Times New Roman"/>
          <w:b/>
          <w:i/>
          <w:sz w:val="16"/>
          <w:szCs w:val="16"/>
        </w:rPr>
        <w:tab/>
        <w:t xml:space="preserve">           </w:t>
      </w:r>
      <w:r w:rsidRPr="00712A3F">
        <w:rPr>
          <w:rFonts w:ascii="Times New Roman" w:hAnsi="Times New Roman" w:cs="Times New Roman"/>
          <w:b/>
          <w:i/>
          <w:sz w:val="16"/>
          <w:szCs w:val="16"/>
        </w:rPr>
        <w:t xml:space="preserve">Sent/Submit </w:t>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t>(where)</w:t>
      </w:r>
    </w:p>
    <w:p w14:paraId="57DF4489" w14:textId="126DC2A9"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Đơn/</w:t>
      </w:r>
      <w:r w:rsidRPr="00712A3F">
        <w:rPr>
          <w:rFonts w:ascii="Times New Roman" w:hAnsi="Times New Roman" w:cs="Times New Roman"/>
          <w:i/>
          <w:sz w:val="16"/>
          <w:szCs w:val="16"/>
        </w:rPr>
        <w:t xml:space="preserve"> Application:</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B5528DE" w14:textId="6629C213"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Uỷ quyền</w:t>
      </w:r>
      <w:r w:rsidRPr="00712A3F">
        <w:rPr>
          <w:rFonts w:ascii="Times New Roman" w:hAnsi="Times New Roman" w:cs="Times New Roman"/>
          <w:i/>
          <w:sz w:val="16"/>
          <w:szCs w:val="16"/>
        </w:rPr>
        <w:t>/POA</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Pr>
          <w:rFonts w:ascii="Times New Roman" w:hAnsi="Times New Roman" w:cs="Times New Roman"/>
          <w:i/>
          <w:sz w:val="16"/>
          <w:szCs w:val="16"/>
        </w:rPr>
        <w:tab/>
      </w:r>
      <w:r w:rsidRPr="00712A3F">
        <w:rPr>
          <w:rFonts w:ascii="Times New Roman" w:hAnsi="Times New Roman" w:cs="Times New Roman"/>
          <w:i/>
          <w:sz w:val="16"/>
          <w:szCs w:val="16"/>
        </w:rPr>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7D0D921B"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Sample of trademark/Mau nhan hieu </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CAAFE43"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Priority Document/Tai lieu uu tien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6E90BE9"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Notice of Acceptance</w:t>
      </w:r>
      <w:r w:rsidRPr="00712A3F">
        <w:rPr>
          <w:rFonts w:ascii="Times New Roman" w:hAnsi="Times New Roman" w:cs="Times New Roman"/>
          <w:i/>
          <w:sz w:val="16"/>
          <w:szCs w:val="16"/>
        </w:rPr>
        <w:tab/>
        <w:t>/TB Chap nhan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57AACA2"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Notice of Granting/TB Cap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4E3D852A"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Certificate</w:t>
      </w:r>
      <w:r w:rsidRPr="00712A3F">
        <w:rPr>
          <w:rFonts w:ascii="Times New Roman" w:hAnsi="Times New Roman" w:cs="Times New Roman"/>
          <w:i/>
          <w:sz w:val="16"/>
          <w:szCs w:val="16"/>
        </w:rPr>
        <w:tab/>
        <w:t xml:space="preserve">Form/ Van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92A6C95"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1</w:t>
      </w:r>
      <w:r w:rsidRPr="00712A3F">
        <w:rPr>
          <w:rFonts w:ascii="Times New Roman" w:hAnsi="Times New Roman" w:cs="Times New Roman"/>
          <w:i/>
          <w:sz w:val="16"/>
          <w:szCs w:val="16"/>
          <w:vertAlign w:val="superscript"/>
        </w:rPr>
        <w:t>st</w:t>
      </w:r>
      <w:r w:rsidRPr="00712A3F">
        <w:rPr>
          <w:rFonts w:ascii="Times New Roman" w:hAnsi="Times New Roman" w:cs="Times New Roman"/>
          <w:i/>
          <w:sz w:val="16"/>
          <w:szCs w:val="16"/>
        </w:rPr>
        <w:t>/YC thanh toan 1</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5B945F2D"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2nd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66143363"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3nd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30044857"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Others/Khac:………………….</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EC2452B" w14:textId="77777777" w:rsidR="00A757D7" w:rsidRPr="00712A3F" w:rsidRDefault="00A757D7">
      <w:pPr>
        <w:pStyle w:val="VnbanCcchu"/>
        <w:rPr>
          <w:lang w:val="vi-V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5B7"/>
    <w:multiLevelType w:val="hybridMultilevel"/>
    <w:tmpl w:val="DE667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B7C"/>
    <w:multiLevelType w:val="multilevel"/>
    <w:tmpl w:val="4F2A6D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4322B"/>
    <w:multiLevelType w:val="hybridMultilevel"/>
    <w:tmpl w:val="BEB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70B5"/>
    <w:multiLevelType w:val="multilevel"/>
    <w:tmpl w:val="5100B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4474CE"/>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064F16"/>
    <w:multiLevelType w:val="multilevel"/>
    <w:tmpl w:val="EB721DD2"/>
    <w:lvl w:ilvl="0">
      <w:start w:val="6"/>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6" w15:restartNumberingAfterBreak="0">
    <w:nsid w:val="26EE3E64"/>
    <w:multiLevelType w:val="hybridMultilevel"/>
    <w:tmpl w:val="930A8FE6"/>
    <w:lvl w:ilvl="0" w:tplc="3BC46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2A27"/>
    <w:multiLevelType w:val="hybridMultilevel"/>
    <w:tmpl w:val="B2AA9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653C6"/>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3F6DD3"/>
    <w:multiLevelType w:val="hybridMultilevel"/>
    <w:tmpl w:val="A2E26982"/>
    <w:lvl w:ilvl="0" w:tplc="BE986FB0">
      <w:numFmt w:val="bullet"/>
      <w:lvlText w:val="–"/>
      <w:lvlJc w:val="left"/>
      <w:pPr>
        <w:ind w:left="720" w:hanging="360"/>
      </w:pPr>
      <w:rPr>
        <w:rFonts w:ascii="Times New Roman" w:eastAsia="Times New Roman" w:hAnsi="Times New Roman" w:cs="Times New Roman" w:hint="default"/>
      </w:rPr>
    </w:lvl>
    <w:lvl w:ilvl="1" w:tplc="3BC4601E">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11" w15:restartNumberingAfterBreak="0">
    <w:nsid w:val="35AF4A90"/>
    <w:multiLevelType w:val="hybridMultilevel"/>
    <w:tmpl w:val="9184FC24"/>
    <w:lvl w:ilvl="0" w:tplc="3BC460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B5E17"/>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C04470"/>
    <w:multiLevelType w:val="multilevel"/>
    <w:tmpl w:val="EB721DD2"/>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0832328"/>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2A7EFD"/>
    <w:multiLevelType w:val="hybridMultilevel"/>
    <w:tmpl w:val="F4085A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6600EF"/>
    <w:multiLevelType w:val="hybridMultilevel"/>
    <w:tmpl w:val="F6388D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834E82"/>
    <w:multiLevelType w:val="hybridMultilevel"/>
    <w:tmpl w:val="36085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843B4"/>
    <w:multiLevelType w:val="hybridMultilevel"/>
    <w:tmpl w:val="8AB25036"/>
    <w:lvl w:ilvl="0" w:tplc="6D6AF70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1479C"/>
    <w:multiLevelType w:val="hybridMultilevel"/>
    <w:tmpl w:val="D5D84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6047F"/>
    <w:multiLevelType w:val="hybridMultilevel"/>
    <w:tmpl w:val="3EAE0898"/>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A62D3"/>
    <w:multiLevelType w:val="hybridMultilevel"/>
    <w:tmpl w:val="E916943A"/>
    <w:lvl w:ilvl="0" w:tplc="115090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B79B4"/>
    <w:multiLevelType w:val="hybridMultilevel"/>
    <w:tmpl w:val="05E6C70C"/>
    <w:lvl w:ilvl="0" w:tplc="E38E6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3040B"/>
    <w:multiLevelType w:val="hybridMultilevel"/>
    <w:tmpl w:val="D654D124"/>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346348"/>
    <w:multiLevelType w:val="multilevel"/>
    <w:tmpl w:val="259C2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46090D"/>
    <w:multiLevelType w:val="multilevel"/>
    <w:tmpl w:val="55B21F22"/>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63563F"/>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4C3D41"/>
    <w:multiLevelType w:val="hybridMultilevel"/>
    <w:tmpl w:val="6562DD56"/>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A175EB"/>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675444"/>
    <w:multiLevelType w:val="hybridMultilevel"/>
    <w:tmpl w:val="E0BE8E4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4E7FEA"/>
    <w:multiLevelType w:val="hybridMultilevel"/>
    <w:tmpl w:val="298E7E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873A8D"/>
    <w:multiLevelType w:val="hybridMultilevel"/>
    <w:tmpl w:val="220EB5F4"/>
    <w:lvl w:ilvl="0" w:tplc="45E4B58A">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AE6F82"/>
    <w:multiLevelType w:val="hybridMultilevel"/>
    <w:tmpl w:val="38A68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61D"/>
    <w:multiLevelType w:val="multilevel"/>
    <w:tmpl w:val="C3263B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25"/>
  </w:num>
  <w:num w:numId="3">
    <w:abstractNumId w:val="12"/>
  </w:num>
  <w:num w:numId="4">
    <w:abstractNumId w:val="28"/>
  </w:num>
  <w:num w:numId="5">
    <w:abstractNumId w:val="17"/>
  </w:num>
  <w:num w:numId="6">
    <w:abstractNumId w:val="30"/>
  </w:num>
  <w:num w:numId="7">
    <w:abstractNumId w:val="9"/>
  </w:num>
  <w:num w:numId="8">
    <w:abstractNumId w:val="11"/>
  </w:num>
  <w:num w:numId="9">
    <w:abstractNumId w:val="27"/>
  </w:num>
  <w:num w:numId="10">
    <w:abstractNumId w:val="21"/>
  </w:num>
  <w:num w:numId="11">
    <w:abstractNumId w:val="23"/>
  </w:num>
  <w:num w:numId="12">
    <w:abstractNumId w:val="20"/>
  </w:num>
  <w:num w:numId="13">
    <w:abstractNumId w:val="10"/>
  </w:num>
  <w:num w:numId="14">
    <w:abstractNumId w:val="22"/>
  </w:num>
  <w:num w:numId="15">
    <w:abstractNumId w:val="33"/>
  </w:num>
  <w:num w:numId="16">
    <w:abstractNumId w:val="15"/>
  </w:num>
  <w:num w:numId="17">
    <w:abstractNumId w:val="14"/>
  </w:num>
  <w:num w:numId="18">
    <w:abstractNumId w:val="4"/>
  </w:num>
  <w:num w:numId="19">
    <w:abstractNumId w:val="5"/>
  </w:num>
  <w:num w:numId="20">
    <w:abstractNumId w:val="8"/>
  </w:num>
  <w:num w:numId="21">
    <w:abstractNumId w:val="13"/>
  </w:num>
  <w:num w:numId="22">
    <w:abstractNumId w:val="1"/>
  </w:num>
  <w:num w:numId="23">
    <w:abstractNumId w:val="3"/>
  </w:num>
  <w:num w:numId="24">
    <w:abstractNumId w:val="6"/>
  </w:num>
  <w:num w:numId="25">
    <w:abstractNumId w:val="19"/>
  </w:num>
  <w:num w:numId="26">
    <w:abstractNumId w:val="24"/>
  </w:num>
  <w:num w:numId="27">
    <w:abstractNumId w:val="29"/>
  </w:num>
  <w:num w:numId="28">
    <w:abstractNumId w:val="7"/>
  </w:num>
  <w:num w:numId="29">
    <w:abstractNumId w:val="31"/>
  </w:num>
  <w:num w:numId="30">
    <w:abstractNumId w:val="32"/>
  </w:num>
  <w:num w:numId="31">
    <w:abstractNumId w:val="16"/>
  </w:num>
  <w:num w:numId="32">
    <w:abstractNumId w:val="0"/>
  </w:num>
  <w:num w:numId="33">
    <w:abstractNumId w:val="18"/>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y Lucy">
    <w15:presenceInfo w15:providerId="Windows Live" w15:userId="8320ee512d6c523c"/>
  </w15:person>
  <w15:person w15:author="sangvv vu">
    <w15:presenceInfo w15:providerId="Windows Live" w15:userId="286a7573de900256"/>
  </w15:person>
  <w15:person w15:author="SANGVV">
    <w15:presenceInfo w15:providerId="None" w15:userId="SANGVV"/>
  </w15:person>
  <w15:person w15:author="Longlv">
    <w15:presenceInfo w15:providerId="None" w15:userId="Long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FF"/>
    <w:rsid w:val="00001897"/>
    <w:rsid w:val="000864D1"/>
    <w:rsid w:val="000B3619"/>
    <w:rsid w:val="000D1205"/>
    <w:rsid w:val="000E117B"/>
    <w:rsid w:val="000F5A4B"/>
    <w:rsid w:val="00102728"/>
    <w:rsid w:val="001309EE"/>
    <w:rsid w:val="00140E55"/>
    <w:rsid w:val="001E5FA0"/>
    <w:rsid w:val="00200597"/>
    <w:rsid w:val="00222C3B"/>
    <w:rsid w:val="002956BC"/>
    <w:rsid w:val="00297BB9"/>
    <w:rsid w:val="002D135F"/>
    <w:rsid w:val="002D3691"/>
    <w:rsid w:val="002E7AF4"/>
    <w:rsid w:val="00376E6C"/>
    <w:rsid w:val="003B5913"/>
    <w:rsid w:val="00401CF6"/>
    <w:rsid w:val="00422831"/>
    <w:rsid w:val="00423C07"/>
    <w:rsid w:val="00423E1A"/>
    <w:rsid w:val="00461BDE"/>
    <w:rsid w:val="00471412"/>
    <w:rsid w:val="004808E3"/>
    <w:rsid w:val="004C083F"/>
    <w:rsid w:val="004C2D8F"/>
    <w:rsid w:val="004C3488"/>
    <w:rsid w:val="004E089D"/>
    <w:rsid w:val="005573F3"/>
    <w:rsid w:val="005958E1"/>
    <w:rsid w:val="00596298"/>
    <w:rsid w:val="005B4564"/>
    <w:rsid w:val="005D70A0"/>
    <w:rsid w:val="005F1C32"/>
    <w:rsid w:val="00604A8E"/>
    <w:rsid w:val="0062768B"/>
    <w:rsid w:val="00631AF5"/>
    <w:rsid w:val="00692914"/>
    <w:rsid w:val="0069451C"/>
    <w:rsid w:val="006D2BE5"/>
    <w:rsid w:val="00702E92"/>
    <w:rsid w:val="00712A3F"/>
    <w:rsid w:val="00714456"/>
    <w:rsid w:val="00751865"/>
    <w:rsid w:val="00763F4F"/>
    <w:rsid w:val="007F5DD8"/>
    <w:rsid w:val="007F6227"/>
    <w:rsid w:val="0083013D"/>
    <w:rsid w:val="00856233"/>
    <w:rsid w:val="0089313E"/>
    <w:rsid w:val="008A1237"/>
    <w:rsid w:val="008B1934"/>
    <w:rsid w:val="008B7091"/>
    <w:rsid w:val="008D397E"/>
    <w:rsid w:val="009206EE"/>
    <w:rsid w:val="0092621F"/>
    <w:rsid w:val="00982E61"/>
    <w:rsid w:val="00987E05"/>
    <w:rsid w:val="00990293"/>
    <w:rsid w:val="00995890"/>
    <w:rsid w:val="009A2BD5"/>
    <w:rsid w:val="009D17EA"/>
    <w:rsid w:val="009D7AF4"/>
    <w:rsid w:val="009E0625"/>
    <w:rsid w:val="009E6128"/>
    <w:rsid w:val="009F0282"/>
    <w:rsid w:val="009F1F27"/>
    <w:rsid w:val="00A05CD1"/>
    <w:rsid w:val="00A21024"/>
    <w:rsid w:val="00A349F0"/>
    <w:rsid w:val="00A521CC"/>
    <w:rsid w:val="00A56674"/>
    <w:rsid w:val="00A757D7"/>
    <w:rsid w:val="00A76C00"/>
    <w:rsid w:val="00A77989"/>
    <w:rsid w:val="00A85CAB"/>
    <w:rsid w:val="00AC0F3B"/>
    <w:rsid w:val="00AC409D"/>
    <w:rsid w:val="00AD1B82"/>
    <w:rsid w:val="00AE0FF1"/>
    <w:rsid w:val="00AF0E79"/>
    <w:rsid w:val="00B02912"/>
    <w:rsid w:val="00B061E6"/>
    <w:rsid w:val="00B42F0D"/>
    <w:rsid w:val="00B4455F"/>
    <w:rsid w:val="00B74AD2"/>
    <w:rsid w:val="00B769FF"/>
    <w:rsid w:val="00BA413E"/>
    <w:rsid w:val="00BE0344"/>
    <w:rsid w:val="00BF184F"/>
    <w:rsid w:val="00C05318"/>
    <w:rsid w:val="00C103C8"/>
    <w:rsid w:val="00C416A9"/>
    <w:rsid w:val="00C57B2A"/>
    <w:rsid w:val="00C66082"/>
    <w:rsid w:val="00C66148"/>
    <w:rsid w:val="00C75F48"/>
    <w:rsid w:val="00C91FAD"/>
    <w:rsid w:val="00CB6975"/>
    <w:rsid w:val="00D65F92"/>
    <w:rsid w:val="00D764C2"/>
    <w:rsid w:val="00D91D30"/>
    <w:rsid w:val="00D94990"/>
    <w:rsid w:val="00DA032D"/>
    <w:rsid w:val="00DB5826"/>
    <w:rsid w:val="00DC3DD8"/>
    <w:rsid w:val="00DC3F70"/>
    <w:rsid w:val="00DC644F"/>
    <w:rsid w:val="00DD2543"/>
    <w:rsid w:val="00DD79C8"/>
    <w:rsid w:val="00E04A0C"/>
    <w:rsid w:val="00E2332B"/>
    <w:rsid w:val="00E74811"/>
    <w:rsid w:val="00E8470E"/>
    <w:rsid w:val="00E92739"/>
    <w:rsid w:val="00EC03E2"/>
    <w:rsid w:val="00ED3D15"/>
    <w:rsid w:val="00EE4684"/>
    <w:rsid w:val="00F41761"/>
    <w:rsid w:val="00F604CD"/>
    <w:rsid w:val="00F947AD"/>
    <w:rsid w:val="00FA03F3"/>
    <w:rsid w:val="00FA6DDD"/>
    <w:rsid w:val="00FB21C7"/>
    <w:rsid w:val="00FF62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2FFF1"/>
  <w15:docId w15:val="{74D3A673-5779-4241-B5F0-72AA415C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B769F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B769FF"/>
    <w:rPr>
      <w:b/>
      <w:bCs/>
    </w:rPr>
  </w:style>
  <w:style w:type="character" w:styleId="Nhnmanh">
    <w:name w:val="Emphasis"/>
    <w:basedOn w:val="Phngmcinhcuaoanvn"/>
    <w:uiPriority w:val="20"/>
    <w:qFormat/>
    <w:rsid w:val="00B769FF"/>
    <w:rPr>
      <w:i/>
      <w:iCs/>
    </w:rPr>
  </w:style>
  <w:style w:type="paragraph" w:styleId="oancuaDanhsach">
    <w:name w:val="List Paragraph"/>
    <w:aliases w:val="bullet 1,List Paragraph11,bullet,List Paragraph1,VNA - List Paragraph,1.,Table Sequence,Paragraph,Norm,abc"/>
    <w:basedOn w:val="Binhthng"/>
    <w:link w:val="oancuaDanhsachChar"/>
    <w:uiPriority w:val="34"/>
    <w:qFormat/>
    <w:rsid w:val="00D91D30"/>
    <w:pPr>
      <w:ind w:left="720"/>
      <w:contextualSpacing/>
    </w:pPr>
  </w:style>
  <w:style w:type="character" w:customStyle="1" w:styleId="oancuaDanhsachChar">
    <w:name w:val="Đoạn của Danh sách Char"/>
    <w:aliases w:val="bullet 1 Char,List Paragraph11 Char,bullet Char,List Paragraph1 Char,VNA - List Paragraph Char,1. Char,Table Sequence Char,Paragraph Char,Norm Char,abc Char"/>
    <w:link w:val="oancuaDanhsach"/>
    <w:uiPriority w:val="34"/>
    <w:locked/>
    <w:rsid w:val="00D94990"/>
  </w:style>
  <w:style w:type="table" w:styleId="LiBang">
    <w:name w:val="Table Grid"/>
    <w:basedOn w:val="BangThngthng"/>
    <w:uiPriority w:val="39"/>
    <w:rsid w:val="008B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C05318"/>
    <w:rPr>
      <w:sz w:val="18"/>
      <w:szCs w:val="18"/>
    </w:rPr>
  </w:style>
  <w:style w:type="paragraph" w:styleId="VnbanChuthich">
    <w:name w:val="annotation text"/>
    <w:basedOn w:val="Binhthng"/>
    <w:link w:val="VnbanChuthichChar"/>
    <w:uiPriority w:val="99"/>
    <w:semiHidden/>
    <w:unhideWhenUsed/>
    <w:rsid w:val="00C05318"/>
    <w:pPr>
      <w:spacing w:line="240" w:lineRule="auto"/>
    </w:pPr>
    <w:rPr>
      <w:sz w:val="24"/>
      <w:szCs w:val="24"/>
    </w:rPr>
  </w:style>
  <w:style w:type="character" w:customStyle="1" w:styleId="VnbanChuthichChar">
    <w:name w:val="Văn bản Chú thích Char"/>
    <w:basedOn w:val="Phngmcinhcuaoanvn"/>
    <w:link w:val="VnbanChuthich"/>
    <w:uiPriority w:val="99"/>
    <w:semiHidden/>
    <w:rsid w:val="00C05318"/>
    <w:rPr>
      <w:sz w:val="24"/>
      <w:szCs w:val="24"/>
    </w:rPr>
  </w:style>
  <w:style w:type="paragraph" w:styleId="ChuChuthich">
    <w:name w:val="annotation subject"/>
    <w:basedOn w:val="VnbanChuthich"/>
    <w:next w:val="VnbanChuthich"/>
    <w:link w:val="ChuChuthichChar"/>
    <w:uiPriority w:val="99"/>
    <w:semiHidden/>
    <w:unhideWhenUsed/>
    <w:rsid w:val="00C05318"/>
    <w:rPr>
      <w:b/>
      <w:bCs/>
      <w:sz w:val="20"/>
      <w:szCs w:val="20"/>
    </w:rPr>
  </w:style>
  <w:style w:type="character" w:customStyle="1" w:styleId="ChuChuthichChar">
    <w:name w:val="Chủ đề Chú thích Char"/>
    <w:basedOn w:val="VnbanChuthichChar"/>
    <w:link w:val="ChuChuthich"/>
    <w:uiPriority w:val="99"/>
    <w:semiHidden/>
    <w:rsid w:val="00C05318"/>
    <w:rPr>
      <w:b/>
      <w:bCs/>
      <w:sz w:val="20"/>
      <w:szCs w:val="20"/>
    </w:rPr>
  </w:style>
  <w:style w:type="paragraph" w:styleId="Bongchuthich">
    <w:name w:val="Balloon Text"/>
    <w:basedOn w:val="Binhthng"/>
    <w:link w:val="BongchuthichChar"/>
    <w:uiPriority w:val="99"/>
    <w:semiHidden/>
    <w:unhideWhenUsed/>
    <w:rsid w:val="00C05318"/>
    <w:pPr>
      <w:spacing w:after="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05318"/>
    <w:rPr>
      <w:rFonts w:ascii="Lucida Grande" w:hAnsi="Lucida Grande" w:cs="Lucida Grande"/>
      <w:sz w:val="18"/>
      <w:szCs w:val="18"/>
    </w:rPr>
  </w:style>
  <w:style w:type="paragraph" w:styleId="VnbanCcchu">
    <w:name w:val="footnote text"/>
    <w:basedOn w:val="Binhthng"/>
    <w:link w:val="VnbanCcchuChar"/>
    <w:uiPriority w:val="99"/>
    <w:unhideWhenUsed/>
    <w:rsid w:val="00712A3F"/>
    <w:pPr>
      <w:spacing w:after="0" w:line="240" w:lineRule="auto"/>
    </w:pPr>
    <w:rPr>
      <w:sz w:val="24"/>
      <w:szCs w:val="24"/>
    </w:rPr>
  </w:style>
  <w:style w:type="character" w:customStyle="1" w:styleId="VnbanCcchuChar">
    <w:name w:val="Văn bản Cước chú Char"/>
    <w:basedOn w:val="Phngmcinhcuaoanvn"/>
    <w:link w:val="VnbanCcchu"/>
    <w:uiPriority w:val="99"/>
    <w:rsid w:val="00712A3F"/>
    <w:rPr>
      <w:sz w:val="24"/>
      <w:szCs w:val="24"/>
    </w:rPr>
  </w:style>
  <w:style w:type="character" w:styleId="ThamchiuCcchu">
    <w:name w:val="footnote reference"/>
    <w:basedOn w:val="Phngmcinhcuaoanvn"/>
    <w:uiPriority w:val="99"/>
    <w:unhideWhenUsed/>
    <w:rsid w:val="00712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181">
      <w:bodyDiv w:val="1"/>
      <w:marLeft w:val="0"/>
      <w:marRight w:val="0"/>
      <w:marTop w:val="0"/>
      <w:marBottom w:val="0"/>
      <w:divBdr>
        <w:top w:val="none" w:sz="0" w:space="0" w:color="auto"/>
        <w:left w:val="none" w:sz="0" w:space="0" w:color="auto"/>
        <w:bottom w:val="none" w:sz="0" w:space="0" w:color="auto"/>
        <w:right w:val="none" w:sz="0" w:space="0" w:color="auto"/>
      </w:divBdr>
    </w:div>
    <w:div w:id="20279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38A8-3445-44F7-AB63-BB96A06F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Hong Tuyen</dc:creator>
  <cp:keywords/>
  <dc:description/>
  <cp:lastModifiedBy>Lucy Lucy</cp:lastModifiedBy>
  <cp:revision>18</cp:revision>
  <dcterms:created xsi:type="dcterms:W3CDTF">2018-05-07T02:08:00Z</dcterms:created>
  <dcterms:modified xsi:type="dcterms:W3CDTF">2018-05-09T02:20:00Z</dcterms:modified>
</cp:coreProperties>
</file>